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F62E7" w:rsidRDefault="00565B17">
      <w:pPr>
        <w:pStyle w:val="ad"/>
        <w:spacing w:after="320"/>
        <w:rPr>
          <w:sz w:val="24"/>
          <w:szCs w:val="24"/>
        </w:rPr>
      </w:pPr>
      <w:r w:rsidRPr="00565B17">
        <w:t>Использование параллельной системы глобальной оптим</w:t>
      </w:r>
      <w:r w:rsidRPr="00565B17">
        <w:t>и</w:t>
      </w:r>
      <w:r w:rsidRPr="00565B17">
        <w:t>зации ExaMin для решения задач конкурса GenOpt</w:t>
      </w:r>
      <w:r w:rsidR="00BF62E7">
        <w:rPr>
          <w:rStyle w:val="FootnoteCharacters"/>
        </w:rPr>
        <w:footnoteReference w:customMarkFollows="1" w:id="2"/>
        <w:t>*</w:t>
      </w:r>
    </w:p>
    <w:p w:rsidR="00BF62E7" w:rsidRDefault="000D25A3">
      <w:pPr>
        <w:pStyle w:val="ae"/>
      </w:pPr>
      <w:r>
        <w:rPr>
          <w:sz w:val="24"/>
          <w:szCs w:val="24"/>
        </w:rPr>
        <w:t xml:space="preserve">И.Г. Лебедев, </w:t>
      </w:r>
      <w:r w:rsidR="00565B17" w:rsidRPr="00565B17">
        <w:rPr>
          <w:sz w:val="24"/>
          <w:szCs w:val="24"/>
        </w:rPr>
        <w:t>В.В. Соврасов</w:t>
      </w:r>
    </w:p>
    <w:p w:rsidR="00BF62E7" w:rsidRDefault="00565B17">
      <w:pPr>
        <w:pStyle w:val="af6"/>
        <w:spacing w:after="320"/>
        <w:rPr>
          <w:sz w:val="20"/>
          <w:szCs w:val="20"/>
        </w:rPr>
      </w:pPr>
      <w:r w:rsidRPr="00565B17">
        <w:t>Нижегородский государственный университет им. Н.И. Лобачевского</w:t>
      </w:r>
    </w:p>
    <w:p w:rsidR="007C6D64" w:rsidRPr="00FC6045" w:rsidRDefault="00565B17" w:rsidP="00FC6045">
      <w:pPr>
        <w:pStyle w:val="afe"/>
        <w:spacing w:after="320"/>
        <w:ind w:left="851" w:right="848"/>
        <w:jc w:val="both"/>
        <w:rPr>
          <w:b w:val="0"/>
          <w:sz w:val="20"/>
          <w:szCs w:val="20"/>
        </w:rPr>
      </w:pPr>
      <w:r w:rsidRPr="00565B17">
        <w:rPr>
          <w:b w:val="0"/>
          <w:sz w:val="20"/>
          <w:szCs w:val="20"/>
        </w:rPr>
        <w:t>В работе рассматриваются параллельные алгоритмы решения задач многоэкстр</w:t>
      </w:r>
      <w:r w:rsidRPr="00565B17">
        <w:rPr>
          <w:b w:val="0"/>
          <w:sz w:val="20"/>
          <w:szCs w:val="20"/>
        </w:rPr>
        <w:t>е</w:t>
      </w:r>
      <w:r w:rsidRPr="00565B17">
        <w:rPr>
          <w:b w:val="0"/>
          <w:sz w:val="20"/>
          <w:szCs w:val="20"/>
        </w:rPr>
        <w:t>мальной оптимизации. Алгоритмы разработаны в рамках развиваемого в ННГУ им. Н.И. Лобачевского информационно-статистического подхода и реализованы в пара</w:t>
      </w:r>
      <w:r w:rsidRPr="00565B17">
        <w:rPr>
          <w:b w:val="0"/>
          <w:sz w:val="20"/>
          <w:szCs w:val="20"/>
        </w:rPr>
        <w:t>л</w:t>
      </w:r>
      <w:r w:rsidRPr="00565B17">
        <w:rPr>
          <w:b w:val="0"/>
          <w:sz w:val="20"/>
          <w:szCs w:val="20"/>
        </w:rPr>
        <w:t>лельной системе ExaMin. Обсуждаются результаты вычислительных экспериментов, которые проводились на тестовых функциях международного конкурса алгоритмов оптимизации GENOPT (www.genopt.org).</w:t>
      </w:r>
    </w:p>
    <w:p w:rsidR="007C6D64" w:rsidRPr="00FC6045" w:rsidRDefault="007C6D64" w:rsidP="00FC6045">
      <w:pPr>
        <w:pStyle w:val="afe"/>
        <w:spacing w:after="320"/>
        <w:ind w:left="851" w:right="848"/>
        <w:jc w:val="both"/>
        <w:rPr>
          <w:b w:val="0"/>
          <w:sz w:val="20"/>
          <w:szCs w:val="20"/>
        </w:rPr>
      </w:pPr>
      <w:r w:rsidRPr="00FC6045">
        <w:rPr>
          <w:b w:val="0"/>
          <w:i/>
          <w:sz w:val="20"/>
          <w:szCs w:val="20"/>
        </w:rPr>
        <w:t>Ключевые слова:</w:t>
      </w:r>
      <w:r>
        <w:rPr>
          <w:b w:val="0"/>
          <w:sz w:val="20"/>
          <w:szCs w:val="20"/>
        </w:rPr>
        <w:t xml:space="preserve"> </w:t>
      </w:r>
      <w:r w:rsidR="00565B17">
        <w:rPr>
          <w:b w:val="0"/>
          <w:sz w:val="20"/>
          <w:szCs w:val="20"/>
        </w:rPr>
        <w:t>г</w:t>
      </w:r>
      <w:r w:rsidR="00565B17" w:rsidRPr="00565B17">
        <w:rPr>
          <w:b w:val="0"/>
          <w:sz w:val="20"/>
          <w:szCs w:val="20"/>
        </w:rPr>
        <w:t>лобальная оптимизация</w:t>
      </w:r>
      <w:r w:rsidR="00565B17">
        <w:rPr>
          <w:b w:val="0"/>
          <w:sz w:val="20"/>
          <w:szCs w:val="20"/>
        </w:rPr>
        <w:t>,</w:t>
      </w:r>
      <w:r w:rsidR="00565B17" w:rsidRPr="00565B17">
        <w:rPr>
          <w:b w:val="0"/>
          <w:sz w:val="20"/>
          <w:szCs w:val="20"/>
        </w:rPr>
        <w:t xml:space="preserve"> многоэкстремальные функции</w:t>
      </w:r>
      <w:r w:rsidR="00565B17">
        <w:rPr>
          <w:b w:val="0"/>
          <w:sz w:val="20"/>
          <w:szCs w:val="20"/>
        </w:rPr>
        <w:t>,</w:t>
      </w:r>
      <w:r w:rsidR="00565B17" w:rsidRPr="00565B17">
        <w:rPr>
          <w:b w:val="0"/>
          <w:sz w:val="20"/>
          <w:szCs w:val="20"/>
        </w:rPr>
        <w:t xml:space="preserve"> редукция размерности</w:t>
      </w:r>
      <w:r w:rsidR="00565B17">
        <w:rPr>
          <w:b w:val="0"/>
          <w:sz w:val="20"/>
          <w:szCs w:val="20"/>
        </w:rPr>
        <w:t>,</w:t>
      </w:r>
      <w:r w:rsidR="00565B17" w:rsidRPr="00565B17">
        <w:rPr>
          <w:b w:val="0"/>
          <w:sz w:val="20"/>
          <w:szCs w:val="20"/>
        </w:rPr>
        <w:t xml:space="preserve"> параллельные алгоритмы</w:t>
      </w:r>
      <w:r>
        <w:rPr>
          <w:b w:val="0"/>
          <w:sz w:val="20"/>
          <w:szCs w:val="20"/>
        </w:rPr>
        <w:t>.</w:t>
      </w:r>
    </w:p>
    <w:p w:rsidR="00E66D7E" w:rsidRDefault="00BF62E7" w:rsidP="00E66D7E">
      <w:pPr>
        <w:pStyle w:val="1"/>
      </w:pPr>
      <w:r>
        <w:t>1. Введение</w:t>
      </w:r>
    </w:p>
    <w:p w:rsidR="000D25A3" w:rsidRPr="003171C0" w:rsidRDefault="001D51F1" w:rsidP="000D25A3">
      <w:pPr>
        <w:pStyle w:val="af"/>
      </w:pPr>
      <w:r w:rsidRPr="003171C0">
        <w:t>Один из известных подходов к исследованию и сравнению алгоритмов многоэкстремал</w:t>
      </w:r>
      <w:r w:rsidRPr="003171C0">
        <w:t>ь</w:t>
      </w:r>
      <w:r w:rsidRPr="003171C0">
        <w:t>ной оптимизации основан на применении этих методов для решения множества тестовых задач, выбираемых случайным образом из некоторого сконструированного класса. При этом каждая тестовая задача может рассматриваться как конкретная реализация случайной функции</w:t>
      </w:r>
      <w:r w:rsidR="000D25A3">
        <w:t>,</w:t>
      </w:r>
      <w:r w:rsidRPr="003171C0">
        <w:t xml:space="preserve"> зад</w:t>
      </w:r>
      <w:r w:rsidRPr="003171C0">
        <w:t>а</w:t>
      </w:r>
      <w:r w:rsidRPr="003171C0">
        <w:t xml:space="preserve">ваемой с помощью специального генератора. </w:t>
      </w:r>
    </w:p>
    <w:p w:rsidR="000D25A3" w:rsidRPr="000D25A3" w:rsidRDefault="001D51F1" w:rsidP="003171C0">
      <w:pPr>
        <w:pStyle w:val="af"/>
      </w:pPr>
      <w:r w:rsidRPr="003171C0">
        <w:t>Указанный подход был использован организаторами</w:t>
      </w:r>
      <w:r w:rsidR="00801EB9">
        <w:t xml:space="preserve"> международного конкурса</w:t>
      </w:r>
      <w:r w:rsidR="000D25A3">
        <w:t xml:space="preserve"> алгоритмов глобальной оптимизации</w:t>
      </w:r>
      <w:r w:rsidRPr="003171C0">
        <w:t xml:space="preserve"> GENeralization-based challenge i</w:t>
      </w:r>
      <w:r w:rsidR="000D25A3">
        <w:t>n global OPTimization (</w:t>
      </w:r>
      <w:r w:rsidR="000D25A3" w:rsidRPr="002E6FB0">
        <w:t>GENOPT</w:t>
      </w:r>
      <w:r w:rsidR="000D25A3">
        <w:t>)</w:t>
      </w:r>
      <w:r w:rsidR="00CC2BFF">
        <w:t xml:space="preserve">, </w:t>
      </w:r>
      <w:hyperlink r:id="rId8" w:history="1">
        <w:r w:rsidR="00CC2BFF" w:rsidRPr="00E40846">
          <w:rPr>
            <w:rStyle w:val="a6"/>
          </w:rPr>
          <w:t>http://www.genopt.org</w:t>
        </w:r>
      </w:hyperlink>
      <w:r w:rsidR="00CC2BFF">
        <w:t xml:space="preserve"> </w:t>
      </w:r>
      <w:r w:rsidR="000D25A3">
        <w:t>.</w:t>
      </w:r>
      <w:r w:rsidR="00B85418">
        <w:t xml:space="preserve"> </w:t>
      </w:r>
      <w:r w:rsidR="000D25A3">
        <w:t>Участникам конкурса было предложено сравнивать эффективность а</w:t>
      </w:r>
      <w:r w:rsidR="000D25A3">
        <w:t>л</w:t>
      </w:r>
      <w:r w:rsidR="000D25A3">
        <w:t>горитмов при решении задач из трех семейств функций</w:t>
      </w:r>
      <w:r w:rsidR="000D25A3" w:rsidRPr="000D25A3">
        <w:t>:</w:t>
      </w:r>
    </w:p>
    <w:p w:rsidR="00B85418" w:rsidRDefault="00B85418" w:rsidP="00B85418">
      <w:pPr>
        <w:pStyle w:val="af"/>
        <w:numPr>
          <w:ilvl w:val="0"/>
          <w:numId w:val="18"/>
        </w:numPr>
      </w:pPr>
      <w:r>
        <w:t xml:space="preserve">функции, порождаемые генератором </w:t>
      </w:r>
      <w:r>
        <w:rPr>
          <w:lang w:val="en-US"/>
        </w:rPr>
        <w:t>GKLS</w:t>
      </w:r>
      <w:r w:rsidRPr="00B85418">
        <w:t xml:space="preserve"> [</w:t>
      </w:r>
      <w:r w:rsidR="00E91107">
        <w:fldChar w:fldCharType="begin"/>
      </w:r>
      <w:r w:rsidR="00E91107">
        <w:instrText xml:space="preserve"> REF _Ref453772618 \r \h </w:instrText>
      </w:r>
      <w:r w:rsidR="00E91107">
        <w:fldChar w:fldCharType="separate"/>
      </w:r>
      <w:r w:rsidR="00E91107">
        <w:t>1</w:t>
      </w:r>
      <w:r w:rsidR="00E91107">
        <w:fldChar w:fldCharType="end"/>
      </w:r>
      <w:r w:rsidR="00E91107">
        <w:rPr>
          <w:lang w:val="en-US"/>
        </w:rPr>
        <w:t xml:space="preserve">, </w:t>
      </w:r>
      <w:r w:rsidR="00E91107">
        <w:fldChar w:fldCharType="begin"/>
      </w:r>
      <w:r w:rsidR="00E91107">
        <w:instrText xml:space="preserve"> REF _Ref453772620 \r \h </w:instrText>
      </w:r>
      <w:r w:rsidR="00E91107">
        <w:fldChar w:fldCharType="separate"/>
      </w:r>
      <w:r w:rsidR="00E91107">
        <w:t>2</w:t>
      </w:r>
      <w:r w:rsidR="00E91107">
        <w:fldChar w:fldCharType="end"/>
      </w:r>
      <w:r w:rsidRPr="00B85418">
        <w:t>]</w:t>
      </w:r>
      <w:r w:rsidR="002E6FB0" w:rsidRPr="002E6FB0">
        <w:t>;</w:t>
      </w:r>
    </w:p>
    <w:p w:rsidR="00B85418" w:rsidRDefault="00B85418" w:rsidP="00B85418">
      <w:pPr>
        <w:pStyle w:val="af"/>
        <w:numPr>
          <w:ilvl w:val="0"/>
          <w:numId w:val="18"/>
        </w:numPr>
      </w:pPr>
      <w:r>
        <w:t>классически</w:t>
      </w:r>
      <w:r w:rsidR="004C55E5">
        <w:t>е тестовые</w:t>
      </w:r>
      <w:r>
        <w:t xml:space="preserve"> функци</w:t>
      </w:r>
      <w:r w:rsidR="004C55E5">
        <w:t>и</w:t>
      </w:r>
      <w:r>
        <w:t xml:space="preserve"> (</w:t>
      </w:r>
      <w:r w:rsidR="004C55E5">
        <w:t xml:space="preserve">напр., </w:t>
      </w:r>
      <w:r>
        <w:t>функция Розенброка)</w:t>
      </w:r>
      <w:r w:rsidR="002E6FB0" w:rsidRPr="002E6FB0">
        <w:t>;</w:t>
      </w:r>
    </w:p>
    <w:p w:rsidR="00B85418" w:rsidRDefault="00B85418" w:rsidP="00B85418">
      <w:pPr>
        <w:pStyle w:val="af"/>
        <w:numPr>
          <w:ilvl w:val="0"/>
          <w:numId w:val="18"/>
        </w:numPr>
      </w:pPr>
      <w:r>
        <w:t xml:space="preserve">сложные функции, представляющие комбинацию функций из </w:t>
      </w:r>
      <w:r w:rsidR="002E6FB0">
        <w:t>предыдущих</w:t>
      </w:r>
      <w:r>
        <w:t xml:space="preserve"> с</w:t>
      </w:r>
      <w:r>
        <w:t>е</w:t>
      </w:r>
      <w:r>
        <w:t>мейств.</w:t>
      </w:r>
    </w:p>
    <w:p w:rsidR="00B85418" w:rsidRPr="003171C0" w:rsidRDefault="00B85418" w:rsidP="003171C0">
      <w:pPr>
        <w:pStyle w:val="af"/>
      </w:pPr>
      <w:r>
        <w:t xml:space="preserve">Для решения конкурсных задач были использованы алгоритмы глобальной оптимизации, разработанные в ННГУ </w:t>
      </w:r>
      <w:r w:rsidRPr="003171C0">
        <w:t>им. Н.И. Лобачевского</w:t>
      </w:r>
      <w:r>
        <w:t xml:space="preserve"> </w:t>
      </w:r>
      <w:r w:rsidRPr="00B85418">
        <w:t>[</w:t>
      </w:r>
      <w:r w:rsidR="00E91107">
        <w:fldChar w:fldCharType="begin"/>
      </w:r>
      <w:r w:rsidR="00E91107">
        <w:instrText xml:space="preserve"> REF _Ref453772635 \r \h </w:instrText>
      </w:r>
      <w:r w:rsidR="00E91107">
        <w:fldChar w:fldCharType="separate"/>
      </w:r>
      <w:r w:rsidR="00E91107">
        <w:t>3</w:t>
      </w:r>
      <w:r w:rsidR="00E91107">
        <w:fldChar w:fldCharType="end"/>
      </w:r>
      <w:r w:rsidR="00A025E3">
        <w:t xml:space="preserve"> – </w:t>
      </w:r>
      <w:r w:rsidR="00E91107">
        <w:fldChar w:fldCharType="begin"/>
      </w:r>
      <w:r w:rsidR="00E91107">
        <w:instrText xml:space="preserve"> REF _Ref453772645 \r \h </w:instrText>
      </w:r>
      <w:r w:rsidR="00E91107">
        <w:fldChar w:fldCharType="separate"/>
      </w:r>
      <w:r w:rsidR="00E91107">
        <w:t>13</w:t>
      </w:r>
      <w:r w:rsidR="00E91107">
        <w:fldChar w:fldCharType="end"/>
      </w:r>
      <w:r w:rsidRPr="00B85418">
        <w:t>];</w:t>
      </w:r>
      <w:r>
        <w:t xml:space="preserve"> данные</w:t>
      </w:r>
      <w:r w:rsidRPr="003171C0">
        <w:t xml:space="preserve"> алгоритмы</w:t>
      </w:r>
      <w:r>
        <w:t xml:space="preserve"> </w:t>
      </w:r>
      <w:r w:rsidRPr="003171C0">
        <w:t>реализованы в р</w:t>
      </w:r>
      <w:r w:rsidRPr="003171C0">
        <w:t>е</w:t>
      </w:r>
      <w:r>
        <w:t>шателе ExaMin</w:t>
      </w:r>
      <w:r w:rsidRPr="003171C0">
        <w:t>. В настоящей работе дано краткое описание использованного</w:t>
      </w:r>
      <w:r w:rsidR="004C55E5" w:rsidRPr="004C55E5">
        <w:t xml:space="preserve"> </w:t>
      </w:r>
      <w:r w:rsidR="004C55E5">
        <w:t>базового</w:t>
      </w:r>
      <w:r w:rsidRPr="003171C0">
        <w:t xml:space="preserve"> алг</w:t>
      </w:r>
      <w:r w:rsidRPr="003171C0">
        <w:t>о</w:t>
      </w:r>
      <w:r w:rsidRPr="003171C0">
        <w:t>ритма глобальной оптимизации и его модификаций, а также приведены результаты численных экспериментов с конкурсными задачами.</w:t>
      </w:r>
      <w:r w:rsidR="004C55E5">
        <w:t xml:space="preserve"> Эксперименты проводились на вычислительном кл</w:t>
      </w:r>
      <w:r w:rsidR="004C55E5">
        <w:t>а</w:t>
      </w:r>
      <w:r w:rsidR="004C55E5">
        <w:t>стере ННГУ</w:t>
      </w:r>
      <w:r w:rsidR="00DF5845">
        <w:t xml:space="preserve"> в параллельном режиме, чтобы оценить эффективность распараллеливания алг</w:t>
      </w:r>
      <w:r w:rsidR="00DF5845">
        <w:t>о</w:t>
      </w:r>
      <w:r w:rsidR="00DF5845">
        <w:t>ритма, т.к. для решения задач данных классов участникам конкурса предлагалось использовать свои алгоритмы в последовательном режиме.</w:t>
      </w:r>
    </w:p>
    <w:p w:rsidR="00E66D7E" w:rsidRPr="00CA07DA" w:rsidRDefault="00E66D7E" w:rsidP="00E66D7E">
      <w:pPr>
        <w:pStyle w:val="1"/>
      </w:pPr>
      <w:r>
        <w:t>2. Постановка задачи</w:t>
      </w:r>
    </w:p>
    <w:p w:rsidR="00DD0E7C" w:rsidRPr="00356BF0" w:rsidRDefault="00CA07DA" w:rsidP="00CA07DA">
      <w:pPr>
        <w:pStyle w:val="af"/>
      </w:pPr>
      <w:r w:rsidRPr="00AE576B">
        <w:t>Задача многомерной многоэкстремальной оптимизации может быть определена как пр</w:t>
      </w:r>
      <w:r w:rsidRPr="00AE576B">
        <w:t>о</w:t>
      </w:r>
      <w:r w:rsidRPr="00AE576B">
        <w:t xml:space="preserve">блема поиска наименьшего значения действительной функции </w:t>
      </w:r>
      <w:r w:rsidRPr="00C310B8">
        <w:rPr>
          <w:i/>
        </w:rPr>
        <w:sym w:font="Symbol" w:char="F06A"/>
      </w:r>
      <w:r>
        <w:t>(</w:t>
      </w:r>
      <w:r w:rsidRPr="00C310B8">
        <w:rPr>
          <w:i/>
          <w:lang w:val="en-US"/>
        </w:rPr>
        <w:t>y</w:t>
      </w:r>
      <w: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74"/>
        <w:gridCol w:w="1512"/>
      </w:tblGrid>
      <w:tr w:rsidR="00DD0E7C" w:rsidRPr="00AE576B" w:rsidTr="00E91107">
        <w:trPr>
          <w:jc w:val="center"/>
        </w:trPr>
        <w:tc>
          <w:tcPr>
            <w:tcW w:w="7419" w:type="dxa"/>
            <w:tcBorders>
              <w:top w:val="nil"/>
              <w:left w:val="nil"/>
              <w:bottom w:val="nil"/>
              <w:right w:val="nil"/>
            </w:tcBorders>
          </w:tcPr>
          <w:p w:rsidR="00DD0E7C" w:rsidRPr="00DD0E7C" w:rsidRDefault="00DD0E7C" w:rsidP="00E91107">
            <w:pPr>
              <w:spacing w:before="60" w:after="60"/>
              <w:ind w:firstLine="397"/>
              <w:jc w:val="center"/>
              <w:rPr>
                <w:iCs/>
                <w:szCs w:val="22"/>
              </w:rPr>
            </w:pPr>
            <w:r w:rsidRPr="00EF0507">
              <w:rPr>
                <w:position w:val="-30"/>
              </w:rPr>
              <w:object w:dxaOrig="32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4pt;height:35.05pt" o:ole="">
                  <v:imagedata r:id="rId9" o:title=""/>
                </v:shape>
                <o:OLEObject Type="Embed" ProgID="Equation.3" ShapeID="_x0000_i1025" DrawAspect="Content" ObjectID="_1527518306" r:id="rId10"/>
              </w:object>
            </w:r>
          </w:p>
        </w:tc>
        <w:bookmarkStart w:id="0" w:name="f1"/>
        <w:tc>
          <w:tcPr>
            <w:tcW w:w="1443" w:type="dxa"/>
            <w:tcBorders>
              <w:top w:val="nil"/>
              <w:left w:val="nil"/>
              <w:bottom w:val="nil"/>
              <w:right w:val="nil"/>
            </w:tcBorders>
            <w:vAlign w:val="center"/>
          </w:tcPr>
          <w:p w:rsidR="00DD0E7C" w:rsidRPr="00AE576B" w:rsidRDefault="009B5467" w:rsidP="00E91107">
            <w:pPr>
              <w:spacing w:before="60" w:after="60"/>
              <w:ind w:firstLine="397"/>
              <w:jc w:val="right"/>
              <w:rPr>
                <w:szCs w:val="22"/>
              </w:rPr>
            </w:pPr>
            <w:r w:rsidRPr="009A5928">
              <w:fldChar w:fldCharType="begin"/>
            </w:r>
            <w:r w:rsidR="00DD0E7C" w:rsidRPr="009A5928">
              <w:instrText xml:space="preserve"> MACROBUTTON MTPlaceRef \* MERGEFORMAT </w:instrText>
            </w:r>
            <w:r w:rsidRPr="009A5928">
              <w:fldChar w:fldCharType="begin"/>
            </w:r>
            <w:r w:rsidR="00DD0E7C" w:rsidRPr="009A5928">
              <w:instrText xml:space="preserve"> SEQ MTEqn \h \* MERGEFORMAT </w:instrText>
            </w:r>
            <w:r w:rsidRPr="009A5928">
              <w:fldChar w:fldCharType="end"/>
            </w:r>
            <w:r w:rsidR="00DD0E7C" w:rsidRPr="009A5928">
              <w:instrText>(</w:instrText>
            </w:r>
            <w:fldSimple w:instr=" SEQ MTEqn \c \* Arabic \* MERGEFORMAT ">
              <w:r w:rsidR="00A025E3">
                <w:rPr>
                  <w:noProof/>
                </w:rPr>
                <w:instrText>1</w:instrText>
              </w:r>
            </w:fldSimple>
            <w:r w:rsidR="00DD0E7C" w:rsidRPr="009A5928">
              <w:instrText>)</w:instrText>
            </w:r>
            <w:r w:rsidRPr="009A5928">
              <w:fldChar w:fldCharType="end"/>
            </w:r>
            <w:bookmarkEnd w:id="0"/>
          </w:p>
        </w:tc>
      </w:tr>
    </w:tbl>
    <w:p w:rsidR="00CA07DA" w:rsidRPr="00812CFC" w:rsidRDefault="00CA07DA" w:rsidP="00CA07DA">
      <w:pPr>
        <w:pStyle w:val="af"/>
        <w:ind w:firstLine="0"/>
      </w:pPr>
      <w:r w:rsidRPr="00AE576B">
        <w:t xml:space="preserve">где </w:t>
      </w:r>
      <w:r w:rsidRPr="00AE576B">
        <w:rPr>
          <w:i/>
        </w:rPr>
        <w:t>a</w:t>
      </w:r>
      <w:r>
        <w:t>,</w:t>
      </w:r>
      <w:r w:rsidRPr="00AE576B">
        <w:rPr>
          <w:i/>
        </w:rPr>
        <w:t>b</w:t>
      </w:r>
      <w:r w:rsidRPr="00AE576B">
        <w:rPr>
          <w:iCs/>
        </w:rPr>
        <w:sym w:font="Symbol" w:char="F0CE"/>
      </w:r>
      <w:r w:rsidRPr="00AE576B">
        <w:rPr>
          <w:i/>
          <w:iCs/>
        </w:rPr>
        <w:t>R</w:t>
      </w:r>
      <w:r w:rsidRPr="00AE576B">
        <w:rPr>
          <w:i/>
          <w:iCs/>
          <w:vertAlign w:val="superscript"/>
        </w:rPr>
        <w:t>N</w:t>
      </w:r>
      <w:r w:rsidRPr="00AE576B">
        <w:t xml:space="preserve"> есть заданные векторы.</w:t>
      </w:r>
    </w:p>
    <w:p w:rsidR="00CA07DA" w:rsidRPr="00BC62A8" w:rsidRDefault="00CA07DA" w:rsidP="00CA07DA">
      <w:pPr>
        <w:pStyle w:val="af"/>
        <w:rPr>
          <w:iCs/>
        </w:rPr>
      </w:pPr>
      <w:r w:rsidRPr="00AE576B">
        <w:lastRenderedPageBreak/>
        <w:t xml:space="preserve">Численное решение задачи </w:t>
      </w:r>
      <w:r w:rsidR="009B5467">
        <w:fldChar w:fldCharType="begin"/>
      </w:r>
      <w:r>
        <w:instrText xml:space="preserve"> REF f1 \h </w:instrText>
      </w:r>
      <w:r w:rsidR="009B5467">
        <w:fldChar w:fldCharType="separate"/>
      </w:r>
      <w:r w:rsidR="00A025E3" w:rsidRPr="009A5928">
        <w:t>(</w:t>
      </w:r>
      <w:r w:rsidR="00A025E3">
        <w:rPr>
          <w:noProof/>
        </w:rPr>
        <w:t>1</w:t>
      </w:r>
      <w:r w:rsidR="00A025E3" w:rsidRPr="009A5928">
        <w:t>)</w:t>
      </w:r>
      <w:r w:rsidR="009B5467">
        <w:fldChar w:fldCharType="end"/>
      </w:r>
      <w:r w:rsidRPr="002D5DC5">
        <w:t xml:space="preserve"> </w:t>
      </w:r>
      <w:r w:rsidRPr="00AE576B">
        <w:t xml:space="preserve">сводится к построению оценки </w:t>
      </w:r>
      <w:r w:rsidRPr="00310382">
        <w:rPr>
          <w:position w:val="-10"/>
        </w:rPr>
        <w:object w:dxaOrig="680" w:dyaOrig="360">
          <v:shape id="_x0000_i1026" type="#_x0000_t75" style="width:33.8pt;height:18.15pt" o:ole="">
            <v:imagedata r:id="rId11" o:title=""/>
          </v:shape>
          <o:OLEObject Type="Embed" ProgID="Equation.3" ShapeID="_x0000_i1026" DrawAspect="Content" ObjectID="_1527518307" r:id="rId12"/>
        </w:object>
      </w:r>
      <w:r w:rsidRPr="00AE576B">
        <w:t xml:space="preserve">, отвечающей </w:t>
      </w:r>
      <w:r w:rsidRPr="002D5DC5">
        <w:t>некот</w:t>
      </w:r>
      <w:r w:rsidRPr="002D5DC5">
        <w:t>о</w:t>
      </w:r>
      <w:r w:rsidRPr="002D5DC5">
        <w:t xml:space="preserve">рому понятию близости к точке </w:t>
      </w:r>
      <w:r w:rsidRPr="003656BE">
        <w:rPr>
          <w:position w:val="-10"/>
        </w:rPr>
        <w:object w:dxaOrig="260" w:dyaOrig="360">
          <v:shape id="_x0000_i1027" type="#_x0000_t75" style="width:13.15pt;height:18.15pt" o:ole="">
            <v:imagedata r:id="rId13" o:title=""/>
          </v:shape>
          <o:OLEObject Type="Embed" ProgID="Equation.3" ShapeID="_x0000_i1027" DrawAspect="Content" ObjectID="_1527518308" r:id="rId14"/>
        </w:object>
      </w:r>
      <w:r w:rsidRPr="002D5DC5">
        <w:t xml:space="preserve"> на основе </w:t>
      </w:r>
      <w:r>
        <w:t>конечного</w:t>
      </w:r>
      <w:r w:rsidRPr="002D5DC5">
        <w:t xml:space="preserve"> числа </w:t>
      </w:r>
      <w:r>
        <w:rPr>
          <w:rStyle w:val="aff3"/>
        </w:rPr>
        <w:t>k</w:t>
      </w:r>
      <w:r w:rsidRPr="002D5DC5">
        <w:t xml:space="preserve"> </w:t>
      </w:r>
      <w:r>
        <w:t xml:space="preserve">вычислений </w:t>
      </w:r>
      <w:r w:rsidRPr="002D5DC5">
        <w:t>значений</w:t>
      </w:r>
      <w:r>
        <w:t xml:space="preserve"> оптим</w:t>
      </w:r>
      <w:r>
        <w:t>и</w:t>
      </w:r>
      <w:r>
        <w:t>зируемой</w:t>
      </w:r>
      <w:r w:rsidRPr="002D5DC5">
        <w:t xml:space="preserve"> функци</w:t>
      </w:r>
      <w:r>
        <w:t>и</w:t>
      </w:r>
      <w:r w:rsidRPr="00AE576B">
        <w:t>.</w:t>
      </w:r>
      <w:r>
        <w:t xml:space="preserve"> </w:t>
      </w:r>
      <w:r w:rsidRPr="007F510F">
        <w:t>Относительно</w:t>
      </w:r>
      <w:r w:rsidRPr="00AE576B">
        <w:t xml:space="preserve"> класса рассматриваемых задач предполагается</w:t>
      </w:r>
      <w:r>
        <w:t xml:space="preserve">, что </w:t>
      </w:r>
      <w:r w:rsidRPr="00AE576B">
        <w:rPr>
          <w:i/>
        </w:rPr>
        <w:sym w:font="Symbol" w:char="F06A"/>
      </w:r>
      <w:r w:rsidRPr="00AE576B">
        <w:rPr>
          <w:iCs/>
        </w:rPr>
        <w:t>(</w:t>
      </w:r>
      <w:r w:rsidRPr="00AE576B">
        <w:rPr>
          <w:i/>
          <w:iCs/>
        </w:rPr>
        <w:t>y</w:t>
      </w:r>
      <w:r w:rsidRPr="00AE576B">
        <w:rPr>
          <w:iCs/>
        </w:rPr>
        <w:t>) удовлетворя</w:t>
      </w:r>
      <w:r>
        <w:rPr>
          <w:iCs/>
        </w:rPr>
        <w:t>е</w:t>
      </w:r>
      <w:r w:rsidRPr="00AE576B">
        <w:rPr>
          <w:iCs/>
        </w:rPr>
        <w:t xml:space="preserve">т </w:t>
      </w:r>
      <w:r w:rsidRPr="00BC62A8">
        <w:rPr>
          <w:iCs/>
        </w:rPr>
        <w:t>условию Липшица</w:t>
      </w:r>
    </w:p>
    <w:p w:rsidR="00CA07DA" w:rsidRDefault="00CA07DA" w:rsidP="00801EB9">
      <w:pPr>
        <w:pStyle w:val="MTDisplayEquation"/>
        <w:jc w:val="center"/>
      </w:pPr>
      <w:r w:rsidRPr="005A2BA9">
        <w:rPr>
          <w:position w:val="-12"/>
        </w:rPr>
        <w:object w:dxaOrig="4420" w:dyaOrig="360">
          <v:shape id="_x0000_i1028" type="#_x0000_t75" style="width:221pt;height:18.15pt" o:ole="">
            <v:imagedata r:id="rId15" o:title=""/>
          </v:shape>
          <o:OLEObject Type="Embed" ProgID="Equation.3" ShapeID="_x0000_i1028" DrawAspect="Content" ObjectID="_1527518309" r:id="rId16"/>
        </w:object>
      </w:r>
      <w:r w:rsidRPr="009A5928">
        <w:tab/>
      </w:r>
      <w:bookmarkStart w:id="1" w:name="f2"/>
      <w:r w:rsidR="009B5467" w:rsidRPr="009A5928">
        <w:fldChar w:fldCharType="begin"/>
      </w:r>
      <w:r w:rsidRPr="009A5928">
        <w:instrText xml:space="preserve"> MACROBUTTON MTPlaceRef \* MERGEFORMAT </w:instrText>
      </w:r>
      <w:r w:rsidR="009B5467" w:rsidRPr="009A5928">
        <w:fldChar w:fldCharType="begin"/>
      </w:r>
      <w:r w:rsidRPr="009A5928">
        <w:instrText xml:space="preserve"> SEQ MTEqn \h \* MERGEFORMAT </w:instrText>
      </w:r>
      <w:r w:rsidR="009B5467" w:rsidRPr="009A5928">
        <w:fldChar w:fldCharType="end"/>
      </w:r>
      <w:r w:rsidRPr="009A5928">
        <w:instrText>(</w:instrText>
      </w:r>
      <w:fldSimple w:instr=" SEQ MTEqn \c \* Arabic \* MERGEFORMAT ">
        <w:r w:rsidR="00A025E3">
          <w:rPr>
            <w:noProof/>
          </w:rPr>
          <w:instrText>2</w:instrText>
        </w:r>
      </w:fldSimple>
      <w:r w:rsidRPr="009A5928">
        <w:instrText>)</w:instrText>
      </w:r>
      <w:r w:rsidR="009B5467" w:rsidRPr="009A5928">
        <w:fldChar w:fldCharType="end"/>
      </w:r>
      <w:bookmarkEnd w:id="1"/>
    </w:p>
    <w:p w:rsidR="00CA07DA" w:rsidRDefault="00CA07DA" w:rsidP="00CA07DA">
      <w:pPr>
        <w:pStyle w:val="af"/>
        <w:ind w:firstLine="0"/>
        <w:rPr>
          <w:iCs/>
        </w:rPr>
      </w:pPr>
      <w:r>
        <w:rPr>
          <w:iCs/>
        </w:rPr>
        <w:t xml:space="preserve">что </w:t>
      </w:r>
      <w:r w:rsidRPr="00BF7B31">
        <w:t>соответствует</w:t>
      </w:r>
      <w:r>
        <w:rPr>
          <w:iCs/>
        </w:rPr>
        <w:t xml:space="preserve"> </w:t>
      </w:r>
      <w:r w:rsidRPr="00AE576B">
        <w:rPr>
          <w:iCs/>
        </w:rPr>
        <w:t>ограниченност</w:t>
      </w:r>
      <w:r>
        <w:rPr>
          <w:iCs/>
        </w:rPr>
        <w:t>и</w:t>
      </w:r>
      <w:r w:rsidRPr="00AE576B">
        <w:rPr>
          <w:iCs/>
        </w:rPr>
        <w:t xml:space="preserve"> изменения значений функции при ограниченной вариации </w:t>
      </w:r>
      <w:r>
        <w:rPr>
          <w:iCs/>
        </w:rPr>
        <w:t xml:space="preserve">аргумента. </w:t>
      </w:r>
    </w:p>
    <w:p w:rsidR="00074F5A" w:rsidRPr="00FC6045" w:rsidRDefault="00074F5A" w:rsidP="00074F5A">
      <w:pPr>
        <w:pStyle w:val="14"/>
        <w:keepNext/>
        <w:spacing w:before="120" w:after="120"/>
        <w:ind w:right="-2"/>
        <w:jc w:val="center"/>
      </w:pPr>
      <w:bookmarkStart w:id="2" w:name="OLE_LINK7"/>
      <w:bookmarkStart w:id="3" w:name="OLE_LINK8"/>
      <w:bookmarkStart w:id="4" w:name="OLE_LINK9"/>
      <w:r w:rsidRPr="00FC6045">
        <w:t>Таблица</w:t>
      </w:r>
      <w:r w:rsidRPr="00FC6045">
        <w:rPr>
          <w:lang w:val="en-US"/>
        </w:rPr>
        <w:t> </w:t>
      </w:r>
      <w:fldSimple w:instr=" SEQ &quot;Таблица&quot; \* ARABIC ">
        <w:r w:rsidR="00A025E3">
          <w:rPr>
            <w:noProof/>
          </w:rPr>
          <w:t>1</w:t>
        </w:r>
      </w:fldSimple>
      <w:r w:rsidRPr="00FC6045">
        <w:t xml:space="preserve">. </w:t>
      </w:r>
      <w:r w:rsidRPr="00074F5A">
        <w:rPr>
          <w:b w:val="0"/>
        </w:rPr>
        <w:t>Классы конкурсных задач</w:t>
      </w:r>
    </w:p>
    <w:tbl>
      <w:tblPr>
        <w:tblW w:w="0" w:type="auto"/>
        <w:jc w:val="center"/>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83"/>
        <w:gridCol w:w="2799"/>
        <w:gridCol w:w="1285"/>
        <w:gridCol w:w="1626"/>
      </w:tblGrid>
      <w:tr w:rsidR="00F95BB0" w:rsidRPr="003171C0" w:rsidTr="00F95BB0">
        <w:trPr>
          <w:jc w:val="center"/>
        </w:trPr>
        <w:tc>
          <w:tcPr>
            <w:tcW w:w="0" w:type="auto"/>
          </w:tcPr>
          <w:p w:rsidR="00F95BB0" w:rsidRPr="0011370D" w:rsidRDefault="00F95BB0" w:rsidP="0011370D">
            <w:pPr>
              <w:keepNext/>
              <w:snapToGrid w:val="0"/>
              <w:rPr>
                <w:sz w:val="20"/>
                <w:szCs w:val="20"/>
              </w:rPr>
            </w:pPr>
            <w:r w:rsidRPr="0011370D">
              <w:rPr>
                <w:sz w:val="20"/>
                <w:szCs w:val="20"/>
              </w:rPr>
              <w:t>Семейство</w:t>
            </w:r>
          </w:p>
        </w:tc>
        <w:tc>
          <w:tcPr>
            <w:tcW w:w="0" w:type="auto"/>
          </w:tcPr>
          <w:p w:rsidR="00F95BB0" w:rsidRPr="0011370D" w:rsidRDefault="00F95BB0" w:rsidP="0011370D">
            <w:pPr>
              <w:keepNext/>
              <w:snapToGrid w:val="0"/>
              <w:rPr>
                <w:sz w:val="20"/>
                <w:szCs w:val="20"/>
              </w:rPr>
            </w:pPr>
            <w:r>
              <w:rPr>
                <w:sz w:val="20"/>
                <w:szCs w:val="20"/>
              </w:rPr>
              <w:t>Класс</w:t>
            </w:r>
            <w:r w:rsidR="004C55E5">
              <w:rPr>
                <w:sz w:val="20"/>
                <w:szCs w:val="20"/>
              </w:rPr>
              <w:t xml:space="preserve"> задач</w:t>
            </w:r>
          </w:p>
        </w:tc>
        <w:tc>
          <w:tcPr>
            <w:tcW w:w="1285" w:type="dxa"/>
          </w:tcPr>
          <w:p w:rsidR="00F95BB0" w:rsidRPr="0011370D" w:rsidRDefault="00F95BB0" w:rsidP="0011370D">
            <w:pPr>
              <w:keepNext/>
              <w:snapToGrid w:val="0"/>
              <w:rPr>
                <w:sz w:val="20"/>
                <w:szCs w:val="20"/>
              </w:rPr>
            </w:pPr>
            <w:r>
              <w:rPr>
                <w:sz w:val="20"/>
                <w:szCs w:val="20"/>
              </w:rPr>
              <w:t>Размерность</w:t>
            </w:r>
          </w:p>
        </w:tc>
        <w:tc>
          <w:tcPr>
            <w:tcW w:w="1626" w:type="dxa"/>
          </w:tcPr>
          <w:p w:rsidR="00F95BB0" w:rsidRPr="0011370D" w:rsidRDefault="00F95BB0" w:rsidP="0011370D">
            <w:pPr>
              <w:keepNext/>
              <w:snapToGrid w:val="0"/>
              <w:rPr>
                <w:sz w:val="20"/>
                <w:szCs w:val="20"/>
              </w:rPr>
            </w:pPr>
            <w:r>
              <w:rPr>
                <w:sz w:val="20"/>
                <w:szCs w:val="20"/>
              </w:rPr>
              <w:t>Название</w:t>
            </w:r>
          </w:p>
        </w:tc>
      </w:tr>
      <w:tr w:rsidR="00F95BB0" w:rsidRPr="003171C0" w:rsidTr="00F95BB0">
        <w:trPr>
          <w:jc w:val="center"/>
        </w:trPr>
        <w:tc>
          <w:tcPr>
            <w:tcW w:w="0" w:type="auto"/>
            <w:vMerge w:val="restart"/>
            <w:vAlign w:val="center"/>
          </w:tcPr>
          <w:p w:rsidR="00F95BB0" w:rsidRPr="0011370D" w:rsidRDefault="00F95BB0" w:rsidP="0011370D">
            <w:pPr>
              <w:keepNext/>
              <w:snapToGrid w:val="0"/>
              <w:rPr>
                <w:sz w:val="20"/>
                <w:szCs w:val="20"/>
              </w:rPr>
            </w:pPr>
            <w:bookmarkStart w:id="5" w:name="OLE_LINK1"/>
            <w:bookmarkStart w:id="6" w:name="OLE_LINK2"/>
            <w:bookmarkStart w:id="7" w:name="_Hlk447450645"/>
            <w:r w:rsidRPr="0011370D">
              <w:rPr>
                <w:sz w:val="20"/>
                <w:szCs w:val="20"/>
              </w:rPr>
              <w:t>GKLS</w:t>
            </w:r>
          </w:p>
        </w:tc>
        <w:tc>
          <w:tcPr>
            <w:tcW w:w="0" w:type="auto"/>
            <w:vMerge w:val="restart"/>
            <w:vAlign w:val="center"/>
          </w:tcPr>
          <w:p w:rsidR="00F95BB0" w:rsidRPr="0011370D" w:rsidRDefault="00F95BB0" w:rsidP="0011370D">
            <w:pPr>
              <w:keepNext/>
              <w:snapToGrid w:val="0"/>
              <w:rPr>
                <w:sz w:val="20"/>
                <w:szCs w:val="20"/>
              </w:rPr>
            </w:pPr>
            <w:r w:rsidRPr="0011370D">
              <w:rPr>
                <w:sz w:val="20"/>
                <w:szCs w:val="20"/>
              </w:rPr>
              <w:t>не дифференцируемые</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GKLS_nd_10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GKLS_nd_30</w:t>
            </w:r>
          </w:p>
        </w:tc>
      </w:tr>
      <w:bookmarkEnd w:id="5"/>
      <w:bookmarkEnd w:id="6"/>
      <w:bookmarkEnd w:id="7"/>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restart"/>
            <w:vAlign w:val="center"/>
          </w:tcPr>
          <w:p w:rsidR="00F95BB0" w:rsidRPr="0011370D" w:rsidRDefault="00F95BB0" w:rsidP="0011370D">
            <w:pPr>
              <w:keepNext/>
              <w:snapToGrid w:val="0"/>
              <w:rPr>
                <w:sz w:val="20"/>
                <w:szCs w:val="20"/>
              </w:rPr>
            </w:pPr>
            <w:r w:rsidRPr="0011370D">
              <w:rPr>
                <w:sz w:val="20"/>
                <w:szCs w:val="20"/>
              </w:rPr>
              <w:t>дифференцируемые</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GKLS_cd_10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GKLS_cd_30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restart"/>
            <w:vAlign w:val="center"/>
          </w:tcPr>
          <w:p w:rsidR="00F95BB0" w:rsidRPr="0011370D" w:rsidRDefault="00F95BB0" w:rsidP="0011370D">
            <w:pPr>
              <w:keepNext/>
              <w:snapToGrid w:val="0"/>
              <w:rPr>
                <w:sz w:val="20"/>
                <w:szCs w:val="20"/>
              </w:rPr>
            </w:pPr>
            <w:r w:rsidRPr="0011370D">
              <w:rPr>
                <w:sz w:val="20"/>
                <w:szCs w:val="20"/>
              </w:rPr>
              <w:t>дважды дифференцируемые</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GKLS_td_10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GKLS_td_30</w:t>
            </w:r>
          </w:p>
        </w:tc>
      </w:tr>
      <w:tr w:rsidR="00F95BB0" w:rsidRPr="003171C0" w:rsidTr="00F95BB0">
        <w:trPr>
          <w:jc w:val="center"/>
        </w:trPr>
        <w:tc>
          <w:tcPr>
            <w:tcW w:w="0" w:type="auto"/>
            <w:vMerge w:val="restart"/>
            <w:vAlign w:val="center"/>
          </w:tcPr>
          <w:p w:rsidR="00F95BB0" w:rsidRPr="0011370D" w:rsidRDefault="00F95BB0" w:rsidP="0011370D">
            <w:pPr>
              <w:keepNext/>
              <w:snapToGrid w:val="0"/>
              <w:rPr>
                <w:sz w:val="20"/>
                <w:szCs w:val="20"/>
              </w:rPr>
            </w:pPr>
            <w:r>
              <w:rPr>
                <w:sz w:val="20"/>
                <w:szCs w:val="20"/>
              </w:rPr>
              <w:t>Классические</w:t>
            </w:r>
          </w:p>
        </w:tc>
        <w:tc>
          <w:tcPr>
            <w:tcW w:w="0" w:type="auto"/>
            <w:vMerge w:val="restart"/>
            <w:vAlign w:val="center"/>
          </w:tcPr>
          <w:p w:rsidR="00F95BB0" w:rsidRPr="0011370D" w:rsidRDefault="004C55E5" w:rsidP="0011370D">
            <w:pPr>
              <w:keepNext/>
              <w:snapToGrid w:val="0"/>
              <w:rPr>
                <w:sz w:val="20"/>
                <w:szCs w:val="20"/>
              </w:rPr>
            </w:pPr>
            <w:r>
              <w:rPr>
                <w:sz w:val="20"/>
                <w:szCs w:val="20"/>
              </w:rPr>
              <w:t xml:space="preserve">Функция </w:t>
            </w:r>
            <w:r w:rsidR="00F95BB0">
              <w:rPr>
                <w:sz w:val="20"/>
                <w:szCs w:val="20"/>
              </w:rPr>
              <w:t>Розенброк</w:t>
            </w:r>
            <w:r>
              <w:rPr>
                <w:sz w:val="20"/>
                <w:szCs w:val="20"/>
              </w:rPr>
              <w:t>а</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Rosenbrock_10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Rosenbrock_30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bookmarkStart w:id="8" w:name="OLE_LINK3"/>
            <w:bookmarkStart w:id="9" w:name="OLE_LINK4"/>
          </w:p>
        </w:tc>
        <w:tc>
          <w:tcPr>
            <w:tcW w:w="0" w:type="auto"/>
            <w:vMerge w:val="restart"/>
            <w:vAlign w:val="center"/>
          </w:tcPr>
          <w:p w:rsidR="00F95BB0" w:rsidRPr="0011370D" w:rsidRDefault="004C55E5" w:rsidP="00F40C73">
            <w:pPr>
              <w:keepNext/>
              <w:snapToGrid w:val="0"/>
              <w:rPr>
                <w:sz w:val="20"/>
                <w:szCs w:val="20"/>
              </w:rPr>
            </w:pPr>
            <w:r>
              <w:rPr>
                <w:sz w:val="20"/>
                <w:szCs w:val="20"/>
              </w:rPr>
              <w:t xml:space="preserve">Функция </w:t>
            </w:r>
            <w:r w:rsidR="00F95BB0">
              <w:rPr>
                <w:sz w:val="20"/>
                <w:szCs w:val="20"/>
              </w:rPr>
              <w:t>Растригин</w:t>
            </w:r>
            <w:r>
              <w:rPr>
                <w:sz w:val="20"/>
                <w:szCs w:val="20"/>
              </w:rPr>
              <w:t>а</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Rastrigin_10</w:t>
            </w:r>
          </w:p>
        </w:tc>
      </w:tr>
      <w:bookmarkEnd w:id="8"/>
      <w:bookmarkEnd w:id="9"/>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ign w:val="center"/>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Rastrigin_30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val="restart"/>
            <w:vAlign w:val="center"/>
          </w:tcPr>
          <w:p w:rsidR="00F95BB0" w:rsidRPr="0011370D" w:rsidRDefault="004C55E5" w:rsidP="0011370D">
            <w:pPr>
              <w:keepNext/>
              <w:snapToGrid w:val="0"/>
              <w:rPr>
                <w:sz w:val="20"/>
                <w:szCs w:val="20"/>
              </w:rPr>
            </w:pPr>
            <w:r>
              <w:rPr>
                <w:sz w:val="20"/>
                <w:szCs w:val="20"/>
              </w:rPr>
              <w:t xml:space="preserve">Функция </w:t>
            </w:r>
            <w:r w:rsidR="00F95BB0">
              <w:rPr>
                <w:sz w:val="20"/>
                <w:szCs w:val="20"/>
              </w:rPr>
              <w:t>Захаров</w:t>
            </w:r>
            <w:r>
              <w:rPr>
                <w:sz w:val="20"/>
                <w:szCs w:val="20"/>
              </w:rPr>
              <w:t>а</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Zakharov_10</w:t>
            </w:r>
          </w:p>
        </w:tc>
      </w:tr>
      <w:tr w:rsidR="00F95BB0" w:rsidRPr="003171C0" w:rsidTr="00F95BB0">
        <w:trPr>
          <w:jc w:val="center"/>
        </w:trPr>
        <w:tc>
          <w:tcPr>
            <w:tcW w:w="0" w:type="auto"/>
            <w:vMerge/>
          </w:tcPr>
          <w:p w:rsidR="00F95BB0" w:rsidRPr="0011370D" w:rsidRDefault="00F95BB0" w:rsidP="0011370D">
            <w:pPr>
              <w:keepNext/>
              <w:snapToGrid w:val="0"/>
              <w:rPr>
                <w:sz w:val="20"/>
                <w:szCs w:val="20"/>
              </w:rPr>
            </w:pPr>
          </w:p>
        </w:tc>
        <w:tc>
          <w:tcPr>
            <w:tcW w:w="0" w:type="auto"/>
            <w:vMerge/>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Zakharov_30</w:t>
            </w:r>
          </w:p>
        </w:tc>
      </w:tr>
      <w:tr w:rsidR="00F95BB0" w:rsidRPr="008366E7" w:rsidTr="00F95BB0">
        <w:trPr>
          <w:jc w:val="center"/>
        </w:trPr>
        <w:tc>
          <w:tcPr>
            <w:tcW w:w="0" w:type="auto"/>
            <w:gridSpan w:val="2"/>
            <w:vMerge w:val="restart"/>
            <w:vAlign w:val="center"/>
          </w:tcPr>
          <w:p w:rsidR="00F95BB0" w:rsidRPr="0011370D" w:rsidRDefault="00F95BB0" w:rsidP="0011370D">
            <w:pPr>
              <w:keepNext/>
              <w:snapToGrid w:val="0"/>
              <w:rPr>
                <w:sz w:val="20"/>
                <w:szCs w:val="20"/>
              </w:rPr>
            </w:pPr>
            <w:r>
              <w:rPr>
                <w:sz w:val="20"/>
                <w:szCs w:val="20"/>
              </w:rPr>
              <w:t>Составные</w:t>
            </w:r>
            <w:r w:rsidR="004C55E5">
              <w:rPr>
                <w:sz w:val="20"/>
                <w:szCs w:val="20"/>
              </w:rPr>
              <w:t xml:space="preserve"> </w:t>
            </w:r>
            <w:r>
              <w:rPr>
                <w:sz w:val="20"/>
                <w:szCs w:val="20"/>
              </w:rPr>
              <w:t>(по три класса каждой размерности)</w:t>
            </w:r>
          </w:p>
        </w:tc>
        <w:tc>
          <w:tcPr>
            <w:tcW w:w="1285" w:type="dxa"/>
          </w:tcPr>
          <w:p w:rsidR="00F95BB0" w:rsidRPr="0011370D" w:rsidRDefault="00F95BB0" w:rsidP="0011370D">
            <w:pPr>
              <w:keepNext/>
              <w:snapToGrid w:val="0"/>
              <w:rPr>
                <w:sz w:val="20"/>
                <w:szCs w:val="20"/>
              </w:rPr>
            </w:pPr>
            <w:r w:rsidRPr="0011370D">
              <w:rPr>
                <w:sz w:val="20"/>
                <w:szCs w:val="20"/>
              </w:rPr>
              <w:t>10</w:t>
            </w:r>
          </w:p>
        </w:tc>
        <w:tc>
          <w:tcPr>
            <w:tcW w:w="1626" w:type="dxa"/>
          </w:tcPr>
          <w:p w:rsidR="00F95BB0" w:rsidRPr="0011370D" w:rsidRDefault="00F95BB0" w:rsidP="00F95BB0">
            <w:pPr>
              <w:keepNext/>
              <w:snapToGrid w:val="0"/>
              <w:rPr>
                <w:sz w:val="20"/>
                <w:szCs w:val="20"/>
              </w:rPr>
            </w:pPr>
            <w:r w:rsidRPr="0011370D">
              <w:rPr>
                <w:sz w:val="20"/>
                <w:szCs w:val="20"/>
              </w:rPr>
              <w:t>Composite_10</w:t>
            </w:r>
          </w:p>
        </w:tc>
      </w:tr>
      <w:tr w:rsidR="00F95BB0" w:rsidRPr="008366E7" w:rsidTr="00F95BB0">
        <w:trPr>
          <w:jc w:val="center"/>
        </w:trPr>
        <w:tc>
          <w:tcPr>
            <w:tcW w:w="0" w:type="auto"/>
            <w:gridSpan w:val="2"/>
            <w:vMerge/>
          </w:tcPr>
          <w:p w:rsidR="00F95BB0" w:rsidRPr="0011370D" w:rsidRDefault="00F95BB0" w:rsidP="0011370D">
            <w:pPr>
              <w:keepNext/>
              <w:snapToGrid w:val="0"/>
              <w:rPr>
                <w:sz w:val="20"/>
                <w:szCs w:val="20"/>
              </w:rPr>
            </w:pPr>
          </w:p>
        </w:tc>
        <w:tc>
          <w:tcPr>
            <w:tcW w:w="1285" w:type="dxa"/>
          </w:tcPr>
          <w:p w:rsidR="00F95BB0" w:rsidRPr="0011370D" w:rsidRDefault="00F95BB0" w:rsidP="0011370D">
            <w:pPr>
              <w:keepNext/>
              <w:snapToGrid w:val="0"/>
              <w:rPr>
                <w:sz w:val="20"/>
                <w:szCs w:val="20"/>
              </w:rPr>
            </w:pPr>
            <w:r w:rsidRPr="0011370D">
              <w:rPr>
                <w:sz w:val="20"/>
                <w:szCs w:val="20"/>
              </w:rPr>
              <w:t>30</w:t>
            </w:r>
          </w:p>
        </w:tc>
        <w:tc>
          <w:tcPr>
            <w:tcW w:w="1626" w:type="dxa"/>
          </w:tcPr>
          <w:p w:rsidR="00F95BB0" w:rsidRPr="0011370D" w:rsidRDefault="00F95BB0" w:rsidP="00F95BB0">
            <w:pPr>
              <w:keepNext/>
              <w:snapToGrid w:val="0"/>
              <w:rPr>
                <w:sz w:val="20"/>
                <w:szCs w:val="20"/>
              </w:rPr>
            </w:pPr>
            <w:r w:rsidRPr="0011370D">
              <w:rPr>
                <w:sz w:val="20"/>
                <w:szCs w:val="20"/>
              </w:rPr>
              <w:t>Composite_30</w:t>
            </w:r>
          </w:p>
        </w:tc>
      </w:tr>
      <w:bookmarkEnd w:id="2"/>
      <w:bookmarkEnd w:id="3"/>
      <w:bookmarkEnd w:id="4"/>
    </w:tbl>
    <w:p w:rsidR="00CA07DA" w:rsidRDefault="00CA07DA" w:rsidP="003171C0">
      <w:pPr>
        <w:pStyle w:val="af"/>
      </w:pPr>
    </w:p>
    <w:p w:rsidR="00926E57" w:rsidRDefault="00CA07DA" w:rsidP="003171C0">
      <w:pPr>
        <w:pStyle w:val="af"/>
      </w:pPr>
      <w:r>
        <w:t xml:space="preserve">Организаторами конкурса </w:t>
      </w:r>
      <w:r w:rsidRPr="003171C0">
        <w:t>GENOPT</w:t>
      </w:r>
      <w:r w:rsidRPr="006377A8">
        <w:t xml:space="preserve"> </w:t>
      </w:r>
      <w:r>
        <w:t>были предложены 1</w:t>
      </w:r>
      <w:r w:rsidRPr="006377A8">
        <w:t>8</w:t>
      </w:r>
      <w:r>
        <w:t xml:space="preserve"> классов задач (см. таблицу 1). В каждом классе было задано 100 функций. </w:t>
      </w:r>
      <w:r w:rsidR="008B6AFD">
        <w:t>Первое семейство состоит из функций полученных G</w:t>
      </w:r>
      <w:r w:rsidR="008B6AFD" w:rsidRPr="003171C0">
        <w:t>KLS</w:t>
      </w:r>
      <w:r>
        <w:t>-</w:t>
      </w:r>
      <w:r w:rsidR="008B6AFD">
        <w:t>генератором</w:t>
      </w:r>
      <w:r w:rsidR="000920D9">
        <w:t xml:space="preserve"> [</w:t>
      </w:r>
      <w:r w:rsidR="00E91107">
        <w:fldChar w:fldCharType="begin"/>
      </w:r>
      <w:r w:rsidR="00E91107">
        <w:instrText xml:space="preserve"> REF _Ref453772618 \r \h </w:instrText>
      </w:r>
      <w:r w:rsidR="00E91107">
        <w:fldChar w:fldCharType="separate"/>
      </w:r>
      <w:r w:rsidR="00E91107">
        <w:t>1</w:t>
      </w:r>
      <w:r w:rsidR="00E91107">
        <w:fldChar w:fldCharType="end"/>
      </w:r>
      <w:r w:rsidR="00E91107" w:rsidRPr="00E91107">
        <w:t xml:space="preserve">, </w:t>
      </w:r>
      <w:r w:rsidR="00E91107">
        <w:fldChar w:fldCharType="begin"/>
      </w:r>
      <w:r w:rsidR="00E91107">
        <w:instrText xml:space="preserve"> REF _Ref453772620 \r \h </w:instrText>
      </w:r>
      <w:r w:rsidR="00E91107">
        <w:fldChar w:fldCharType="separate"/>
      </w:r>
      <w:r w:rsidR="00E91107">
        <w:t>2</w:t>
      </w:r>
      <w:r w:rsidR="00E91107">
        <w:fldChar w:fldCharType="end"/>
      </w:r>
      <w:r w:rsidR="000920D9">
        <w:t>]</w:t>
      </w:r>
      <w:r w:rsidR="008B6AFD">
        <w:t xml:space="preserve">, </w:t>
      </w:r>
      <w:r w:rsidR="008B6AFD" w:rsidRPr="00004E66">
        <w:t>позволяющий порождать задачи многоэкстремальной оптимиз</w:t>
      </w:r>
      <w:r w:rsidR="008B6AFD" w:rsidRPr="00004E66">
        <w:t>а</w:t>
      </w:r>
      <w:r w:rsidR="008B6AFD" w:rsidRPr="00004E66">
        <w:t>ции с заранее известными свойствами: количеством локальных минимумов, размерами их о</w:t>
      </w:r>
      <w:r w:rsidR="008B6AFD" w:rsidRPr="00004E66">
        <w:t>б</w:t>
      </w:r>
      <w:r w:rsidR="008B6AFD" w:rsidRPr="00004E66">
        <w:t>ластей притяжения, точкой глобального минимума, значением функции в ней и т.п.</w:t>
      </w:r>
      <w:r w:rsidR="008B6AFD">
        <w:t xml:space="preserve"> Было в</w:t>
      </w:r>
      <w:r w:rsidR="008B6AFD">
        <w:t>ы</w:t>
      </w:r>
      <w:r w:rsidR="008B6AFD">
        <w:t>брано три класса задач: не дифференцируемые, дифференцируемые и дважды дифференцируемые фун</w:t>
      </w:r>
      <w:r w:rsidR="008B6AFD">
        <w:t>к</w:t>
      </w:r>
      <w:r w:rsidR="008B6AFD">
        <w:t xml:space="preserve">ции. </w:t>
      </w:r>
      <w:r w:rsidR="000D7960">
        <w:t>Для всех функций было задано: пять локальных минимумов, радиус притяжения глобал</w:t>
      </w:r>
      <w:r w:rsidR="000D7960">
        <w:t>ь</w:t>
      </w:r>
      <w:r w:rsidR="000D7960">
        <w:t>ного минимума 1/3,</w:t>
      </w:r>
      <w:r w:rsidR="00801EB9">
        <w:t xml:space="preserve"> расстояние от локального минимума до глобального</w:t>
      </w:r>
      <w:r w:rsidR="000D7960" w:rsidRPr="000D7960">
        <w:t xml:space="preserve"> </w:t>
      </w:r>
      <w:r w:rsidR="000D7960" w:rsidRPr="004B65E1">
        <w:rPr>
          <w:i/>
        </w:rPr>
        <w:t>r</w:t>
      </w:r>
      <w:r w:rsidR="000D7960" w:rsidRPr="000D7960">
        <w:t xml:space="preserve"> = 2</w:t>
      </w:r>
      <w:r w:rsidR="00801EB9">
        <w:t>/</w:t>
      </w:r>
      <w:r w:rsidR="000D7960" w:rsidRPr="000D7960">
        <w:t>3;</w:t>
      </w:r>
      <w:r w:rsidR="000D7960">
        <w:t xml:space="preserve"> Задачи внутри класса отличаются расположением и величиной минимумов.</w:t>
      </w:r>
    </w:p>
    <w:p w:rsidR="000D7960" w:rsidRDefault="000D7960" w:rsidP="000D7960">
      <w:pPr>
        <w:pStyle w:val="af"/>
      </w:pPr>
      <w:r>
        <w:t xml:space="preserve">Второе семейство основано на классических </w:t>
      </w:r>
      <w:r w:rsidR="00353D55">
        <w:t>тестовых</w:t>
      </w:r>
      <w:r>
        <w:t xml:space="preserve"> функциях</w:t>
      </w:r>
      <w:r w:rsidR="00353D55">
        <w:t xml:space="preserve"> для методов оптимизации</w:t>
      </w:r>
      <w:r w:rsidR="00353D55" w:rsidRPr="00353D55">
        <w:t xml:space="preserve">: </w:t>
      </w:r>
      <w:r w:rsidR="00353D55">
        <w:t>Розенброка, Растригина и Захарова</w:t>
      </w:r>
      <w:r w:rsidR="00502DFE">
        <w:t xml:space="preserve">. </w:t>
      </w:r>
      <w:r w:rsidR="00353D55">
        <w:t>Для усложнения генерируемых задач к</w:t>
      </w:r>
      <w:r w:rsidR="00502DFE">
        <w:t xml:space="preserve"> </w:t>
      </w:r>
      <w:r w:rsidR="00353D55">
        <w:t xml:space="preserve">данным функциям </w:t>
      </w:r>
      <w:r w:rsidR="00502DFE">
        <w:t>прим</w:t>
      </w:r>
      <w:r w:rsidR="00353D55">
        <w:t>ялось</w:t>
      </w:r>
      <w:r w:rsidR="00502DFE">
        <w:t xml:space="preserve"> </w:t>
      </w:r>
      <w:r w:rsidR="00353D55">
        <w:t xml:space="preserve">нелинейное </w:t>
      </w:r>
      <w:r w:rsidR="00502DFE">
        <w:t>преобразование</w:t>
      </w:r>
      <w:r w:rsidR="00353D55">
        <w:t>,</w:t>
      </w:r>
      <w:r w:rsidR="00502DFE">
        <w:t xml:space="preserve"> </w:t>
      </w:r>
      <w:r w:rsidR="00353D55">
        <w:t>трансформирующее</w:t>
      </w:r>
      <w:r w:rsidR="00502DFE">
        <w:t xml:space="preserve"> функцию по отдельным направл</w:t>
      </w:r>
      <w:r w:rsidR="00502DFE">
        <w:t>е</w:t>
      </w:r>
      <w:r w:rsidR="00502DFE">
        <w:t>ниям.</w:t>
      </w:r>
    </w:p>
    <w:p w:rsidR="00502DFE" w:rsidRPr="000D7960" w:rsidRDefault="00C86AEA" w:rsidP="000D7960">
      <w:pPr>
        <w:pStyle w:val="af"/>
      </w:pPr>
      <w:r>
        <w:t xml:space="preserve">Функции из третьего </w:t>
      </w:r>
      <w:r w:rsidR="00011B8E">
        <w:t>семейства</w:t>
      </w:r>
      <w:r>
        <w:t xml:space="preserve"> получены с </w:t>
      </w:r>
      <w:r w:rsidR="00CE6683">
        <w:t>использованием</w:t>
      </w:r>
      <w:r>
        <w:t xml:space="preserve"> случайного количества </w:t>
      </w:r>
      <w:r w:rsidR="00DF5845">
        <w:t>баз</w:t>
      </w:r>
      <w:r w:rsidR="00DF5845">
        <w:t>о</w:t>
      </w:r>
      <w:r w:rsidR="00DF5845">
        <w:t>вых</w:t>
      </w:r>
      <w:r>
        <w:t xml:space="preserve"> непрерывных фун</w:t>
      </w:r>
      <w:r w:rsidR="00CE6683">
        <w:t>кций</w:t>
      </w:r>
      <w:r>
        <w:t xml:space="preserve"> </w:t>
      </w:r>
      <w:r w:rsidR="00CE6683">
        <w:t>(</w:t>
      </w:r>
      <w:r w:rsidR="00DF5845">
        <w:t xml:space="preserve">функция </w:t>
      </w:r>
      <w:r w:rsidRPr="00C86AEA">
        <w:t>Goldstein-Price размерност</w:t>
      </w:r>
      <w:r w:rsidR="00DF5845">
        <w:t>и</w:t>
      </w:r>
      <w:r w:rsidRPr="00C86AEA">
        <w:t xml:space="preserve"> 2</w:t>
      </w:r>
      <w:r>
        <w:t xml:space="preserve">, </w:t>
      </w:r>
      <w:r w:rsidR="00DF5845">
        <w:t xml:space="preserve">функция </w:t>
      </w:r>
      <w:r w:rsidRPr="003171C0">
        <w:t>Hartmann разме</w:t>
      </w:r>
      <w:r w:rsidRPr="003171C0">
        <w:t>р</w:t>
      </w:r>
      <w:r w:rsidRPr="003171C0">
        <w:t>ност</w:t>
      </w:r>
      <w:r w:rsidR="00DF5845">
        <w:t>и</w:t>
      </w:r>
      <w:r w:rsidRPr="003171C0">
        <w:t xml:space="preserve"> 3 или 6, </w:t>
      </w:r>
      <w:r w:rsidR="00DF5845">
        <w:t xml:space="preserve">функции </w:t>
      </w:r>
      <w:r w:rsidR="00353D55">
        <w:rPr>
          <w:rFonts w:ascii="NimbusRomNo9L-Regu" w:hAnsi="NimbusRomNo9L-Regu" w:cs="NimbusRomNo9L-Regu"/>
          <w:lang w:eastAsia="ru-RU"/>
        </w:rPr>
        <w:t>Rosenbrock</w:t>
      </w:r>
      <w:r w:rsidRPr="003171C0">
        <w:t xml:space="preserve">, </w:t>
      </w:r>
      <w:r w:rsidR="00353D55">
        <w:rPr>
          <w:rFonts w:ascii="NimbusRomNo9L-Regu" w:hAnsi="NimbusRomNo9L-Regu" w:cs="NimbusRomNo9L-Regu"/>
          <w:lang w:eastAsia="ru-RU"/>
        </w:rPr>
        <w:t>Rastrigin</w:t>
      </w:r>
      <w:r w:rsidRPr="003171C0">
        <w:t xml:space="preserve">, Sphere, </w:t>
      </w:r>
      <w:r w:rsidR="00353D55">
        <w:rPr>
          <w:rFonts w:ascii="NimbusRomNo9L-Regu" w:hAnsi="NimbusRomNo9L-Regu" w:cs="NimbusRomNo9L-Regu"/>
          <w:lang w:eastAsia="ru-RU"/>
        </w:rPr>
        <w:t>Zakharov,</w:t>
      </w:r>
      <w:r w:rsidR="00353D55" w:rsidRPr="003171C0">
        <w:t xml:space="preserve"> </w:t>
      </w:r>
      <w:r w:rsidRPr="003171C0">
        <w:t xml:space="preserve">– размерность определяется случайно в диапазоне от 3 до </w:t>
      </w:r>
      <w:r w:rsidR="00DF5845">
        <w:t>5 или 15</w:t>
      </w:r>
      <w:r w:rsidR="00CE6683">
        <w:t>)</w:t>
      </w:r>
      <w:r w:rsidRPr="003171C0">
        <w:t>.</w:t>
      </w:r>
      <w:r w:rsidR="00CE6683">
        <w:t xml:space="preserve"> При этом сумма размерностей всех базовых функций равна размерности генерируемой задачи, к</w:t>
      </w:r>
      <w:r>
        <w:t>аждая базовая функция принимает часть вектора к</w:t>
      </w:r>
      <w:r>
        <w:t>о</w:t>
      </w:r>
      <w:r>
        <w:t>ординат</w:t>
      </w:r>
      <w:r w:rsidR="00CE6683">
        <w:t xml:space="preserve"> генерируемой сложной функции, а вычисленные значения базовых функций – сумм</w:t>
      </w:r>
      <w:r w:rsidR="00CE6683">
        <w:t>и</w:t>
      </w:r>
      <w:r w:rsidR="00CE6683">
        <w:t>руются</w:t>
      </w:r>
      <w:r>
        <w:t>.</w:t>
      </w:r>
    </w:p>
    <w:p w:rsidR="00E66D7E" w:rsidRDefault="0074573A" w:rsidP="00E66D7E">
      <w:pPr>
        <w:pStyle w:val="1"/>
      </w:pPr>
      <w:r>
        <w:t>3</w:t>
      </w:r>
      <w:r w:rsidR="00E66D7E">
        <w:t>. Используемые методы</w:t>
      </w:r>
    </w:p>
    <w:p w:rsidR="008344B5" w:rsidRDefault="00E218A2" w:rsidP="00E218A2">
      <w:pPr>
        <w:pStyle w:val="af"/>
      </w:pPr>
      <w:r>
        <w:t xml:space="preserve">В данном разделе </w:t>
      </w:r>
      <w:r w:rsidR="008344B5">
        <w:t>описан базовый параллельный алгоритм глобального поиска</w:t>
      </w:r>
      <w:r w:rsidR="00177399">
        <w:t>(АГП)</w:t>
      </w:r>
      <w:r w:rsidR="008344B5">
        <w:t xml:space="preserve"> и его модификации, позвол</w:t>
      </w:r>
      <w:r w:rsidR="00CA07DA">
        <w:t>яющие решать многомерные задачи</w:t>
      </w:r>
      <w:r>
        <w:t>, использованные при решении ра</w:t>
      </w:r>
      <w:r>
        <w:t>з</w:t>
      </w:r>
      <w:r>
        <w:t>личных конкурсных задач.</w:t>
      </w:r>
      <w:r w:rsidR="008344B5">
        <w:t xml:space="preserve"> Главной модификацией является использование р</w:t>
      </w:r>
      <w:r w:rsidR="008344B5" w:rsidRPr="008344B5">
        <w:t>едукция размерн</w:t>
      </w:r>
      <w:r w:rsidR="008344B5" w:rsidRPr="008344B5">
        <w:t>о</w:t>
      </w:r>
      <w:r w:rsidR="008344B5" w:rsidRPr="008344B5">
        <w:t>сти с использованием кривых Пеано</w:t>
      </w:r>
      <w:r w:rsidR="008344B5">
        <w:t xml:space="preserve">, позволяющая решать алгоритмом глобального поиска </w:t>
      </w:r>
      <w:r w:rsidR="008344B5">
        <w:lastRenderedPageBreak/>
        <w:t xml:space="preserve">многомерные задачи. Следующей модификацией является использование локального метода. Обе модификации применяются для всех задач. </w:t>
      </w:r>
    </w:p>
    <w:p w:rsidR="00177399" w:rsidRDefault="00177399" w:rsidP="00E218A2">
      <w:pPr>
        <w:pStyle w:val="af"/>
      </w:pPr>
      <w:r>
        <w:t>Еще одним способом редукции размерности является блочная многошаговая схема, эта м</w:t>
      </w:r>
      <w:r>
        <w:t>о</w:t>
      </w:r>
      <w:r>
        <w:t>дификация позволяет использовать множество процессов для решения многомерных задач. В конкурсе не использовалась, поскольку является параллельным алгоритмом.</w:t>
      </w:r>
    </w:p>
    <w:p w:rsidR="00AF6171" w:rsidRDefault="00177399" w:rsidP="003171C0">
      <w:pPr>
        <w:pStyle w:val="af"/>
      </w:pPr>
      <w:r>
        <w:t>Многие</w:t>
      </w:r>
      <w:r w:rsidR="00AF6171">
        <w:t xml:space="preserve"> задачи из 10-мерных классов GKLS</w:t>
      </w:r>
      <w:r>
        <w:t xml:space="preserve"> решаются с использованием первых двух м</w:t>
      </w:r>
      <w:r>
        <w:t>о</w:t>
      </w:r>
      <w:r>
        <w:t>дификаций</w:t>
      </w:r>
      <w:r w:rsidR="00AF6171">
        <w:t>, однако для 30-мерных задач этого оказалось недостаточно.</w:t>
      </w:r>
      <w:r w:rsidR="00CA07DA">
        <w:t xml:space="preserve"> </w:t>
      </w:r>
      <w:r w:rsidR="00AF6171">
        <w:t>Следующим вариантом модификации стала «мультистартовая» схема. Используя генератор псевдослучайных чисел Соболя, мы выбирали 900 начальных точек, в каждой из которых запускался локальный метод оптимизации не только с ограничением по точности и по числу итераций (</w:t>
      </w:r>
      <w:r>
        <w:t xml:space="preserve">не более </w:t>
      </w:r>
      <w:r w:rsidR="00AF6171">
        <w:t>1000). Т</w:t>
      </w:r>
      <w:r w:rsidR="00AF6171">
        <w:t>а</w:t>
      </w:r>
      <w:r w:rsidR="00AF6171">
        <w:t>ким образом, в худшем случае на локальную фазу могло быть потрачено 900 тыс. испытаний. Все точки выполненных на локальной фазе испытаний помещались в базу глобального метода. Далее запускалась глобальная фаза, на которой оставшиеся до 1 мил</w:t>
      </w:r>
      <w:r>
        <w:t>лиона испытания вы</w:t>
      </w:r>
      <w:r w:rsidR="00CA07DA">
        <w:t>полн</w:t>
      </w:r>
      <w:r w:rsidR="00CA07DA">
        <w:t>я</w:t>
      </w:r>
      <w:r w:rsidR="00CA07DA">
        <w:t>ет</w:t>
      </w:r>
      <w:r>
        <w:t xml:space="preserve"> АГП</w:t>
      </w:r>
      <w:r w:rsidR="00AF6171">
        <w:t>.</w:t>
      </w:r>
    </w:p>
    <w:p w:rsidR="00AF6171" w:rsidRDefault="00AF6171" w:rsidP="003171C0">
      <w:pPr>
        <w:pStyle w:val="af"/>
      </w:pPr>
      <w:r>
        <w:t>Поскольку функция Растригина сепарабельна, ее глобальный оптимум можно искать, в</w:t>
      </w:r>
      <w:r>
        <w:t>ы</w:t>
      </w:r>
      <w:r>
        <w:t>полняя оптимизацию по каждой координате в отдельности. Таким образом, для решения задачи Растригина использовалась следующая схема:</w:t>
      </w:r>
    </w:p>
    <w:p w:rsidR="00AF6171" w:rsidRPr="003171C0" w:rsidRDefault="00AF6171" w:rsidP="00074F5A">
      <w:pPr>
        <w:pStyle w:val="af"/>
        <w:numPr>
          <w:ilvl w:val="0"/>
          <w:numId w:val="15"/>
        </w:numPr>
        <w:ind w:left="567"/>
      </w:pPr>
      <w:r w:rsidRPr="003171C0">
        <w:t>Сепарабельная фаза</w:t>
      </w:r>
    </w:p>
    <w:p w:rsidR="00AF6171" w:rsidRPr="003171C0" w:rsidRDefault="00AF6171" w:rsidP="00074F5A">
      <w:pPr>
        <w:pStyle w:val="af"/>
        <w:numPr>
          <w:ilvl w:val="1"/>
          <w:numId w:val="15"/>
        </w:numPr>
        <w:ind w:left="709"/>
      </w:pPr>
      <w:r w:rsidRPr="003171C0">
        <w:t>Выбрать начальную точку.</w:t>
      </w:r>
    </w:p>
    <w:p w:rsidR="00AF6171" w:rsidRPr="003171C0" w:rsidRDefault="00AF6171" w:rsidP="00074F5A">
      <w:pPr>
        <w:pStyle w:val="af"/>
        <w:numPr>
          <w:ilvl w:val="1"/>
          <w:numId w:val="15"/>
        </w:numPr>
        <w:ind w:left="709"/>
      </w:pPr>
      <w:r w:rsidRPr="003171C0">
        <w:t>Для каждой координаты выполнить:</w:t>
      </w:r>
    </w:p>
    <w:p w:rsidR="00AF6171" w:rsidRPr="003171C0" w:rsidRDefault="00AF6171" w:rsidP="00074F5A">
      <w:pPr>
        <w:pStyle w:val="af"/>
        <w:numPr>
          <w:ilvl w:val="2"/>
          <w:numId w:val="15"/>
        </w:numPr>
        <w:tabs>
          <w:tab w:val="left" w:pos="993"/>
        </w:tabs>
        <w:ind w:left="993"/>
      </w:pPr>
      <w:r w:rsidRPr="003171C0">
        <w:t>Зафиксировать все координаты, кроме текущей.</w:t>
      </w:r>
    </w:p>
    <w:p w:rsidR="00AF6171" w:rsidRPr="003171C0" w:rsidRDefault="00AF6171" w:rsidP="00074F5A">
      <w:pPr>
        <w:pStyle w:val="af"/>
        <w:numPr>
          <w:ilvl w:val="2"/>
          <w:numId w:val="15"/>
        </w:numPr>
        <w:tabs>
          <w:tab w:val="left" w:pos="993"/>
        </w:tabs>
        <w:ind w:left="993"/>
      </w:pPr>
      <w:r w:rsidRPr="003171C0">
        <w:t xml:space="preserve">Выполнить оптимизацию одномерным </w:t>
      </w:r>
      <w:r w:rsidR="00177399">
        <w:t>АГП</w:t>
      </w:r>
      <w:r w:rsidRPr="003171C0">
        <w:t xml:space="preserve">. </w:t>
      </w:r>
    </w:p>
    <w:p w:rsidR="00AF6171" w:rsidRPr="003171C0" w:rsidRDefault="00AF6171" w:rsidP="00074F5A">
      <w:pPr>
        <w:pStyle w:val="af"/>
        <w:numPr>
          <w:ilvl w:val="1"/>
          <w:numId w:val="15"/>
        </w:numPr>
        <w:ind w:left="709"/>
      </w:pPr>
      <w:r w:rsidRPr="003171C0">
        <w:t xml:space="preserve">Все точки испытаний локальной метода добавлять в базу точек </w:t>
      </w:r>
      <w:r w:rsidR="00177399">
        <w:t>АГП</w:t>
      </w:r>
      <w:r w:rsidRPr="003171C0">
        <w:t>.</w:t>
      </w:r>
    </w:p>
    <w:p w:rsidR="00AF6171" w:rsidRPr="003171C0" w:rsidRDefault="00AF6171" w:rsidP="00074F5A">
      <w:pPr>
        <w:pStyle w:val="af"/>
        <w:numPr>
          <w:ilvl w:val="0"/>
          <w:numId w:val="15"/>
        </w:numPr>
        <w:ind w:left="567"/>
      </w:pPr>
      <w:r w:rsidRPr="003171C0">
        <w:t>Локальная фаза</w:t>
      </w:r>
    </w:p>
    <w:p w:rsidR="00AF6171" w:rsidRPr="003171C0" w:rsidRDefault="00AF6171" w:rsidP="00074F5A">
      <w:pPr>
        <w:pStyle w:val="af"/>
        <w:numPr>
          <w:ilvl w:val="1"/>
          <w:numId w:val="15"/>
        </w:numPr>
        <w:ind w:left="709"/>
      </w:pPr>
      <w:r w:rsidRPr="003171C0">
        <w:t>Запустить из точки текущего рекорда локального метод Хука-Дживса с заданным усл</w:t>
      </w:r>
      <w:r w:rsidRPr="003171C0">
        <w:t>о</w:t>
      </w:r>
      <w:r w:rsidRPr="003171C0">
        <w:t>вием выхода по точности.</w:t>
      </w:r>
    </w:p>
    <w:p w:rsidR="00AF6171" w:rsidRPr="003171C0" w:rsidRDefault="00AF6171" w:rsidP="00074F5A">
      <w:pPr>
        <w:pStyle w:val="af"/>
        <w:numPr>
          <w:ilvl w:val="1"/>
          <w:numId w:val="15"/>
        </w:numPr>
        <w:ind w:left="709"/>
      </w:pPr>
      <w:r w:rsidRPr="003171C0">
        <w:t>Все точки испытаний локальной м</w:t>
      </w:r>
      <w:r w:rsidR="00177399">
        <w:t>етода добавлять в базу точек АГП</w:t>
      </w:r>
      <w:r w:rsidRPr="003171C0">
        <w:t>.</w:t>
      </w:r>
    </w:p>
    <w:p w:rsidR="00AF6171" w:rsidRPr="003171C0" w:rsidRDefault="00AF6171" w:rsidP="00074F5A">
      <w:pPr>
        <w:pStyle w:val="af"/>
        <w:numPr>
          <w:ilvl w:val="1"/>
          <w:numId w:val="15"/>
        </w:numPr>
        <w:ind w:left="709"/>
      </w:pPr>
      <w:r w:rsidRPr="003171C0">
        <w:t>По достижении локальным методом заданной точности перейти к Глобальной фазе.</w:t>
      </w:r>
    </w:p>
    <w:p w:rsidR="00AF6171" w:rsidRPr="003171C0" w:rsidRDefault="00AF6171" w:rsidP="00074F5A">
      <w:pPr>
        <w:pStyle w:val="af"/>
        <w:numPr>
          <w:ilvl w:val="0"/>
          <w:numId w:val="15"/>
        </w:numPr>
        <w:ind w:left="567"/>
      </w:pPr>
      <w:r w:rsidRPr="003171C0">
        <w:t>Глобальная фаза</w:t>
      </w:r>
    </w:p>
    <w:p w:rsidR="00AF6171" w:rsidRPr="003171C0" w:rsidRDefault="00177399" w:rsidP="00074F5A">
      <w:pPr>
        <w:pStyle w:val="af"/>
        <w:numPr>
          <w:ilvl w:val="1"/>
          <w:numId w:val="15"/>
        </w:numPr>
        <w:ind w:left="709"/>
      </w:pPr>
      <w:r>
        <w:t>Выполнять итерации АГП</w:t>
      </w:r>
      <w:r w:rsidR="00AF6171" w:rsidRPr="003171C0">
        <w:t>, пока не будет обновлен</w:t>
      </w:r>
      <w:r w:rsidR="00A10AC4">
        <w:t>о текущее значение глобального м</w:t>
      </w:r>
      <w:r w:rsidR="00A10AC4">
        <w:t>и</w:t>
      </w:r>
      <w:r w:rsidR="00A10AC4">
        <w:t>нимума</w:t>
      </w:r>
      <w:r w:rsidR="00AF6171" w:rsidRPr="003171C0">
        <w:t>.</w:t>
      </w:r>
    </w:p>
    <w:p w:rsidR="00AF6171" w:rsidRPr="003171C0" w:rsidRDefault="00AF6171" w:rsidP="00074F5A">
      <w:pPr>
        <w:pStyle w:val="af"/>
        <w:numPr>
          <w:ilvl w:val="1"/>
          <w:numId w:val="15"/>
        </w:numPr>
        <w:ind w:left="709"/>
      </w:pPr>
      <w:r w:rsidRPr="003171C0">
        <w:t xml:space="preserve">При обновлении </w:t>
      </w:r>
      <w:r w:rsidR="00A10AC4">
        <w:t>глобального минимума</w:t>
      </w:r>
      <w:r w:rsidR="00A10AC4" w:rsidRPr="003171C0">
        <w:t xml:space="preserve"> </w:t>
      </w:r>
      <w:r w:rsidRPr="003171C0">
        <w:t>перейти к Локальной фазе.</w:t>
      </w:r>
    </w:p>
    <w:p w:rsidR="00AF6171" w:rsidRDefault="00AF6171" w:rsidP="003171C0">
      <w:pPr>
        <w:pStyle w:val="af"/>
      </w:pPr>
      <w:r>
        <w:t>Рассмотренная схема позволила решить все задачи с функцией Растригина как 10-ти, так и 30-мерные.</w:t>
      </w:r>
    </w:p>
    <w:p w:rsidR="00AF6171" w:rsidRPr="00AF6171" w:rsidRDefault="00AF6171" w:rsidP="00AF6171">
      <w:pPr>
        <w:pStyle w:val="af"/>
      </w:pPr>
      <w:r>
        <w:t>Этот же подход был использован и для решения задач, построенных на унимодальных функциях (Розенброка и Захарова). В этих случая сепарабельная фаза дает хорошее начальное приближение для локального метода. Без использования сепарабельности локальный метод стартует из далекой от минимума точки и делает слишком много итераций до достижения у</w:t>
      </w:r>
      <w:r>
        <w:t>с</w:t>
      </w:r>
      <w:r>
        <w:t>ловия остановки.</w:t>
      </w:r>
    </w:p>
    <w:p w:rsidR="0074573A" w:rsidRDefault="0074573A" w:rsidP="0074573A">
      <w:pPr>
        <w:pStyle w:val="2"/>
      </w:pPr>
      <w:r>
        <w:t>3.1 А</w:t>
      </w:r>
      <w:r w:rsidRPr="0074573A">
        <w:t>лгоритм глобального поиска</w:t>
      </w:r>
    </w:p>
    <w:p w:rsidR="00AF6171" w:rsidRDefault="00A10AC4" w:rsidP="00074F5A">
      <w:pPr>
        <w:pStyle w:val="af"/>
      </w:pPr>
      <w:r>
        <w:t xml:space="preserve">В </w:t>
      </w:r>
      <w:r w:rsidR="00AF6171">
        <w:t>качестве базовой задачи мы будет рассматривать одномерную задачу многоэкстремал</w:t>
      </w:r>
      <w:r w:rsidR="00AF6171">
        <w:t>ь</w:t>
      </w:r>
      <w:r w:rsidR="00AF6171">
        <w:t>ной оптимизации</w:t>
      </w:r>
      <w:r w:rsidR="007375B8">
        <w:t xml:space="preserve">  </w:t>
      </w:r>
      <w:r w:rsidR="00C959CC" w:rsidRPr="007375B8">
        <w:rPr>
          <w:position w:val="-10"/>
        </w:rPr>
        <w:object w:dxaOrig="2980" w:dyaOrig="340">
          <v:shape id="_x0000_i1029" type="#_x0000_t75" style="width:149pt;height:16.9pt" o:ole="">
            <v:imagedata r:id="rId17" o:title=""/>
          </v:shape>
          <o:OLEObject Type="Embed" ProgID="Equation.3" ShapeID="_x0000_i1029" DrawAspect="Content" ObjectID="_1527518310" r:id="rId18"/>
        </w:object>
      </w:r>
      <w:r w:rsidR="00AF6171" w:rsidRPr="005708A3">
        <w:t>,</w:t>
      </w:r>
      <w:r w:rsidR="00AF6171" w:rsidRPr="005708A3">
        <w:tab/>
        <w:t xml:space="preserve">в которой целевая функция </w:t>
      </w:r>
      <w:r w:rsidR="00AF6171" w:rsidRPr="002B433C">
        <w:rPr>
          <w:i/>
        </w:rPr>
        <w:sym w:font="Symbol" w:char="F06A"/>
      </w:r>
      <w:r w:rsidR="00AF6171" w:rsidRPr="008B481A">
        <w:t>(</w:t>
      </w:r>
      <w:r w:rsidR="00AF6171" w:rsidRPr="002B433C">
        <w:rPr>
          <w:i/>
        </w:rPr>
        <w:t>x</w:t>
      </w:r>
      <w:r w:rsidR="00AF6171" w:rsidRPr="008B481A">
        <w:t>)</w:t>
      </w:r>
      <w:r w:rsidR="00AF6171">
        <w:t xml:space="preserve"> </w:t>
      </w:r>
      <w:r w:rsidR="00AF6171" w:rsidRPr="005708A3">
        <w:t>у</w:t>
      </w:r>
      <w:r w:rsidR="00AF6171">
        <w:t>довл</w:t>
      </w:r>
      <w:r w:rsidR="00AF6171">
        <w:t>е</w:t>
      </w:r>
      <w:r w:rsidR="00AF6171">
        <w:t>творяет условию Липшица. Д</w:t>
      </w:r>
      <w:r w:rsidR="00AF6171" w:rsidRPr="005708A3">
        <w:t xml:space="preserve">адим детальное описание </w:t>
      </w:r>
      <w:r w:rsidR="00AF6171">
        <w:t>параллельного алгоритма глобального поиска</w:t>
      </w:r>
      <w:r w:rsidR="00AF6171" w:rsidRPr="005708A3">
        <w:t xml:space="preserve"> (</w:t>
      </w:r>
      <w:r w:rsidR="00AF6171">
        <w:t>ПАГП</w:t>
      </w:r>
      <w:r w:rsidR="00AF6171" w:rsidRPr="005708A3">
        <w:t>), применяемого к ее решению.</w:t>
      </w:r>
      <w:r w:rsidR="00AF6171">
        <w:t xml:space="preserve"> </w:t>
      </w:r>
    </w:p>
    <w:p w:rsidR="00AF6171" w:rsidRPr="00FF3D89" w:rsidRDefault="00AF6171" w:rsidP="00074F5A">
      <w:pPr>
        <w:pStyle w:val="af"/>
      </w:pPr>
      <w:r>
        <w:t xml:space="preserve">Пусть в нашем распоряжении имеется </w:t>
      </w:r>
      <w:r w:rsidR="00C959CC" w:rsidRPr="007375B8">
        <w:rPr>
          <w:position w:val="-10"/>
        </w:rPr>
        <w:object w:dxaOrig="499" w:dyaOrig="300">
          <v:shape id="_x0000_i1030" type="#_x0000_t75" style="width:24.4pt;height:15.05pt" o:ole="">
            <v:imagedata r:id="rId19" o:title=""/>
          </v:shape>
          <o:OLEObject Type="Embed" ProgID="Equation.3" ShapeID="_x0000_i1030" DrawAspect="Content" ObjectID="_1527518311" r:id="rId20"/>
        </w:object>
      </w:r>
      <w:r>
        <w:t xml:space="preserve"> вычислительных элементов. Тогда на данной итерации можно провести одновременно </w:t>
      </w:r>
      <w:r w:rsidRPr="00074F5A">
        <w:t>p</w:t>
      </w:r>
      <w:r>
        <w:t xml:space="preserve"> испытаний. Тогда общее число испытаний, выпо</w:t>
      </w:r>
      <w:r>
        <w:t>л</w:t>
      </w:r>
      <w:r>
        <w:t xml:space="preserve">ненных после </w:t>
      </w:r>
      <w:r w:rsidRPr="00074F5A">
        <w:t>n</w:t>
      </w:r>
      <w:r w:rsidRPr="007D526A">
        <w:t xml:space="preserve"> </w:t>
      </w:r>
      <w:r>
        <w:t xml:space="preserve">параллельных итераций, составит </w:t>
      </w:r>
      <w:r w:rsidR="00C959CC" w:rsidRPr="007375B8">
        <w:rPr>
          <w:position w:val="-10"/>
        </w:rPr>
        <w:object w:dxaOrig="660" w:dyaOrig="300">
          <v:shape id="_x0000_i1031" type="#_x0000_t75" style="width:32.55pt;height:15.05pt" o:ole="">
            <v:imagedata r:id="rId21" o:title=""/>
          </v:shape>
          <o:OLEObject Type="Embed" ProgID="Equation.3" ShapeID="_x0000_i1031" DrawAspect="Content" ObjectID="_1527518312" r:id="rId22"/>
        </w:object>
      </w:r>
      <w:r>
        <w:t xml:space="preserve">. </w:t>
      </w:r>
    </w:p>
    <w:p w:rsidR="00AF6171" w:rsidRDefault="00AF6171" w:rsidP="00074F5A">
      <w:pPr>
        <w:pStyle w:val="af"/>
      </w:pPr>
      <w:r>
        <w:t xml:space="preserve">Предположим, что выполнено </w:t>
      </w:r>
      <w:r w:rsidR="007375B8" w:rsidRPr="007375B8">
        <w:rPr>
          <w:position w:val="-6"/>
        </w:rPr>
        <w:object w:dxaOrig="499" w:dyaOrig="260">
          <v:shape id="_x0000_i1032" type="#_x0000_t75" style="width:25.05pt;height:13.15pt" o:ole="">
            <v:imagedata r:id="rId23" o:title=""/>
          </v:shape>
          <o:OLEObject Type="Embed" ProgID="Equation.3" ShapeID="_x0000_i1032" DrawAspect="Content" ObjectID="_1527518313" r:id="rId24"/>
        </w:object>
      </w:r>
      <w:r w:rsidRPr="003504E2">
        <w:t xml:space="preserve"> </w:t>
      </w:r>
      <w:r>
        <w:t xml:space="preserve">итераций метода (в качестве точек </w:t>
      </w:r>
      <w:r w:rsidR="007375B8" w:rsidRPr="007375B8">
        <w:rPr>
          <w:position w:val="-8"/>
        </w:rPr>
        <w:object w:dxaOrig="800" w:dyaOrig="340">
          <v:shape id="_x0000_i1033" type="#_x0000_t75" style="width:40.05pt;height:16.9pt" o:ole="">
            <v:imagedata r:id="rId25" o:title=""/>
          </v:shape>
          <o:OLEObject Type="Embed" ProgID="Equation.3" ShapeID="_x0000_i1033" DrawAspect="Content" ObjectID="_1527518314" r:id="rId26"/>
        </w:object>
      </w:r>
      <w:r>
        <w:t xml:space="preserve"> первой итерации выбираются произвольные различные точки отрезка </w:t>
      </w:r>
      <w:r w:rsidRPr="00820934">
        <w:t>[0,1]</w:t>
      </w:r>
      <w:r>
        <w:t xml:space="preserve">). Тогда точки </w:t>
      </w:r>
      <w:r w:rsidR="007375B8" w:rsidRPr="007375B8">
        <w:rPr>
          <w:position w:val="-8"/>
        </w:rPr>
        <w:object w:dxaOrig="1140" w:dyaOrig="340">
          <v:shape id="_x0000_i1034" type="#_x0000_t75" style="width:56.95pt;height:16.9pt" o:ole="">
            <v:imagedata r:id="rId27" o:title=""/>
          </v:shape>
          <o:OLEObject Type="Embed" ProgID="Equation.3" ShapeID="_x0000_i1034" DrawAspect="Content" ObjectID="_1527518315" r:id="rId28"/>
        </w:object>
      </w:r>
      <w:r>
        <w:t xml:space="preserve"> текущей </w:t>
      </w:r>
      <w:r w:rsidRPr="00820934">
        <w:t>(</w:t>
      </w:r>
      <w:r w:rsidRPr="007375B8">
        <w:rPr>
          <w:i/>
        </w:rPr>
        <w:t>n+1</w:t>
      </w:r>
      <w:r w:rsidRPr="00820934">
        <w:t>)</w:t>
      </w:r>
      <w:r>
        <w:t>-ой итерации определяются по следующим правилам.</w:t>
      </w:r>
    </w:p>
    <w:p w:rsidR="00AF6171" w:rsidRPr="009A5928" w:rsidRDefault="00AF6171" w:rsidP="00074F5A">
      <w:pPr>
        <w:pStyle w:val="af"/>
      </w:pPr>
      <w:r>
        <w:lastRenderedPageBreak/>
        <w:t xml:space="preserve">Правило 1. </w:t>
      </w:r>
      <w:r w:rsidRPr="00EF17F0">
        <w:t>Перенумеровать точки</w:t>
      </w:r>
      <w:r>
        <w:t xml:space="preserve"> множества </w:t>
      </w:r>
      <w:r w:rsidR="00C959CC" w:rsidRPr="007375B8">
        <w:rPr>
          <w:position w:val="-10"/>
        </w:rPr>
        <w:object w:dxaOrig="2400" w:dyaOrig="340">
          <v:shape id="_x0000_i1035" type="#_x0000_t75" style="width:120.2pt;height:16.9pt" o:ole="" fillcolor="window">
            <v:imagedata r:id="rId29" o:title=""/>
          </v:shape>
          <o:OLEObject Type="Embed" ProgID="Equation.3" ShapeID="_x0000_i1035" DrawAspect="Content" ObjectID="_1527518316" r:id="rId30"/>
        </w:object>
      </w:r>
      <w:r w:rsidR="007375B8">
        <w:t xml:space="preserve"> так что </w:t>
      </w:r>
      <w:r w:rsidR="00C959CC" w:rsidRPr="007375B8">
        <w:rPr>
          <w:position w:val="-10"/>
        </w:rPr>
        <w:object w:dxaOrig="2160" w:dyaOrig="320">
          <v:shape id="_x0000_i1036" type="#_x0000_t75" style="width:107.7pt;height:16.3pt" o:ole="" fillcolor="window">
            <v:imagedata r:id="rId31" o:title=""/>
          </v:shape>
          <o:OLEObject Type="Embed" ProgID="Equation.3" ShapeID="_x0000_i1036" DrawAspect="Content" ObjectID="_1527518317" r:id="rId32"/>
        </w:object>
      </w:r>
      <w:r w:rsidRPr="005574E9">
        <w:tab/>
      </w:r>
    </w:p>
    <w:p w:rsidR="00AF6171" w:rsidRDefault="00AF6171" w:rsidP="00074F5A">
      <w:pPr>
        <w:pStyle w:val="af"/>
      </w:pPr>
      <w:r>
        <w:t xml:space="preserve">Правило 2. </w:t>
      </w:r>
      <w:r w:rsidRPr="00EF17F0">
        <w:t>Полагая</w:t>
      </w:r>
      <w:r w:rsidRPr="005574E9">
        <w:t xml:space="preserve"> </w:t>
      </w:r>
      <w:r w:rsidR="00C959CC" w:rsidRPr="007375B8">
        <w:rPr>
          <w:position w:val="-10"/>
        </w:rPr>
        <w:object w:dxaOrig="1680" w:dyaOrig="320">
          <v:shape id="_x0000_i1037" type="#_x0000_t75" style="width:83.25pt;height:16.3pt" o:ole="" fillcolor="window">
            <v:imagedata r:id="rId33" o:title=""/>
          </v:shape>
          <o:OLEObject Type="Embed" ProgID="Equation.3" ShapeID="_x0000_i1037" DrawAspect="Content" ObjectID="_1527518318" r:id="rId34"/>
        </w:object>
      </w:r>
      <w:r w:rsidRPr="005574E9">
        <w:t>, вычислить величин</w:t>
      </w:r>
      <w:r>
        <w:t xml:space="preserve">ы </w:t>
      </w:r>
    </w:p>
    <w:p w:rsidR="00AF6171" w:rsidRPr="005574E9" w:rsidRDefault="00C959CC" w:rsidP="00801EB9">
      <w:pPr>
        <w:pStyle w:val="af"/>
        <w:jc w:val="center"/>
      </w:pPr>
      <w:r w:rsidRPr="007375B8">
        <w:rPr>
          <w:position w:val="-28"/>
        </w:rPr>
        <w:object w:dxaOrig="1700" w:dyaOrig="639">
          <v:shape id="_x0000_i1038" type="#_x0000_t75" style="width:85.15pt;height:31.95pt" o:ole="">
            <v:imagedata r:id="rId35" o:title=""/>
          </v:shape>
          <o:OLEObject Type="Embed" ProgID="Equation.3" ShapeID="_x0000_i1038" DrawAspect="Content" ObjectID="_1527518319" r:id="rId36"/>
        </w:object>
      </w:r>
      <w:r w:rsidR="00AF6171" w:rsidRPr="005574E9">
        <w:t xml:space="preserve">, </w:t>
      </w:r>
      <w:r w:rsidRPr="007375B8">
        <w:rPr>
          <w:position w:val="-28"/>
        </w:rPr>
        <w:object w:dxaOrig="1460" w:dyaOrig="680">
          <v:shape id="_x0000_i1039" type="#_x0000_t75" style="width:73.25pt;height:34.45pt" o:ole="" fillcolor="window">
            <v:imagedata r:id="rId37" o:title=""/>
          </v:shape>
          <o:OLEObject Type="Embed" ProgID="Equation.3" ShapeID="_x0000_i1039" DrawAspect="Content" ObjectID="_1527518320" r:id="rId38"/>
        </w:object>
      </w:r>
      <w:r w:rsidR="00AF6171" w:rsidRPr="000052E3">
        <w:t>,</w:t>
      </w:r>
      <w:r w:rsidR="00AF6171" w:rsidRPr="005574E9">
        <w:tab/>
      </w:r>
      <w:bookmarkStart w:id="10" w:name="f4"/>
      <w:bookmarkStart w:id="11" w:name="mu"/>
      <w:r w:rsidR="009B5467" w:rsidRPr="009A5928">
        <w:fldChar w:fldCharType="begin"/>
      </w:r>
      <w:r w:rsidR="00AF6171" w:rsidRPr="005574E9">
        <w:instrText xml:space="preserve"> </w:instrText>
      </w:r>
      <w:r w:rsidR="00AF6171" w:rsidRPr="009A5928">
        <w:instrText>MACROBUTTON</w:instrText>
      </w:r>
      <w:r w:rsidR="00AF6171" w:rsidRPr="005574E9">
        <w:instrText xml:space="preserve"> </w:instrText>
      </w:r>
      <w:r w:rsidR="00AF6171" w:rsidRPr="009A5928">
        <w:instrText>MTPlaceRef</w:instrText>
      </w:r>
      <w:r w:rsidR="00AF6171" w:rsidRPr="005574E9">
        <w:instrText xml:space="preserve"> \* </w:instrText>
      </w:r>
      <w:r w:rsidR="00AF6171" w:rsidRPr="009A5928">
        <w:instrText>MERGEFORMAT</w:instrText>
      </w:r>
      <w:r w:rsidR="00AF6171" w:rsidRPr="005574E9">
        <w:instrText xml:space="preserve"> </w:instrText>
      </w:r>
      <w:r w:rsidR="009B5467" w:rsidRPr="009A5928">
        <w:fldChar w:fldCharType="begin"/>
      </w:r>
      <w:r w:rsidR="00AF6171" w:rsidRPr="005574E9">
        <w:instrText xml:space="preserve"> </w:instrText>
      </w:r>
      <w:r w:rsidR="00AF6171" w:rsidRPr="009A5928">
        <w:instrText>SEQ</w:instrText>
      </w:r>
      <w:r w:rsidR="00AF6171" w:rsidRPr="005574E9">
        <w:instrText xml:space="preserve"> </w:instrText>
      </w:r>
      <w:r w:rsidR="00AF6171" w:rsidRPr="009A5928">
        <w:instrText>MTEqn</w:instrText>
      </w:r>
      <w:r w:rsidR="00AF6171" w:rsidRPr="005574E9">
        <w:instrText xml:space="preserve"> \</w:instrText>
      </w:r>
      <w:r w:rsidR="00AF6171" w:rsidRPr="009A5928">
        <w:instrText>h</w:instrText>
      </w:r>
      <w:r w:rsidR="00AF6171" w:rsidRPr="005574E9">
        <w:instrText xml:space="preserve"> \* </w:instrText>
      </w:r>
      <w:r w:rsidR="00AF6171" w:rsidRPr="009A5928">
        <w:instrText>MERGEFORMAT</w:instrText>
      </w:r>
      <w:r w:rsidR="00AF6171" w:rsidRPr="005574E9">
        <w:instrText xml:space="preserve"> </w:instrText>
      </w:r>
      <w:r w:rsidR="009B5467" w:rsidRPr="009A5928">
        <w:fldChar w:fldCharType="end"/>
      </w:r>
      <w:r w:rsidR="00AF6171" w:rsidRPr="005574E9">
        <w:instrText>(</w:instrText>
      </w:r>
      <w:fldSimple w:instr=" SEQ MTEqn \c \* Arabic \* MERGEFORMAT ">
        <w:r w:rsidR="00A025E3">
          <w:rPr>
            <w:noProof/>
          </w:rPr>
          <w:instrText>3</w:instrText>
        </w:r>
      </w:fldSimple>
      <w:r w:rsidR="00AF6171" w:rsidRPr="005574E9">
        <w:instrText>)</w:instrText>
      </w:r>
      <w:r w:rsidR="009B5467" w:rsidRPr="009A5928">
        <w:fldChar w:fldCharType="end"/>
      </w:r>
      <w:bookmarkEnd w:id="10"/>
      <w:bookmarkEnd w:id="11"/>
    </w:p>
    <w:p w:rsidR="00AF6171" w:rsidRDefault="00AF6171" w:rsidP="002E6FB0">
      <w:pPr>
        <w:pStyle w:val="af"/>
        <w:ind w:firstLine="0"/>
      </w:pPr>
      <w:r w:rsidRPr="000E11D1">
        <w:t xml:space="preserve">где </w:t>
      </w:r>
      <w:r w:rsidR="007375B8" w:rsidRPr="007375B8">
        <w:rPr>
          <w:position w:val="-4"/>
        </w:rPr>
        <w:object w:dxaOrig="480" w:dyaOrig="240">
          <v:shape id="_x0000_i1040" type="#_x0000_t75" style="width:23.8pt;height:12.5pt" o:ole="">
            <v:imagedata r:id="rId39" o:title=""/>
          </v:shape>
          <o:OLEObject Type="Embed" ProgID="Equation.3" ShapeID="_x0000_i1040" DrawAspect="Content" ObjectID="_1527518321" r:id="rId40"/>
        </w:object>
      </w:r>
      <w:r w:rsidRPr="000E11D1">
        <w:t xml:space="preserve"> является заданным параметром метода</w:t>
      </w:r>
      <w:r>
        <w:t xml:space="preserve"> (параметр надежности), а </w:t>
      </w:r>
      <w:r w:rsidR="007375B8" w:rsidRPr="007375B8">
        <w:rPr>
          <w:position w:val="-10"/>
        </w:rPr>
        <w:object w:dxaOrig="1240" w:dyaOrig="320">
          <v:shape id="_x0000_i1041" type="#_x0000_t75" style="width:62pt;height:16.3pt" o:ole="">
            <v:imagedata r:id="rId41" o:title=""/>
          </v:shape>
          <o:OLEObject Type="Embed" ProgID="Equation.3" ShapeID="_x0000_i1041" DrawAspect="Content" ObjectID="_1527518322" r:id="rId42"/>
        </w:object>
      </w:r>
      <w:r w:rsidRPr="000E11D1">
        <w:t>.</w:t>
      </w:r>
    </w:p>
    <w:p w:rsidR="00AF6171" w:rsidRDefault="00AF6171" w:rsidP="00074F5A">
      <w:pPr>
        <w:pStyle w:val="af"/>
      </w:pPr>
      <w:r>
        <w:t>Правило</w:t>
      </w:r>
      <w:r w:rsidRPr="005574E9">
        <w:t xml:space="preserve"> </w:t>
      </w:r>
      <w:r w:rsidRPr="000E11D1">
        <w:t>3</w:t>
      </w:r>
      <w:r w:rsidRPr="005574E9">
        <w:t>.</w:t>
      </w:r>
      <w:r w:rsidRPr="000E11D1">
        <w:t xml:space="preserve"> Для каждого интервала </w:t>
      </w:r>
      <w:r w:rsidR="007375B8" w:rsidRPr="007375B8">
        <w:rPr>
          <w:position w:val="-10"/>
        </w:rPr>
        <w:object w:dxaOrig="1900" w:dyaOrig="320">
          <v:shape id="_x0000_i1042" type="#_x0000_t75" style="width:95.15pt;height:16.3pt" o:ole="" fillcolor="window">
            <v:imagedata r:id="rId43" o:title=""/>
          </v:shape>
          <o:OLEObject Type="Embed" ProgID="Equation.3" ShapeID="_x0000_i1042" DrawAspect="Content" ObjectID="_1527518323" r:id="rId44"/>
        </w:object>
      </w:r>
      <w:r>
        <w:t>, в</w:t>
      </w:r>
      <w:r w:rsidRPr="000E11D1">
        <w:t>ычислить характеристику</w:t>
      </w:r>
      <w:r>
        <w:t xml:space="preserve"> в соо</w:t>
      </w:r>
      <w:r>
        <w:t>т</w:t>
      </w:r>
      <w:r>
        <w:t>ветствии с формулами</w:t>
      </w:r>
    </w:p>
    <w:p w:rsidR="00AF6171" w:rsidRPr="009A5928" w:rsidRDefault="00C959CC" w:rsidP="00801EB9">
      <w:pPr>
        <w:pStyle w:val="af"/>
        <w:jc w:val="center"/>
      </w:pPr>
      <w:r w:rsidRPr="007375B8">
        <w:rPr>
          <w:position w:val="-22"/>
        </w:rPr>
        <w:object w:dxaOrig="1660" w:dyaOrig="580">
          <v:shape id="_x0000_i1043" type="#_x0000_t75" style="width:83.25pt;height:29.45pt" o:ole="" fillcolor="window">
            <v:imagedata r:id="rId45" o:title=""/>
          </v:shape>
          <o:OLEObject Type="Embed" ProgID="Equation.3" ShapeID="_x0000_i1043" DrawAspect="Content" ObjectID="_1527518324" r:id="rId46"/>
        </w:object>
      </w:r>
      <w:r w:rsidR="00AF6171" w:rsidRPr="002B2F95">
        <w:t xml:space="preserve">  </w:t>
      </w:r>
      <w:r w:rsidRPr="007375B8">
        <w:rPr>
          <w:position w:val="-22"/>
        </w:rPr>
        <w:object w:dxaOrig="2060" w:dyaOrig="580">
          <v:shape id="_x0000_i1044" type="#_x0000_t75" style="width:102.7pt;height:29.45pt" o:ole="" fillcolor="window">
            <v:imagedata r:id="rId47" o:title=""/>
          </v:shape>
          <o:OLEObject Type="Embed" ProgID="Equation.3" ShapeID="_x0000_i1044" DrawAspect="Content" ObjectID="_1527518325" r:id="rId48"/>
        </w:object>
      </w:r>
      <w:r w:rsidR="00AF6171" w:rsidRPr="00812CFC">
        <w:t>;</w:t>
      </w:r>
      <w:r w:rsidR="00AF6171" w:rsidRPr="009A5928">
        <w:tab/>
      </w:r>
      <w:r w:rsidR="009B5467" w:rsidRPr="009A5928">
        <w:fldChar w:fldCharType="begin"/>
      </w:r>
      <w:r w:rsidR="00AF6171" w:rsidRPr="00A01CF7">
        <w:instrText xml:space="preserve"> </w:instrText>
      </w:r>
      <w:r w:rsidR="00AF6171" w:rsidRPr="009A5928">
        <w:instrText>MACROBUTTON</w:instrText>
      </w:r>
      <w:r w:rsidR="00AF6171" w:rsidRPr="00A01CF7">
        <w:instrText xml:space="preserve"> </w:instrText>
      </w:r>
      <w:r w:rsidR="00AF6171" w:rsidRPr="009A5928">
        <w:instrText>MTPlaceRef</w:instrText>
      </w:r>
      <w:r w:rsidR="00AF6171" w:rsidRPr="00A01CF7">
        <w:instrText xml:space="preserve"> \* </w:instrText>
      </w:r>
      <w:r w:rsidR="00AF6171" w:rsidRPr="009A5928">
        <w:instrText>MERGEFORMAT</w:instrText>
      </w:r>
      <w:r w:rsidR="00AF6171" w:rsidRPr="00A01CF7">
        <w:instrText xml:space="preserve"> </w:instrText>
      </w:r>
      <w:r w:rsidR="009B5467" w:rsidRPr="009A5928">
        <w:fldChar w:fldCharType="begin"/>
      </w:r>
      <w:r w:rsidR="00AF6171" w:rsidRPr="00A01CF7">
        <w:instrText xml:space="preserve"> </w:instrText>
      </w:r>
      <w:r w:rsidR="00AF6171" w:rsidRPr="009A5928">
        <w:instrText>SEQ</w:instrText>
      </w:r>
      <w:r w:rsidR="00AF6171" w:rsidRPr="00A01CF7">
        <w:instrText xml:space="preserve"> </w:instrText>
      </w:r>
      <w:r w:rsidR="00AF6171" w:rsidRPr="009A5928">
        <w:instrText>MTEqn</w:instrText>
      </w:r>
      <w:r w:rsidR="00AF6171" w:rsidRPr="00A01CF7">
        <w:instrText xml:space="preserve"> \</w:instrText>
      </w:r>
      <w:r w:rsidR="00AF6171" w:rsidRPr="009A5928">
        <w:instrText>h</w:instrText>
      </w:r>
      <w:r w:rsidR="00AF6171" w:rsidRPr="00A01CF7">
        <w:instrText xml:space="preserve"> \* </w:instrText>
      </w:r>
      <w:r w:rsidR="00AF6171" w:rsidRPr="009A5928">
        <w:instrText>MERGEFORMAT</w:instrText>
      </w:r>
      <w:r w:rsidR="00AF6171" w:rsidRPr="00A01CF7">
        <w:instrText xml:space="preserve"> </w:instrText>
      </w:r>
      <w:r w:rsidR="009B5467" w:rsidRPr="009A5928">
        <w:fldChar w:fldCharType="end"/>
      </w:r>
      <w:r w:rsidR="00AF6171" w:rsidRPr="00A01CF7">
        <w:instrText>(</w:instrText>
      </w:r>
      <w:fldSimple w:instr=" SEQ MTEqn \c \* Arabic \* MERGEFORMAT ">
        <w:r w:rsidR="00A025E3">
          <w:rPr>
            <w:noProof/>
          </w:rPr>
          <w:instrText>4</w:instrText>
        </w:r>
      </w:fldSimple>
      <w:r w:rsidR="00AF6171" w:rsidRPr="00A01CF7">
        <w:instrText>)</w:instrText>
      </w:r>
      <w:r w:rsidR="009B5467" w:rsidRPr="009A5928">
        <w:fldChar w:fldCharType="end"/>
      </w:r>
    </w:p>
    <w:p w:rsidR="00AF6171" w:rsidRPr="00A01CF7" w:rsidRDefault="00C959CC" w:rsidP="00801EB9">
      <w:pPr>
        <w:pStyle w:val="af"/>
        <w:jc w:val="center"/>
      </w:pPr>
      <w:r w:rsidRPr="00C959CC">
        <w:rPr>
          <w:position w:val="-28"/>
        </w:rPr>
        <w:object w:dxaOrig="3060" w:dyaOrig="660">
          <v:shape id="_x0000_i1045" type="#_x0000_t75" style="width:153.4pt;height:33.2pt" o:ole="" fillcolor="window">
            <v:imagedata r:id="rId49" o:title=""/>
          </v:shape>
          <o:OLEObject Type="Embed" ProgID="Equation.3" ShapeID="_x0000_i1045" DrawAspect="Content" ObjectID="_1527518326" r:id="rId50"/>
        </w:object>
      </w:r>
      <w:r w:rsidR="00AF6171" w:rsidRPr="002B2F95">
        <w:t xml:space="preserve">, </w:t>
      </w:r>
      <w:r w:rsidRPr="007375B8">
        <w:rPr>
          <w:position w:val="-10"/>
        </w:rPr>
        <w:object w:dxaOrig="1100" w:dyaOrig="300">
          <v:shape id="_x0000_i1046" type="#_x0000_t75" style="width:55.1pt;height:15.05pt" o:ole="" fillcolor="window">
            <v:imagedata r:id="rId51" o:title=""/>
          </v:shape>
          <o:OLEObject Type="Embed" ProgID="Equation.3" ShapeID="_x0000_i1046" DrawAspect="Content" ObjectID="_1527518327" r:id="rId52"/>
        </w:object>
      </w:r>
      <w:r w:rsidR="00AF6171" w:rsidRPr="00A01CF7">
        <w:tab/>
      </w:r>
      <w:bookmarkStart w:id="12" w:name="f5"/>
      <w:r w:rsidR="009B5467" w:rsidRPr="009A5928">
        <w:fldChar w:fldCharType="begin"/>
      </w:r>
      <w:r w:rsidR="00AF6171" w:rsidRPr="00CE42DE">
        <w:instrText xml:space="preserve"> </w:instrText>
      </w:r>
      <w:r w:rsidR="00AF6171" w:rsidRPr="009A5928">
        <w:instrText>MACROBUTTON</w:instrText>
      </w:r>
      <w:r w:rsidR="00AF6171" w:rsidRPr="00CE42DE">
        <w:instrText xml:space="preserve"> </w:instrText>
      </w:r>
      <w:r w:rsidR="00AF6171" w:rsidRPr="009A5928">
        <w:instrText>MTPlaceRef</w:instrText>
      </w:r>
      <w:r w:rsidR="00AF6171" w:rsidRPr="00CE42DE">
        <w:instrText xml:space="preserve"> \* </w:instrText>
      </w:r>
      <w:r w:rsidR="00AF6171" w:rsidRPr="009A5928">
        <w:instrText>MERGEFORMAT</w:instrText>
      </w:r>
      <w:r w:rsidR="00AF6171" w:rsidRPr="00CE42DE">
        <w:instrText xml:space="preserve"> </w:instrText>
      </w:r>
      <w:r w:rsidR="009B5467" w:rsidRPr="009A5928">
        <w:fldChar w:fldCharType="begin"/>
      </w:r>
      <w:r w:rsidR="00AF6171" w:rsidRPr="00CE42DE">
        <w:instrText xml:space="preserve"> </w:instrText>
      </w:r>
      <w:r w:rsidR="00AF6171" w:rsidRPr="009A5928">
        <w:instrText>SEQ</w:instrText>
      </w:r>
      <w:r w:rsidR="00AF6171" w:rsidRPr="00CE42DE">
        <w:instrText xml:space="preserve"> </w:instrText>
      </w:r>
      <w:r w:rsidR="00AF6171" w:rsidRPr="009A5928">
        <w:instrText>MTEqn</w:instrText>
      </w:r>
      <w:r w:rsidR="00AF6171" w:rsidRPr="00CE42DE">
        <w:instrText xml:space="preserve"> \</w:instrText>
      </w:r>
      <w:r w:rsidR="00AF6171" w:rsidRPr="009A5928">
        <w:instrText>h</w:instrText>
      </w:r>
      <w:r w:rsidR="00AF6171" w:rsidRPr="00CE42DE">
        <w:instrText xml:space="preserve"> \* </w:instrText>
      </w:r>
      <w:r w:rsidR="00AF6171" w:rsidRPr="009A5928">
        <w:instrText>MERGEFORMAT</w:instrText>
      </w:r>
      <w:r w:rsidR="00AF6171" w:rsidRPr="00CE42DE">
        <w:instrText xml:space="preserve"> </w:instrText>
      </w:r>
      <w:r w:rsidR="009B5467" w:rsidRPr="009A5928">
        <w:fldChar w:fldCharType="end"/>
      </w:r>
      <w:r w:rsidR="00AF6171" w:rsidRPr="00CE42DE">
        <w:instrText>(</w:instrText>
      </w:r>
      <w:fldSimple w:instr=" SEQ MTEqn \c \* Arabic \* MERGEFORMAT ">
        <w:r w:rsidR="00A025E3">
          <w:rPr>
            <w:noProof/>
          </w:rPr>
          <w:instrText>5</w:instrText>
        </w:r>
      </w:fldSimple>
      <w:r w:rsidR="00AF6171" w:rsidRPr="00CE42DE">
        <w:instrText>)</w:instrText>
      </w:r>
      <w:r w:rsidR="009B5467" w:rsidRPr="009A5928">
        <w:fldChar w:fldCharType="end"/>
      </w:r>
      <w:bookmarkEnd w:id="12"/>
    </w:p>
    <w:p w:rsidR="00AF6171" w:rsidRDefault="00AF6171" w:rsidP="00074F5A">
      <w:pPr>
        <w:pStyle w:val="af"/>
      </w:pPr>
      <w:r>
        <w:t>Правило</w:t>
      </w:r>
      <w:r w:rsidRPr="005574E9">
        <w:t xml:space="preserve"> </w:t>
      </w:r>
      <w:r w:rsidRPr="004B27AF">
        <w:t>4</w:t>
      </w:r>
      <w:r w:rsidRPr="005574E9">
        <w:t>.</w:t>
      </w:r>
      <w:r w:rsidRPr="004B27AF">
        <w:t xml:space="preserve"> </w:t>
      </w:r>
      <w:r w:rsidRPr="00B816AF">
        <w:t xml:space="preserve">Характеристики </w:t>
      </w:r>
      <w:r w:rsidR="007375B8" w:rsidRPr="007375B8">
        <w:rPr>
          <w:position w:val="-10"/>
        </w:rPr>
        <w:object w:dxaOrig="1540" w:dyaOrig="300">
          <v:shape id="_x0000_i1047" type="#_x0000_t75" style="width:77pt;height:15.05pt" o:ole="">
            <v:imagedata r:id="rId53" o:title=""/>
          </v:shape>
          <o:OLEObject Type="Embed" ProgID="Equation.3" ShapeID="_x0000_i1047" DrawAspect="Content" ObjectID="_1527518328" r:id="rId54"/>
        </w:object>
      </w:r>
      <w:r>
        <w:t>,</w:t>
      </w:r>
      <w:r w:rsidRPr="00B816AF">
        <w:t xml:space="preserve"> упорядочить в порядке убывания</w:t>
      </w:r>
      <w:r>
        <w:t xml:space="preserve"> </w:t>
      </w:r>
    </w:p>
    <w:p w:rsidR="00AF6171" w:rsidRPr="009A5928" w:rsidRDefault="00C959CC" w:rsidP="00801EB9">
      <w:pPr>
        <w:pStyle w:val="af"/>
        <w:jc w:val="center"/>
      </w:pPr>
      <w:r w:rsidRPr="007375B8">
        <w:rPr>
          <w:position w:val="-10"/>
        </w:rPr>
        <w:object w:dxaOrig="3180" w:dyaOrig="320">
          <v:shape id="_x0000_i1048" type="#_x0000_t75" style="width:159.05pt;height:16.3pt" o:ole="">
            <v:imagedata r:id="rId55" o:title=""/>
          </v:shape>
          <o:OLEObject Type="Embed" ProgID="Equation.3" ShapeID="_x0000_i1048" DrawAspect="Content" ObjectID="_1527518329" r:id="rId56"/>
        </w:object>
      </w:r>
      <w:r w:rsidR="00AF6171" w:rsidRPr="009A5928">
        <w:tab/>
      </w:r>
      <w:bookmarkStart w:id="13" w:name="ref21"/>
      <w:r w:rsidR="009B5467" w:rsidRPr="009A5928">
        <w:fldChar w:fldCharType="begin"/>
      </w:r>
      <w:r w:rsidR="00AF6171" w:rsidRPr="009A5928">
        <w:instrText xml:space="preserve"> MACROBUTTON MTPlaceRef \* MERGEFORMAT </w:instrText>
      </w:r>
      <w:r w:rsidR="009B5467" w:rsidRPr="009A5928">
        <w:fldChar w:fldCharType="begin"/>
      </w:r>
      <w:r w:rsidR="00AF6171" w:rsidRPr="009A5928">
        <w:instrText xml:space="preserve"> SEQ MTEqn \h \* MERGEFORMAT </w:instrText>
      </w:r>
      <w:r w:rsidR="009B5467" w:rsidRPr="009A5928">
        <w:fldChar w:fldCharType="end"/>
      </w:r>
      <w:r w:rsidR="00AF6171" w:rsidRPr="009A5928">
        <w:instrText>(</w:instrText>
      </w:r>
      <w:fldSimple w:instr=" SEQ MTEqn \c \* Arabic \* MERGEFORMAT ">
        <w:r w:rsidR="00A025E3">
          <w:rPr>
            <w:noProof/>
          </w:rPr>
          <w:instrText>6</w:instrText>
        </w:r>
      </w:fldSimple>
      <w:r w:rsidR="00AF6171" w:rsidRPr="009A5928">
        <w:instrText>)</w:instrText>
      </w:r>
      <w:r w:rsidR="009B5467" w:rsidRPr="009A5928">
        <w:fldChar w:fldCharType="end"/>
      </w:r>
      <w:bookmarkEnd w:id="13"/>
    </w:p>
    <w:p w:rsidR="00AF6171" w:rsidRPr="009A7D37" w:rsidRDefault="00AF6171" w:rsidP="00074F5A">
      <w:pPr>
        <w:pStyle w:val="af"/>
      </w:pPr>
      <w:r>
        <w:t xml:space="preserve">и выбрать </w:t>
      </w:r>
      <w:r w:rsidRPr="00074F5A">
        <w:t>p</w:t>
      </w:r>
      <w:r w:rsidRPr="00B816AF">
        <w:t xml:space="preserve"> наибольших характеристик с номерами</w:t>
      </w:r>
      <w:r>
        <w:t xml:space="preserve"> интервалов</w:t>
      </w:r>
      <w:r w:rsidRPr="00B816AF">
        <w:t xml:space="preserve"> </w:t>
      </w:r>
      <w:r w:rsidR="007375B8" w:rsidRPr="007375B8">
        <w:rPr>
          <w:position w:val="-14"/>
        </w:rPr>
        <w:object w:dxaOrig="1140" w:dyaOrig="360">
          <v:shape id="_x0000_i1049" type="#_x0000_t75" style="width:56.95pt;height:18.15pt" o:ole="">
            <v:imagedata r:id="rId57" o:title=""/>
          </v:shape>
          <o:OLEObject Type="Embed" ProgID="Equation.3" ShapeID="_x0000_i1049" DrawAspect="Content" ObjectID="_1527518330" r:id="rId58"/>
        </w:object>
      </w:r>
      <w:r w:rsidRPr="00BD7851">
        <w:t>.</w:t>
      </w:r>
    </w:p>
    <w:p w:rsidR="00AF6171" w:rsidRPr="00301D1A" w:rsidRDefault="00AF6171" w:rsidP="00074F5A">
      <w:pPr>
        <w:pStyle w:val="af"/>
      </w:pPr>
      <w:r>
        <w:t>Правило 5</w:t>
      </w:r>
      <w:r w:rsidRPr="005574E9">
        <w:t>.</w:t>
      </w:r>
      <w:r>
        <w:t xml:space="preserve"> Провести новые испытания в точках </w:t>
      </w:r>
      <w:r w:rsidR="007375B8" w:rsidRPr="007375B8">
        <w:rPr>
          <w:position w:val="-10"/>
        </w:rPr>
        <w:object w:dxaOrig="1359" w:dyaOrig="360">
          <v:shape id="_x0000_i1050" type="#_x0000_t75" style="width:67.6pt;height:18.15pt" o:ole="">
            <v:imagedata r:id="rId59" o:title=""/>
          </v:shape>
          <o:OLEObject Type="Embed" ProgID="Equation.3" ShapeID="_x0000_i1050" DrawAspect="Content" ObjectID="_1527518331" r:id="rId60"/>
        </w:object>
      </w:r>
      <w:r>
        <w:t>, вычисленных по формулам</w:t>
      </w:r>
    </w:p>
    <w:p w:rsidR="00AF6171" w:rsidRPr="00301D1A" w:rsidRDefault="00C959CC" w:rsidP="00801EB9">
      <w:pPr>
        <w:pStyle w:val="af"/>
        <w:jc w:val="center"/>
      </w:pPr>
      <w:r w:rsidRPr="007375B8">
        <w:rPr>
          <w:position w:val="-22"/>
        </w:rPr>
        <w:object w:dxaOrig="1480" w:dyaOrig="620">
          <v:shape id="_x0000_i1051" type="#_x0000_t75" style="width:73.9pt;height:31.3pt" o:ole="" fillcolor="window">
            <v:imagedata r:id="rId61" o:title=""/>
          </v:shape>
          <o:OLEObject Type="Embed" ProgID="Equation.3" ShapeID="_x0000_i1051" DrawAspect="Content" ObjectID="_1527518332" r:id="rId62"/>
        </w:object>
      </w:r>
      <w:r w:rsidR="00AF6171" w:rsidRPr="00812CFC">
        <w:t xml:space="preserve">, </w:t>
      </w:r>
      <w:r w:rsidRPr="007375B8">
        <w:rPr>
          <w:position w:val="-14"/>
        </w:rPr>
        <w:object w:dxaOrig="520" w:dyaOrig="360">
          <v:shape id="_x0000_i1052" type="#_x0000_t75" style="width:25.65pt;height:18.15pt" o:ole="" fillcolor="window">
            <v:imagedata r:id="rId63" o:title=""/>
          </v:shape>
          <o:OLEObject Type="Embed" ProgID="Equation.3" ShapeID="_x0000_i1052" DrawAspect="Content" ObjectID="_1527518333" r:id="rId64"/>
        </w:object>
      </w:r>
      <w:r w:rsidR="00AF6171" w:rsidRPr="00812CFC">
        <w:t xml:space="preserve">, </w:t>
      </w:r>
      <w:r w:rsidRPr="007375B8">
        <w:rPr>
          <w:position w:val="-14"/>
        </w:rPr>
        <w:object w:dxaOrig="840" w:dyaOrig="360">
          <v:shape id="_x0000_i1053" type="#_x0000_t75" style="width:41.95pt;height:18.15pt" o:ole="">
            <v:imagedata r:id="rId65" o:title=""/>
          </v:shape>
          <o:OLEObject Type="Embed" ProgID="Equation.3" ShapeID="_x0000_i1053" DrawAspect="Content" ObjectID="_1527518334" r:id="rId66"/>
        </w:object>
      </w:r>
      <w:r w:rsidR="00AF6171" w:rsidRPr="005574E9">
        <w:tab/>
      </w:r>
      <w:r w:rsidRPr="007375B8">
        <w:rPr>
          <w:position w:val="-22"/>
        </w:rPr>
        <w:object w:dxaOrig="2520" w:dyaOrig="620">
          <v:shape id="_x0000_i1054" type="#_x0000_t75" style="width:125.85pt;height:31.3pt" o:ole="" fillcolor="window">
            <v:imagedata r:id="rId67" o:title=""/>
          </v:shape>
          <o:OLEObject Type="Embed" ProgID="Equation.3" ShapeID="_x0000_i1054" DrawAspect="Content" ObjectID="_1527518335" r:id="rId68"/>
        </w:object>
      </w:r>
      <w:r w:rsidR="00AF6171" w:rsidRPr="00812CFC">
        <w:t>,</w:t>
      </w:r>
      <w:r w:rsidR="00AF6171">
        <w:t xml:space="preserve"> </w:t>
      </w:r>
      <w:r w:rsidRPr="007375B8">
        <w:rPr>
          <w:position w:val="-14"/>
        </w:rPr>
        <w:object w:dxaOrig="1180" w:dyaOrig="360">
          <v:shape id="_x0000_i1055" type="#_x0000_t75" style="width:59.5pt;height:18.15pt" o:ole="" fillcolor="window">
            <v:imagedata r:id="rId69" o:title=""/>
          </v:shape>
          <o:OLEObject Type="Embed" ProgID="Equation.3" ShapeID="_x0000_i1055" DrawAspect="Content" ObjectID="_1527518336" r:id="rId70"/>
        </w:object>
      </w:r>
      <w:r w:rsidR="00AF6171" w:rsidRPr="00812CFC">
        <w:t>.</w:t>
      </w:r>
      <w:r w:rsidR="00AF6171" w:rsidRPr="005574E9">
        <w:tab/>
      </w:r>
      <w:bookmarkStart w:id="14" w:name="f7"/>
      <w:r w:rsidR="009B5467" w:rsidRPr="009A5928">
        <w:fldChar w:fldCharType="begin"/>
      </w:r>
      <w:r w:rsidR="00AF6171" w:rsidRPr="005574E9">
        <w:instrText xml:space="preserve"> </w:instrText>
      </w:r>
      <w:r w:rsidR="00AF6171" w:rsidRPr="009A5928">
        <w:instrText>MACROBUTTON</w:instrText>
      </w:r>
      <w:r w:rsidR="00AF6171" w:rsidRPr="005574E9">
        <w:instrText xml:space="preserve"> </w:instrText>
      </w:r>
      <w:r w:rsidR="00AF6171" w:rsidRPr="009A5928">
        <w:instrText>MTPlaceRef</w:instrText>
      </w:r>
      <w:r w:rsidR="00AF6171" w:rsidRPr="005574E9">
        <w:instrText xml:space="preserve"> \* </w:instrText>
      </w:r>
      <w:r w:rsidR="00AF6171" w:rsidRPr="009A5928">
        <w:instrText>MERGEFORMAT</w:instrText>
      </w:r>
      <w:r w:rsidR="00AF6171" w:rsidRPr="005574E9">
        <w:instrText xml:space="preserve"> </w:instrText>
      </w:r>
      <w:r w:rsidR="009B5467" w:rsidRPr="009A5928">
        <w:fldChar w:fldCharType="begin"/>
      </w:r>
      <w:r w:rsidR="00AF6171" w:rsidRPr="005574E9">
        <w:instrText xml:space="preserve"> </w:instrText>
      </w:r>
      <w:r w:rsidR="00AF6171" w:rsidRPr="009A5928">
        <w:instrText>SEQ</w:instrText>
      </w:r>
      <w:r w:rsidR="00AF6171" w:rsidRPr="005574E9">
        <w:instrText xml:space="preserve"> </w:instrText>
      </w:r>
      <w:r w:rsidR="00AF6171" w:rsidRPr="009A5928">
        <w:instrText>MTEqn</w:instrText>
      </w:r>
      <w:r w:rsidR="00AF6171" w:rsidRPr="005574E9">
        <w:instrText xml:space="preserve"> \</w:instrText>
      </w:r>
      <w:r w:rsidR="00AF6171" w:rsidRPr="009A5928">
        <w:instrText>h</w:instrText>
      </w:r>
      <w:r w:rsidR="00AF6171" w:rsidRPr="005574E9">
        <w:instrText xml:space="preserve"> \* </w:instrText>
      </w:r>
      <w:r w:rsidR="00AF6171" w:rsidRPr="009A5928">
        <w:instrText>MERGEFORMAT</w:instrText>
      </w:r>
      <w:r w:rsidR="00AF6171" w:rsidRPr="005574E9">
        <w:instrText xml:space="preserve"> </w:instrText>
      </w:r>
      <w:r w:rsidR="009B5467" w:rsidRPr="009A5928">
        <w:fldChar w:fldCharType="end"/>
      </w:r>
      <w:r w:rsidR="00AF6171" w:rsidRPr="005574E9">
        <w:instrText>(</w:instrText>
      </w:r>
      <w:fldSimple w:instr=" SEQ MTEqn \c \* Arabic \* MERGEFORMAT ">
        <w:r w:rsidR="00A025E3">
          <w:rPr>
            <w:noProof/>
          </w:rPr>
          <w:instrText>7</w:instrText>
        </w:r>
      </w:fldSimple>
      <w:r w:rsidR="00AF6171" w:rsidRPr="009A5928">
        <w:instrText>)</w:instrText>
      </w:r>
      <w:r w:rsidR="009B5467" w:rsidRPr="009A5928">
        <w:fldChar w:fldCharType="end"/>
      </w:r>
      <w:bookmarkEnd w:id="14"/>
    </w:p>
    <w:p w:rsidR="00AF6171" w:rsidRPr="002B433C" w:rsidRDefault="00AF6171" w:rsidP="00074F5A">
      <w:pPr>
        <w:pStyle w:val="af"/>
      </w:pPr>
      <w:r>
        <w:t xml:space="preserve">Алгоритм прекращает работу, если выполняется условие </w:t>
      </w:r>
      <w:r w:rsidR="007375B8" w:rsidRPr="007375B8">
        <w:rPr>
          <w:position w:val="-16"/>
        </w:rPr>
        <w:object w:dxaOrig="720" w:dyaOrig="380">
          <v:shape id="_x0000_i1056" type="#_x0000_t75" style="width:36.3pt;height:18.8pt" o:ole="" fillcolor="window">
            <v:imagedata r:id="rId71" o:title=""/>
          </v:shape>
          <o:OLEObject Type="Embed" ProgID="Equation.3" ShapeID="_x0000_i1056" DrawAspect="Content" ObjectID="_1527518337" r:id="rId72"/>
        </w:object>
      </w:r>
      <w:r>
        <w:t xml:space="preserve"> хотя бы для одного ном</w:t>
      </w:r>
      <w:r>
        <w:t>е</w:t>
      </w:r>
      <w:r>
        <w:t xml:space="preserve">ра </w:t>
      </w:r>
      <w:r w:rsidR="007375B8" w:rsidRPr="007375B8">
        <w:rPr>
          <w:position w:val="-14"/>
        </w:rPr>
        <w:object w:dxaOrig="1140" w:dyaOrig="360">
          <v:shape id="_x0000_i1057" type="#_x0000_t75" style="width:56.95pt;height:18.15pt" o:ole="">
            <v:imagedata r:id="rId73" o:title=""/>
          </v:shape>
          <o:OLEObject Type="Embed" ProgID="Equation.3" ShapeID="_x0000_i1057" DrawAspect="Content" ObjectID="_1527518338" r:id="rId74"/>
        </w:object>
      </w:r>
      <w:r w:rsidRPr="00DF3B07">
        <w:t xml:space="preserve">; </w:t>
      </w:r>
      <w:r>
        <w:t xml:space="preserve">здесь </w:t>
      </w:r>
      <w:r w:rsidR="007375B8" w:rsidRPr="007375B8">
        <w:rPr>
          <w:position w:val="-6"/>
        </w:rPr>
        <w:object w:dxaOrig="540" w:dyaOrig="260">
          <v:shape id="_x0000_i1058" type="#_x0000_t75" style="width:26.9pt;height:13.15pt" o:ole="">
            <v:imagedata r:id="rId75" o:title=""/>
          </v:shape>
          <o:OLEObject Type="Embed" ProgID="Equation.3" ShapeID="_x0000_i1058" DrawAspect="Content" ObjectID="_1527518339" r:id="rId76"/>
        </w:object>
      </w:r>
      <w:r>
        <w:t xml:space="preserve"> есть заданная точность. В качестве оценки глобально-оптимального решения задачи </w:t>
      </w:r>
      <w:fldSimple w:instr=" REF f1 \h  \* MERGEFORMAT ">
        <w:r w:rsidR="00A025E3" w:rsidRPr="009A5928">
          <w:t>(</w:t>
        </w:r>
        <w:r w:rsidR="00A025E3">
          <w:t>1</w:t>
        </w:r>
        <w:r w:rsidR="00A025E3" w:rsidRPr="009A5928">
          <w:t>)</w:t>
        </w:r>
      </w:fldSimple>
      <w:r>
        <w:t xml:space="preserve"> выбираются значения </w:t>
      </w:r>
      <w:r w:rsidR="00C959CC" w:rsidRPr="00C959CC">
        <w:rPr>
          <w:position w:val="-18"/>
        </w:rPr>
        <w:object w:dxaOrig="1380" w:dyaOrig="420">
          <v:shape id="_x0000_i1059" type="#_x0000_t75" style="width:69.5pt;height:21.3pt" o:ole="" fillcolor="window">
            <v:imagedata r:id="rId77" o:title=""/>
          </v:shape>
          <o:OLEObject Type="Embed" ProgID="Equation.3" ShapeID="_x0000_i1059" DrawAspect="Content" ObjectID="_1527518340" r:id="rId78"/>
        </w:object>
      </w:r>
      <w:r w:rsidRPr="004513E2">
        <w:t xml:space="preserve">, </w:t>
      </w:r>
      <w:r w:rsidR="00C959CC" w:rsidRPr="00C959CC">
        <w:rPr>
          <w:position w:val="-18"/>
        </w:rPr>
        <w:object w:dxaOrig="1840" w:dyaOrig="420">
          <v:shape id="_x0000_i1060" type="#_x0000_t75" style="width:92.05pt;height:21.3pt" o:ole="" fillcolor="window">
            <v:imagedata r:id="rId79" o:title=""/>
          </v:shape>
          <o:OLEObject Type="Embed" ProgID="Equation.3" ShapeID="_x0000_i1060" DrawAspect="Content" ObjectID="_1527518341" r:id="rId80"/>
        </w:object>
      </w:r>
      <w:r w:rsidR="002B433C" w:rsidRPr="002B433C">
        <w:t>.</w:t>
      </w:r>
    </w:p>
    <w:p w:rsidR="00AF6171" w:rsidRPr="009718DA" w:rsidRDefault="00AF6171" w:rsidP="00074F5A">
      <w:pPr>
        <w:pStyle w:val="af"/>
      </w:pPr>
      <w:r>
        <w:t xml:space="preserve">Данный способ организации параллельных вычислений имеет следующее обоснование </w:t>
      </w:r>
      <w:r w:rsidRPr="002B37C1">
        <w:t>[</w:t>
      </w:r>
      <w:fldSimple w:instr=" REF _Ref421184118 \r \h  \* MERGEFORMAT ">
        <w:r w:rsidR="00A025E3">
          <w:t>14</w:t>
        </w:r>
      </w:fldSimple>
      <w:r w:rsidR="003171C0" w:rsidRPr="003171C0">
        <w:t xml:space="preserve">, </w:t>
      </w:r>
      <w:fldSimple w:instr=" REF _Ref421016671 \r \h  \* MERGEFORMAT ">
        <w:r w:rsidR="00A025E3">
          <w:t>15</w:t>
        </w:r>
      </w:fldSimple>
      <w:r w:rsidRPr="00812CFC">
        <w:t>]</w:t>
      </w:r>
      <w:r>
        <w:t>. И</w:t>
      </w:r>
      <w:r w:rsidRPr="00210C11">
        <w:t xml:space="preserve">спользуемые в </w:t>
      </w:r>
      <w:r>
        <w:t>алгоритме</w:t>
      </w:r>
      <w:r w:rsidRPr="00210C11">
        <w:t xml:space="preserve"> характеристики инте</w:t>
      </w:r>
      <w:r w:rsidRPr="000052E3">
        <w:t xml:space="preserve">рвалов </w:t>
      </w:r>
      <w:fldSimple w:instr=" REF f5 \h  \* MERGEFORMAT ">
        <w:r w:rsidR="00A025E3" w:rsidRPr="00CE42DE">
          <w:t>(</w:t>
        </w:r>
        <w:r w:rsidR="00A025E3">
          <w:t>5</w:t>
        </w:r>
        <w:r w:rsidR="00A025E3" w:rsidRPr="00CE42DE">
          <w:t>)</w:t>
        </w:r>
      </w:fldSimple>
      <w:r w:rsidRPr="00210C11">
        <w:t xml:space="preserve"> могут рассматриваться как н</w:t>
      </w:r>
      <w:r w:rsidRPr="00210C11">
        <w:t>е</w:t>
      </w:r>
      <w:r w:rsidRPr="00210C11">
        <w:t>которые меры</w:t>
      </w:r>
      <w:r>
        <w:t xml:space="preserve"> вероятности локализации в данных интервалах точки глобального минимума</w:t>
      </w:r>
      <w:r w:rsidRPr="00210C11">
        <w:t xml:space="preserve">. </w:t>
      </w:r>
      <w:r>
        <w:t xml:space="preserve">Неравенства </w:t>
      </w:r>
      <w:fldSimple w:instr=" REF ref21 \h  \* MERGEFORMAT ">
        <w:r w:rsidR="00A025E3" w:rsidRPr="009A5928">
          <w:t>(</w:t>
        </w:r>
        <w:r w:rsidR="00A025E3">
          <w:t>6</w:t>
        </w:r>
        <w:r w:rsidR="00A025E3" w:rsidRPr="009A5928">
          <w:t>)</w:t>
        </w:r>
      </w:fldSimple>
      <w:r>
        <w:t xml:space="preserve"> упорядочивают интервалы по их характеристикам, и испытания проводятся параллельно в первых </w:t>
      </w:r>
      <w:r w:rsidRPr="00074F5A">
        <w:t>p</w:t>
      </w:r>
      <w:r>
        <w:t xml:space="preserve"> интервалах, имеющих наибольшие вероятности.</w:t>
      </w:r>
      <w:r w:rsidRPr="009718DA">
        <w:t xml:space="preserve"> </w:t>
      </w:r>
      <w:r w:rsidRPr="00396B66">
        <w:t xml:space="preserve">Различные </w:t>
      </w:r>
      <w:r>
        <w:t>модифик</w:t>
      </w:r>
      <w:r>
        <w:t>а</w:t>
      </w:r>
      <w:r>
        <w:t>ции</w:t>
      </w:r>
      <w:r w:rsidRPr="00396B66">
        <w:t xml:space="preserve"> </w:t>
      </w:r>
      <w:r>
        <w:t>данного алгоритма</w:t>
      </w:r>
      <w:r w:rsidRPr="00396B66">
        <w:t xml:space="preserve"> и соответствующая теория сходимости представлены в</w:t>
      </w:r>
      <w:r>
        <w:t xml:space="preserve"> </w:t>
      </w:r>
      <w:r w:rsidRPr="003C3C7C">
        <w:t>[</w:t>
      </w:r>
      <w:fldSimple w:instr=" REF _Ref421016671 \r \h  \* MERGEFORMAT ">
        <w:r w:rsidR="00A025E3">
          <w:t>15</w:t>
        </w:r>
      </w:fldSimple>
      <w:r w:rsidRPr="003C3C7C">
        <w:t>]</w:t>
      </w:r>
      <w:r w:rsidRPr="00396B66">
        <w:t>.</w:t>
      </w:r>
    </w:p>
    <w:p w:rsidR="00E66D7E" w:rsidRDefault="0074573A" w:rsidP="00E66D7E">
      <w:pPr>
        <w:pStyle w:val="2"/>
      </w:pPr>
      <w:r>
        <w:t>3</w:t>
      </w:r>
      <w:r w:rsidR="00E66D7E">
        <w:t>.</w:t>
      </w:r>
      <w:r w:rsidR="00F95BB0">
        <w:t>2</w:t>
      </w:r>
      <w:r w:rsidR="00E66D7E">
        <w:t xml:space="preserve"> </w:t>
      </w:r>
      <w:r w:rsidR="00E66D7E" w:rsidRPr="005E51AE">
        <w:t>Редукция размерности с использованием кривых Пеано</w:t>
      </w:r>
    </w:p>
    <w:p w:rsidR="00A10AC4" w:rsidRDefault="00A10AC4" w:rsidP="00AF6171">
      <w:pPr>
        <w:pStyle w:val="af"/>
      </w:pPr>
      <w:r w:rsidRPr="007F510F">
        <w:t>Для</w:t>
      </w:r>
      <w:r w:rsidRPr="00AE576B">
        <w:t xml:space="preserve"> снижения сложности алгоритмов глобальной оптимизации, формирующих </w:t>
      </w:r>
      <w:r>
        <w:t>неравн</w:t>
      </w:r>
      <w:r>
        <w:t>о</w:t>
      </w:r>
      <w:r>
        <w:t>мерное</w:t>
      </w:r>
      <w:r w:rsidRPr="00AE576B">
        <w:t xml:space="preserve"> покрыти</w:t>
      </w:r>
      <w:r>
        <w:t>е</w:t>
      </w:r>
      <w:r w:rsidRPr="00AE576B">
        <w:t xml:space="preserve"> области поиска, широко используются различные схемы редукции размерн</w:t>
      </w:r>
      <w:r w:rsidRPr="00AE576B">
        <w:t>о</w:t>
      </w:r>
      <w:r w:rsidRPr="00AE576B">
        <w:t>сти, которые позволяют свести решение многомерных оптимизационных задач к семейству з</w:t>
      </w:r>
      <w:r w:rsidRPr="00AE576B">
        <w:t>а</w:t>
      </w:r>
      <w:r w:rsidRPr="00AE576B">
        <w:t>дач одномерной оптимизации.</w:t>
      </w:r>
    </w:p>
    <w:p w:rsidR="00AF6171" w:rsidRPr="00074F5A" w:rsidRDefault="00AF6171" w:rsidP="00AF6171">
      <w:pPr>
        <w:pStyle w:val="af"/>
      </w:pPr>
      <w:r>
        <w:t>Первым из рассматриваемых</w:t>
      </w:r>
      <w:r w:rsidRPr="00191DF8">
        <w:t xml:space="preserve"> способов редукции размерности является использование </w:t>
      </w:r>
      <w:r>
        <w:t>кр</w:t>
      </w:r>
      <w:r>
        <w:t>и</w:t>
      </w:r>
      <w:r>
        <w:t xml:space="preserve">вой Пеано </w:t>
      </w:r>
      <w:r w:rsidRPr="00C959CC">
        <w:rPr>
          <w:i/>
        </w:rPr>
        <w:t>y</w:t>
      </w:r>
      <w:r w:rsidRPr="00FB1EAF">
        <w:t>(</w:t>
      </w:r>
      <w:r w:rsidRPr="00C959CC">
        <w:rPr>
          <w:i/>
        </w:rPr>
        <w:t>x</w:t>
      </w:r>
      <w:r w:rsidRPr="00FB1EAF">
        <w:t>)</w:t>
      </w:r>
      <w:r w:rsidRPr="00191DF8">
        <w:t xml:space="preserve">, </w:t>
      </w:r>
      <w:r w:rsidRPr="00074F5A">
        <w:t xml:space="preserve">однозначно отображающей отрезок вещественной оси </w:t>
      </w:r>
      <w:r w:rsidRPr="00FB1EAF">
        <w:t>[0,1]</w:t>
      </w:r>
      <w:r>
        <w:t xml:space="preserve"> </w:t>
      </w:r>
      <w:r w:rsidRPr="00074F5A">
        <w:t xml:space="preserve">на </w:t>
      </w:r>
      <w:r w:rsidRPr="00DD0E7C">
        <w:rPr>
          <w:i/>
        </w:rPr>
        <w:t>n</w:t>
      </w:r>
      <w:r w:rsidRPr="00074F5A">
        <w:t>-мерный куб</w:t>
      </w:r>
    </w:p>
    <w:p w:rsidR="00AF6171" w:rsidRPr="008B481A" w:rsidRDefault="007375B8" w:rsidP="00801EB9">
      <w:pPr>
        <w:pStyle w:val="af"/>
        <w:jc w:val="center"/>
      </w:pPr>
      <w:r w:rsidRPr="007375B8">
        <w:rPr>
          <w:position w:val="-10"/>
        </w:rPr>
        <w:object w:dxaOrig="4860" w:dyaOrig="360">
          <v:shape id="_x0000_i1061" type="#_x0000_t75" style="width:243.55pt;height:18.15pt" o:ole="">
            <v:imagedata r:id="rId81" o:title=""/>
          </v:shape>
          <o:OLEObject Type="Embed" ProgID="Equation.3" ShapeID="_x0000_i1061" DrawAspect="Content" ObjectID="_1527518342" r:id="rId82"/>
        </w:object>
      </w:r>
      <w:r w:rsidR="00AF6171" w:rsidRPr="008B481A">
        <w:t>,</w:t>
      </w:r>
    </w:p>
    <w:p w:rsidR="00AF6171" w:rsidRDefault="00AF6171" w:rsidP="00074F5A">
      <w:pPr>
        <w:pStyle w:val="af"/>
      </w:pPr>
      <w:r w:rsidRPr="0068392D">
        <w:t>Вопросы численного построения отображений типа кривой Пеано и соответствующая те</w:t>
      </w:r>
      <w:r w:rsidRPr="0068392D">
        <w:t>о</w:t>
      </w:r>
      <w:r w:rsidRPr="0068392D">
        <w:t>рия подробно рассмотрены в</w:t>
      </w:r>
      <w:r w:rsidRPr="003C3C7C">
        <w:t xml:space="preserve"> [</w:t>
      </w:r>
      <w:fldSimple w:instr=" REF _Ref421184118 \r \h  \* MERGEFORMAT ">
        <w:r w:rsidR="00A025E3">
          <w:t>14</w:t>
        </w:r>
      </w:fldSimple>
      <w:r w:rsidRPr="003C3C7C">
        <w:t>]</w:t>
      </w:r>
      <w:r w:rsidRPr="003A7672">
        <w:t>.</w:t>
      </w:r>
      <w:r w:rsidRPr="0068392D">
        <w:t xml:space="preserve"> Здесь же отметим, что численно построенная </w:t>
      </w:r>
      <w:r w:rsidRPr="00074F5A">
        <w:t>развертка</w:t>
      </w:r>
      <w:r w:rsidRPr="0068392D">
        <w:t xml:space="preserve"> явл</w:t>
      </w:r>
      <w:r w:rsidRPr="0068392D">
        <w:t>я</w:t>
      </w:r>
      <w:r w:rsidRPr="0068392D">
        <w:t xml:space="preserve">ется приближением к теоретической кривой Пеано с точностью </w:t>
      </w:r>
      <w:r>
        <w:t>порядка</w:t>
      </w:r>
      <w:r w:rsidRPr="0068392D">
        <w:t xml:space="preserve"> </w:t>
      </w:r>
      <w:r w:rsidR="007375B8" w:rsidRPr="007375B8">
        <w:rPr>
          <w:position w:val="-4"/>
        </w:rPr>
        <w:object w:dxaOrig="400" w:dyaOrig="300">
          <v:shape id="_x0000_i1062" type="#_x0000_t75" style="width:19.4pt;height:15.05pt" o:ole="">
            <v:imagedata r:id="rId83" o:title=""/>
          </v:shape>
          <o:OLEObject Type="Embed" ProgID="Equation.3" ShapeID="_x0000_i1062" DrawAspect="Content" ObjectID="_1527518343" r:id="rId84"/>
        </w:object>
      </w:r>
      <w:r>
        <w:t xml:space="preserve">, где </w:t>
      </w:r>
      <w:r w:rsidRPr="00C959CC">
        <w:rPr>
          <w:i/>
        </w:rPr>
        <w:t>m</w:t>
      </w:r>
      <w:r>
        <w:t xml:space="preserve"> – параметр построения развертки</w:t>
      </w:r>
      <w:r w:rsidRPr="0068392D">
        <w:t>.</w:t>
      </w:r>
    </w:p>
    <w:p w:rsidR="00AF6171" w:rsidRPr="009A5928" w:rsidRDefault="00AF6171" w:rsidP="00074F5A">
      <w:pPr>
        <w:pStyle w:val="af"/>
      </w:pPr>
      <w:r>
        <w:t xml:space="preserve">Использование подобного рода отображений </w:t>
      </w:r>
      <w:r w:rsidRPr="00FB1EAF">
        <w:t xml:space="preserve">позволяет свести многомерную задачу </w:t>
      </w:r>
      <w:fldSimple w:instr=" REF f1 \h  \* MERGEFORMAT ">
        <w:r w:rsidR="00A025E3" w:rsidRPr="009A5928">
          <w:t>(</w:t>
        </w:r>
        <w:r w:rsidR="00A025E3">
          <w:t>1</w:t>
        </w:r>
        <w:r w:rsidR="00A025E3" w:rsidRPr="009A5928">
          <w:t>)</w:t>
        </w:r>
      </w:fldSimple>
      <w:r w:rsidRPr="00FB1EAF">
        <w:t xml:space="preserve"> к одномерной задаче</w:t>
      </w:r>
      <w:r w:rsidR="007375B8">
        <w:t xml:space="preserve"> </w:t>
      </w:r>
      <w:r w:rsidR="00C959CC" w:rsidRPr="007375B8">
        <w:rPr>
          <w:position w:val="-10"/>
        </w:rPr>
        <w:object w:dxaOrig="3879" w:dyaOrig="340">
          <v:shape id="_x0000_i1063" type="#_x0000_t75" style="width:194.1pt;height:16.9pt" o:ole="">
            <v:imagedata r:id="rId85" o:title=""/>
          </v:shape>
          <o:OLEObject Type="Embed" ProgID="Equation.3" ShapeID="_x0000_i1063" DrawAspect="Content" ObjectID="_1527518344" r:id="rId86"/>
        </w:object>
      </w:r>
    </w:p>
    <w:p w:rsidR="00AF6171" w:rsidRPr="008B481A" w:rsidRDefault="00AF6171" w:rsidP="00AF6171">
      <w:pPr>
        <w:pStyle w:val="af"/>
      </w:pPr>
      <w:r>
        <w:t>Важным свойством является сохранение ограниченности относительных разностей фун</w:t>
      </w:r>
      <w:r>
        <w:t>к</w:t>
      </w:r>
      <w:r>
        <w:t>ции</w:t>
      </w:r>
      <w:r w:rsidRPr="0039152B">
        <w:t>:</w:t>
      </w:r>
      <w:r>
        <w:t xml:space="preserve"> если функция </w:t>
      </w:r>
      <w:r w:rsidRPr="00C959CC">
        <w:rPr>
          <w:i/>
        </w:rPr>
        <w:sym w:font="Symbol" w:char="F06A"/>
      </w:r>
      <w:r w:rsidRPr="00191DF8">
        <w:t>(</w:t>
      </w:r>
      <w:r w:rsidRPr="00C959CC">
        <w:rPr>
          <w:i/>
        </w:rPr>
        <w:t>y</w:t>
      </w:r>
      <w:r w:rsidRPr="00191DF8">
        <w:t>)</w:t>
      </w:r>
      <w:r w:rsidRPr="00074F5A">
        <w:t xml:space="preserve"> </w:t>
      </w:r>
      <w:r w:rsidRPr="00191DF8">
        <w:t xml:space="preserve">в области </w:t>
      </w:r>
      <w:r w:rsidRPr="00074F5A">
        <w:t xml:space="preserve">D </w:t>
      </w:r>
      <w:r w:rsidRPr="00191DF8">
        <w:t>удовлетворя</w:t>
      </w:r>
      <w:r>
        <w:t>ла</w:t>
      </w:r>
      <w:r w:rsidRPr="00191DF8">
        <w:t xml:space="preserve"> </w:t>
      </w:r>
      <w:r>
        <w:t xml:space="preserve">условию Липшица </w:t>
      </w:r>
      <w:fldSimple w:instr=" REF f2 \h  \* MERGEFORMAT ">
        <w:r w:rsidR="00A025E3" w:rsidRPr="009A5928">
          <w:t>(</w:t>
        </w:r>
        <w:r w:rsidR="00A025E3">
          <w:t>2</w:t>
        </w:r>
        <w:r w:rsidR="00A025E3" w:rsidRPr="009A5928">
          <w:t>)</w:t>
        </w:r>
      </w:fldSimple>
      <w:r>
        <w:t xml:space="preserve"> с константой </w:t>
      </w:r>
      <w:r w:rsidRPr="00C959CC">
        <w:rPr>
          <w:i/>
        </w:rPr>
        <w:t>L</w:t>
      </w:r>
      <w:r>
        <w:t xml:space="preserve">, то функция </w:t>
      </w:r>
      <w:r w:rsidRPr="00C959CC">
        <w:rPr>
          <w:i/>
        </w:rPr>
        <w:sym w:font="Symbol" w:char="F06A"/>
      </w:r>
      <w:r w:rsidRPr="00191DF8">
        <w:t>(</w:t>
      </w:r>
      <w:r w:rsidRPr="00C959CC">
        <w:rPr>
          <w:i/>
        </w:rPr>
        <w:t>y</w:t>
      </w:r>
      <w:r w:rsidRPr="00191DF8">
        <w:t>(</w:t>
      </w:r>
      <w:r w:rsidRPr="00C959CC">
        <w:rPr>
          <w:i/>
        </w:rPr>
        <w:t>x</w:t>
      </w:r>
      <w:r w:rsidRPr="00191DF8">
        <w:t>))</w:t>
      </w:r>
      <w:r>
        <w:t xml:space="preserve"> на интервале </w:t>
      </w:r>
      <w:r w:rsidRPr="00191DF8">
        <w:t xml:space="preserve">[0,1] </w:t>
      </w:r>
      <w:r>
        <w:t>будет удовлетворять</w:t>
      </w:r>
      <w:r w:rsidRPr="008B481A">
        <w:t xml:space="preserve"> </w:t>
      </w:r>
      <w:r>
        <w:t>равномерному условию Гельдера</w:t>
      </w:r>
    </w:p>
    <w:p w:rsidR="00AF6171" w:rsidRPr="008B481A" w:rsidRDefault="00C959CC" w:rsidP="00801EB9">
      <w:pPr>
        <w:pStyle w:val="af"/>
        <w:jc w:val="center"/>
      </w:pPr>
      <w:r w:rsidRPr="007375B8">
        <w:rPr>
          <w:position w:val="-12"/>
        </w:rPr>
        <w:object w:dxaOrig="3100" w:dyaOrig="400">
          <v:shape id="_x0000_i1064" type="#_x0000_t75" style="width:154.65pt;height:19.4pt" o:ole="">
            <v:imagedata r:id="rId87" o:title=""/>
          </v:shape>
          <o:OLEObject Type="Embed" ProgID="Equation.3" ShapeID="_x0000_i1064" DrawAspect="Content" ObjectID="_1527518345" r:id="rId88"/>
        </w:object>
      </w:r>
      <w:r w:rsidR="00AF6171" w:rsidRPr="008B481A">
        <w:t xml:space="preserve">, </w:t>
      </w:r>
      <w:r w:rsidRPr="007375B8">
        <w:rPr>
          <w:position w:val="-10"/>
        </w:rPr>
        <w:object w:dxaOrig="1100" w:dyaOrig="320">
          <v:shape id="_x0000_i1065" type="#_x0000_t75" style="width:55.1pt;height:16.3pt" o:ole="">
            <v:imagedata r:id="rId89" o:title=""/>
          </v:shape>
          <o:OLEObject Type="Embed" ProgID="Equation.3" ShapeID="_x0000_i1065" DrawAspect="Content" ObjectID="_1527518346" r:id="rId90"/>
        </w:object>
      </w:r>
      <w:r w:rsidR="00AF6171" w:rsidRPr="008B481A">
        <w:t>,</w:t>
      </w:r>
      <w:r w:rsidR="00AF6171" w:rsidRPr="008B481A">
        <w:tab/>
      </w:r>
      <w:bookmarkStart w:id="15" w:name="f12"/>
      <w:r w:rsidR="009B5467" w:rsidRPr="009A5928">
        <w:fldChar w:fldCharType="begin"/>
      </w:r>
      <w:r w:rsidR="00AF6171" w:rsidRPr="008B481A">
        <w:instrText xml:space="preserve"> </w:instrText>
      </w:r>
      <w:r w:rsidR="00AF6171" w:rsidRPr="009A5928">
        <w:instrText>MACROBUTTON</w:instrText>
      </w:r>
      <w:r w:rsidR="00AF6171" w:rsidRPr="008B481A">
        <w:instrText xml:space="preserve"> </w:instrText>
      </w:r>
      <w:r w:rsidR="00AF6171" w:rsidRPr="009A5928">
        <w:instrText>MTPlaceRef</w:instrText>
      </w:r>
      <w:r w:rsidR="00AF6171" w:rsidRPr="008B481A">
        <w:instrText xml:space="preserve"> \* </w:instrText>
      </w:r>
      <w:r w:rsidR="00AF6171" w:rsidRPr="009A5928">
        <w:instrText>MERGEFORMAT</w:instrText>
      </w:r>
      <w:r w:rsidR="00AF6171" w:rsidRPr="008B481A">
        <w:instrText xml:space="preserve"> </w:instrText>
      </w:r>
      <w:r w:rsidR="009B5467" w:rsidRPr="009A5928">
        <w:fldChar w:fldCharType="begin"/>
      </w:r>
      <w:r w:rsidR="00AF6171" w:rsidRPr="008B481A">
        <w:instrText xml:space="preserve"> </w:instrText>
      </w:r>
      <w:r w:rsidR="00AF6171" w:rsidRPr="009A5928">
        <w:instrText>SEQ</w:instrText>
      </w:r>
      <w:r w:rsidR="00AF6171" w:rsidRPr="008B481A">
        <w:instrText xml:space="preserve"> </w:instrText>
      </w:r>
      <w:r w:rsidR="00AF6171" w:rsidRPr="009A5928">
        <w:instrText>MTEqn</w:instrText>
      </w:r>
      <w:r w:rsidR="00AF6171" w:rsidRPr="008B481A">
        <w:instrText xml:space="preserve"> \</w:instrText>
      </w:r>
      <w:r w:rsidR="00AF6171" w:rsidRPr="009A5928">
        <w:instrText>h</w:instrText>
      </w:r>
      <w:r w:rsidR="00AF6171" w:rsidRPr="008B481A">
        <w:instrText xml:space="preserve"> \* </w:instrText>
      </w:r>
      <w:r w:rsidR="00AF6171" w:rsidRPr="009A5928">
        <w:instrText>MERGEFORMAT</w:instrText>
      </w:r>
      <w:r w:rsidR="00AF6171" w:rsidRPr="008B481A">
        <w:instrText xml:space="preserve"> </w:instrText>
      </w:r>
      <w:r w:rsidR="009B5467" w:rsidRPr="009A5928">
        <w:fldChar w:fldCharType="end"/>
      </w:r>
      <w:r w:rsidR="00AF6171" w:rsidRPr="008B481A">
        <w:instrText>(</w:instrText>
      </w:r>
      <w:fldSimple w:instr=" SEQ MTEqn \c \* Arabic \* MERGEFORMAT ">
        <w:r w:rsidR="00A025E3">
          <w:rPr>
            <w:noProof/>
          </w:rPr>
          <w:instrText>8</w:instrText>
        </w:r>
      </w:fldSimple>
      <w:r w:rsidR="00AF6171" w:rsidRPr="008B481A">
        <w:instrText>)</w:instrText>
      </w:r>
      <w:r w:rsidR="009B5467" w:rsidRPr="009A5928">
        <w:fldChar w:fldCharType="end"/>
      </w:r>
      <w:bookmarkEnd w:id="15"/>
    </w:p>
    <w:p w:rsidR="00AF6171" w:rsidRPr="008B481A" w:rsidRDefault="00AF6171" w:rsidP="00074F5A">
      <w:pPr>
        <w:pStyle w:val="af"/>
      </w:pPr>
      <w:r>
        <w:lastRenderedPageBreak/>
        <w:t>где</w:t>
      </w:r>
      <w:r w:rsidRPr="008B481A">
        <w:t xml:space="preserve"> </w:t>
      </w:r>
      <w:r>
        <w:t>константа Гельдера</w:t>
      </w:r>
      <w:r w:rsidRPr="008B481A">
        <w:t xml:space="preserve"> </w:t>
      </w:r>
      <w:r w:rsidRPr="00074F5A">
        <w:t>H</w:t>
      </w:r>
      <w:r w:rsidRPr="008B481A">
        <w:t xml:space="preserve"> </w:t>
      </w:r>
      <w:r>
        <w:t>связана с константой Липшица</w:t>
      </w:r>
      <w:r w:rsidRPr="008B481A">
        <w:t xml:space="preserve"> </w:t>
      </w:r>
      <w:r w:rsidRPr="00074F5A">
        <w:t>L</w:t>
      </w:r>
      <w:r w:rsidRPr="008B481A">
        <w:t xml:space="preserve"> </w:t>
      </w:r>
      <w:r>
        <w:t>соотношением</w:t>
      </w:r>
    </w:p>
    <w:p w:rsidR="00AF6171" w:rsidRPr="008B481A" w:rsidRDefault="007375B8" w:rsidP="00801EB9">
      <w:pPr>
        <w:pStyle w:val="af"/>
        <w:jc w:val="center"/>
      </w:pPr>
      <w:r w:rsidRPr="007375B8">
        <w:rPr>
          <w:position w:val="-8"/>
        </w:rPr>
        <w:object w:dxaOrig="1240" w:dyaOrig="340">
          <v:shape id="_x0000_i1066" type="#_x0000_t75" style="width:62pt;height:16.9pt" o:ole="">
            <v:imagedata r:id="rId91" o:title=""/>
          </v:shape>
          <o:OLEObject Type="Embed" ProgID="Equation.3" ShapeID="_x0000_i1066" DrawAspect="Content" ObjectID="_1527518347" r:id="rId92"/>
        </w:object>
      </w:r>
      <w:r w:rsidR="00AF6171" w:rsidRPr="008B481A">
        <w:t xml:space="preserve">, </w:t>
      </w:r>
      <w:r w:rsidRPr="007375B8">
        <w:rPr>
          <w:position w:val="-10"/>
        </w:rPr>
        <w:object w:dxaOrig="2480" w:dyaOrig="320">
          <v:shape id="_x0000_i1067" type="#_x0000_t75" style="width:123.95pt;height:16.3pt" o:ole="">
            <v:imagedata r:id="rId93" o:title=""/>
          </v:shape>
          <o:OLEObject Type="Embed" ProgID="Equation.3" ShapeID="_x0000_i1067" DrawAspect="Content" ObjectID="_1527518348" r:id="rId94"/>
        </w:object>
      </w:r>
      <w:r w:rsidR="00AF6171" w:rsidRPr="002114B1">
        <w:t>.</w:t>
      </w:r>
    </w:p>
    <w:p w:rsidR="00AF6171" w:rsidRPr="0068392D" w:rsidRDefault="00AF6171" w:rsidP="00AF6171">
      <w:pPr>
        <w:pStyle w:val="af"/>
      </w:pPr>
      <w:r>
        <w:t xml:space="preserve">Соотношение </w:t>
      </w:r>
      <w:fldSimple w:instr=" REF f12 \h  \* MERGEFORMAT ">
        <w:r w:rsidR="00A025E3" w:rsidRPr="008B481A">
          <w:t>(</w:t>
        </w:r>
        <w:r w:rsidR="00A025E3">
          <w:t>8</w:t>
        </w:r>
        <w:r w:rsidR="00A025E3" w:rsidRPr="008B481A">
          <w:t>)</w:t>
        </w:r>
      </w:fldSimple>
      <w:r>
        <w:t xml:space="preserve"> позволяет модифицировать приведенный в разделе 2 алгоритм решения одномерных задач для решения многомерных задач, редуцированных к одномерным. Для этого </w:t>
      </w:r>
      <w:r w:rsidRPr="0039152B">
        <w:t>длины интервалов</w:t>
      </w:r>
      <w:r>
        <w:t xml:space="preserve"> </w:t>
      </w:r>
      <w:r w:rsidR="007375B8" w:rsidRPr="007375B8">
        <w:rPr>
          <w:position w:val="-10"/>
        </w:rPr>
        <w:object w:dxaOrig="279" w:dyaOrig="320">
          <v:shape id="_x0000_i1068" type="#_x0000_t75" style="width:14.4pt;height:16.3pt" o:ole="">
            <v:imagedata r:id="rId95" o:title=""/>
          </v:shape>
          <o:OLEObject Type="Embed" ProgID="Equation.3" ShapeID="_x0000_i1068" DrawAspect="Content" ObjectID="_1527518349" r:id="rId96"/>
        </w:object>
      </w:r>
      <w:r w:rsidRPr="0039152B">
        <w:t>, участвующие в правилах</w:t>
      </w:r>
      <w:r>
        <w:t xml:space="preserve"> </w:t>
      </w:r>
      <w:fldSimple w:instr=" REF f4 \h  \* MERGEFORMAT ">
        <w:r w:rsidR="00A025E3" w:rsidRPr="005574E9">
          <w:t>(</w:t>
        </w:r>
        <w:r w:rsidR="00A025E3">
          <w:t>3</w:t>
        </w:r>
        <w:r w:rsidR="00A025E3" w:rsidRPr="005574E9">
          <w:t>)</w:t>
        </w:r>
      </w:fldSimple>
      <w:r>
        <w:sym w:font="Symbol" w:char="F02D"/>
      </w:r>
      <w:fldSimple w:instr=" REF f5 \h  \* MERGEFORMAT ">
        <w:r w:rsidR="00A025E3" w:rsidRPr="00CE42DE">
          <w:t>(</w:t>
        </w:r>
        <w:r w:rsidR="00A025E3">
          <w:t>5</w:t>
        </w:r>
        <w:r w:rsidR="00A025E3" w:rsidRPr="00CE42DE">
          <w:t>)</w:t>
        </w:r>
      </w:fldSimple>
      <w:r>
        <w:t xml:space="preserve"> алгоритма</w:t>
      </w:r>
      <w:r w:rsidRPr="0039152B">
        <w:t xml:space="preserve">, </w:t>
      </w:r>
      <w:r>
        <w:t>заменяются</w:t>
      </w:r>
      <w:r w:rsidRPr="0039152B">
        <w:t xml:space="preserve"> на длины в н</w:t>
      </w:r>
      <w:r w:rsidRPr="0039152B">
        <w:t>о</w:t>
      </w:r>
      <w:r w:rsidRPr="0039152B">
        <w:t>вой метрике</w:t>
      </w:r>
    </w:p>
    <w:p w:rsidR="00AF6171" w:rsidRPr="008B481A" w:rsidRDefault="007375B8" w:rsidP="00801EB9">
      <w:pPr>
        <w:pStyle w:val="af"/>
        <w:jc w:val="center"/>
      </w:pPr>
      <w:r w:rsidRPr="007375B8">
        <w:rPr>
          <w:position w:val="-10"/>
        </w:rPr>
        <w:object w:dxaOrig="1620" w:dyaOrig="360">
          <v:shape id="_x0000_i1069" type="#_x0000_t75" style="width:80.75pt;height:18.15pt" o:ole="">
            <v:imagedata r:id="rId97" o:title=""/>
          </v:shape>
          <o:OLEObject Type="Embed" ProgID="Equation.3" ShapeID="_x0000_i1069" DrawAspect="Content" ObjectID="_1527518350" r:id="rId98"/>
        </w:object>
      </w:r>
      <w:r w:rsidR="00AF6171">
        <w:t>,</w:t>
      </w:r>
    </w:p>
    <w:p w:rsidR="00AF6171" w:rsidRPr="0068392D" w:rsidRDefault="00AF6171" w:rsidP="002E6FB0">
      <w:pPr>
        <w:pStyle w:val="af"/>
        <w:ind w:firstLine="0"/>
      </w:pPr>
      <w:r>
        <w:t xml:space="preserve">а вместо формулы </w:t>
      </w:r>
      <w:fldSimple w:instr=" REF f7 \h  \* MERGEFORMAT ">
        <w:r w:rsidR="00A025E3" w:rsidRPr="005574E9">
          <w:t>(</w:t>
        </w:r>
        <w:r w:rsidR="00A025E3">
          <w:t>7</w:t>
        </w:r>
        <w:r w:rsidR="00A025E3" w:rsidRPr="009A5928">
          <w:t>)</w:t>
        </w:r>
      </w:fldSimple>
      <w:r>
        <w:t xml:space="preserve"> вводится</w:t>
      </w:r>
      <w:r w:rsidRPr="0068392D">
        <w:t xml:space="preserve"> выражение</w:t>
      </w:r>
    </w:p>
    <w:p w:rsidR="00AF6171" w:rsidRPr="008B481A" w:rsidRDefault="007375B8" w:rsidP="00801EB9">
      <w:pPr>
        <w:pStyle w:val="af"/>
        <w:jc w:val="center"/>
      </w:pPr>
      <w:r w:rsidRPr="007375B8">
        <w:rPr>
          <w:position w:val="-32"/>
        </w:rPr>
        <w:object w:dxaOrig="4819" w:dyaOrig="800">
          <v:shape id="_x0000_i1070" type="#_x0000_t75" style="width:241.05pt;height:40.05pt" o:ole="">
            <v:imagedata r:id="rId99" o:title=""/>
          </v:shape>
          <o:OLEObject Type="Embed" ProgID="Equation.3" ShapeID="_x0000_i1070" DrawAspect="Content" ObjectID="_1527518351" r:id="rId100"/>
        </w:object>
      </w:r>
      <w:r w:rsidR="00AF6171">
        <w:t xml:space="preserve">, </w:t>
      </w:r>
      <w:r w:rsidRPr="007375B8">
        <w:rPr>
          <w:position w:val="-14"/>
        </w:rPr>
        <w:object w:dxaOrig="1240" w:dyaOrig="360">
          <v:shape id="_x0000_i1071" type="#_x0000_t75" style="width:62.6pt;height:18.15pt" o:ole="" fillcolor="window">
            <v:imagedata r:id="rId101" o:title=""/>
          </v:shape>
          <o:OLEObject Type="Embed" ProgID="Equation.3" ShapeID="_x0000_i1071" DrawAspect="Content" ObjectID="_1527518352" r:id="rId102"/>
        </w:object>
      </w:r>
      <w:r w:rsidR="00AF6171">
        <w:t>.</w:t>
      </w:r>
    </w:p>
    <w:p w:rsidR="00E66D7E" w:rsidRDefault="0074573A" w:rsidP="00E66D7E">
      <w:pPr>
        <w:pStyle w:val="2"/>
      </w:pPr>
      <w:r>
        <w:t>3</w:t>
      </w:r>
      <w:r w:rsidR="00F95BB0">
        <w:t>.3</w:t>
      </w:r>
      <w:r w:rsidR="00E66D7E">
        <w:t xml:space="preserve"> Рекурсивная схема редукции размерности</w:t>
      </w:r>
    </w:p>
    <w:p w:rsidR="00AF6171" w:rsidRDefault="00AF6171" w:rsidP="00AF6171">
      <w:pPr>
        <w:pStyle w:val="af"/>
      </w:pPr>
      <w:r>
        <w:t>Схема рекурсивной оптимизации основана</w:t>
      </w:r>
      <w:r w:rsidRPr="00D73EBC">
        <w:t xml:space="preserve"> </w:t>
      </w:r>
      <w:r>
        <w:t>на</w:t>
      </w:r>
      <w:r w:rsidRPr="00D73EBC">
        <w:t xml:space="preserve"> </w:t>
      </w:r>
      <w:r>
        <w:t xml:space="preserve">известном </w:t>
      </w:r>
      <w:r w:rsidRPr="00D73EBC">
        <w:t>(</w:t>
      </w:r>
      <w:r>
        <w:t xml:space="preserve">см. </w:t>
      </w:r>
      <w:r w:rsidRPr="00812CFC">
        <w:t>[</w:t>
      </w:r>
      <w:fldSimple w:instr=" REF _Ref421016679 \r \h  \* MERGEFORMAT ">
        <w:r w:rsidR="00A025E3">
          <w:t>16</w:t>
        </w:r>
      </w:fldSimple>
      <w:r w:rsidRPr="00812CFC">
        <w:t>]</w:t>
      </w:r>
      <w:r w:rsidRPr="00D73EBC">
        <w:t>)</w:t>
      </w:r>
      <w:r>
        <w:t xml:space="preserve"> соотношении</w:t>
      </w:r>
      <w:r w:rsidRPr="00D73EBC">
        <w:t xml:space="preserve"> </w:t>
      </w:r>
    </w:p>
    <w:p w:rsidR="00AF6171" w:rsidRPr="0035179D" w:rsidRDefault="007375B8" w:rsidP="00801EB9">
      <w:pPr>
        <w:pStyle w:val="af"/>
        <w:jc w:val="center"/>
      </w:pPr>
      <w:r w:rsidRPr="007375B8">
        <w:rPr>
          <w:position w:val="-22"/>
        </w:rPr>
        <w:object w:dxaOrig="4340" w:dyaOrig="440">
          <v:shape id="_x0000_i1072" type="#_x0000_t75" style="width:216.65pt;height:21.9pt" o:ole="">
            <v:imagedata r:id="rId103" o:title=""/>
          </v:shape>
          <o:OLEObject Type="Embed" ProgID="Equation.3" ShapeID="_x0000_i1072" DrawAspect="Content" ObjectID="_1527518353" r:id="rId104"/>
        </w:object>
      </w:r>
      <w:r w:rsidR="00AF6171" w:rsidRPr="00C54693">
        <w:t>,</w:t>
      </w:r>
      <w:r w:rsidR="00AF6171" w:rsidRPr="0035179D">
        <w:tab/>
      </w:r>
      <w:bookmarkStart w:id="16" w:name="f18"/>
      <w:r w:rsidR="009B5467" w:rsidRPr="009A5928">
        <w:fldChar w:fldCharType="begin"/>
      </w:r>
      <w:r w:rsidR="00AF6171" w:rsidRPr="0035179D">
        <w:instrText xml:space="preserve"> </w:instrText>
      </w:r>
      <w:r w:rsidR="00AF6171" w:rsidRPr="009A5928">
        <w:instrText>MACROBUTTON</w:instrText>
      </w:r>
      <w:r w:rsidR="00AF6171" w:rsidRPr="0035179D">
        <w:instrText xml:space="preserve"> </w:instrText>
      </w:r>
      <w:r w:rsidR="00AF6171" w:rsidRPr="009A5928">
        <w:instrText>MTPlaceRef</w:instrText>
      </w:r>
      <w:r w:rsidR="00AF6171" w:rsidRPr="0035179D">
        <w:instrText xml:space="preserve"> \* </w:instrText>
      </w:r>
      <w:r w:rsidR="00AF6171" w:rsidRPr="009A5928">
        <w:instrText>MERGEFORMAT</w:instrText>
      </w:r>
      <w:r w:rsidR="00AF6171" w:rsidRPr="0035179D">
        <w:instrText xml:space="preserve"> </w:instrText>
      </w:r>
      <w:r w:rsidR="009B5467" w:rsidRPr="009A5928">
        <w:fldChar w:fldCharType="begin"/>
      </w:r>
      <w:r w:rsidR="00AF6171" w:rsidRPr="0035179D">
        <w:instrText xml:space="preserve"> </w:instrText>
      </w:r>
      <w:r w:rsidR="00AF6171" w:rsidRPr="009A5928">
        <w:instrText>SEQ</w:instrText>
      </w:r>
      <w:r w:rsidR="00AF6171" w:rsidRPr="0035179D">
        <w:instrText xml:space="preserve"> </w:instrText>
      </w:r>
      <w:r w:rsidR="00AF6171" w:rsidRPr="009A5928">
        <w:instrText>MTEqn</w:instrText>
      </w:r>
      <w:r w:rsidR="00AF6171" w:rsidRPr="0035179D">
        <w:instrText xml:space="preserve"> \</w:instrText>
      </w:r>
      <w:r w:rsidR="00AF6171" w:rsidRPr="009A5928">
        <w:instrText>h</w:instrText>
      </w:r>
      <w:r w:rsidR="00AF6171" w:rsidRPr="0035179D">
        <w:instrText xml:space="preserve"> \* </w:instrText>
      </w:r>
      <w:r w:rsidR="00AF6171" w:rsidRPr="009A5928">
        <w:instrText>MERGEFORMAT</w:instrText>
      </w:r>
      <w:r w:rsidR="00AF6171" w:rsidRPr="0035179D">
        <w:instrText xml:space="preserve"> </w:instrText>
      </w:r>
      <w:r w:rsidR="009B5467" w:rsidRPr="009A5928">
        <w:fldChar w:fldCharType="end"/>
      </w:r>
      <w:r w:rsidR="00AF6171" w:rsidRPr="0035179D">
        <w:instrText>(</w:instrText>
      </w:r>
      <w:fldSimple w:instr=" SEQ MTEqn \c \* Arabic \* MERGEFORMAT ">
        <w:r w:rsidR="00A025E3">
          <w:rPr>
            <w:noProof/>
          </w:rPr>
          <w:instrText>9</w:instrText>
        </w:r>
      </w:fldSimple>
      <w:r w:rsidR="00AF6171" w:rsidRPr="0035179D">
        <w:instrText>)</w:instrText>
      </w:r>
      <w:r w:rsidR="009B5467" w:rsidRPr="009A5928">
        <w:fldChar w:fldCharType="end"/>
      </w:r>
      <w:bookmarkEnd w:id="16"/>
    </w:p>
    <w:p w:rsidR="00AF6171" w:rsidRDefault="00AF6171" w:rsidP="00C959CC">
      <w:pPr>
        <w:pStyle w:val="af"/>
        <w:ind w:firstLine="0"/>
      </w:pPr>
      <w:r>
        <w:t xml:space="preserve">которое позволяет </w:t>
      </w:r>
      <w:r w:rsidRPr="0035179D">
        <w:t xml:space="preserve">заменить решение многомерной задачи </w:t>
      </w:r>
      <w:fldSimple w:instr=" REF f1 \h  \* MERGEFORMAT ">
        <w:r w:rsidR="00A025E3" w:rsidRPr="009A5928">
          <w:t>(</w:t>
        </w:r>
        <w:r w:rsidR="00A025E3">
          <w:t>1</w:t>
        </w:r>
        <w:r w:rsidR="00A025E3" w:rsidRPr="009A5928">
          <w:t>)</w:t>
        </w:r>
      </w:fldSimple>
      <w:r>
        <w:t xml:space="preserve"> </w:t>
      </w:r>
      <w:r w:rsidRPr="0035179D">
        <w:t>решением семейства одномерных подзадач, рекурсивно связанных между собой</w:t>
      </w:r>
      <w:r>
        <w:t>.</w:t>
      </w:r>
    </w:p>
    <w:p w:rsidR="00AF6171" w:rsidRDefault="00AF6171" w:rsidP="00AF6171">
      <w:pPr>
        <w:pStyle w:val="af"/>
      </w:pPr>
      <w:r>
        <w:t xml:space="preserve">Введем в рассмотрение множество функций </w:t>
      </w:r>
    </w:p>
    <w:p w:rsidR="00AF6171" w:rsidRPr="0035179D" w:rsidRDefault="007375B8" w:rsidP="00801EB9">
      <w:pPr>
        <w:pStyle w:val="af"/>
        <w:jc w:val="center"/>
      </w:pPr>
      <w:r w:rsidRPr="007375B8">
        <w:rPr>
          <w:position w:val="-10"/>
        </w:rPr>
        <w:object w:dxaOrig="2580" w:dyaOrig="320">
          <v:shape id="_x0000_i1073" type="#_x0000_t75" style="width:128.95pt;height:16.3pt" o:ole="">
            <v:imagedata r:id="rId105" o:title=""/>
          </v:shape>
          <o:OLEObject Type="Embed" ProgID="Equation.3" ShapeID="_x0000_i1073" DrawAspect="Content" ObjectID="_1527518354" r:id="rId106"/>
        </w:object>
      </w:r>
      <w:r w:rsidR="00AF6171" w:rsidRPr="00C54693">
        <w:t>,</w:t>
      </w:r>
      <w:r w:rsidR="00AF6171" w:rsidRPr="0035179D">
        <w:tab/>
      </w:r>
      <w:bookmarkStart w:id="17" w:name="f19"/>
      <w:r w:rsidR="009B5467" w:rsidRPr="009A5928">
        <w:fldChar w:fldCharType="begin"/>
      </w:r>
      <w:r w:rsidR="00AF6171" w:rsidRPr="0035179D">
        <w:instrText xml:space="preserve"> </w:instrText>
      </w:r>
      <w:r w:rsidR="00AF6171" w:rsidRPr="009A5928">
        <w:instrText>MACROBUTTON</w:instrText>
      </w:r>
      <w:r w:rsidR="00AF6171" w:rsidRPr="0035179D">
        <w:instrText xml:space="preserve"> </w:instrText>
      </w:r>
      <w:r w:rsidR="00AF6171" w:rsidRPr="009A5928">
        <w:instrText>MTPlaceRef</w:instrText>
      </w:r>
      <w:r w:rsidR="00AF6171" w:rsidRPr="0035179D">
        <w:instrText xml:space="preserve"> \* </w:instrText>
      </w:r>
      <w:r w:rsidR="00AF6171" w:rsidRPr="009A5928">
        <w:instrText>MERGEFORMAT</w:instrText>
      </w:r>
      <w:r w:rsidR="00AF6171" w:rsidRPr="0035179D">
        <w:instrText xml:space="preserve"> </w:instrText>
      </w:r>
      <w:r w:rsidR="009B5467" w:rsidRPr="009A5928">
        <w:fldChar w:fldCharType="begin"/>
      </w:r>
      <w:r w:rsidR="00AF6171" w:rsidRPr="0035179D">
        <w:instrText xml:space="preserve"> </w:instrText>
      </w:r>
      <w:r w:rsidR="00AF6171" w:rsidRPr="009A5928">
        <w:instrText>SEQ</w:instrText>
      </w:r>
      <w:r w:rsidR="00AF6171" w:rsidRPr="0035179D">
        <w:instrText xml:space="preserve"> </w:instrText>
      </w:r>
      <w:r w:rsidR="00AF6171" w:rsidRPr="009A5928">
        <w:instrText>MTEqn</w:instrText>
      </w:r>
      <w:r w:rsidR="00AF6171" w:rsidRPr="0035179D">
        <w:instrText xml:space="preserve"> \</w:instrText>
      </w:r>
      <w:r w:rsidR="00AF6171" w:rsidRPr="009A5928">
        <w:instrText>h</w:instrText>
      </w:r>
      <w:r w:rsidR="00AF6171" w:rsidRPr="0035179D">
        <w:instrText xml:space="preserve"> \* </w:instrText>
      </w:r>
      <w:r w:rsidR="00AF6171" w:rsidRPr="009A5928">
        <w:instrText>MERGEFORMAT</w:instrText>
      </w:r>
      <w:r w:rsidR="00AF6171" w:rsidRPr="0035179D">
        <w:instrText xml:space="preserve"> </w:instrText>
      </w:r>
      <w:r w:rsidR="009B5467" w:rsidRPr="009A5928">
        <w:fldChar w:fldCharType="end"/>
      </w:r>
      <w:r w:rsidR="00AF6171" w:rsidRPr="0035179D">
        <w:instrText>(</w:instrText>
      </w:r>
      <w:fldSimple w:instr=" SEQ MTEqn \c \* Arabic \* MERGEFORMAT ">
        <w:r w:rsidR="00A025E3">
          <w:rPr>
            <w:noProof/>
          </w:rPr>
          <w:instrText>10</w:instrText>
        </w:r>
      </w:fldSimple>
      <w:r w:rsidR="00AF6171" w:rsidRPr="0035179D">
        <w:instrText>)</w:instrText>
      </w:r>
      <w:r w:rsidR="009B5467" w:rsidRPr="009A5928">
        <w:fldChar w:fldCharType="end"/>
      </w:r>
      <w:bookmarkEnd w:id="17"/>
    </w:p>
    <w:p w:rsidR="00AF6171" w:rsidRPr="0035179D" w:rsidRDefault="007375B8" w:rsidP="00801EB9">
      <w:pPr>
        <w:pStyle w:val="af"/>
        <w:jc w:val="center"/>
      </w:pPr>
      <w:r w:rsidRPr="007375B8">
        <w:rPr>
          <w:position w:val="-22"/>
        </w:rPr>
        <w:object w:dxaOrig="3840" w:dyaOrig="440">
          <v:shape id="_x0000_i1074" type="#_x0000_t75" style="width:192.2pt;height:21.9pt" o:ole="">
            <v:imagedata r:id="rId107" o:title=""/>
          </v:shape>
          <o:OLEObject Type="Embed" ProgID="Equation.3" ShapeID="_x0000_i1074" DrawAspect="Content" ObjectID="_1527518355" r:id="rId108"/>
        </w:object>
      </w:r>
      <w:r w:rsidR="00AF6171" w:rsidRPr="00C54693">
        <w:t>,</w:t>
      </w:r>
      <w:r w:rsidR="00AF6171">
        <w:t xml:space="preserve"> </w:t>
      </w:r>
      <w:r w:rsidRPr="007375B8">
        <w:rPr>
          <w:position w:val="-6"/>
        </w:rPr>
        <w:object w:dxaOrig="1120" w:dyaOrig="260">
          <v:shape id="_x0000_i1075" type="#_x0000_t75" style="width:55.7pt;height:13.15pt" o:ole="">
            <v:imagedata r:id="rId109" o:title=""/>
          </v:shape>
          <o:OLEObject Type="Embed" ProgID="Equation.3" ShapeID="_x0000_i1075" DrawAspect="Content" ObjectID="_1527518356" r:id="rId110"/>
        </w:object>
      </w:r>
      <w:r w:rsidR="00AF6171">
        <w:t>.</w:t>
      </w:r>
      <w:r w:rsidR="00AF6171" w:rsidRPr="0035179D">
        <w:tab/>
      </w:r>
      <w:r w:rsidR="009B5467" w:rsidRPr="009A5928">
        <w:fldChar w:fldCharType="begin"/>
      </w:r>
      <w:r w:rsidR="00AF6171" w:rsidRPr="0035179D">
        <w:instrText xml:space="preserve"> </w:instrText>
      </w:r>
      <w:r w:rsidR="00AF6171" w:rsidRPr="009A5928">
        <w:instrText>MACROBUTTON</w:instrText>
      </w:r>
      <w:r w:rsidR="00AF6171" w:rsidRPr="0035179D">
        <w:instrText xml:space="preserve"> </w:instrText>
      </w:r>
      <w:r w:rsidR="00AF6171" w:rsidRPr="009A5928">
        <w:instrText>MTPlaceRef</w:instrText>
      </w:r>
      <w:r w:rsidR="00AF6171" w:rsidRPr="0035179D">
        <w:instrText xml:space="preserve"> \* </w:instrText>
      </w:r>
      <w:r w:rsidR="00AF6171" w:rsidRPr="009A5928">
        <w:instrText>MERGEFORMAT</w:instrText>
      </w:r>
      <w:r w:rsidR="00AF6171" w:rsidRPr="0035179D">
        <w:instrText xml:space="preserve"> </w:instrText>
      </w:r>
      <w:r w:rsidR="009B5467" w:rsidRPr="009A5928">
        <w:fldChar w:fldCharType="begin"/>
      </w:r>
      <w:r w:rsidR="00AF6171" w:rsidRPr="0035179D">
        <w:instrText xml:space="preserve"> </w:instrText>
      </w:r>
      <w:r w:rsidR="00AF6171" w:rsidRPr="009A5928">
        <w:instrText>SEQ</w:instrText>
      </w:r>
      <w:r w:rsidR="00AF6171" w:rsidRPr="0035179D">
        <w:instrText xml:space="preserve"> </w:instrText>
      </w:r>
      <w:r w:rsidR="00AF6171" w:rsidRPr="009A5928">
        <w:instrText>MTEqn</w:instrText>
      </w:r>
      <w:r w:rsidR="00AF6171" w:rsidRPr="0035179D">
        <w:instrText xml:space="preserve"> \</w:instrText>
      </w:r>
      <w:r w:rsidR="00AF6171" w:rsidRPr="009A5928">
        <w:instrText>h</w:instrText>
      </w:r>
      <w:r w:rsidR="00AF6171" w:rsidRPr="0035179D">
        <w:instrText xml:space="preserve"> \* </w:instrText>
      </w:r>
      <w:r w:rsidR="00AF6171" w:rsidRPr="009A5928">
        <w:instrText>MERGEFORMAT</w:instrText>
      </w:r>
      <w:r w:rsidR="00AF6171" w:rsidRPr="0035179D">
        <w:instrText xml:space="preserve"> </w:instrText>
      </w:r>
      <w:r w:rsidR="009B5467" w:rsidRPr="009A5928">
        <w:fldChar w:fldCharType="end"/>
      </w:r>
      <w:r w:rsidR="00AF6171" w:rsidRPr="0035179D">
        <w:instrText>(</w:instrText>
      </w:r>
      <w:fldSimple w:instr=" SEQ MTEqn \c \* Arabic \* MERGEFORMAT ">
        <w:r w:rsidR="00A025E3">
          <w:rPr>
            <w:noProof/>
          </w:rPr>
          <w:instrText>11</w:instrText>
        </w:r>
      </w:fldSimple>
      <w:r w:rsidR="00AF6171" w:rsidRPr="0035179D">
        <w:instrText>)</w:instrText>
      </w:r>
      <w:r w:rsidR="009B5467" w:rsidRPr="009A5928">
        <w:fldChar w:fldCharType="end"/>
      </w:r>
    </w:p>
    <w:p w:rsidR="00AF6171" w:rsidRDefault="00AF6171" w:rsidP="00074F5A">
      <w:pPr>
        <w:pStyle w:val="af"/>
      </w:pPr>
      <w:r>
        <w:t xml:space="preserve">Тогда, в соответствии с соотношением </w:t>
      </w:r>
      <w:fldSimple w:instr=" REF f18 \h  \* MERGEFORMAT ">
        <w:r w:rsidR="00A025E3" w:rsidRPr="0035179D">
          <w:t>(</w:t>
        </w:r>
        <w:r w:rsidR="00A025E3">
          <w:t>9</w:t>
        </w:r>
        <w:r w:rsidR="00A025E3" w:rsidRPr="0035179D">
          <w:t>)</w:t>
        </w:r>
      </w:fldSimple>
      <w:r>
        <w:t xml:space="preserve">, решение исходной задачи </w:t>
      </w:r>
      <w:fldSimple w:instr=" REF f1 \h  \* MERGEFORMAT ">
        <w:r w:rsidR="00A025E3" w:rsidRPr="009A5928">
          <w:t>(</w:t>
        </w:r>
        <w:r w:rsidR="00A025E3">
          <w:t>1</w:t>
        </w:r>
        <w:r w:rsidR="00A025E3" w:rsidRPr="009A5928">
          <w:t>)</w:t>
        </w:r>
      </w:fldSimple>
      <w:r>
        <w:t xml:space="preserve"> сводится к реш</w:t>
      </w:r>
      <w:r>
        <w:t>е</w:t>
      </w:r>
      <w:r>
        <w:t>нию одномерной задачи</w:t>
      </w:r>
    </w:p>
    <w:p w:rsidR="00AF6171" w:rsidRPr="00780609" w:rsidRDefault="007375B8" w:rsidP="00801EB9">
      <w:pPr>
        <w:pStyle w:val="af"/>
        <w:jc w:val="center"/>
      </w:pPr>
      <w:r w:rsidRPr="007375B8">
        <w:rPr>
          <w:position w:val="-10"/>
        </w:rPr>
        <w:object w:dxaOrig="3159" w:dyaOrig="360">
          <v:shape id="_x0000_i1076" type="#_x0000_t75" style="width:158.4pt;height:18.15pt" o:ole="">
            <v:imagedata r:id="rId111" o:title=""/>
          </v:shape>
          <o:OLEObject Type="Embed" ProgID="Equation.3" ShapeID="_x0000_i1076" DrawAspect="Content" ObjectID="_1527518357" r:id="rId112"/>
        </w:object>
      </w:r>
      <w:r w:rsidR="00AF6171">
        <w:t>.</w:t>
      </w:r>
      <w:r w:rsidR="00AF6171" w:rsidRPr="00780609">
        <w:tab/>
      </w:r>
      <w:bookmarkStart w:id="18" w:name="f21"/>
      <w:r w:rsidR="009B5467" w:rsidRPr="009A5928">
        <w:fldChar w:fldCharType="begin"/>
      </w:r>
      <w:r w:rsidR="00AF6171" w:rsidRPr="00780609">
        <w:instrText xml:space="preserve"> </w:instrText>
      </w:r>
      <w:r w:rsidR="00AF6171" w:rsidRPr="009A5928">
        <w:instrText>MACROBUTTON</w:instrText>
      </w:r>
      <w:r w:rsidR="00AF6171" w:rsidRPr="00780609">
        <w:instrText xml:space="preserve"> </w:instrText>
      </w:r>
      <w:r w:rsidR="00AF6171" w:rsidRPr="009A5928">
        <w:instrText>MTPlaceRef</w:instrText>
      </w:r>
      <w:r w:rsidR="00AF6171" w:rsidRPr="00780609">
        <w:instrText xml:space="preserve"> \* </w:instrText>
      </w:r>
      <w:r w:rsidR="00AF6171" w:rsidRPr="009A5928">
        <w:instrText>MERGEFORMAT</w:instrText>
      </w:r>
      <w:r w:rsidR="00AF6171" w:rsidRPr="00780609">
        <w:instrText xml:space="preserve"> </w:instrText>
      </w:r>
      <w:r w:rsidR="009B5467" w:rsidRPr="009A5928">
        <w:fldChar w:fldCharType="begin"/>
      </w:r>
      <w:r w:rsidR="00AF6171" w:rsidRPr="00780609">
        <w:instrText xml:space="preserve"> </w:instrText>
      </w:r>
      <w:r w:rsidR="00AF6171" w:rsidRPr="009A5928">
        <w:instrText>SEQ</w:instrText>
      </w:r>
      <w:r w:rsidR="00AF6171" w:rsidRPr="00780609">
        <w:instrText xml:space="preserve"> </w:instrText>
      </w:r>
      <w:r w:rsidR="00AF6171" w:rsidRPr="009A5928">
        <w:instrText>MTEqn</w:instrText>
      </w:r>
      <w:r w:rsidR="00AF6171" w:rsidRPr="00780609">
        <w:instrText xml:space="preserve"> \</w:instrText>
      </w:r>
      <w:r w:rsidR="00AF6171" w:rsidRPr="009A5928">
        <w:instrText>h</w:instrText>
      </w:r>
      <w:r w:rsidR="00AF6171" w:rsidRPr="00780609">
        <w:instrText xml:space="preserve"> \* </w:instrText>
      </w:r>
      <w:r w:rsidR="00AF6171" w:rsidRPr="009A5928">
        <w:instrText>MERGEFORMAT</w:instrText>
      </w:r>
      <w:r w:rsidR="00AF6171" w:rsidRPr="00780609">
        <w:instrText xml:space="preserve"> </w:instrText>
      </w:r>
      <w:r w:rsidR="009B5467" w:rsidRPr="009A5928">
        <w:fldChar w:fldCharType="end"/>
      </w:r>
      <w:r w:rsidR="00AF6171" w:rsidRPr="00780609">
        <w:instrText>(</w:instrText>
      </w:r>
      <w:fldSimple w:instr=" SEQ MTEqn \c \* Arabic \* MERGEFORMAT ">
        <w:r w:rsidR="00A025E3">
          <w:rPr>
            <w:noProof/>
          </w:rPr>
          <w:instrText>12</w:instrText>
        </w:r>
      </w:fldSimple>
      <w:r w:rsidR="00AF6171" w:rsidRPr="00780609">
        <w:instrText>)</w:instrText>
      </w:r>
      <w:r w:rsidR="009B5467" w:rsidRPr="009A5928">
        <w:fldChar w:fldCharType="end"/>
      </w:r>
      <w:bookmarkEnd w:id="18"/>
    </w:p>
    <w:p w:rsidR="00AF6171" w:rsidRPr="00213E36" w:rsidRDefault="00AF6171" w:rsidP="00074F5A">
      <w:pPr>
        <w:pStyle w:val="af"/>
      </w:pPr>
      <w:r>
        <w:t xml:space="preserve">Однако при этом каждое вычисление значения одномерной функции </w:t>
      </w:r>
      <w:r w:rsidR="007375B8" w:rsidRPr="007375B8">
        <w:rPr>
          <w:position w:val="-10"/>
        </w:rPr>
        <w:object w:dxaOrig="639" w:dyaOrig="320">
          <v:shape id="_x0000_i1077" type="#_x0000_t75" style="width:31.95pt;height:16.3pt" o:ole="">
            <v:imagedata r:id="rId113" o:title=""/>
          </v:shape>
          <o:OLEObject Type="Embed" ProgID="Equation.3" ShapeID="_x0000_i1077" DrawAspect="Content" ObjectID="_1527518358" r:id="rId114"/>
        </w:object>
      </w:r>
      <w:r>
        <w:t xml:space="preserve"> в некоторой фиксированной точке предполагает решение одномерной задачи минимизации </w:t>
      </w:r>
    </w:p>
    <w:p w:rsidR="00AF6171" w:rsidRPr="00400C85" w:rsidRDefault="007375B8" w:rsidP="00801EB9">
      <w:pPr>
        <w:pStyle w:val="af"/>
        <w:jc w:val="center"/>
      </w:pPr>
      <w:r w:rsidRPr="007375B8">
        <w:rPr>
          <w:position w:val="-10"/>
        </w:rPr>
        <w:object w:dxaOrig="3879" w:dyaOrig="360">
          <v:shape id="_x0000_i1078" type="#_x0000_t75" style="width:194.1pt;height:18.15pt" o:ole="">
            <v:imagedata r:id="rId115" o:title=""/>
          </v:shape>
          <o:OLEObject Type="Embed" ProgID="Equation.3" ShapeID="_x0000_i1078" DrawAspect="Content" ObjectID="_1527518359" r:id="rId116"/>
        </w:object>
      </w:r>
      <w:r w:rsidR="00AF6171">
        <w:t>,</w:t>
      </w:r>
    </w:p>
    <w:p w:rsidR="00AF6171" w:rsidRDefault="00AF6171" w:rsidP="00C959CC">
      <w:pPr>
        <w:pStyle w:val="af"/>
        <w:ind w:firstLine="0"/>
      </w:pPr>
      <w:r>
        <w:t xml:space="preserve">и так далее до вычисления </w:t>
      </w:r>
      <w:r w:rsidR="007375B8" w:rsidRPr="007375B8">
        <w:rPr>
          <w:position w:val="-10"/>
        </w:rPr>
        <w:object w:dxaOrig="320" w:dyaOrig="320">
          <v:shape id="_x0000_i1079" type="#_x0000_t75" style="width:16.3pt;height:16.3pt" o:ole="">
            <v:imagedata r:id="rId117" o:title=""/>
          </v:shape>
          <o:OLEObject Type="Embed" ProgID="Equation.3" ShapeID="_x0000_i1079" DrawAspect="Content" ObjectID="_1527518360" r:id="rId118"/>
        </w:object>
      </w:r>
      <w:r>
        <w:t xml:space="preserve"> согласно </w:t>
      </w:r>
      <w:fldSimple w:instr=" REF f19 \h  \* MERGEFORMAT ">
        <w:r w:rsidR="00A025E3" w:rsidRPr="0035179D">
          <w:t>(</w:t>
        </w:r>
        <w:r w:rsidR="00A025E3">
          <w:t>10</w:t>
        </w:r>
        <w:r w:rsidR="00A025E3" w:rsidRPr="0035179D">
          <w:t>)</w:t>
        </w:r>
      </w:fldSimple>
      <w:r>
        <w:t>.</w:t>
      </w:r>
    </w:p>
    <w:p w:rsidR="00AF6171" w:rsidRDefault="00AF6171" w:rsidP="00AF6171">
      <w:pPr>
        <w:pStyle w:val="af"/>
      </w:pPr>
      <w:r w:rsidRPr="00EA6234">
        <w:t xml:space="preserve">Для изложенной выше </w:t>
      </w:r>
      <w:r>
        <w:t>рекурсивной</w:t>
      </w:r>
      <w:r w:rsidRPr="00EA6234">
        <w:t xml:space="preserve"> схемы предложено обобщение (блочная </w:t>
      </w:r>
      <w:r>
        <w:t xml:space="preserve">рекурсивная </w:t>
      </w:r>
      <w:r w:rsidRPr="00EA6234">
        <w:t xml:space="preserve">схема), которое комбинирует использование разверток и </w:t>
      </w:r>
      <w:r>
        <w:t>рекурсивной схемы</w:t>
      </w:r>
      <w:r w:rsidRPr="00EA6234">
        <w:t xml:space="preserve"> с целью эффе</w:t>
      </w:r>
      <w:r w:rsidRPr="00EA6234">
        <w:t>к</w:t>
      </w:r>
      <w:r w:rsidRPr="00EA6234">
        <w:t>тивного распараллеливания вычислений.</w:t>
      </w:r>
    </w:p>
    <w:p w:rsidR="00AF6171" w:rsidRDefault="00AF6171" w:rsidP="00AF6171">
      <w:pPr>
        <w:pStyle w:val="af"/>
      </w:pPr>
      <w:r w:rsidRPr="0067156C">
        <w:t xml:space="preserve">Рассмотрим вектор </w:t>
      </w:r>
      <w:r w:rsidRPr="00A34546">
        <w:rPr>
          <w:i/>
        </w:rPr>
        <w:t>y</w:t>
      </w:r>
      <w:r w:rsidRPr="0067156C">
        <w:t xml:space="preserve"> как </w:t>
      </w:r>
      <w:r>
        <w:t>вектор блочных</w:t>
      </w:r>
      <w:r w:rsidRPr="0067156C">
        <w:t xml:space="preserve"> переменных</w:t>
      </w:r>
    </w:p>
    <w:p w:rsidR="00AF6171" w:rsidRPr="00400C85" w:rsidRDefault="007375B8" w:rsidP="00801EB9">
      <w:pPr>
        <w:pStyle w:val="af"/>
        <w:jc w:val="center"/>
      </w:pPr>
      <w:r w:rsidRPr="007375B8">
        <w:rPr>
          <w:position w:val="-10"/>
        </w:rPr>
        <w:object w:dxaOrig="3140" w:dyaOrig="320">
          <v:shape id="_x0000_i1080" type="#_x0000_t75" style="width:157.75pt;height:16.3pt" o:ole="" fillcolor="window">
            <v:imagedata r:id="rId119" o:title=""/>
          </v:shape>
          <o:OLEObject Type="Embed" ProgID="Equation.3" ShapeID="_x0000_i1080" DrawAspect="Content" ObjectID="_1527518361" r:id="rId120"/>
        </w:object>
      </w:r>
      <w:r w:rsidR="00AF6171">
        <w:t>,</w:t>
      </w:r>
    </w:p>
    <w:p w:rsidR="00AF6171" w:rsidRPr="00A64662" w:rsidRDefault="00AF6171" w:rsidP="00C959CC">
      <w:pPr>
        <w:pStyle w:val="af"/>
        <w:ind w:firstLine="0"/>
      </w:pPr>
      <w:r>
        <w:t xml:space="preserve">где </w:t>
      </w:r>
      <w:r w:rsidRPr="007375B8">
        <w:rPr>
          <w:i/>
        </w:rPr>
        <w:t>i</w:t>
      </w:r>
      <w:r w:rsidRPr="0067156C">
        <w:t>-</w:t>
      </w:r>
      <w:r>
        <w:t xml:space="preserve">я блочная переменная </w:t>
      </w:r>
      <w:r w:rsidRPr="007375B8">
        <w:rPr>
          <w:i/>
        </w:rPr>
        <w:t>u</w:t>
      </w:r>
      <w:r w:rsidRPr="007375B8">
        <w:rPr>
          <w:i/>
          <w:vertAlign w:val="subscript"/>
        </w:rPr>
        <w:t>i</w:t>
      </w:r>
      <w:r w:rsidRPr="00C43E06">
        <w:t xml:space="preserve"> </w:t>
      </w:r>
      <w:r>
        <w:t xml:space="preserve">представляет собой вектор размерности </w:t>
      </w:r>
      <w:r w:rsidR="007375B8" w:rsidRPr="007375B8">
        <w:rPr>
          <w:position w:val="-10"/>
        </w:rPr>
        <w:object w:dxaOrig="300" w:dyaOrig="320">
          <v:shape id="_x0000_i1081" type="#_x0000_t75" style="width:15.05pt;height:16.3pt" o:ole="">
            <v:imagedata r:id="rId121" o:title=""/>
          </v:shape>
          <o:OLEObject Type="Embed" ProgID="Equation.3" ShapeID="_x0000_i1081" DrawAspect="Content" ObjectID="_1527518362" r:id="rId122"/>
        </w:object>
      </w:r>
      <w:r>
        <w:t xml:space="preserve"> из последовательно взятых компонент вектора </w:t>
      </w:r>
      <w:r w:rsidRPr="00074F5A">
        <w:t>y</w:t>
      </w:r>
      <w:r>
        <w:t xml:space="preserve">, т.е. </w:t>
      </w:r>
      <w:r w:rsidR="007375B8" w:rsidRPr="007375B8">
        <w:rPr>
          <w:position w:val="-14"/>
        </w:rPr>
        <w:object w:dxaOrig="1780" w:dyaOrig="360">
          <v:shape id="_x0000_i1082" type="#_x0000_t75" style="width:88.9pt;height:18.15pt" o:ole="" fillcolor="window">
            <v:imagedata r:id="rId123" o:title=""/>
          </v:shape>
          <o:OLEObject Type="Embed" ProgID="Equation.3" ShapeID="_x0000_i1082" DrawAspect="Content" ObjectID="_1527518363" r:id="rId124"/>
        </w:object>
      </w:r>
      <w:r>
        <w:t xml:space="preserve">, </w:t>
      </w:r>
      <w:r w:rsidR="007375B8" w:rsidRPr="007375B8">
        <w:rPr>
          <w:position w:val="-14"/>
        </w:rPr>
        <w:object w:dxaOrig="2560" w:dyaOrig="360">
          <v:shape id="_x0000_i1083" type="#_x0000_t75" style="width:128.35pt;height:18.15pt" o:ole="" fillcolor="window">
            <v:imagedata r:id="rId125" o:title=""/>
          </v:shape>
          <o:OLEObject Type="Embed" ProgID="Equation.3" ShapeID="_x0000_i1083" DrawAspect="Content" ObjectID="_1527518364" r:id="rId126"/>
        </w:object>
      </w:r>
      <w:r>
        <w:t xml:space="preserve">,…, </w:t>
      </w:r>
      <w:r w:rsidR="007375B8" w:rsidRPr="007375B8">
        <w:rPr>
          <w:position w:val="-14"/>
        </w:rPr>
        <w:object w:dxaOrig="2820" w:dyaOrig="360">
          <v:shape id="_x0000_i1084" type="#_x0000_t75" style="width:141.5pt;height:18.15pt" o:ole="">
            <v:imagedata r:id="rId127" o:title=""/>
          </v:shape>
          <o:OLEObject Type="Embed" ProgID="Equation.3" ShapeID="_x0000_i1084" DrawAspect="Content" ObjectID="_1527518365" r:id="rId128"/>
        </w:object>
      </w:r>
      <w:r>
        <w:t xml:space="preserve">, причем </w:t>
      </w:r>
      <w:r w:rsidR="007375B8" w:rsidRPr="007375B8">
        <w:rPr>
          <w:position w:val="-10"/>
        </w:rPr>
        <w:object w:dxaOrig="2140" w:dyaOrig="320">
          <v:shape id="_x0000_i1085" type="#_x0000_t75" style="width:107.05pt;height:16.3pt" o:ole="">
            <v:imagedata r:id="rId129" o:title=""/>
          </v:shape>
          <o:OLEObject Type="Embed" ProgID="Equation.3" ShapeID="_x0000_i1085" DrawAspect="Content" ObjectID="_1527518366" r:id="rId130"/>
        </w:object>
      </w:r>
      <w:r>
        <w:t>.</w:t>
      </w:r>
    </w:p>
    <w:p w:rsidR="00AF6171" w:rsidRPr="00074F5A" w:rsidRDefault="00AF6171" w:rsidP="00AF6171">
      <w:pPr>
        <w:pStyle w:val="af"/>
      </w:pPr>
      <w:r w:rsidRPr="00074F5A">
        <w:t xml:space="preserve">С использованием </w:t>
      </w:r>
      <w:r>
        <w:t>новых</w:t>
      </w:r>
      <w:r w:rsidRPr="00074F5A">
        <w:t xml:space="preserve"> переменных основное соотношение многошаговой схемы </w:t>
      </w:r>
      <w:fldSimple w:instr=" REF f18 \h  \* MERGEFORMAT ">
        <w:r w:rsidR="00A025E3" w:rsidRPr="0035179D">
          <w:t>(</w:t>
        </w:r>
        <w:r w:rsidR="00A025E3">
          <w:t>9</w:t>
        </w:r>
        <w:r w:rsidR="00A025E3" w:rsidRPr="0035179D">
          <w:t>)</w:t>
        </w:r>
      </w:fldSimple>
      <w:r w:rsidRPr="00A64662">
        <w:t xml:space="preserve"> </w:t>
      </w:r>
      <w:r w:rsidRPr="00074F5A">
        <w:t>м</w:t>
      </w:r>
      <w:r w:rsidRPr="00074F5A">
        <w:t>о</w:t>
      </w:r>
      <w:r w:rsidRPr="00074F5A">
        <w:t>жет быть переписано в виде</w:t>
      </w:r>
    </w:p>
    <w:p w:rsidR="00AF6171" w:rsidRPr="0035179D" w:rsidRDefault="000D25A3" w:rsidP="00801EB9">
      <w:pPr>
        <w:pStyle w:val="af"/>
        <w:jc w:val="center"/>
      </w:pPr>
      <w:r w:rsidRPr="000D25A3">
        <w:rPr>
          <w:position w:val="-20"/>
        </w:rPr>
        <w:object w:dxaOrig="2860" w:dyaOrig="420">
          <v:shape id="_x0000_i1086" type="#_x0000_t75" style="width:142.75pt;height:20.65pt" o:ole="">
            <v:imagedata r:id="rId131" o:title=""/>
          </v:shape>
          <o:OLEObject Type="Embed" ProgID="Equation.3" ShapeID="_x0000_i1086" DrawAspect="Content" ObjectID="_1527518367" r:id="rId132"/>
        </w:object>
      </w:r>
      <w:r w:rsidR="00AF6171" w:rsidRPr="00C54693">
        <w:t>,</w:t>
      </w:r>
      <w:r w:rsidR="00AF6171" w:rsidRPr="0035179D">
        <w:tab/>
      </w:r>
      <w:bookmarkStart w:id="19" w:name="f24"/>
      <w:r w:rsidR="009B5467" w:rsidRPr="009A5928">
        <w:fldChar w:fldCharType="begin"/>
      </w:r>
      <w:r w:rsidR="00AF6171" w:rsidRPr="0035179D">
        <w:instrText xml:space="preserve"> </w:instrText>
      </w:r>
      <w:r w:rsidR="00AF6171" w:rsidRPr="009A5928">
        <w:instrText>MACROBUTTON</w:instrText>
      </w:r>
      <w:r w:rsidR="00AF6171" w:rsidRPr="0035179D">
        <w:instrText xml:space="preserve"> </w:instrText>
      </w:r>
      <w:r w:rsidR="00AF6171" w:rsidRPr="009A5928">
        <w:instrText>MTPlaceRef</w:instrText>
      </w:r>
      <w:r w:rsidR="00AF6171" w:rsidRPr="0035179D">
        <w:instrText xml:space="preserve"> \* </w:instrText>
      </w:r>
      <w:r w:rsidR="00AF6171" w:rsidRPr="009A5928">
        <w:instrText>MERGEFORMAT</w:instrText>
      </w:r>
      <w:r w:rsidR="00AF6171" w:rsidRPr="0035179D">
        <w:instrText xml:space="preserve"> </w:instrText>
      </w:r>
      <w:r w:rsidR="009B5467" w:rsidRPr="009A5928">
        <w:fldChar w:fldCharType="begin"/>
      </w:r>
      <w:r w:rsidR="00AF6171" w:rsidRPr="0035179D">
        <w:instrText xml:space="preserve"> </w:instrText>
      </w:r>
      <w:r w:rsidR="00AF6171" w:rsidRPr="009A5928">
        <w:instrText>SEQ</w:instrText>
      </w:r>
      <w:r w:rsidR="00AF6171" w:rsidRPr="0035179D">
        <w:instrText xml:space="preserve"> </w:instrText>
      </w:r>
      <w:r w:rsidR="00AF6171" w:rsidRPr="009A5928">
        <w:instrText>MTEqn</w:instrText>
      </w:r>
      <w:r w:rsidR="00AF6171" w:rsidRPr="0035179D">
        <w:instrText xml:space="preserve"> \</w:instrText>
      </w:r>
      <w:r w:rsidR="00AF6171" w:rsidRPr="009A5928">
        <w:instrText>h</w:instrText>
      </w:r>
      <w:r w:rsidR="00AF6171" w:rsidRPr="0035179D">
        <w:instrText xml:space="preserve"> \* </w:instrText>
      </w:r>
      <w:r w:rsidR="00AF6171" w:rsidRPr="009A5928">
        <w:instrText>MERGEFORMAT</w:instrText>
      </w:r>
      <w:r w:rsidR="00AF6171" w:rsidRPr="0035179D">
        <w:instrText xml:space="preserve"> </w:instrText>
      </w:r>
      <w:r w:rsidR="009B5467" w:rsidRPr="009A5928">
        <w:fldChar w:fldCharType="end"/>
      </w:r>
      <w:r w:rsidR="00AF6171" w:rsidRPr="0035179D">
        <w:instrText>(</w:instrText>
      </w:r>
      <w:fldSimple w:instr=" SEQ MTEqn \c \* Arabic \* MERGEFORMAT ">
        <w:r w:rsidR="00A025E3">
          <w:rPr>
            <w:noProof/>
          </w:rPr>
          <w:instrText>13</w:instrText>
        </w:r>
      </w:fldSimple>
      <w:r w:rsidR="00AF6171" w:rsidRPr="0035179D">
        <w:instrText>)</w:instrText>
      </w:r>
      <w:r w:rsidR="009B5467" w:rsidRPr="009A5928">
        <w:fldChar w:fldCharType="end"/>
      </w:r>
      <w:bookmarkEnd w:id="19"/>
    </w:p>
    <w:p w:rsidR="00AF6171" w:rsidRPr="00074F5A" w:rsidRDefault="00AF6171" w:rsidP="002E6FB0">
      <w:pPr>
        <w:pStyle w:val="af"/>
        <w:ind w:firstLine="0"/>
      </w:pPr>
      <w:r w:rsidRPr="00074F5A">
        <w:t xml:space="preserve">где подобласти </w:t>
      </w:r>
      <w:r w:rsidR="007375B8" w:rsidRPr="007375B8">
        <w:rPr>
          <w:position w:val="-10"/>
        </w:rPr>
        <w:object w:dxaOrig="1219" w:dyaOrig="320">
          <v:shape id="_x0000_i1087" type="#_x0000_t75" style="width:61.35pt;height:16.3pt" o:ole="" fillcolor="window">
            <v:imagedata r:id="rId133" o:title=""/>
          </v:shape>
          <o:OLEObject Type="Embed" ProgID="Equation.3" ShapeID="_x0000_i1087" DrawAspect="Content" ObjectID="_1527518368" r:id="rId134"/>
        </w:object>
      </w:r>
      <w:r w:rsidRPr="00074F5A">
        <w:t xml:space="preserve">, </w:t>
      </w:r>
      <w:r w:rsidRPr="00C43E06">
        <w:t>являются</w:t>
      </w:r>
      <w:r w:rsidRPr="00074F5A">
        <w:t xml:space="preserve"> проекциями исходной области поиска D на подпр</w:t>
      </w:r>
      <w:r w:rsidRPr="00074F5A">
        <w:t>о</w:t>
      </w:r>
      <w:r w:rsidRPr="00074F5A">
        <w:t xml:space="preserve">странства, соответствующие переменным </w:t>
      </w:r>
      <w:r w:rsidR="007375B8" w:rsidRPr="007375B8">
        <w:rPr>
          <w:position w:val="-10"/>
        </w:rPr>
        <w:object w:dxaOrig="1160" w:dyaOrig="320">
          <v:shape id="_x0000_i1088" type="#_x0000_t75" style="width:58.25pt;height:16.3pt" o:ole="" fillcolor="window">
            <v:imagedata r:id="rId135" o:title=""/>
          </v:shape>
          <o:OLEObject Type="Embed" ProgID="Equation.3" ShapeID="_x0000_i1088" DrawAspect="Content" ObjectID="_1527518369" r:id="rId136"/>
        </w:object>
      </w:r>
      <w:r w:rsidRPr="00074F5A">
        <w:t>.</w:t>
      </w:r>
    </w:p>
    <w:p w:rsidR="00AF6171" w:rsidRPr="00074F5A" w:rsidRDefault="00AF6171" w:rsidP="00AF6171">
      <w:pPr>
        <w:pStyle w:val="af"/>
      </w:pPr>
      <w:r w:rsidRPr="00074F5A">
        <w:t xml:space="preserve">Формулы, определяющие способ решения задачи </w:t>
      </w:r>
      <w:fldSimple w:instr=" REF f1 \h  \* MERGEFORMAT ">
        <w:r w:rsidR="00A025E3" w:rsidRPr="009A5928">
          <w:t>(</w:t>
        </w:r>
        <w:r w:rsidR="00A025E3">
          <w:t>1</w:t>
        </w:r>
        <w:r w:rsidR="00A025E3" w:rsidRPr="009A5928">
          <w:t>)</w:t>
        </w:r>
      </w:fldSimple>
      <w:r w:rsidRPr="009210E3">
        <w:t xml:space="preserve"> </w:t>
      </w:r>
      <w:r w:rsidRPr="00074F5A">
        <w:t xml:space="preserve">на основе соотношений </w:t>
      </w:r>
      <w:fldSimple w:instr=" REF f24 \h  \* MERGEFORMAT ">
        <w:r w:rsidR="00A025E3" w:rsidRPr="0035179D">
          <w:t>(</w:t>
        </w:r>
        <w:r w:rsidR="00A025E3">
          <w:t>13</w:t>
        </w:r>
        <w:r w:rsidR="00A025E3" w:rsidRPr="0035179D">
          <w:t>)</w:t>
        </w:r>
      </w:fldSimple>
      <w:r w:rsidRPr="00074F5A">
        <w:t xml:space="preserve"> в целом совпадают с рекурсивной схемой </w:t>
      </w:r>
      <w:fldSimple w:instr=" REF f19 \h  \* MERGEFORMAT ">
        <w:r w:rsidR="00A025E3" w:rsidRPr="0035179D">
          <w:t>(</w:t>
        </w:r>
        <w:r w:rsidR="00A025E3">
          <w:t>10</w:t>
        </w:r>
        <w:r w:rsidR="00A025E3" w:rsidRPr="0035179D">
          <w:t>)</w:t>
        </w:r>
      </w:fldSimple>
      <w:r w:rsidRPr="00074F5A">
        <w:sym w:font="Symbol" w:char="F02D"/>
      </w:r>
      <w:fldSimple w:instr=" REF f21 \h  \* MERGEFORMAT ">
        <w:r w:rsidR="00A025E3" w:rsidRPr="00780609">
          <w:t>(</w:t>
        </w:r>
        <w:r w:rsidR="00A025E3">
          <w:t>12</w:t>
        </w:r>
        <w:r w:rsidR="00A025E3" w:rsidRPr="00780609">
          <w:t>)</w:t>
        </w:r>
      </w:fldSimple>
      <w:r w:rsidRPr="00074F5A">
        <w:t xml:space="preserve">. Требуется лишь заменить исходные переменные </w:t>
      </w:r>
      <w:r w:rsidR="000D25A3" w:rsidRPr="000D25A3">
        <w:rPr>
          <w:position w:val="-10"/>
        </w:rPr>
        <w:object w:dxaOrig="1100" w:dyaOrig="320">
          <v:shape id="_x0000_i1089" type="#_x0000_t75" style="width:55.1pt;height:16.3pt" o:ole="" fillcolor="window">
            <v:imagedata r:id="rId137" o:title=""/>
          </v:shape>
          <o:OLEObject Type="Embed" ProgID="Equation.3" ShapeID="_x0000_i1089" DrawAspect="Content" ObjectID="_1527518370" r:id="rId138"/>
        </w:object>
      </w:r>
      <w:r w:rsidRPr="00074F5A">
        <w:t xml:space="preserve">, на блочные переменные </w:t>
      </w:r>
      <w:r w:rsidR="007375B8" w:rsidRPr="007375B8">
        <w:rPr>
          <w:position w:val="-10"/>
        </w:rPr>
        <w:object w:dxaOrig="1160" w:dyaOrig="320">
          <v:shape id="_x0000_i1090" type="#_x0000_t75" style="width:58.25pt;height:16.3pt" o:ole="" fillcolor="window">
            <v:imagedata r:id="rId139" o:title=""/>
          </v:shape>
          <o:OLEObject Type="Embed" ProgID="Equation.3" ShapeID="_x0000_i1090" DrawAspect="Content" ObjectID="_1527518371" r:id="rId140"/>
        </w:object>
      </w:r>
      <w:r w:rsidRPr="00074F5A">
        <w:t xml:space="preserve">. </w:t>
      </w:r>
    </w:p>
    <w:p w:rsidR="00AF6171" w:rsidRPr="00074F5A" w:rsidRDefault="00AF6171" w:rsidP="00AF6171">
      <w:pPr>
        <w:pStyle w:val="af"/>
      </w:pPr>
      <w:r w:rsidRPr="00074F5A">
        <w:t>При этом принципиальным отличием от исходной схемы является тот факт, что в блочной схеме вложенные подзадачи</w:t>
      </w:r>
    </w:p>
    <w:p w:rsidR="00AF6171" w:rsidRPr="0035179D" w:rsidRDefault="000D25A3" w:rsidP="00801EB9">
      <w:pPr>
        <w:pStyle w:val="af"/>
        <w:jc w:val="center"/>
      </w:pPr>
      <w:r w:rsidRPr="000D25A3">
        <w:rPr>
          <w:position w:val="-20"/>
        </w:rPr>
        <w:object w:dxaOrig="3240" w:dyaOrig="420">
          <v:shape id="_x0000_i1091" type="#_x0000_t75" style="width:162.15pt;height:20.65pt" o:ole="">
            <v:imagedata r:id="rId141" o:title=""/>
          </v:shape>
          <o:OLEObject Type="Embed" ProgID="Equation.3" ShapeID="_x0000_i1091" DrawAspect="Content" ObjectID="_1527518372" r:id="rId142"/>
        </w:object>
      </w:r>
      <w:r w:rsidR="00AF6171" w:rsidRPr="00C54693">
        <w:t>,</w:t>
      </w:r>
      <w:r w:rsidR="00AF6171">
        <w:t xml:space="preserve"> </w:t>
      </w:r>
      <w:r w:rsidRPr="007375B8">
        <w:rPr>
          <w:position w:val="-6"/>
        </w:rPr>
        <w:object w:dxaOrig="1120" w:dyaOrig="260">
          <v:shape id="_x0000_i1092" type="#_x0000_t75" style="width:55.7pt;height:13.15pt" o:ole="">
            <v:imagedata r:id="rId143" o:title=""/>
          </v:shape>
          <o:OLEObject Type="Embed" ProgID="Equation.3" ShapeID="_x0000_i1092" DrawAspect="Content" ObjectID="_1527518373" r:id="rId144"/>
        </w:object>
      </w:r>
      <w:r w:rsidR="00AF6171" w:rsidRPr="0060000E">
        <w:t>,</w:t>
      </w:r>
      <w:r w:rsidR="00AF6171" w:rsidRPr="0035179D">
        <w:tab/>
      </w:r>
      <w:bookmarkStart w:id="20" w:name="f25"/>
      <w:r w:rsidR="009B5467" w:rsidRPr="009A5928">
        <w:fldChar w:fldCharType="begin"/>
      </w:r>
      <w:r w:rsidR="00AF6171" w:rsidRPr="0035179D">
        <w:instrText xml:space="preserve"> </w:instrText>
      </w:r>
      <w:r w:rsidR="00AF6171" w:rsidRPr="009A5928">
        <w:instrText>MACROBUTTON</w:instrText>
      </w:r>
      <w:r w:rsidR="00AF6171" w:rsidRPr="0035179D">
        <w:instrText xml:space="preserve"> </w:instrText>
      </w:r>
      <w:r w:rsidR="00AF6171" w:rsidRPr="009A5928">
        <w:instrText>MTPlaceRef</w:instrText>
      </w:r>
      <w:r w:rsidR="00AF6171" w:rsidRPr="0035179D">
        <w:instrText xml:space="preserve"> \* </w:instrText>
      </w:r>
      <w:r w:rsidR="00AF6171" w:rsidRPr="009A5928">
        <w:instrText>MERGEFORMAT</w:instrText>
      </w:r>
      <w:r w:rsidR="00AF6171" w:rsidRPr="0035179D">
        <w:instrText xml:space="preserve"> </w:instrText>
      </w:r>
      <w:r w:rsidR="009B5467" w:rsidRPr="009A5928">
        <w:fldChar w:fldCharType="begin"/>
      </w:r>
      <w:r w:rsidR="00AF6171" w:rsidRPr="0035179D">
        <w:instrText xml:space="preserve"> </w:instrText>
      </w:r>
      <w:r w:rsidR="00AF6171" w:rsidRPr="009A5928">
        <w:instrText>SEQ</w:instrText>
      </w:r>
      <w:r w:rsidR="00AF6171" w:rsidRPr="0035179D">
        <w:instrText xml:space="preserve"> </w:instrText>
      </w:r>
      <w:r w:rsidR="00AF6171" w:rsidRPr="009A5928">
        <w:instrText>MTEqn</w:instrText>
      </w:r>
      <w:r w:rsidR="00AF6171" w:rsidRPr="0035179D">
        <w:instrText xml:space="preserve"> \</w:instrText>
      </w:r>
      <w:r w:rsidR="00AF6171" w:rsidRPr="009A5928">
        <w:instrText>h</w:instrText>
      </w:r>
      <w:r w:rsidR="00AF6171" w:rsidRPr="0035179D">
        <w:instrText xml:space="preserve"> \* </w:instrText>
      </w:r>
      <w:r w:rsidR="00AF6171" w:rsidRPr="009A5928">
        <w:instrText>MERGEFORMAT</w:instrText>
      </w:r>
      <w:r w:rsidR="00AF6171" w:rsidRPr="0035179D">
        <w:instrText xml:space="preserve"> </w:instrText>
      </w:r>
      <w:r w:rsidR="009B5467" w:rsidRPr="009A5928">
        <w:fldChar w:fldCharType="end"/>
      </w:r>
      <w:r w:rsidR="00AF6171" w:rsidRPr="0035179D">
        <w:instrText>(</w:instrText>
      </w:r>
      <w:fldSimple w:instr=" SEQ MTEqn \c \* Arabic \* MERGEFORMAT ">
        <w:r w:rsidR="00A025E3">
          <w:rPr>
            <w:noProof/>
          </w:rPr>
          <w:instrText>14</w:instrText>
        </w:r>
      </w:fldSimple>
      <w:r w:rsidR="00AF6171" w:rsidRPr="0035179D">
        <w:instrText>)</w:instrText>
      </w:r>
      <w:r w:rsidR="009B5467" w:rsidRPr="009A5928">
        <w:fldChar w:fldCharType="end"/>
      </w:r>
      <w:bookmarkEnd w:id="20"/>
    </w:p>
    <w:p w:rsidR="00AF6171" w:rsidRPr="00074F5A" w:rsidRDefault="00AF6171" w:rsidP="00C959CC">
      <w:pPr>
        <w:pStyle w:val="af"/>
        <w:ind w:firstLine="0"/>
      </w:pPr>
      <w:r w:rsidRPr="00074F5A">
        <w:lastRenderedPageBreak/>
        <w:t>являются многомерными, и для их решения может быть применен способ редукции размерн</w:t>
      </w:r>
      <w:r w:rsidRPr="00074F5A">
        <w:t>о</w:t>
      </w:r>
      <w:r w:rsidRPr="00074F5A">
        <w:t>сти на основе кривых Пеано.</w:t>
      </w:r>
    </w:p>
    <w:p w:rsidR="00AF6171" w:rsidRPr="00AF6171" w:rsidRDefault="00AF6171" w:rsidP="00A34546">
      <w:pPr>
        <w:pStyle w:val="af"/>
      </w:pPr>
      <w:r w:rsidRPr="00074F5A">
        <w:t>Число векторов</w:t>
      </w:r>
      <w:r w:rsidRPr="0060000E">
        <w:t xml:space="preserve"> и</w:t>
      </w:r>
      <w:r w:rsidRPr="00074F5A">
        <w:t xml:space="preserve"> количество компонент</w:t>
      </w:r>
      <w:r w:rsidRPr="0060000E">
        <w:t xml:space="preserve"> </w:t>
      </w:r>
      <w:r w:rsidRPr="00074F5A">
        <w:t xml:space="preserve">в каждом векторе являются параметрами блочной многошаговой схемы и могут быть использованы для формирования подзадач с нужными свойствами. Например, если </w:t>
      </w:r>
      <w:r w:rsidR="000D25A3" w:rsidRPr="007375B8">
        <w:rPr>
          <w:position w:val="-6"/>
        </w:rPr>
        <w:object w:dxaOrig="700" w:dyaOrig="260">
          <v:shape id="_x0000_i1093" type="#_x0000_t75" style="width:35.05pt;height:13.75pt" o:ole="" fillcolor="window">
            <v:imagedata r:id="rId145" o:title=""/>
          </v:shape>
          <o:OLEObject Type="Embed" ProgID="Equation.3" ShapeID="_x0000_i1093" DrawAspect="Content" ObjectID="_1527518374" r:id="rId146"/>
        </w:object>
      </w:r>
      <w:r w:rsidRPr="00074F5A">
        <w:t xml:space="preserve">, т.е. </w:t>
      </w:r>
      <w:r w:rsidR="000D25A3" w:rsidRPr="007375B8">
        <w:rPr>
          <w:position w:val="-10"/>
        </w:rPr>
        <w:object w:dxaOrig="1480" w:dyaOrig="320">
          <v:shape id="_x0000_i1094" type="#_x0000_t75" style="width:74.5pt;height:16.3pt" o:ole="" fillcolor="window">
            <v:imagedata r:id="rId147" o:title=""/>
          </v:shape>
          <o:OLEObject Type="Embed" ProgID="Equation.3" ShapeID="_x0000_i1094" DrawAspect="Content" ObjectID="_1527518375" r:id="rId148"/>
        </w:object>
      </w:r>
      <w:r w:rsidRPr="00074F5A">
        <w:t>, то блочная схема идентична исхо</w:t>
      </w:r>
      <w:r w:rsidRPr="00074F5A">
        <w:t>д</w:t>
      </w:r>
      <w:r w:rsidRPr="00074F5A">
        <w:t xml:space="preserve">ной; каждая из вложенных подзадач является одномерной. А если </w:t>
      </w:r>
      <w:r w:rsidR="000D25A3" w:rsidRPr="007375B8">
        <w:rPr>
          <w:position w:val="-4"/>
        </w:rPr>
        <w:object w:dxaOrig="580" w:dyaOrig="240">
          <v:shape id="_x0000_i1095" type="#_x0000_t75" style="width:28.8pt;height:12.5pt" o:ole="" fillcolor="window">
            <v:imagedata r:id="rId149" o:title=""/>
          </v:shape>
          <o:OLEObject Type="Embed" ProgID="Equation.3" ShapeID="_x0000_i1095" DrawAspect="Content" ObjectID="_1527518376" r:id="rId150"/>
        </w:object>
      </w:r>
      <w:r w:rsidRPr="00074F5A">
        <w:t xml:space="preserve">, т.е. </w:t>
      </w:r>
      <w:r w:rsidR="000D25A3" w:rsidRPr="007375B8">
        <w:rPr>
          <w:position w:val="-10"/>
        </w:rPr>
        <w:object w:dxaOrig="920" w:dyaOrig="320">
          <v:shape id="_x0000_i1096" type="#_x0000_t75" style="width:45.7pt;height:16.3pt" o:ole="" fillcolor="window">
            <v:imagedata r:id="rId151" o:title=""/>
          </v:shape>
          <o:OLEObject Type="Embed" ProgID="Equation.3" ShapeID="_x0000_i1096" DrawAspect="Content" ObjectID="_1527518377" r:id="rId152"/>
        </w:object>
      </w:r>
      <w:r w:rsidRPr="00074F5A">
        <w:t>, то р</w:t>
      </w:r>
      <w:r w:rsidRPr="00074F5A">
        <w:t>е</w:t>
      </w:r>
      <w:r w:rsidRPr="00074F5A">
        <w:t>шение задачи эквивалентно ее решению с использованием единственной развертки, отобр</w:t>
      </w:r>
      <w:r w:rsidRPr="00074F5A">
        <w:t>а</w:t>
      </w:r>
      <w:r w:rsidRPr="00074F5A">
        <w:t>жающей [0,1] в D; вложенные подзадачи отсутствуют.</w:t>
      </w:r>
    </w:p>
    <w:p w:rsidR="00E66D7E" w:rsidRPr="00A34546" w:rsidRDefault="0074573A" w:rsidP="00E66D7E">
      <w:pPr>
        <w:pStyle w:val="2"/>
      </w:pPr>
      <w:r>
        <w:t>3</w:t>
      </w:r>
      <w:r w:rsidR="00F95BB0">
        <w:t>.4</w:t>
      </w:r>
      <w:r w:rsidR="00E66D7E">
        <w:t xml:space="preserve"> </w:t>
      </w:r>
      <w:r w:rsidR="003C2DB4">
        <w:t>Метод</w:t>
      </w:r>
      <w:r w:rsidR="00E66D7E" w:rsidRPr="00E66D7E">
        <w:t xml:space="preserve"> Хука Дживса</w:t>
      </w:r>
    </w:p>
    <w:p w:rsidR="00926E57" w:rsidRDefault="00A34546" w:rsidP="00074F5A">
      <w:pPr>
        <w:pStyle w:val="af"/>
      </w:pPr>
      <w:r>
        <w:t>Еще одна</w:t>
      </w:r>
      <w:r w:rsidR="00926E57">
        <w:t xml:space="preserve"> </w:t>
      </w:r>
      <w:r w:rsidR="00926E57" w:rsidRPr="00E10E61">
        <w:t xml:space="preserve">реализованная </w:t>
      </w:r>
      <w:r w:rsidR="00926E57">
        <w:t>модификация базового метода состояла в прямом использовании метода локальной оптимизации, а именно метода Хука-Дживса [</w:t>
      </w:r>
      <w:r w:rsidR="00E91107">
        <w:fldChar w:fldCharType="begin"/>
      </w:r>
      <w:r w:rsidR="00E91107">
        <w:instrText xml:space="preserve"> REF _Ref453772712 \r \h </w:instrText>
      </w:r>
      <w:r w:rsidR="00E91107">
        <w:fldChar w:fldCharType="separate"/>
      </w:r>
      <w:r w:rsidR="00E91107">
        <w:t>17</w:t>
      </w:r>
      <w:r w:rsidR="00E91107">
        <w:fldChar w:fldCharType="end"/>
      </w:r>
      <w:r w:rsidR="00926E57">
        <w:t>]). Схематически работа комбинированного метода такова:</w:t>
      </w:r>
    </w:p>
    <w:p w:rsidR="00926E57" w:rsidRDefault="00926E57" w:rsidP="00074F5A">
      <w:pPr>
        <w:pStyle w:val="af"/>
        <w:numPr>
          <w:ilvl w:val="0"/>
          <w:numId w:val="15"/>
        </w:numPr>
        <w:ind w:left="567"/>
      </w:pPr>
      <w:r>
        <w:t>Глобальная фаза</w:t>
      </w:r>
    </w:p>
    <w:p w:rsidR="00926E57" w:rsidRDefault="00926E57" w:rsidP="00074F5A">
      <w:pPr>
        <w:pStyle w:val="af"/>
        <w:numPr>
          <w:ilvl w:val="1"/>
          <w:numId w:val="15"/>
        </w:numPr>
        <w:ind w:left="709"/>
      </w:pPr>
      <w:r>
        <w:t>Выполнять итерации GSA, пока не будет обновлен текущий «рекорд» (минимальное значение целевой функции в уже посчитанных точках испытаний).</w:t>
      </w:r>
    </w:p>
    <w:p w:rsidR="00926E57" w:rsidRDefault="00926E57" w:rsidP="00074F5A">
      <w:pPr>
        <w:pStyle w:val="af"/>
        <w:numPr>
          <w:ilvl w:val="0"/>
          <w:numId w:val="15"/>
        </w:numPr>
        <w:ind w:left="567"/>
      </w:pPr>
      <w:r>
        <w:t>Локальная фаза</w:t>
      </w:r>
    </w:p>
    <w:p w:rsidR="00926E57" w:rsidRDefault="00926E57" w:rsidP="00074F5A">
      <w:pPr>
        <w:pStyle w:val="af"/>
        <w:numPr>
          <w:ilvl w:val="1"/>
          <w:numId w:val="15"/>
        </w:numPr>
        <w:ind w:left="709"/>
      </w:pPr>
      <w:r>
        <w:t>Запустить из точки текущего рекорда локального метод Хука-Дживса с заданным усл</w:t>
      </w:r>
      <w:r>
        <w:t>о</w:t>
      </w:r>
      <w:r>
        <w:t>вием выхода по точности.</w:t>
      </w:r>
    </w:p>
    <w:p w:rsidR="00926E57" w:rsidRDefault="00926E57" w:rsidP="00074F5A">
      <w:pPr>
        <w:pStyle w:val="af"/>
        <w:numPr>
          <w:ilvl w:val="1"/>
          <w:numId w:val="15"/>
        </w:numPr>
        <w:ind w:left="709"/>
      </w:pPr>
      <w:r>
        <w:t>Все точки испытаний локальной метода добавлять в базу точек GSA.</w:t>
      </w:r>
    </w:p>
    <w:p w:rsidR="00926E57" w:rsidRPr="00E10E61" w:rsidRDefault="00926E57" w:rsidP="00074F5A">
      <w:pPr>
        <w:pStyle w:val="af"/>
        <w:numPr>
          <w:ilvl w:val="1"/>
          <w:numId w:val="15"/>
        </w:numPr>
        <w:ind w:left="709"/>
      </w:pPr>
      <w:r>
        <w:t>По достижении локальным методом заданной точности перейти к Глобальной фазе.</w:t>
      </w:r>
    </w:p>
    <w:p w:rsidR="00E66D7E" w:rsidRPr="00E66D7E" w:rsidRDefault="00926E57" w:rsidP="00074F5A">
      <w:pPr>
        <w:pStyle w:val="af"/>
      </w:pPr>
      <w:r>
        <w:t xml:space="preserve">Точность локального метода (условие остановки) для всех классов задач GKLS, а также Растригина и композитных была взята равной 0.00001, для функции Розенброка – </w:t>
      </w:r>
      <w:r w:rsidRPr="009D6B57">
        <w:t>0.0000005</w:t>
      </w:r>
      <w:r>
        <w:t>, для функции Захарова – 0.000001.</w:t>
      </w:r>
    </w:p>
    <w:p w:rsidR="00E66D7E" w:rsidRPr="00926E57" w:rsidRDefault="0074573A" w:rsidP="00E66D7E">
      <w:pPr>
        <w:pStyle w:val="1"/>
      </w:pPr>
      <w:r>
        <w:t>4</w:t>
      </w:r>
      <w:r w:rsidR="00E66D7E">
        <w:t xml:space="preserve">. </w:t>
      </w:r>
      <w:r w:rsidR="00E66D7E" w:rsidRPr="00E66D7E">
        <w:t>Результаты вычислительных экспериментов</w:t>
      </w:r>
    </w:p>
    <w:p w:rsidR="00926E57" w:rsidRPr="005F05DC" w:rsidRDefault="00926E57" w:rsidP="00074F5A">
      <w:pPr>
        <w:pStyle w:val="af"/>
      </w:pPr>
      <w:r>
        <w:t>Вычислительные эксперименты проводились на одном из узлов высокопроизводительного к</w:t>
      </w:r>
      <w:r w:rsidRPr="00D17C63">
        <w:t>ластер</w:t>
      </w:r>
      <w:r>
        <w:t>а</w:t>
      </w:r>
      <w:r w:rsidRPr="00D17C63">
        <w:t xml:space="preserve"> </w:t>
      </w:r>
      <w:r>
        <w:t xml:space="preserve">ННГУ им. Н.И. Лобачевского. Узел кластера </w:t>
      </w:r>
      <w:r w:rsidRPr="001777D5">
        <w:t>располагает</w:t>
      </w:r>
      <w:r>
        <w:t xml:space="preserve"> 2-я процессорами Intel </w:t>
      </w:r>
      <w:r w:rsidRPr="00074F5A">
        <w:t>Xeon</w:t>
      </w:r>
      <w:r>
        <w:t xml:space="preserve"> </w:t>
      </w:r>
      <w:r w:rsidRPr="00074F5A">
        <w:t>L</w:t>
      </w:r>
      <w:r w:rsidRPr="00926E57">
        <w:t>5630</w:t>
      </w:r>
      <w:r>
        <w:t xml:space="preserve"> 2.13 GHz, </w:t>
      </w:r>
      <w:r w:rsidRPr="00926E57">
        <w:t>24</w:t>
      </w:r>
      <w:r w:rsidRPr="001777D5">
        <w:t xml:space="preserve"> Gb RAM. </w:t>
      </w:r>
      <w:r w:rsidRPr="005F05DC">
        <w:t>Центральный процессор являет</w:t>
      </w:r>
      <w:r>
        <w:t xml:space="preserve">ся </w:t>
      </w:r>
      <w:r w:rsidRPr="00926E57">
        <w:t>4</w:t>
      </w:r>
      <w:r>
        <w:t>-х</w:t>
      </w:r>
      <w:r w:rsidRPr="005F05DC">
        <w:t xml:space="preserve"> ядерным</w:t>
      </w:r>
    </w:p>
    <w:p w:rsidR="00926E57" w:rsidRPr="00097E0D" w:rsidRDefault="00926E57" w:rsidP="00074F5A">
      <w:pPr>
        <w:pStyle w:val="af"/>
      </w:pPr>
      <w:r>
        <w:t>Рассмотренные в раздел</w:t>
      </w:r>
      <w:r w:rsidR="00F95BB0">
        <w:t>е</w:t>
      </w:r>
      <w:r>
        <w:t xml:space="preserve"> 3 методы и их модификации реализованы в</w:t>
      </w:r>
      <w:r w:rsidRPr="00607098">
        <w:t xml:space="preserve"> решателе</w:t>
      </w:r>
      <w:r>
        <w:t xml:space="preserve"> </w:t>
      </w:r>
      <w:r w:rsidRPr="00074F5A">
        <w:t>ExaMin</w:t>
      </w:r>
      <w:r>
        <w:t>, предназначенном для параллельного решения многомерных многоэкстремальных задач гл</w:t>
      </w:r>
      <w:r>
        <w:t>о</w:t>
      </w:r>
      <w:r>
        <w:t>бальной оптимизации, разрабатываемом в</w:t>
      </w:r>
      <w:r w:rsidR="00F95BB0">
        <w:t xml:space="preserve"> ННГУ им. Н.И. Лобачевского</w:t>
      </w:r>
      <w:r>
        <w:t>. Алгоритмическую основу</w:t>
      </w:r>
      <w:r w:rsidRPr="00607098">
        <w:t xml:space="preserve"> </w:t>
      </w:r>
      <w:r>
        <w:t>решателя Exa</w:t>
      </w:r>
      <w:r w:rsidRPr="00074F5A">
        <w:t>Min</w:t>
      </w:r>
      <w:r w:rsidRPr="00607098">
        <w:t xml:space="preserve"> составляют алгоритм глобального поиска и </w:t>
      </w:r>
      <w:r>
        <w:t>блочная многошаговая схема редукции размерности</w:t>
      </w:r>
      <w:r w:rsidRPr="00C92625">
        <w:t>.</w:t>
      </w:r>
      <w:r>
        <w:t xml:space="preserve"> По условиям конкурса при решении задач использовался только последовательный режим работы решателя. Однако ExaMin поддерживает работу как на сист</w:t>
      </w:r>
      <w:r>
        <w:t>е</w:t>
      </w:r>
      <w:r>
        <w:t>мах с распределенной памятью (используя MPI), так и с общей памятью (использую OpenMP). Кроме того, поддерживаются графические процессоры NVIDIA и сопроцессоры</w:t>
      </w:r>
      <w:r w:rsidRPr="00097E0D">
        <w:t xml:space="preserve"> </w:t>
      </w:r>
      <w:r w:rsidRPr="00074F5A">
        <w:t>Intel</w:t>
      </w:r>
      <w:r>
        <w:t xml:space="preserve"> Xeon P</w:t>
      </w:r>
      <w:r w:rsidRPr="00074F5A">
        <w:t>h</w:t>
      </w:r>
      <w:r>
        <w:t>i.</w:t>
      </w:r>
    </w:p>
    <w:p w:rsidR="00926E57" w:rsidRDefault="00926E57" w:rsidP="00074F5A">
      <w:pPr>
        <w:pStyle w:val="af"/>
      </w:pPr>
      <w:r>
        <w:t>В финальной части конкурса решатель ExaMin занял 3-е место в общем зачете и 1-е по о</w:t>
      </w:r>
      <w:r>
        <w:t>б</w:t>
      </w:r>
      <w:r>
        <w:t>щему числу решенных задач</w:t>
      </w:r>
      <w:r w:rsidRPr="00097E0D">
        <w:t xml:space="preserve"> (</w:t>
      </w:r>
      <w:hyperlink r:id="rId153" w:history="1">
        <w:r w:rsidR="00CC2BFF" w:rsidRPr="00E40846">
          <w:rPr>
            <w:rStyle w:val="a6"/>
          </w:rPr>
          <w:t>http://forum.genopt.org/genopt_final.html</w:t>
        </w:r>
      </w:hyperlink>
      <w:r w:rsidRPr="004F569A">
        <w:t>)</w:t>
      </w:r>
      <w:r>
        <w:t xml:space="preserve">. </w:t>
      </w:r>
    </w:p>
    <w:p w:rsidR="0011370D" w:rsidRPr="004F569A" w:rsidRDefault="00926E57" w:rsidP="004F569A">
      <w:pPr>
        <w:pStyle w:val="af"/>
      </w:pPr>
      <w:r>
        <w:t>Распределение решенных задач по классам представлено в таблице 2. Во всех запусках точность построения развертки m равнялась 10. Параметр метода r</w:t>
      </w:r>
      <w:r w:rsidRPr="00E7090A">
        <w:t xml:space="preserve"> был равен 2.5 для всех з</w:t>
      </w:r>
      <w:r w:rsidRPr="00E7090A">
        <w:t>а</w:t>
      </w:r>
      <w:r w:rsidRPr="00E7090A">
        <w:t xml:space="preserve">дач, кроме классов </w:t>
      </w:r>
      <w:r w:rsidRPr="00074F5A">
        <w:t>GKLS</w:t>
      </w:r>
      <w:r w:rsidRPr="00E7090A">
        <w:t xml:space="preserve">. </w:t>
      </w:r>
      <w:r>
        <w:t>Для GKLS r варьировался от 2.5 до 200.</w:t>
      </w:r>
      <w:bookmarkStart w:id="21" w:name="OLE_LINK35"/>
      <w:bookmarkStart w:id="22" w:name="OLE_LINK36"/>
    </w:p>
    <w:p w:rsidR="0011370D" w:rsidRPr="00FC6045" w:rsidRDefault="0011370D" w:rsidP="0011370D">
      <w:pPr>
        <w:pStyle w:val="14"/>
        <w:keepNext/>
        <w:spacing w:before="120" w:after="120"/>
        <w:ind w:right="-2"/>
        <w:jc w:val="center"/>
      </w:pPr>
      <w:r w:rsidRPr="00FC6045">
        <w:lastRenderedPageBreak/>
        <w:t>Таблица</w:t>
      </w:r>
      <w:r w:rsidRPr="00FC6045">
        <w:rPr>
          <w:lang w:val="en-US"/>
        </w:rPr>
        <w:t> </w:t>
      </w:r>
      <w:r w:rsidRPr="004F569A">
        <w:t xml:space="preserve">2. </w:t>
      </w:r>
      <w:r w:rsidR="00F95BB0">
        <w:rPr>
          <w:b w:val="0"/>
        </w:rPr>
        <w:t>Процент</w:t>
      </w:r>
      <w:r w:rsidRPr="0011370D">
        <w:rPr>
          <w:b w:val="0"/>
        </w:rPr>
        <w:t xml:space="preserve"> решенных задач по классам</w:t>
      </w:r>
    </w:p>
    <w:tbl>
      <w:tblPr>
        <w:tblW w:w="0" w:type="auto"/>
        <w:jc w:val="center"/>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2"/>
        <w:gridCol w:w="1742"/>
      </w:tblGrid>
      <w:tr w:rsidR="00926E57" w:rsidRPr="0011370D" w:rsidTr="00393A3C">
        <w:trPr>
          <w:jc w:val="center"/>
        </w:trPr>
        <w:tc>
          <w:tcPr>
            <w:tcW w:w="0" w:type="auto"/>
          </w:tcPr>
          <w:p w:rsidR="00926E57" w:rsidRPr="0011370D" w:rsidRDefault="00F95BB0" w:rsidP="0011370D">
            <w:pPr>
              <w:keepNext/>
              <w:snapToGrid w:val="0"/>
              <w:rPr>
                <w:sz w:val="20"/>
                <w:szCs w:val="20"/>
              </w:rPr>
            </w:pPr>
            <w:r>
              <w:rPr>
                <w:sz w:val="20"/>
                <w:szCs w:val="20"/>
              </w:rPr>
              <w:t>Класс</w:t>
            </w:r>
          </w:p>
        </w:tc>
        <w:tc>
          <w:tcPr>
            <w:tcW w:w="1742" w:type="dxa"/>
          </w:tcPr>
          <w:p w:rsidR="00926E57" w:rsidRPr="0011370D" w:rsidRDefault="00F95BB0" w:rsidP="0011370D">
            <w:pPr>
              <w:keepNext/>
              <w:snapToGrid w:val="0"/>
              <w:rPr>
                <w:sz w:val="20"/>
                <w:szCs w:val="20"/>
              </w:rPr>
            </w:pPr>
            <w:r>
              <w:rPr>
                <w:sz w:val="20"/>
                <w:szCs w:val="20"/>
              </w:rPr>
              <w:t>Решилось</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23" w:name="OLE_LINK10"/>
            <w:bookmarkStart w:id="24" w:name="OLE_LINK11"/>
            <w:bookmarkStart w:id="25" w:name="OLE_LINK12"/>
            <w:bookmarkStart w:id="26" w:name="OLE_LINK13"/>
            <w:bookmarkStart w:id="27" w:name="OLE_LINK14"/>
            <w:bookmarkStart w:id="28" w:name="OLE_LINK15"/>
            <w:r w:rsidRPr="0011370D">
              <w:rPr>
                <w:sz w:val="20"/>
                <w:szCs w:val="20"/>
              </w:rPr>
              <w:t>GKLS_nd_</w:t>
            </w:r>
            <w:bookmarkEnd w:id="23"/>
            <w:bookmarkEnd w:id="24"/>
            <w:bookmarkEnd w:id="25"/>
            <w:bookmarkEnd w:id="26"/>
            <w:bookmarkEnd w:id="27"/>
            <w:bookmarkEnd w:id="28"/>
            <w:r w:rsidRPr="0011370D">
              <w:rPr>
                <w:sz w:val="20"/>
                <w:szCs w:val="20"/>
              </w:rPr>
              <w:t>10</w:t>
            </w:r>
          </w:p>
        </w:tc>
        <w:tc>
          <w:tcPr>
            <w:tcW w:w="1742" w:type="dxa"/>
          </w:tcPr>
          <w:p w:rsidR="00926E57" w:rsidRPr="0011370D" w:rsidRDefault="00926E57" w:rsidP="0011370D">
            <w:pPr>
              <w:keepNext/>
              <w:snapToGrid w:val="0"/>
              <w:rPr>
                <w:sz w:val="20"/>
                <w:szCs w:val="20"/>
              </w:rPr>
            </w:pPr>
            <w:r w:rsidRPr="0011370D">
              <w:rPr>
                <w:sz w:val="20"/>
                <w:szCs w:val="20"/>
              </w:rPr>
              <w:t>99</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GKLS_nd_30</w:t>
            </w:r>
          </w:p>
        </w:tc>
        <w:tc>
          <w:tcPr>
            <w:tcW w:w="1742" w:type="dxa"/>
          </w:tcPr>
          <w:p w:rsidR="00926E57" w:rsidRPr="0011370D" w:rsidRDefault="00926E57" w:rsidP="0011370D">
            <w:pPr>
              <w:keepNext/>
              <w:snapToGrid w:val="0"/>
              <w:rPr>
                <w:sz w:val="20"/>
                <w:szCs w:val="20"/>
              </w:rPr>
            </w:pPr>
            <w:r w:rsidRPr="0011370D">
              <w:rPr>
                <w:sz w:val="20"/>
                <w:szCs w:val="20"/>
              </w:rPr>
              <w:t>15</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GKLS_cd_10</w:t>
            </w:r>
          </w:p>
        </w:tc>
        <w:tc>
          <w:tcPr>
            <w:tcW w:w="1742" w:type="dxa"/>
          </w:tcPr>
          <w:p w:rsidR="00926E57" w:rsidRPr="0011370D" w:rsidRDefault="00926E57" w:rsidP="0011370D">
            <w:pPr>
              <w:keepNext/>
              <w:snapToGrid w:val="0"/>
              <w:rPr>
                <w:sz w:val="20"/>
                <w:szCs w:val="20"/>
              </w:rPr>
            </w:pPr>
            <w:r w:rsidRPr="0011370D">
              <w:rPr>
                <w:sz w:val="20"/>
                <w:szCs w:val="20"/>
              </w:rPr>
              <w:t>96</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GKLS_cd_30</w:t>
            </w:r>
          </w:p>
        </w:tc>
        <w:tc>
          <w:tcPr>
            <w:tcW w:w="1742" w:type="dxa"/>
          </w:tcPr>
          <w:p w:rsidR="00926E57" w:rsidRPr="0011370D" w:rsidRDefault="00926E57" w:rsidP="0011370D">
            <w:pPr>
              <w:keepNext/>
              <w:snapToGrid w:val="0"/>
              <w:rPr>
                <w:sz w:val="20"/>
                <w:szCs w:val="20"/>
              </w:rPr>
            </w:pPr>
            <w:r w:rsidRPr="0011370D">
              <w:rPr>
                <w:sz w:val="20"/>
                <w:szCs w:val="20"/>
              </w:rPr>
              <w:t>1</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GKLS_td_10</w:t>
            </w:r>
          </w:p>
        </w:tc>
        <w:tc>
          <w:tcPr>
            <w:tcW w:w="1742" w:type="dxa"/>
          </w:tcPr>
          <w:p w:rsidR="00926E57" w:rsidRPr="0011370D" w:rsidRDefault="00926E57" w:rsidP="0011370D">
            <w:pPr>
              <w:keepNext/>
              <w:snapToGrid w:val="0"/>
              <w:rPr>
                <w:sz w:val="20"/>
                <w:szCs w:val="20"/>
              </w:rPr>
            </w:pPr>
            <w:r w:rsidRPr="0011370D">
              <w:rPr>
                <w:sz w:val="20"/>
                <w:szCs w:val="20"/>
              </w:rPr>
              <w:t>94</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GKLS_td_30</w:t>
            </w:r>
          </w:p>
        </w:tc>
        <w:tc>
          <w:tcPr>
            <w:tcW w:w="1742" w:type="dxa"/>
          </w:tcPr>
          <w:p w:rsidR="00926E57" w:rsidRPr="0011370D" w:rsidRDefault="00926E57" w:rsidP="0011370D">
            <w:pPr>
              <w:keepNext/>
              <w:snapToGrid w:val="0"/>
              <w:rPr>
                <w:sz w:val="20"/>
                <w:szCs w:val="20"/>
              </w:rPr>
            </w:pPr>
            <w:r w:rsidRPr="0011370D">
              <w:rPr>
                <w:sz w:val="20"/>
                <w:szCs w:val="20"/>
              </w:rPr>
              <w:t>0</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29" w:name="OLE_LINK16"/>
            <w:bookmarkStart w:id="30" w:name="OLE_LINK17"/>
            <w:bookmarkStart w:id="31" w:name="OLE_LINK18"/>
            <w:bookmarkStart w:id="32" w:name="OLE_LINK19"/>
            <w:r w:rsidRPr="0011370D">
              <w:rPr>
                <w:sz w:val="20"/>
                <w:szCs w:val="20"/>
              </w:rPr>
              <w:t>Rosenbrock_</w:t>
            </w:r>
            <w:bookmarkEnd w:id="29"/>
            <w:bookmarkEnd w:id="30"/>
            <w:bookmarkEnd w:id="31"/>
            <w:bookmarkEnd w:id="32"/>
            <w:r w:rsidRPr="0011370D">
              <w:rPr>
                <w:sz w:val="20"/>
                <w:szCs w:val="20"/>
              </w:rPr>
              <w:t>10</w:t>
            </w:r>
          </w:p>
        </w:tc>
        <w:tc>
          <w:tcPr>
            <w:tcW w:w="1742" w:type="dxa"/>
          </w:tcPr>
          <w:p w:rsidR="00926E57" w:rsidRPr="0011370D" w:rsidRDefault="00926E57" w:rsidP="0011370D">
            <w:pPr>
              <w:keepNext/>
              <w:snapToGrid w:val="0"/>
              <w:rPr>
                <w:sz w:val="20"/>
                <w:szCs w:val="20"/>
              </w:rPr>
            </w:pPr>
            <w:bookmarkStart w:id="33" w:name="OLE_LINK30"/>
            <w:bookmarkStart w:id="34" w:name="OLE_LINK31"/>
            <w:bookmarkStart w:id="35" w:name="OLE_LINK32"/>
            <w:bookmarkStart w:id="36" w:name="OLE_LINK33"/>
            <w:bookmarkStart w:id="37" w:name="OLE_LINK34"/>
            <w:r w:rsidRPr="0011370D">
              <w:rPr>
                <w:sz w:val="20"/>
                <w:szCs w:val="20"/>
              </w:rPr>
              <w:t>100</w:t>
            </w:r>
            <w:bookmarkEnd w:id="33"/>
            <w:bookmarkEnd w:id="34"/>
            <w:bookmarkEnd w:id="35"/>
            <w:bookmarkEnd w:id="36"/>
            <w:bookmarkEnd w:id="37"/>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Rosenbrock_30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38" w:name="OLE_LINK20"/>
            <w:bookmarkStart w:id="39" w:name="OLE_LINK21"/>
            <w:bookmarkStart w:id="40" w:name="OLE_LINK22"/>
            <w:r w:rsidRPr="0011370D">
              <w:rPr>
                <w:sz w:val="20"/>
                <w:szCs w:val="20"/>
              </w:rPr>
              <w:t>Rastrigin_</w:t>
            </w:r>
            <w:bookmarkEnd w:id="38"/>
            <w:bookmarkEnd w:id="39"/>
            <w:bookmarkEnd w:id="40"/>
            <w:r w:rsidRPr="0011370D">
              <w:rPr>
                <w:sz w:val="20"/>
                <w:szCs w:val="20"/>
              </w:rPr>
              <w:t>10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Rastrigin_30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41" w:name="OLE_LINK23"/>
            <w:bookmarkStart w:id="42" w:name="OLE_LINK24"/>
            <w:r w:rsidRPr="0011370D">
              <w:rPr>
                <w:sz w:val="20"/>
                <w:szCs w:val="20"/>
              </w:rPr>
              <w:t>Zakharov_</w:t>
            </w:r>
            <w:bookmarkEnd w:id="41"/>
            <w:bookmarkEnd w:id="42"/>
            <w:r w:rsidRPr="0011370D">
              <w:rPr>
                <w:sz w:val="20"/>
                <w:szCs w:val="20"/>
              </w:rPr>
              <w:t>10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Zakharov_30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bookmarkStart w:id="43" w:name="OLE_LINK28"/>
            <w:bookmarkStart w:id="44" w:name="OLE_LINK29"/>
            <w:r w:rsidRPr="0011370D">
              <w:rPr>
                <w:sz w:val="20"/>
                <w:szCs w:val="20"/>
              </w:rPr>
              <w:t>Composite_</w:t>
            </w:r>
            <w:bookmarkEnd w:id="43"/>
            <w:bookmarkEnd w:id="44"/>
            <w:r w:rsidRPr="0011370D">
              <w:rPr>
                <w:sz w:val="20"/>
                <w:szCs w:val="20"/>
              </w:rPr>
              <w:t>10</w:t>
            </w:r>
          </w:p>
        </w:tc>
        <w:tc>
          <w:tcPr>
            <w:tcW w:w="1742" w:type="dxa"/>
          </w:tcPr>
          <w:p w:rsidR="00926E57" w:rsidRPr="0011370D" w:rsidRDefault="00926E57" w:rsidP="0011370D">
            <w:pPr>
              <w:keepNext/>
              <w:snapToGrid w:val="0"/>
              <w:rPr>
                <w:sz w:val="20"/>
                <w:szCs w:val="20"/>
              </w:rPr>
            </w:pPr>
            <w:r w:rsidRPr="0011370D">
              <w:rPr>
                <w:sz w:val="20"/>
                <w:szCs w:val="20"/>
              </w:rPr>
              <w:t>100</w:t>
            </w:r>
          </w:p>
        </w:tc>
      </w:tr>
      <w:tr w:rsidR="00926E57" w:rsidRPr="0011370D" w:rsidTr="00393A3C">
        <w:trPr>
          <w:jc w:val="center"/>
        </w:trPr>
        <w:tc>
          <w:tcPr>
            <w:tcW w:w="0" w:type="auto"/>
          </w:tcPr>
          <w:p w:rsidR="00926E57" w:rsidRPr="0011370D" w:rsidRDefault="00926E57" w:rsidP="0011370D">
            <w:pPr>
              <w:keepNext/>
              <w:snapToGrid w:val="0"/>
              <w:rPr>
                <w:sz w:val="20"/>
                <w:szCs w:val="20"/>
              </w:rPr>
            </w:pPr>
            <w:r w:rsidRPr="0011370D">
              <w:rPr>
                <w:sz w:val="20"/>
                <w:szCs w:val="20"/>
              </w:rPr>
              <w:t>Composite_30</w:t>
            </w:r>
          </w:p>
        </w:tc>
        <w:tc>
          <w:tcPr>
            <w:tcW w:w="1742" w:type="dxa"/>
          </w:tcPr>
          <w:p w:rsidR="00926E57" w:rsidRPr="0011370D" w:rsidRDefault="00926E57" w:rsidP="0011370D">
            <w:pPr>
              <w:keepNext/>
              <w:snapToGrid w:val="0"/>
              <w:rPr>
                <w:sz w:val="20"/>
                <w:szCs w:val="20"/>
              </w:rPr>
            </w:pPr>
            <w:r w:rsidRPr="0011370D">
              <w:rPr>
                <w:sz w:val="20"/>
                <w:szCs w:val="20"/>
              </w:rPr>
              <w:t>100</w:t>
            </w:r>
          </w:p>
        </w:tc>
      </w:tr>
    </w:tbl>
    <w:p w:rsidR="00926E57" w:rsidRPr="0011370D" w:rsidRDefault="00926E57" w:rsidP="0011370D">
      <w:pPr>
        <w:keepNext/>
        <w:snapToGrid w:val="0"/>
        <w:rPr>
          <w:sz w:val="20"/>
          <w:szCs w:val="20"/>
        </w:rPr>
      </w:pPr>
    </w:p>
    <w:bookmarkEnd w:id="21"/>
    <w:bookmarkEnd w:id="22"/>
    <w:p w:rsidR="00926E57" w:rsidRDefault="00926E57" w:rsidP="00074F5A">
      <w:pPr>
        <w:pStyle w:val="af"/>
      </w:pPr>
      <w:r w:rsidRPr="005949E6">
        <w:t xml:space="preserve">Для </w:t>
      </w:r>
      <w:r>
        <w:t>всех классов, кроме GKLS использовалась модификация с сепарабельной фазой</w:t>
      </w:r>
      <w:r w:rsidR="00F95BB0">
        <w:t>,</w:t>
      </w:r>
      <w:r>
        <w:t xml:space="preserve"> с то</w:t>
      </w:r>
      <w:r>
        <w:t>ч</w:t>
      </w:r>
      <w:r w:rsidR="00F95BB0">
        <w:t>ностью 0.02</w:t>
      </w:r>
      <w:r>
        <w:t>.</w:t>
      </w:r>
    </w:p>
    <w:p w:rsidR="00926E57" w:rsidRDefault="00926E57" w:rsidP="00074F5A">
      <w:pPr>
        <w:pStyle w:val="af"/>
      </w:pPr>
      <w:r>
        <w:t>При решении задач GKLS сначала использовались</w:t>
      </w:r>
      <w:r w:rsidR="00F95BB0">
        <w:t xml:space="preserve"> базовая версия алгоритма глобального поиска с редукцией размерности с использованием кривой Пеано и локальное уточнение. Затем для нерешенных задач вначале запускается случайный поиск</w:t>
      </w:r>
      <w:r>
        <w:t>. Распределение числа решенных задач без использования и с использованием случайного поиска указано в таблице 3.</w:t>
      </w:r>
    </w:p>
    <w:p w:rsidR="0011370D" w:rsidRPr="00FC6045" w:rsidRDefault="0011370D" w:rsidP="0011370D">
      <w:pPr>
        <w:pStyle w:val="14"/>
        <w:keepNext/>
        <w:spacing w:before="120" w:after="120"/>
        <w:ind w:right="-2"/>
        <w:jc w:val="center"/>
      </w:pPr>
      <w:r w:rsidRPr="00FC6045">
        <w:t>Таблица</w:t>
      </w:r>
      <w:r w:rsidRPr="00FC6045">
        <w:rPr>
          <w:lang w:val="en-US"/>
        </w:rPr>
        <w:t> </w:t>
      </w:r>
      <w:r>
        <w:t>3</w:t>
      </w:r>
      <w:r w:rsidRPr="00FC6045">
        <w:t xml:space="preserve">. </w:t>
      </w:r>
      <w:r w:rsidRPr="0011370D">
        <w:rPr>
          <w:b w:val="0"/>
        </w:rPr>
        <w:t>Использование случайного поиска при решении задач классов GKLS</w:t>
      </w:r>
    </w:p>
    <w:tbl>
      <w:tblPr>
        <w:tblW w:w="0" w:type="auto"/>
        <w:jc w:val="center"/>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39"/>
        <w:gridCol w:w="1925"/>
        <w:gridCol w:w="2268"/>
      </w:tblGrid>
      <w:tr w:rsidR="00926E57" w:rsidRPr="0011370D" w:rsidTr="00F95BB0">
        <w:trPr>
          <w:jc w:val="center"/>
        </w:trPr>
        <w:tc>
          <w:tcPr>
            <w:tcW w:w="0" w:type="auto"/>
          </w:tcPr>
          <w:p w:rsidR="00926E57" w:rsidRPr="0011370D" w:rsidRDefault="00F95BB0" w:rsidP="0011370D">
            <w:pPr>
              <w:keepNext/>
              <w:snapToGrid w:val="0"/>
              <w:rPr>
                <w:sz w:val="20"/>
                <w:szCs w:val="20"/>
              </w:rPr>
            </w:pPr>
            <w:r>
              <w:rPr>
                <w:sz w:val="20"/>
                <w:szCs w:val="20"/>
              </w:rPr>
              <w:t>Класс</w:t>
            </w:r>
          </w:p>
        </w:tc>
        <w:tc>
          <w:tcPr>
            <w:tcW w:w="1925" w:type="dxa"/>
          </w:tcPr>
          <w:p w:rsidR="00926E57" w:rsidRPr="0011370D" w:rsidRDefault="00F95BB0" w:rsidP="0011370D">
            <w:pPr>
              <w:keepNext/>
              <w:snapToGrid w:val="0"/>
              <w:rPr>
                <w:sz w:val="20"/>
                <w:szCs w:val="20"/>
              </w:rPr>
            </w:pPr>
            <w:r>
              <w:rPr>
                <w:sz w:val="20"/>
                <w:szCs w:val="20"/>
              </w:rPr>
              <w:t>Решилось без сл</w:t>
            </w:r>
            <w:r>
              <w:rPr>
                <w:sz w:val="20"/>
                <w:szCs w:val="20"/>
              </w:rPr>
              <w:t>у</w:t>
            </w:r>
            <w:r>
              <w:rPr>
                <w:sz w:val="20"/>
                <w:szCs w:val="20"/>
              </w:rPr>
              <w:t>чайного поиска</w:t>
            </w:r>
          </w:p>
        </w:tc>
        <w:tc>
          <w:tcPr>
            <w:tcW w:w="2268" w:type="dxa"/>
          </w:tcPr>
          <w:p w:rsidR="00926E57" w:rsidRPr="0011370D" w:rsidRDefault="00F95BB0" w:rsidP="0011370D">
            <w:pPr>
              <w:keepNext/>
              <w:snapToGrid w:val="0"/>
              <w:rPr>
                <w:sz w:val="20"/>
                <w:szCs w:val="20"/>
              </w:rPr>
            </w:pPr>
            <w:r>
              <w:rPr>
                <w:sz w:val="20"/>
                <w:szCs w:val="20"/>
              </w:rPr>
              <w:t>Решилось со случа</w:t>
            </w:r>
            <w:r>
              <w:rPr>
                <w:sz w:val="20"/>
                <w:szCs w:val="20"/>
              </w:rPr>
              <w:t>й</w:t>
            </w:r>
            <w:r>
              <w:rPr>
                <w:sz w:val="20"/>
                <w:szCs w:val="20"/>
              </w:rPr>
              <w:t>ным поиском</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GKLS_nd_10</w:t>
            </w:r>
          </w:p>
        </w:tc>
        <w:tc>
          <w:tcPr>
            <w:tcW w:w="1925" w:type="dxa"/>
          </w:tcPr>
          <w:p w:rsidR="00926E57" w:rsidRPr="0011370D" w:rsidRDefault="00926E57" w:rsidP="0011370D">
            <w:pPr>
              <w:keepNext/>
              <w:snapToGrid w:val="0"/>
              <w:rPr>
                <w:sz w:val="20"/>
                <w:szCs w:val="20"/>
              </w:rPr>
            </w:pPr>
            <w:r w:rsidRPr="0011370D">
              <w:rPr>
                <w:sz w:val="20"/>
                <w:szCs w:val="20"/>
              </w:rPr>
              <w:t>78</w:t>
            </w:r>
          </w:p>
        </w:tc>
        <w:tc>
          <w:tcPr>
            <w:tcW w:w="2268" w:type="dxa"/>
          </w:tcPr>
          <w:p w:rsidR="00926E57" w:rsidRPr="0011370D" w:rsidRDefault="00926E57" w:rsidP="0011370D">
            <w:pPr>
              <w:keepNext/>
              <w:snapToGrid w:val="0"/>
              <w:rPr>
                <w:sz w:val="20"/>
                <w:szCs w:val="20"/>
              </w:rPr>
            </w:pPr>
            <w:r w:rsidRPr="0011370D">
              <w:rPr>
                <w:sz w:val="20"/>
                <w:szCs w:val="20"/>
              </w:rPr>
              <w:t>99</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GKLS_nd_30</w:t>
            </w:r>
          </w:p>
        </w:tc>
        <w:tc>
          <w:tcPr>
            <w:tcW w:w="1925" w:type="dxa"/>
          </w:tcPr>
          <w:p w:rsidR="00926E57" w:rsidRPr="0011370D" w:rsidRDefault="00926E57" w:rsidP="0011370D">
            <w:pPr>
              <w:keepNext/>
              <w:snapToGrid w:val="0"/>
              <w:rPr>
                <w:sz w:val="20"/>
                <w:szCs w:val="20"/>
              </w:rPr>
            </w:pPr>
            <w:r w:rsidRPr="0011370D">
              <w:rPr>
                <w:sz w:val="20"/>
                <w:szCs w:val="20"/>
              </w:rPr>
              <w:t>0</w:t>
            </w:r>
          </w:p>
        </w:tc>
        <w:tc>
          <w:tcPr>
            <w:tcW w:w="2268" w:type="dxa"/>
          </w:tcPr>
          <w:p w:rsidR="00926E57" w:rsidRPr="0011370D" w:rsidRDefault="00926E57" w:rsidP="0011370D">
            <w:pPr>
              <w:keepNext/>
              <w:snapToGrid w:val="0"/>
              <w:rPr>
                <w:sz w:val="20"/>
                <w:szCs w:val="20"/>
              </w:rPr>
            </w:pPr>
            <w:r w:rsidRPr="0011370D">
              <w:rPr>
                <w:sz w:val="20"/>
                <w:szCs w:val="20"/>
              </w:rPr>
              <w:t>15</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GKLS_cd_10</w:t>
            </w:r>
          </w:p>
        </w:tc>
        <w:tc>
          <w:tcPr>
            <w:tcW w:w="1925" w:type="dxa"/>
          </w:tcPr>
          <w:p w:rsidR="00926E57" w:rsidRPr="0011370D" w:rsidRDefault="00926E57" w:rsidP="0011370D">
            <w:pPr>
              <w:keepNext/>
              <w:snapToGrid w:val="0"/>
              <w:rPr>
                <w:sz w:val="20"/>
                <w:szCs w:val="20"/>
              </w:rPr>
            </w:pPr>
            <w:r w:rsidRPr="0011370D">
              <w:rPr>
                <w:sz w:val="20"/>
                <w:szCs w:val="20"/>
              </w:rPr>
              <w:t>67</w:t>
            </w:r>
          </w:p>
        </w:tc>
        <w:tc>
          <w:tcPr>
            <w:tcW w:w="2268" w:type="dxa"/>
          </w:tcPr>
          <w:p w:rsidR="00926E57" w:rsidRPr="0011370D" w:rsidRDefault="00926E57" w:rsidP="0011370D">
            <w:pPr>
              <w:keepNext/>
              <w:snapToGrid w:val="0"/>
              <w:rPr>
                <w:sz w:val="20"/>
                <w:szCs w:val="20"/>
              </w:rPr>
            </w:pPr>
            <w:r w:rsidRPr="0011370D">
              <w:rPr>
                <w:sz w:val="20"/>
                <w:szCs w:val="20"/>
              </w:rPr>
              <w:t>96</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GKLS_cd_30</w:t>
            </w:r>
          </w:p>
        </w:tc>
        <w:tc>
          <w:tcPr>
            <w:tcW w:w="1925" w:type="dxa"/>
          </w:tcPr>
          <w:p w:rsidR="00926E57" w:rsidRPr="0011370D" w:rsidRDefault="00926E57" w:rsidP="0011370D">
            <w:pPr>
              <w:keepNext/>
              <w:snapToGrid w:val="0"/>
              <w:rPr>
                <w:sz w:val="20"/>
                <w:szCs w:val="20"/>
              </w:rPr>
            </w:pPr>
            <w:r w:rsidRPr="0011370D">
              <w:rPr>
                <w:sz w:val="20"/>
                <w:szCs w:val="20"/>
              </w:rPr>
              <w:t>0</w:t>
            </w:r>
          </w:p>
        </w:tc>
        <w:tc>
          <w:tcPr>
            <w:tcW w:w="2268" w:type="dxa"/>
          </w:tcPr>
          <w:p w:rsidR="00926E57" w:rsidRPr="0011370D" w:rsidRDefault="00926E57" w:rsidP="0011370D">
            <w:pPr>
              <w:keepNext/>
              <w:snapToGrid w:val="0"/>
              <w:rPr>
                <w:sz w:val="20"/>
                <w:szCs w:val="20"/>
              </w:rPr>
            </w:pPr>
            <w:r w:rsidRPr="0011370D">
              <w:rPr>
                <w:sz w:val="20"/>
                <w:szCs w:val="20"/>
              </w:rPr>
              <w:t>1</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GKLS_td_10</w:t>
            </w:r>
          </w:p>
        </w:tc>
        <w:tc>
          <w:tcPr>
            <w:tcW w:w="1925" w:type="dxa"/>
          </w:tcPr>
          <w:p w:rsidR="00926E57" w:rsidRPr="0011370D" w:rsidRDefault="00926E57" w:rsidP="0011370D">
            <w:pPr>
              <w:keepNext/>
              <w:snapToGrid w:val="0"/>
              <w:rPr>
                <w:sz w:val="20"/>
                <w:szCs w:val="20"/>
              </w:rPr>
            </w:pPr>
            <w:r w:rsidRPr="0011370D">
              <w:rPr>
                <w:sz w:val="20"/>
                <w:szCs w:val="20"/>
              </w:rPr>
              <w:t>65</w:t>
            </w:r>
          </w:p>
        </w:tc>
        <w:tc>
          <w:tcPr>
            <w:tcW w:w="2268" w:type="dxa"/>
          </w:tcPr>
          <w:p w:rsidR="00926E57" w:rsidRPr="0011370D" w:rsidRDefault="00926E57" w:rsidP="0011370D">
            <w:pPr>
              <w:keepNext/>
              <w:snapToGrid w:val="0"/>
              <w:rPr>
                <w:sz w:val="20"/>
                <w:szCs w:val="20"/>
              </w:rPr>
            </w:pPr>
            <w:r w:rsidRPr="0011370D">
              <w:rPr>
                <w:sz w:val="20"/>
                <w:szCs w:val="20"/>
              </w:rPr>
              <w:t>94</w:t>
            </w:r>
          </w:p>
        </w:tc>
      </w:tr>
      <w:tr w:rsidR="00926E57" w:rsidRPr="0011370D" w:rsidTr="00F95BB0">
        <w:trPr>
          <w:jc w:val="center"/>
        </w:trPr>
        <w:tc>
          <w:tcPr>
            <w:tcW w:w="0" w:type="auto"/>
          </w:tcPr>
          <w:p w:rsidR="00926E57" w:rsidRPr="0011370D" w:rsidRDefault="00926E57" w:rsidP="0011370D">
            <w:pPr>
              <w:keepNext/>
              <w:snapToGrid w:val="0"/>
              <w:rPr>
                <w:sz w:val="20"/>
                <w:szCs w:val="20"/>
              </w:rPr>
            </w:pPr>
            <w:r w:rsidRPr="0011370D">
              <w:rPr>
                <w:sz w:val="20"/>
                <w:szCs w:val="20"/>
              </w:rPr>
              <w:t>GKLS_td_30</w:t>
            </w:r>
          </w:p>
        </w:tc>
        <w:tc>
          <w:tcPr>
            <w:tcW w:w="1925" w:type="dxa"/>
          </w:tcPr>
          <w:p w:rsidR="00926E57" w:rsidRPr="0011370D" w:rsidRDefault="00926E57" w:rsidP="0011370D">
            <w:pPr>
              <w:keepNext/>
              <w:snapToGrid w:val="0"/>
              <w:rPr>
                <w:sz w:val="20"/>
                <w:szCs w:val="20"/>
              </w:rPr>
            </w:pPr>
            <w:r w:rsidRPr="0011370D">
              <w:rPr>
                <w:sz w:val="20"/>
                <w:szCs w:val="20"/>
              </w:rPr>
              <w:t>0</w:t>
            </w:r>
          </w:p>
        </w:tc>
        <w:tc>
          <w:tcPr>
            <w:tcW w:w="2268" w:type="dxa"/>
          </w:tcPr>
          <w:p w:rsidR="00926E57" w:rsidRPr="0011370D" w:rsidRDefault="00926E57" w:rsidP="0011370D">
            <w:pPr>
              <w:keepNext/>
              <w:snapToGrid w:val="0"/>
              <w:rPr>
                <w:sz w:val="20"/>
                <w:szCs w:val="20"/>
              </w:rPr>
            </w:pPr>
            <w:r w:rsidRPr="0011370D">
              <w:rPr>
                <w:sz w:val="20"/>
                <w:szCs w:val="20"/>
              </w:rPr>
              <w:t>0</w:t>
            </w:r>
          </w:p>
        </w:tc>
      </w:tr>
    </w:tbl>
    <w:p w:rsidR="00926E57" w:rsidRDefault="00926E57" w:rsidP="00926E57">
      <w:pPr>
        <w:rPr>
          <w:lang w:val="en-US"/>
        </w:rPr>
      </w:pPr>
    </w:p>
    <w:p w:rsidR="00926E57" w:rsidRDefault="00926E57" w:rsidP="00074F5A">
      <w:pPr>
        <w:pStyle w:val="af"/>
      </w:pPr>
      <w:r w:rsidRPr="00004E66">
        <w:t xml:space="preserve">Ниже приведены результаты численного сравнения </w:t>
      </w:r>
      <w:r>
        <w:t>двух</w:t>
      </w:r>
      <w:r w:rsidRPr="00004E66">
        <w:t xml:space="preserve"> последовательных алгоритмов – </w:t>
      </w:r>
      <w:r w:rsidRPr="00074F5A">
        <w:t>DIRECT</w:t>
      </w:r>
      <w:r w:rsidRPr="00004E66">
        <w:t xml:space="preserve"> [</w:t>
      </w:r>
      <w:r w:rsidR="009B5467">
        <w:fldChar w:fldCharType="begin"/>
      </w:r>
      <w:r w:rsidR="009B5467">
        <w:instrText xml:space="preserve"> REF _Ref397074367 \r \h  \* MERGEFORMAT </w:instrText>
      </w:r>
      <w:r w:rsidR="009B5467">
        <w:fldChar w:fldCharType="separate"/>
      </w:r>
      <w:r w:rsidR="00E91107">
        <w:t>1</w:t>
      </w:r>
      <w:r w:rsidR="009B5467">
        <w:fldChar w:fldCharType="end"/>
      </w:r>
      <w:r w:rsidRPr="00004E66">
        <w:t>]</w:t>
      </w:r>
      <w:r w:rsidRPr="00074F5A">
        <w:t xml:space="preserve"> </w:t>
      </w:r>
      <w:r w:rsidRPr="00004E66">
        <w:t>и алгоритма глобального поиска (АГП</w:t>
      </w:r>
      <w:r w:rsidR="00C054CD">
        <w:t xml:space="preserve"> без случайного поиска</w:t>
      </w:r>
      <w:r w:rsidRPr="00004E66">
        <w:t>). Численное сравн</w:t>
      </w:r>
      <w:r w:rsidRPr="00004E66">
        <w:t>е</w:t>
      </w:r>
      <w:r w:rsidRPr="00004E66">
        <w:t xml:space="preserve">ние проводилось на классах функций </w:t>
      </w:r>
      <w:r w:rsidRPr="00074F5A">
        <w:t>GKLS</w:t>
      </w:r>
      <w:r w:rsidRPr="00926E57">
        <w:t>_</w:t>
      </w:r>
      <w:r w:rsidRPr="00074F5A">
        <w:t>nd</w:t>
      </w:r>
      <w:r>
        <w:t xml:space="preserve">, </w:t>
      </w:r>
      <w:r w:rsidRPr="00074F5A">
        <w:t>GKLS</w:t>
      </w:r>
      <w:r w:rsidRPr="00926E57">
        <w:t>_</w:t>
      </w:r>
      <w:r w:rsidRPr="00074F5A">
        <w:t>cd</w:t>
      </w:r>
      <w:r>
        <w:t xml:space="preserve"> </w:t>
      </w:r>
      <w:r w:rsidRPr="00004E66">
        <w:t xml:space="preserve">и </w:t>
      </w:r>
      <w:r w:rsidRPr="00074F5A">
        <w:t>GKLS</w:t>
      </w:r>
      <w:r w:rsidRPr="00926E57">
        <w:t>_</w:t>
      </w:r>
      <w:r w:rsidRPr="00074F5A">
        <w:t>td</w:t>
      </w:r>
      <w:r w:rsidR="00137993">
        <w:t xml:space="preserve"> </w:t>
      </w:r>
      <w:r>
        <w:t xml:space="preserve"> </w:t>
      </w:r>
      <w:r w:rsidRPr="00004E66">
        <w:t xml:space="preserve">размерности </w:t>
      </w:r>
      <w:r>
        <w:t>10</w:t>
      </w:r>
      <w:r w:rsidRPr="00004E66">
        <w:t>. Макс</w:t>
      </w:r>
      <w:r w:rsidRPr="00004E66">
        <w:t>и</w:t>
      </w:r>
      <w:r w:rsidRPr="00004E66">
        <w:t>мально допустимое число итераций</w:t>
      </w:r>
      <w:r w:rsidRPr="00074F5A">
        <w:t xml:space="preserve"> </w:t>
      </w:r>
      <w:r w:rsidRPr="00004E66">
        <w:t xml:space="preserve">составляло </w:t>
      </w:r>
      <w:r w:rsidRPr="0086208E">
        <w:rPr>
          <w:i/>
        </w:rPr>
        <w:t>K</w:t>
      </w:r>
      <w:r w:rsidRPr="0086208E">
        <w:rPr>
          <w:i/>
          <w:vertAlign w:val="subscript"/>
        </w:rPr>
        <w:t>max</w:t>
      </w:r>
      <w:r w:rsidRPr="0086208E">
        <w:rPr>
          <w:i/>
        </w:rPr>
        <w:t xml:space="preserve"> = </w:t>
      </w:r>
      <w:r w:rsidRPr="00CC2BFF">
        <w:t>1 000 000</w:t>
      </w:r>
      <w:r w:rsidRPr="00004E66">
        <w:t>.</w:t>
      </w:r>
      <w:r w:rsidR="00C054CD">
        <w:t xml:space="preserve"> В таблице </w:t>
      </w:r>
      <w:r w:rsidR="0086208E">
        <w:t xml:space="preserve">4 </w:t>
      </w:r>
      <w:r w:rsidR="00C054CD">
        <w:t>отражено среднее число итераций и количество решенных задач данного класса.</w:t>
      </w:r>
    </w:p>
    <w:p w:rsidR="0011370D" w:rsidRPr="0011370D" w:rsidRDefault="0011370D" w:rsidP="0011370D">
      <w:pPr>
        <w:pStyle w:val="14"/>
        <w:keepNext/>
        <w:spacing w:before="120" w:after="120"/>
        <w:ind w:right="-2"/>
        <w:jc w:val="center"/>
      </w:pPr>
      <w:r w:rsidRPr="00FC6045">
        <w:t>Таблица</w:t>
      </w:r>
      <w:r w:rsidRPr="00FC6045">
        <w:rPr>
          <w:lang w:val="en-US"/>
        </w:rPr>
        <w:t> </w:t>
      </w:r>
      <w:r>
        <w:t>4</w:t>
      </w:r>
      <w:r w:rsidRPr="00FC6045">
        <w:t xml:space="preserve">. </w:t>
      </w:r>
      <w:r w:rsidRPr="0011370D">
        <w:rPr>
          <w:b w:val="0"/>
        </w:rPr>
        <w:t>Использование случайного поиска при решении задач классов GKLS</w:t>
      </w:r>
    </w:p>
    <w:tbl>
      <w:tblPr>
        <w:tblW w:w="7905" w:type="dxa"/>
        <w:jc w:val="center"/>
        <w:tblInd w:w="94" w:type="dxa"/>
        <w:tblLook w:val="04A0"/>
      </w:tblPr>
      <w:tblGrid>
        <w:gridCol w:w="1441"/>
        <w:gridCol w:w="1560"/>
        <w:gridCol w:w="20"/>
        <w:gridCol w:w="1482"/>
        <w:gridCol w:w="1690"/>
        <w:gridCol w:w="1712"/>
      </w:tblGrid>
      <w:tr w:rsidR="00C054CD" w:rsidRPr="00C054CD" w:rsidTr="00F40C73">
        <w:trPr>
          <w:trHeight w:val="300"/>
          <w:jc w:val="center"/>
        </w:trPr>
        <w:tc>
          <w:tcPr>
            <w:tcW w:w="144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54CD" w:rsidRPr="0011370D" w:rsidRDefault="00F95BB0" w:rsidP="0011370D">
            <w:pPr>
              <w:keepNext/>
              <w:snapToGrid w:val="0"/>
              <w:rPr>
                <w:sz w:val="20"/>
                <w:szCs w:val="20"/>
              </w:rPr>
            </w:pPr>
            <w:r>
              <w:rPr>
                <w:sz w:val="20"/>
                <w:szCs w:val="20"/>
              </w:rPr>
              <w:t>Класс</w:t>
            </w:r>
          </w:p>
        </w:tc>
        <w:tc>
          <w:tcPr>
            <w:tcW w:w="3062" w:type="dxa"/>
            <w:gridSpan w:val="3"/>
            <w:tcBorders>
              <w:top w:val="single" w:sz="4" w:space="0" w:color="auto"/>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Direct</w:t>
            </w:r>
          </w:p>
        </w:tc>
        <w:tc>
          <w:tcPr>
            <w:tcW w:w="3402" w:type="dxa"/>
            <w:gridSpan w:val="2"/>
            <w:tcBorders>
              <w:top w:val="single" w:sz="4" w:space="0" w:color="auto"/>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АГП</w:t>
            </w:r>
          </w:p>
        </w:tc>
      </w:tr>
      <w:tr w:rsidR="00C054CD" w:rsidRPr="00C054CD" w:rsidTr="00F95BB0">
        <w:trPr>
          <w:trHeight w:val="531"/>
          <w:jc w:val="center"/>
        </w:trPr>
        <w:tc>
          <w:tcPr>
            <w:tcW w:w="1441" w:type="dxa"/>
            <w:vMerge/>
            <w:tcBorders>
              <w:top w:val="single" w:sz="4" w:space="0" w:color="auto"/>
              <w:left w:val="single" w:sz="4" w:space="0" w:color="auto"/>
              <w:bottom w:val="single" w:sz="4" w:space="0" w:color="auto"/>
              <w:right w:val="single" w:sz="4" w:space="0" w:color="auto"/>
            </w:tcBorders>
            <w:vAlign w:val="center"/>
            <w:hideMark/>
          </w:tcPr>
          <w:p w:rsidR="00C054CD" w:rsidRPr="0011370D" w:rsidRDefault="00C054CD" w:rsidP="0011370D">
            <w:pPr>
              <w:keepNext/>
              <w:snapToGrid w:val="0"/>
              <w:rPr>
                <w:sz w:val="20"/>
                <w:szCs w:val="20"/>
              </w:rPr>
            </w:pPr>
          </w:p>
        </w:tc>
        <w:tc>
          <w:tcPr>
            <w:tcW w:w="1580" w:type="dxa"/>
            <w:gridSpan w:val="2"/>
            <w:tcBorders>
              <w:top w:val="nil"/>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Решилось задач</w:t>
            </w:r>
          </w:p>
        </w:tc>
        <w:tc>
          <w:tcPr>
            <w:tcW w:w="1482" w:type="dxa"/>
            <w:tcBorders>
              <w:top w:val="nil"/>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 xml:space="preserve">Среднее </w:t>
            </w:r>
            <w:r w:rsidR="00137993" w:rsidRPr="0011370D">
              <w:rPr>
                <w:sz w:val="20"/>
                <w:szCs w:val="20"/>
              </w:rPr>
              <w:t>ч</w:t>
            </w:r>
            <w:r w:rsidRPr="0011370D">
              <w:rPr>
                <w:sz w:val="20"/>
                <w:szCs w:val="20"/>
              </w:rPr>
              <w:t>исло итераций</w:t>
            </w:r>
          </w:p>
        </w:tc>
        <w:tc>
          <w:tcPr>
            <w:tcW w:w="1690" w:type="dxa"/>
            <w:tcBorders>
              <w:top w:val="nil"/>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Решилось задач</w:t>
            </w:r>
          </w:p>
        </w:tc>
        <w:tc>
          <w:tcPr>
            <w:tcW w:w="1712" w:type="dxa"/>
            <w:tcBorders>
              <w:top w:val="nil"/>
              <w:left w:val="nil"/>
              <w:bottom w:val="single" w:sz="4" w:space="0" w:color="auto"/>
              <w:right w:val="single" w:sz="4" w:space="0" w:color="auto"/>
            </w:tcBorders>
            <w:shd w:val="clear" w:color="auto" w:fill="auto"/>
            <w:vAlign w:val="bottom"/>
            <w:hideMark/>
          </w:tcPr>
          <w:p w:rsidR="00C054CD" w:rsidRPr="0011370D" w:rsidRDefault="00C054CD" w:rsidP="0011370D">
            <w:pPr>
              <w:keepNext/>
              <w:snapToGrid w:val="0"/>
              <w:rPr>
                <w:sz w:val="20"/>
                <w:szCs w:val="20"/>
              </w:rPr>
            </w:pPr>
            <w:r w:rsidRPr="0011370D">
              <w:rPr>
                <w:sz w:val="20"/>
                <w:szCs w:val="20"/>
              </w:rPr>
              <w:t xml:space="preserve">Среднее </w:t>
            </w:r>
            <w:r w:rsidR="00137993" w:rsidRPr="0011370D">
              <w:rPr>
                <w:sz w:val="20"/>
                <w:szCs w:val="20"/>
              </w:rPr>
              <w:t>ч</w:t>
            </w:r>
            <w:r w:rsidRPr="0011370D">
              <w:rPr>
                <w:sz w:val="20"/>
                <w:szCs w:val="20"/>
              </w:rPr>
              <w:t>исло итераций</w:t>
            </w:r>
          </w:p>
        </w:tc>
      </w:tr>
      <w:tr w:rsidR="00C054CD" w:rsidRPr="00C054CD" w:rsidTr="00F40C73">
        <w:trPr>
          <w:trHeight w:val="300"/>
          <w:jc w:val="center"/>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GKLS_nd</w:t>
            </w:r>
          </w:p>
        </w:tc>
        <w:tc>
          <w:tcPr>
            <w:tcW w:w="156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42</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182439</w:t>
            </w:r>
          </w:p>
        </w:tc>
        <w:tc>
          <w:tcPr>
            <w:tcW w:w="169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78</w:t>
            </w:r>
          </w:p>
        </w:tc>
        <w:tc>
          <w:tcPr>
            <w:tcW w:w="1712"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118377</w:t>
            </w:r>
          </w:p>
        </w:tc>
      </w:tr>
      <w:tr w:rsidR="00C054CD" w:rsidRPr="00C054CD" w:rsidTr="00F40C73">
        <w:trPr>
          <w:trHeight w:val="300"/>
          <w:jc w:val="center"/>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GKLS_cd</w:t>
            </w:r>
          </w:p>
        </w:tc>
        <w:tc>
          <w:tcPr>
            <w:tcW w:w="156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43</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397291</w:t>
            </w:r>
          </w:p>
        </w:tc>
        <w:tc>
          <w:tcPr>
            <w:tcW w:w="169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67</w:t>
            </w:r>
          </w:p>
        </w:tc>
        <w:tc>
          <w:tcPr>
            <w:tcW w:w="1712"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269450</w:t>
            </w:r>
          </w:p>
        </w:tc>
      </w:tr>
      <w:tr w:rsidR="00C054CD" w:rsidRPr="00C054CD" w:rsidTr="00F40C73">
        <w:trPr>
          <w:trHeight w:val="300"/>
          <w:jc w:val="center"/>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GKLS_td</w:t>
            </w:r>
          </w:p>
        </w:tc>
        <w:tc>
          <w:tcPr>
            <w:tcW w:w="156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45</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450101</w:t>
            </w:r>
          </w:p>
        </w:tc>
        <w:tc>
          <w:tcPr>
            <w:tcW w:w="1690"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65</w:t>
            </w:r>
          </w:p>
        </w:tc>
        <w:tc>
          <w:tcPr>
            <w:tcW w:w="1712" w:type="dxa"/>
            <w:tcBorders>
              <w:top w:val="nil"/>
              <w:left w:val="nil"/>
              <w:bottom w:val="single" w:sz="4" w:space="0" w:color="auto"/>
              <w:right w:val="single" w:sz="4" w:space="0" w:color="auto"/>
            </w:tcBorders>
            <w:shd w:val="clear" w:color="auto" w:fill="auto"/>
            <w:noWrap/>
            <w:vAlign w:val="bottom"/>
            <w:hideMark/>
          </w:tcPr>
          <w:p w:rsidR="00C054CD" w:rsidRPr="0011370D" w:rsidRDefault="00C054CD" w:rsidP="0011370D">
            <w:pPr>
              <w:keepNext/>
              <w:snapToGrid w:val="0"/>
              <w:rPr>
                <w:sz w:val="20"/>
                <w:szCs w:val="20"/>
              </w:rPr>
            </w:pPr>
            <w:r w:rsidRPr="0011370D">
              <w:rPr>
                <w:sz w:val="20"/>
                <w:szCs w:val="20"/>
              </w:rPr>
              <w:t>351866</w:t>
            </w:r>
          </w:p>
        </w:tc>
      </w:tr>
    </w:tbl>
    <w:p w:rsidR="0086208E" w:rsidRDefault="0086208E" w:rsidP="00926E57">
      <w:pPr>
        <w:pStyle w:val="af"/>
      </w:pPr>
    </w:p>
    <w:p w:rsidR="00926E57" w:rsidRDefault="0086208E" w:rsidP="00926E57">
      <w:pPr>
        <w:pStyle w:val="af"/>
      </w:pPr>
      <w:r>
        <w:t>Как видно из таблицы 4</w:t>
      </w:r>
      <w:r w:rsidR="00C054CD">
        <w:t xml:space="preserve">, </w:t>
      </w:r>
      <w:r w:rsidR="00C054CD" w:rsidRPr="00615B76">
        <w:t>АГП</w:t>
      </w:r>
      <w:r w:rsidR="00C054CD">
        <w:t xml:space="preserve"> превосходит метод </w:t>
      </w:r>
      <w:r w:rsidR="00C054CD" w:rsidRPr="0002227F">
        <w:t xml:space="preserve">DIRECT </w:t>
      </w:r>
      <w:r w:rsidR="00C054CD">
        <w:t xml:space="preserve">на </w:t>
      </w:r>
      <w:r w:rsidR="00137993">
        <w:t>рассмотренных классах</w:t>
      </w:r>
      <w:r w:rsidR="00C054CD">
        <w:t xml:space="preserve"> задач</w:t>
      </w:r>
      <w:r w:rsidR="00C054CD" w:rsidRPr="00211E52">
        <w:t xml:space="preserve"> </w:t>
      </w:r>
      <w:r w:rsidR="00137993">
        <w:t xml:space="preserve">как </w:t>
      </w:r>
      <w:r w:rsidR="00C054CD">
        <w:t>по среднему числу итераций</w:t>
      </w:r>
      <w:r w:rsidR="00137993">
        <w:t xml:space="preserve"> так и по числу решенных задач</w:t>
      </w:r>
      <w:r w:rsidR="00C054CD" w:rsidRPr="00211E52">
        <w:t>.</w:t>
      </w:r>
    </w:p>
    <w:p w:rsidR="00137993" w:rsidRDefault="00137993" w:rsidP="00926E57">
      <w:pPr>
        <w:pStyle w:val="af"/>
      </w:pPr>
      <w:r w:rsidRPr="00004E66">
        <w:t>Оценим теперь ускорение, которое достигается при использовании параллельного алг</w:t>
      </w:r>
      <w:r w:rsidRPr="00004E66">
        <w:t>о</w:t>
      </w:r>
      <w:r w:rsidRPr="00004E66">
        <w:t xml:space="preserve">ритма глобального поиска, в зависимости от числа </w:t>
      </w:r>
      <w:r w:rsidRPr="0086208E">
        <w:rPr>
          <w:i/>
        </w:rPr>
        <w:t xml:space="preserve">P </w:t>
      </w:r>
      <w:r w:rsidRPr="00004E66">
        <w:t>используемых ядер.</w:t>
      </w:r>
      <w:r w:rsidR="0025752A">
        <w:t xml:space="preserve"> </w:t>
      </w:r>
      <w:r w:rsidR="0025752A" w:rsidRPr="00004E66">
        <w:t xml:space="preserve">Численное сравнение проводилось на классах функций </w:t>
      </w:r>
      <w:r w:rsidR="0025752A" w:rsidRPr="00074F5A">
        <w:t>GKLS</w:t>
      </w:r>
      <w:r w:rsidR="0025752A" w:rsidRPr="00926E57">
        <w:t>_</w:t>
      </w:r>
      <w:r w:rsidR="0025752A" w:rsidRPr="00074F5A">
        <w:t>nd</w:t>
      </w:r>
      <w:r w:rsidR="0025752A">
        <w:t xml:space="preserve">, </w:t>
      </w:r>
      <w:r w:rsidR="0025752A" w:rsidRPr="00074F5A">
        <w:t>GKLS</w:t>
      </w:r>
      <w:r w:rsidR="0025752A" w:rsidRPr="00926E57">
        <w:t>_</w:t>
      </w:r>
      <w:r w:rsidR="0025752A" w:rsidRPr="00074F5A">
        <w:t>cd</w:t>
      </w:r>
      <w:r w:rsidR="0025752A">
        <w:t xml:space="preserve"> </w:t>
      </w:r>
      <w:r w:rsidR="0025752A" w:rsidRPr="00004E66">
        <w:t xml:space="preserve">и </w:t>
      </w:r>
      <w:r w:rsidR="0025752A" w:rsidRPr="00074F5A">
        <w:t>GKLS</w:t>
      </w:r>
      <w:r w:rsidR="0025752A" w:rsidRPr="00926E57">
        <w:t>_</w:t>
      </w:r>
      <w:r w:rsidR="0025752A" w:rsidRPr="00074F5A">
        <w:t>td</w:t>
      </w:r>
      <w:r w:rsidR="0025752A">
        <w:t xml:space="preserve">  </w:t>
      </w:r>
      <w:r w:rsidR="0025752A" w:rsidRPr="00004E66">
        <w:t xml:space="preserve">размерности </w:t>
      </w:r>
      <w:r w:rsidR="0025752A">
        <w:t>10</w:t>
      </w:r>
      <w:r w:rsidR="0025752A" w:rsidRPr="00004E66">
        <w:t>. Максимал</w:t>
      </w:r>
      <w:r w:rsidR="0025752A" w:rsidRPr="00004E66">
        <w:t>ь</w:t>
      </w:r>
      <w:r w:rsidR="0025752A" w:rsidRPr="00004E66">
        <w:t>но допустимое число итераций</w:t>
      </w:r>
      <w:r w:rsidR="0025752A" w:rsidRPr="00074F5A">
        <w:t xml:space="preserve"> </w:t>
      </w:r>
      <w:r w:rsidR="0025752A" w:rsidRPr="00004E66">
        <w:t xml:space="preserve">составляло </w:t>
      </w:r>
      <w:r w:rsidR="0025752A" w:rsidRPr="0086208E">
        <w:rPr>
          <w:i/>
        </w:rPr>
        <w:t>K</w:t>
      </w:r>
      <w:r w:rsidR="0025752A" w:rsidRPr="0086208E">
        <w:rPr>
          <w:i/>
          <w:vertAlign w:val="subscript"/>
        </w:rPr>
        <w:t>max</w:t>
      </w:r>
      <w:r w:rsidR="0025752A" w:rsidRPr="00004E66">
        <w:t xml:space="preserve"> = 1 000 000</w:t>
      </w:r>
      <w:r w:rsidR="0025752A">
        <w:t>.</w:t>
      </w:r>
      <w:r w:rsidRPr="00004E66">
        <w:t xml:space="preserve"> В таблице </w:t>
      </w:r>
      <w:r w:rsidR="0086208E">
        <w:t>5</w:t>
      </w:r>
      <w:r w:rsidRPr="00004E66">
        <w:t xml:space="preserve"> приведено</w:t>
      </w:r>
      <w:r w:rsidR="0025752A">
        <w:t xml:space="preserve"> число р</w:t>
      </w:r>
      <w:r w:rsidR="0025752A">
        <w:t>е</w:t>
      </w:r>
      <w:r w:rsidR="0025752A">
        <w:lastRenderedPageBreak/>
        <w:t xml:space="preserve">шившихся задач, </w:t>
      </w:r>
      <w:r w:rsidRPr="00004E66">
        <w:t xml:space="preserve">в таблице </w:t>
      </w:r>
      <w:r w:rsidR="0086208E">
        <w:t>6</w:t>
      </w:r>
      <w:r w:rsidRPr="00004E66">
        <w:t xml:space="preserve"> – среднее время решения одной задачи</w:t>
      </w:r>
      <w:r w:rsidR="0025752A">
        <w:t xml:space="preserve">, а в таблице </w:t>
      </w:r>
      <w:r w:rsidR="0086208E">
        <w:t xml:space="preserve">7 </w:t>
      </w:r>
      <w:r w:rsidR="0025752A">
        <w:t>– ускорение по времени относительно последовательного запуска.</w:t>
      </w:r>
    </w:p>
    <w:p w:rsidR="00137993" w:rsidRPr="0011370D" w:rsidRDefault="0011370D" w:rsidP="00F40C73">
      <w:pPr>
        <w:pStyle w:val="14"/>
        <w:keepNext/>
        <w:spacing w:before="120" w:after="120"/>
        <w:ind w:right="-2"/>
        <w:jc w:val="center"/>
      </w:pPr>
      <w:r w:rsidRPr="00FC6045">
        <w:t>Таблица</w:t>
      </w:r>
      <w:r w:rsidRPr="00FC6045">
        <w:rPr>
          <w:lang w:val="en-US"/>
        </w:rPr>
        <w:t> </w:t>
      </w:r>
      <w:r>
        <w:t>5</w:t>
      </w:r>
      <w:r w:rsidRPr="00FC6045">
        <w:t xml:space="preserve">. </w:t>
      </w:r>
      <w:r w:rsidR="0086208E">
        <w:rPr>
          <w:b w:val="0"/>
        </w:rPr>
        <w:t>Количество</w:t>
      </w:r>
      <w:r w:rsidR="0086208E" w:rsidRPr="0011370D">
        <w:rPr>
          <w:b w:val="0"/>
        </w:rPr>
        <w:t xml:space="preserve"> решенных задач по классам</w:t>
      </w:r>
      <w:r w:rsidR="0086208E">
        <w:rPr>
          <w:b w:val="0"/>
        </w:rPr>
        <w:t>, в зависимости от числа потоков</w:t>
      </w:r>
    </w:p>
    <w:tbl>
      <w:tblPr>
        <w:tblW w:w="5680" w:type="dxa"/>
        <w:jc w:val="center"/>
        <w:tblInd w:w="94" w:type="dxa"/>
        <w:tblLook w:val="04A0"/>
      </w:tblPr>
      <w:tblGrid>
        <w:gridCol w:w="1840"/>
        <w:gridCol w:w="960"/>
        <w:gridCol w:w="960"/>
        <w:gridCol w:w="960"/>
        <w:gridCol w:w="960"/>
      </w:tblGrid>
      <w:tr w:rsidR="00137993" w:rsidRPr="00137993" w:rsidTr="00F40C73">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993" w:rsidRPr="0011370D" w:rsidRDefault="00137993" w:rsidP="0011370D">
            <w:pPr>
              <w:keepNext/>
              <w:snapToGrid w:val="0"/>
              <w:rPr>
                <w:sz w:val="20"/>
                <w:szCs w:val="20"/>
              </w:rPr>
            </w:pPr>
            <w:r w:rsidRPr="0011370D">
              <w:rPr>
                <w:sz w:val="20"/>
                <w:szCs w:val="20"/>
              </w:rPr>
              <w:t>Problem class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16</w:t>
            </w:r>
          </w:p>
        </w:tc>
      </w:tr>
      <w:tr w:rsidR="00137993" w:rsidRPr="00137993" w:rsidTr="00F40C73">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GKLS_nd_10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81</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88</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84</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82</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GKLS_cd_10</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78</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85</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85</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78</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GKLS_td_10</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73</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81</w:t>
            </w:r>
          </w:p>
        </w:tc>
        <w:tc>
          <w:tcPr>
            <w:tcW w:w="960" w:type="dxa"/>
            <w:tcBorders>
              <w:top w:val="nil"/>
              <w:left w:val="nil"/>
              <w:bottom w:val="single" w:sz="4" w:space="0" w:color="auto"/>
              <w:right w:val="single" w:sz="4" w:space="0" w:color="auto"/>
            </w:tcBorders>
            <w:shd w:val="clear" w:color="auto" w:fill="auto"/>
            <w:noWrap/>
            <w:hideMark/>
          </w:tcPr>
          <w:p w:rsidR="00EA3DC4" w:rsidRPr="005C0FAB" w:rsidRDefault="00EA3DC4" w:rsidP="009607F2">
            <w:r w:rsidRPr="005C0FAB">
              <w:t>82</w:t>
            </w:r>
          </w:p>
        </w:tc>
        <w:tc>
          <w:tcPr>
            <w:tcW w:w="960" w:type="dxa"/>
            <w:tcBorders>
              <w:top w:val="nil"/>
              <w:left w:val="nil"/>
              <w:bottom w:val="single" w:sz="4" w:space="0" w:color="auto"/>
              <w:right w:val="single" w:sz="4" w:space="0" w:color="auto"/>
            </w:tcBorders>
            <w:shd w:val="clear" w:color="auto" w:fill="auto"/>
            <w:noWrap/>
            <w:hideMark/>
          </w:tcPr>
          <w:p w:rsidR="00EA3DC4" w:rsidRDefault="00EA3DC4" w:rsidP="009607F2">
            <w:r w:rsidRPr="005C0FAB">
              <w:t>78</w:t>
            </w:r>
          </w:p>
        </w:tc>
      </w:tr>
    </w:tbl>
    <w:p w:rsidR="00137993" w:rsidRPr="0011370D" w:rsidRDefault="0011370D" w:rsidP="00F40C73">
      <w:pPr>
        <w:pStyle w:val="14"/>
        <w:keepNext/>
        <w:spacing w:before="120" w:after="120"/>
        <w:ind w:right="-2"/>
        <w:jc w:val="center"/>
      </w:pPr>
      <w:r w:rsidRPr="00FC6045">
        <w:t>Таблица</w:t>
      </w:r>
      <w:r w:rsidRPr="00FC6045">
        <w:rPr>
          <w:lang w:val="en-US"/>
        </w:rPr>
        <w:t> </w:t>
      </w:r>
      <w:r>
        <w:t>6</w:t>
      </w:r>
      <w:r w:rsidRPr="00FC6045">
        <w:t xml:space="preserve">. </w:t>
      </w:r>
      <w:r w:rsidR="0086208E" w:rsidRPr="0086208E">
        <w:rPr>
          <w:b w:val="0"/>
        </w:rPr>
        <w:t>Среднее время решения задачи</w:t>
      </w:r>
    </w:p>
    <w:tbl>
      <w:tblPr>
        <w:tblW w:w="5680" w:type="dxa"/>
        <w:jc w:val="center"/>
        <w:tblInd w:w="93" w:type="dxa"/>
        <w:tblLook w:val="04A0"/>
      </w:tblPr>
      <w:tblGrid>
        <w:gridCol w:w="1840"/>
        <w:gridCol w:w="960"/>
        <w:gridCol w:w="960"/>
        <w:gridCol w:w="960"/>
        <w:gridCol w:w="960"/>
      </w:tblGrid>
      <w:tr w:rsidR="00137993" w:rsidRPr="00137993" w:rsidTr="00F40C73">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993" w:rsidRPr="0011370D" w:rsidRDefault="00137993" w:rsidP="0011370D">
            <w:pPr>
              <w:keepNext/>
              <w:snapToGrid w:val="0"/>
              <w:rPr>
                <w:sz w:val="20"/>
                <w:szCs w:val="20"/>
              </w:rPr>
            </w:pPr>
            <w:r w:rsidRPr="0011370D">
              <w:rPr>
                <w:sz w:val="20"/>
                <w:szCs w:val="20"/>
              </w:rPr>
              <w:t>Problem class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16</w:t>
            </w:r>
          </w:p>
        </w:tc>
      </w:tr>
      <w:tr w:rsidR="00137993" w:rsidRPr="00137993" w:rsidTr="00F40C73">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GKLS_nd_10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15,80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16,30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15,01</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12,55</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GKLS_cd_10</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38,09</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50,89</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46,23</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38,42</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GKLS_td_10</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57,99</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65,29</w:t>
            </w:r>
          </w:p>
        </w:tc>
        <w:tc>
          <w:tcPr>
            <w:tcW w:w="960" w:type="dxa"/>
            <w:tcBorders>
              <w:top w:val="nil"/>
              <w:left w:val="nil"/>
              <w:bottom w:val="single" w:sz="4" w:space="0" w:color="auto"/>
              <w:right w:val="single" w:sz="4" w:space="0" w:color="auto"/>
            </w:tcBorders>
            <w:shd w:val="clear" w:color="auto" w:fill="auto"/>
            <w:noWrap/>
            <w:hideMark/>
          </w:tcPr>
          <w:p w:rsidR="00EA3DC4" w:rsidRPr="001F2F6C" w:rsidRDefault="00EA3DC4" w:rsidP="009607F2">
            <w:r w:rsidRPr="001F2F6C">
              <w:t>62,35</w:t>
            </w:r>
          </w:p>
        </w:tc>
        <w:tc>
          <w:tcPr>
            <w:tcW w:w="960" w:type="dxa"/>
            <w:tcBorders>
              <w:top w:val="nil"/>
              <w:left w:val="nil"/>
              <w:bottom w:val="single" w:sz="4" w:space="0" w:color="auto"/>
              <w:right w:val="single" w:sz="4" w:space="0" w:color="auto"/>
            </w:tcBorders>
            <w:shd w:val="clear" w:color="auto" w:fill="auto"/>
            <w:noWrap/>
            <w:hideMark/>
          </w:tcPr>
          <w:p w:rsidR="00EA3DC4" w:rsidRDefault="00EA3DC4" w:rsidP="009607F2">
            <w:r w:rsidRPr="001F2F6C">
              <w:t>51,79</w:t>
            </w:r>
          </w:p>
        </w:tc>
      </w:tr>
    </w:tbl>
    <w:p w:rsidR="00137993" w:rsidRPr="0011370D" w:rsidRDefault="0011370D" w:rsidP="00F40C73">
      <w:pPr>
        <w:pStyle w:val="14"/>
        <w:keepNext/>
        <w:spacing w:before="120" w:after="120"/>
        <w:ind w:right="-2"/>
        <w:jc w:val="center"/>
      </w:pPr>
      <w:r w:rsidRPr="00FC6045">
        <w:t>Таблица</w:t>
      </w:r>
      <w:r w:rsidRPr="00FC6045">
        <w:rPr>
          <w:lang w:val="en-US"/>
        </w:rPr>
        <w:t> </w:t>
      </w:r>
      <w:r>
        <w:t>7</w:t>
      </w:r>
      <w:r w:rsidRPr="00FC6045">
        <w:t xml:space="preserve">. </w:t>
      </w:r>
      <w:r w:rsidR="0086208E" w:rsidRPr="0086208E">
        <w:rPr>
          <w:b w:val="0"/>
        </w:rPr>
        <w:t>Ускорение по времени</w:t>
      </w:r>
    </w:p>
    <w:tbl>
      <w:tblPr>
        <w:tblW w:w="5680" w:type="dxa"/>
        <w:jc w:val="center"/>
        <w:tblInd w:w="93" w:type="dxa"/>
        <w:tblLook w:val="04A0"/>
      </w:tblPr>
      <w:tblGrid>
        <w:gridCol w:w="1840"/>
        <w:gridCol w:w="960"/>
        <w:gridCol w:w="960"/>
        <w:gridCol w:w="960"/>
        <w:gridCol w:w="960"/>
      </w:tblGrid>
      <w:tr w:rsidR="00137993" w:rsidRPr="00137993" w:rsidTr="00F40C73">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993" w:rsidRPr="0011370D" w:rsidRDefault="00137993" w:rsidP="0011370D">
            <w:pPr>
              <w:keepNext/>
              <w:snapToGrid w:val="0"/>
              <w:rPr>
                <w:sz w:val="20"/>
                <w:szCs w:val="20"/>
              </w:rPr>
            </w:pPr>
            <w:r w:rsidRPr="0011370D">
              <w:rPr>
                <w:sz w:val="20"/>
                <w:szCs w:val="20"/>
              </w:rPr>
              <w:t>Problem class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P = 16</w:t>
            </w:r>
          </w:p>
        </w:tc>
      </w:tr>
      <w:tr w:rsidR="00137993" w:rsidRPr="00137993" w:rsidTr="00F40C73">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GKLS_nd_10</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1,48</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1,43</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1,56</w:t>
            </w:r>
          </w:p>
        </w:tc>
        <w:tc>
          <w:tcPr>
            <w:tcW w:w="960" w:type="dxa"/>
            <w:tcBorders>
              <w:top w:val="nil"/>
              <w:left w:val="nil"/>
              <w:bottom w:val="single" w:sz="4" w:space="0" w:color="auto"/>
              <w:right w:val="single" w:sz="4" w:space="0" w:color="auto"/>
            </w:tcBorders>
            <w:shd w:val="clear" w:color="auto" w:fill="auto"/>
            <w:noWrap/>
            <w:vAlign w:val="bottom"/>
            <w:hideMark/>
          </w:tcPr>
          <w:p w:rsidR="00137993" w:rsidRPr="0011370D" w:rsidRDefault="00137993" w:rsidP="0011370D">
            <w:pPr>
              <w:keepNext/>
              <w:snapToGrid w:val="0"/>
              <w:rPr>
                <w:sz w:val="20"/>
                <w:szCs w:val="20"/>
              </w:rPr>
            </w:pPr>
            <w:r w:rsidRPr="0011370D">
              <w:rPr>
                <w:sz w:val="20"/>
                <w:szCs w:val="20"/>
              </w:rPr>
              <w:t>1,86</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GKLS_cd_10</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1,40</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1,04</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1,15</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1,38</w:t>
            </w:r>
          </w:p>
        </w:tc>
      </w:tr>
      <w:tr w:rsidR="00EA3DC4" w:rsidRPr="00137993" w:rsidTr="009607F2">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A3DC4" w:rsidRPr="0011370D" w:rsidRDefault="00EA3DC4" w:rsidP="0011370D">
            <w:pPr>
              <w:keepNext/>
              <w:snapToGrid w:val="0"/>
              <w:rPr>
                <w:sz w:val="20"/>
                <w:szCs w:val="20"/>
              </w:rPr>
            </w:pPr>
            <w:r w:rsidRPr="0011370D">
              <w:rPr>
                <w:sz w:val="20"/>
                <w:szCs w:val="20"/>
              </w:rPr>
              <w:t>GKLS_td_10</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1,20</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1,06</w:t>
            </w:r>
          </w:p>
        </w:tc>
        <w:tc>
          <w:tcPr>
            <w:tcW w:w="960" w:type="dxa"/>
            <w:tcBorders>
              <w:top w:val="nil"/>
              <w:left w:val="nil"/>
              <w:bottom w:val="single" w:sz="4" w:space="0" w:color="auto"/>
              <w:right w:val="single" w:sz="4" w:space="0" w:color="auto"/>
            </w:tcBorders>
            <w:shd w:val="clear" w:color="auto" w:fill="auto"/>
            <w:noWrap/>
            <w:hideMark/>
          </w:tcPr>
          <w:p w:rsidR="00EA3DC4" w:rsidRPr="006F6432" w:rsidRDefault="00EA3DC4" w:rsidP="009607F2">
            <w:r w:rsidRPr="006F6432">
              <w:t>1,11</w:t>
            </w:r>
          </w:p>
        </w:tc>
        <w:tc>
          <w:tcPr>
            <w:tcW w:w="960" w:type="dxa"/>
            <w:tcBorders>
              <w:top w:val="nil"/>
              <w:left w:val="nil"/>
              <w:bottom w:val="single" w:sz="4" w:space="0" w:color="auto"/>
              <w:right w:val="single" w:sz="4" w:space="0" w:color="auto"/>
            </w:tcBorders>
            <w:shd w:val="clear" w:color="auto" w:fill="auto"/>
            <w:noWrap/>
            <w:hideMark/>
          </w:tcPr>
          <w:p w:rsidR="00EA3DC4" w:rsidRDefault="00EA3DC4" w:rsidP="009607F2">
            <w:r w:rsidRPr="006F6432">
              <w:t>1,34</w:t>
            </w:r>
          </w:p>
        </w:tc>
      </w:tr>
    </w:tbl>
    <w:p w:rsidR="00137993" w:rsidRPr="0011370D" w:rsidRDefault="00137993" w:rsidP="0011370D">
      <w:pPr>
        <w:keepNext/>
        <w:snapToGrid w:val="0"/>
        <w:rPr>
          <w:sz w:val="20"/>
          <w:szCs w:val="20"/>
        </w:rPr>
      </w:pPr>
    </w:p>
    <w:p w:rsidR="0025752A" w:rsidRDefault="0025752A" w:rsidP="00926E57">
      <w:pPr>
        <w:pStyle w:val="af"/>
      </w:pPr>
      <w:r>
        <w:t>Результаты экспериментов показывают преимущество параллельного алгоритма по сравн</w:t>
      </w:r>
      <w:r>
        <w:t>е</w:t>
      </w:r>
      <w:r>
        <w:t>нию с последовательным</w:t>
      </w:r>
      <w:r w:rsidR="00F245D7">
        <w:t xml:space="preserve"> и по числу решенных задач, и по времени решения</w:t>
      </w:r>
      <w:r>
        <w:t xml:space="preserve">. </w:t>
      </w:r>
      <w:r w:rsidR="00F245D7">
        <w:t>Но п</w:t>
      </w:r>
      <w:r>
        <w:t xml:space="preserve">оскольку для </w:t>
      </w:r>
      <w:r w:rsidR="00F245D7">
        <w:t>десятимерных задач</w:t>
      </w:r>
      <w:r>
        <w:t xml:space="preserve"> необходимо использовать расширенную точность при вычислениях</w:t>
      </w:r>
      <w:r w:rsidR="00F245D7">
        <w:t>, то</w:t>
      </w:r>
      <w:r>
        <w:t xml:space="preserve"> </w:t>
      </w:r>
      <w:r w:rsidR="00F245D7">
        <w:t>параллельное проведение испытаний не дает значительного ускорения.</w:t>
      </w:r>
    </w:p>
    <w:p w:rsidR="0025752A" w:rsidRDefault="0025752A" w:rsidP="00926E57">
      <w:pPr>
        <w:pStyle w:val="af"/>
      </w:pPr>
    </w:p>
    <w:p w:rsidR="008C2841" w:rsidRDefault="008C2841" w:rsidP="00926E57">
      <w:pPr>
        <w:pStyle w:val="af"/>
      </w:pPr>
      <w:r>
        <w:t>Далее приведены результаты для многопроцессорного запуска.</w:t>
      </w:r>
      <w:r w:rsidR="00F245D7">
        <w:t xml:space="preserve"> </w:t>
      </w:r>
      <w:r w:rsidR="00F245D7" w:rsidRPr="00004E66">
        <w:t>Численное сравнение пр</w:t>
      </w:r>
      <w:r w:rsidR="00F245D7" w:rsidRPr="00004E66">
        <w:t>о</w:t>
      </w:r>
      <w:r w:rsidR="00F245D7" w:rsidRPr="00004E66">
        <w:t xml:space="preserve">водилось на классах функций </w:t>
      </w:r>
      <w:r w:rsidR="00F245D7" w:rsidRPr="00074F5A">
        <w:t>GKLS</w:t>
      </w:r>
      <w:r w:rsidR="00F245D7" w:rsidRPr="00926E57">
        <w:t>_</w:t>
      </w:r>
      <w:r w:rsidR="00F245D7" w:rsidRPr="00074F5A">
        <w:t>nd</w:t>
      </w:r>
      <w:r w:rsidR="00F245D7">
        <w:t xml:space="preserve">, </w:t>
      </w:r>
      <w:r w:rsidR="00F245D7" w:rsidRPr="00074F5A">
        <w:t>GKLS</w:t>
      </w:r>
      <w:r w:rsidR="00F245D7" w:rsidRPr="00926E57">
        <w:t>_</w:t>
      </w:r>
      <w:r w:rsidR="00F245D7" w:rsidRPr="00074F5A">
        <w:t>cd</w:t>
      </w:r>
      <w:r w:rsidR="00F245D7">
        <w:t xml:space="preserve"> </w:t>
      </w:r>
      <w:r w:rsidR="00F245D7" w:rsidRPr="00004E66">
        <w:t xml:space="preserve">и </w:t>
      </w:r>
      <w:r w:rsidR="00F245D7" w:rsidRPr="00074F5A">
        <w:t>GKLS</w:t>
      </w:r>
      <w:r w:rsidR="00F245D7" w:rsidRPr="00926E57">
        <w:t>_</w:t>
      </w:r>
      <w:r w:rsidR="00F245D7" w:rsidRPr="00074F5A">
        <w:t>td</w:t>
      </w:r>
      <w:r w:rsidR="00F245D7">
        <w:t xml:space="preserve">  </w:t>
      </w:r>
      <w:r w:rsidR="00F245D7" w:rsidRPr="00004E66">
        <w:t xml:space="preserve">размерности </w:t>
      </w:r>
      <w:r w:rsidR="00F245D7">
        <w:t xml:space="preserve">10. В соответствии с блочной рекурсивной схемой было использовано два уровня подзадач с размерностями </w:t>
      </w:r>
      <w:r w:rsidR="00074F5A" w:rsidRPr="00074F5A">
        <w:rPr>
          <w:position w:val="-10"/>
        </w:rPr>
        <w:object w:dxaOrig="1160" w:dyaOrig="320">
          <v:shape id="_x0000_i1097" type="#_x0000_t75" style="width:57.6pt;height:16.3pt" o:ole="">
            <v:imagedata r:id="rId154" o:title=""/>
          </v:shape>
          <o:OLEObject Type="Embed" ProgID="Equation.3" ShapeID="_x0000_i1097" DrawAspect="Content" ObjectID="_1527518378" r:id="rId155"/>
        </w:object>
      </w:r>
      <w:r w:rsidR="00F245D7">
        <w:t>. В таблице</w:t>
      </w:r>
      <w:r w:rsidR="0086208E">
        <w:t xml:space="preserve"> 8</w:t>
      </w:r>
      <w:r w:rsidR="00F245D7">
        <w:t xml:space="preserve"> приведено число решившихся задач, среднее время решения одной задачи и ускорение по времени относительно последовательного запуска.</w:t>
      </w:r>
    </w:p>
    <w:p w:rsidR="008C2841" w:rsidRPr="0011370D" w:rsidRDefault="0011370D" w:rsidP="00F40C73">
      <w:pPr>
        <w:pStyle w:val="14"/>
        <w:keepNext/>
        <w:spacing w:before="120" w:after="120"/>
        <w:ind w:right="-2"/>
        <w:jc w:val="center"/>
      </w:pPr>
      <w:commentRangeStart w:id="45"/>
      <w:r w:rsidRPr="00FC6045">
        <w:t>Таблица</w:t>
      </w:r>
      <w:r w:rsidRPr="00FC6045">
        <w:rPr>
          <w:lang w:val="en-US"/>
        </w:rPr>
        <w:t> </w:t>
      </w:r>
      <w:r>
        <w:t>8</w:t>
      </w:r>
      <w:r w:rsidRPr="00FC6045">
        <w:t xml:space="preserve">. </w:t>
      </w:r>
      <w:r>
        <w:rPr>
          <w:b w:val="0"/>
        </w:rPr>
        <w:t>табл</w:t>
      </w:r>
    </w:p>
    <w:tbl>
      <w:tblPr>
        <w:tblW w:w="6160" w:type="dxa"/>
        <w:jc w:val="center"/>
        <w:tblInd w:w="94" w:type="dxa"/>
        <w:tblLook w:val="04A0"/>
      </w:tblPr>
      <w:tblGrid>
        <w:gridCol w:w="1500"/>
        <w:gridCol w:w="1581"/>
        <w:gridCol w:w="1599"/>
        <w:gridCol w:w="1480"/>
      </w:tblGrid>
      <w:tr w:rsidR="008C2841" w:rsidRPr="008C2841" w:rsidTr="00445EC1">
        <w:trPr>
          <w:trHeight w:val="600"/>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2841" w:rsidRPr="0011370D" w:rsidRDefault="008C2841" w:rsidP="0011370D">
            <w:pPr>
              <w:keepNext/>
              <w:snapToGrid w:val="0"/>
              <w:rPr>
                <w:sz w:val="20"/>
                <w:szCs w:val="20"/>
              </w:rPr>
            </w:pPr>
            <w:r w:rsidRPr="0011370D">
              <w:rPr>
                <w:sz w:val="20"/>
                <w:szCs w:val="20"/>
              </w:rPr>
              <w:t>Problem class</w:t>
            </w:r>
          </w:p>
        </w:tc>
        <w:tc>
          <w:tcPr>
            <w:tcW w:w="1581" w:type="dxa"/>
            <w:tcBorders>
              <w:top w:val="single" w:sz="4" w:space="0" w:color="auto"/>
              <w:left w:val="nil"/>
              <w:bottom w:val="single" w:sz="4" w:space="0" w:color="auto"/>
              <w:right w:val="single" w:sz="4" w:space="0" w:color="auto"/>
            </w:tcBorders>
            <w:shd w:val="clear" w:color="auto" w:fill="auto"/>
            <w:vAlign w:val="bottom"/>
            <w:hideMark/>
          </w:tcPr>
          <w:p w:rsidR="008C2841" w:rsidRPr="00445EC1" w:rsidRDefault="008C2841" w:rsidP="0011370D">
            <w:pPr>
              <w:keepNext/>
              <w:snapToGrid w:val="0"/>
            </w:pPr>
            <w:r w:rsidRPr="0011370D">
              <w:rPr>
                <w:sz w:val="20"/>
                <w:szCs w:val="20"/>
              </w:rPr>
              <w:t>Решилось задач</w:t>
            </w:r>
          </w:p>
        </w:tc>
        <w:tc>
          <w:tcPr>
            <w:tcW w:w="1599" w:type="dxa"/>
            <w:tcBorders>
              <w:top w:val="single" w:sz="4" w:space="0" w:color="auto"/>
              <w:left w:val="nil"/>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среднее время</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ускорение</w:t>
            </w:r>
          </w:p>
        </w:tc>
      </w:tr>
      <w:tr w:rsidR="008C2841" w:rsidRPr="008C2841" w:rsidTr="00445EC1">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GKLS_nd_10</w:t>
            </w:r>
          </w:p>
        </w:tc>
        <w:tc>
          <w:tcPr>
            <w:tcW w:w="1581" w:type="dxa"/>
            <w:tcBorders>
              <w:top w:val="nil"/>
              <w:left w:val="nil"/>
              <w:bottom w:val="single" w:sz="4" w:space="0" w:color="auto"/>
              <w:right w:val="single" w:sz="4" w:space="0" w:color="auto"/>
            </w:tcBorders>
            <w:shd w:val="clear" w:color="auto" w:fill="auto"/>
            <w:noWrap/>
            <w:vAlign w:val="bottom"/>
            <w:hideMark/>
          </w:tcPr>
          <w:p w:rsidR="008C2841" w:rsidRPr="0011370D" w:rsidRDefault="00445EC1" w:rsidP="0011370D">
            <w:pPr>
              <w:keepNext/>
              <w:snapToGrid w:val="0"/>
              <w:rPr>
                <w:sz w:val="20"/>
                <w:szCs w:val="20"/>
              </w:rPr>
            </w:pPr>
            <w:r>
              <w:rPr>
                <w:sz w:val="20"/>
                <w:szCs w:val="20"/>
              </w:rPr>
              <w:t>68</w:t>
            </w:r>
          </w:p>
        </w:tc>
        <w:tc>
          <w:tcPr>
            <w:tcW w:w="1599" w:type="dxa"/>
            <w:tcBorders>
              <w:top w:val="nil"/>
              <w:left w:val="nil"/>
              <w:bottom w:val="single" w:sz="4" w:space="0" w:color="auto"/>
              <w:right w:val="single" w:sz="4" w:space="0" w:color="auto"/>
            </w:tcBorders>
            <w:shd w:val="clear" w:color="auto" w:fill="auto"/>
            <w:noWrap/>
            <w:vAlign w:val="bottom"/>
            <w:hideMark/>
          </w:tcPr>
          <w:p w:rsidR="008C2841" w:rsidRPr="0011370D" w:rsidRDefault="00445EC1" w:rsidP="0011370D">
            <w:pPr>
              <w:keepNext/>
              <w:snapToGrid w:val="0"/>
              <w:rPr>
                <w:sz w:val="20"/>
                <w:szCs w:val="20"/>
              </w:rPr>
            </w:pPr>
            <w:r>
              <w:rPr>
                <w:sz w:val="20"/>
                <w:szCs w:val="20"/>
              </w:rPr>
              <w:t>12,</w:t>
            </w:r>
            <w:r w:rsidRPr="00445EC1">
              <w:rPr>
                <w:sz w:val="20"/>
                <w:szCs w:val="20"/>
              </w:rPr>
              <w:t>11057849</w:t>
            </w:r>
          </w:p>
        </w:tc>
        <w:tc>
          <w:tcPr>
            <w:tcW w:w="1480" w:type="dxa"/>
            <w:tcBorders>
              <w:top w:val="nil"/>
              <w:left w:val="nil"/>
              <w:bottom w:val="single" w:sz="4" w:space="0" w:color="auto"/>
              <w:right w:val="single" w:sz="4" w:space="0" w:color="auto"/>
            </w:tcBorders>
            <w:shd w:val="clear" w:color="auto" w:fill="auto"/>
            <w:noWrap/>
            <w:vAlign w:val="bottom"/>
            <w:hideMark/>
          </w:tcPr>
          <w:p w:rsidR="008C2841" w:rsidRPr="0011370D" w:rsidRDefault="00EC085C" w:rsidP="0011370D">
            <w:pPr>
              <w:keepNext/>
              <w:snapToGrid w:val="0"/>
              <w:rPr>
                <w:sz w:val="20"/>
                <w:szCs w:val="20"/>
              </w:rPr>
            </w:pPr>
            <w:r>
              <w:rPr>
                <w:sz w:val="20"/>
                <w:szCs w:val="20"/>
              </w:rPr>
              <w:t>1,93</w:t>
            </w:r>
          </w:p>
        </w:tc>
      </w:tr>
      <w:tr w:rsidR="008C2841" w:rsidRPr="008C2841" w:rsidTr="00445EC1">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GKLS_cd_10</w:t>
            </w:r>
          </w:p>
        </w:tc>
        <w:tc>
          <w:tcPr>
            <w:tcW w:w="1581" w:type="dxa"/>
            <w:tcBorders>
              <w:top w:val="nil"/>
              <w:left w:val="nil"/>
              <w:bottom w:val="single" w:sz="4" w:space="0" w:color="auto"/>
              <w:right w:val="single" w:sz="4" w:space="0" w:color="auto"/>
            </w:tcBorders>
            <w:shd w:val="clear" w:color="auto" w:fill="auto"/>
            <w:noWrap/>
            <w:vAlign w:val="bottom"/>
            <w:hideMark/>
          </w:tcPr>
          <w:p w:rsidR="008C2841" w:rsidRPr="0011370D" w:rsidRDefault="00445EC1" w:rsidP="0011370D">
            <w:pPr>
              <w:keepNext/>
              <w:snapToGrid w:val="0"/>
              <w:rPr>
                <w:sz w:val="20"/>
                <w:szCs w:val="20"/>
              </w:rPr>
            </w:pPr>
            <w:r>
              <w:rPr>
                <w:sz w:val="20"/>
                <w:szCs w:val="20"/>
              </w:rPr>
              <w:t>57</w:t>
            </w:r>
          </w:p>
        </w:tc>
        <w:tc>
          <w:tcPr>
            <w:tcW w:w="1599" w:type="dxa"/>
            <w:tcBorders>
              <w:top w:val="nil"/>
              <w:left w:val="nil"/>
              <w:bottom w:val="single" w:sz="4" w:space="0" w:color="auto"/>
              <w:right w:val="single" w:sz="4" w:space="0" w:color="auto"/>
            </w:tcBorders>
            <w:shd w:val="clear" w:color="auto" w:fill="auto"/>
            <w:noWrap/>
            <w:vAlign w:val="bottom"/>
            <w:hideMark/>
          </w:tcPr>
          <w:p w:rsidR="008C2841" w:rsidRPr="0011370D" w:rsidRDefault="00445EC1" w:rsidP="0011370D">
            <w:pPr>
              <w:keepNext/>
              <w:snapToGrid w:val="0"/>
              <w:rPr>
                <w:sz w:val="20"/>
                <w:szCs w:val="20"/>
              </w:rPr>
            </w:pPr>
            <w:r>
              <w:rPr>
                <w:sz w:val="20"/>
                <w:szCs w:val="20"/>
              </w:rPr>
              <w:t>18,</w:t>
            </w:r>
            <w:r w:rsidRPr="00445EC1">
              <w:rPr>
                <w:sz w:val="20"/>
                <w:szCs w:val="20"/>
              </w:rPr>
              <w:t>59134655</w:t>
            </w:r>
          </w:p>
        </w:tc>
        <w:tc>
          <w:tcPr>
            <w:tcW w:w="1480" w:type="dxa"/>
            <w:tcBorders>
              <w:top w:val="nil"/>
              <w:left w:val="nil"/>
              <w:bottom w:val="single" w:sz="4" w:space="0" w:color="auto"/>
              <w:right w:val="single" w:sz="4" w:space="0" w:color="auto"/>
            </w:tcBorders>
            <w:shd w:val="clear" w:color="auto" w:fill="auto"/>
            <w:noWrap/>
            <w:vAlign w:val="bottom"/>
            <w:hideMark/>
          </w:tcPr>
          <w:p w:rsidR="008C2841" w:rsidRPr="0011370D" w:rsidRDefault="00EC085C" w:rsidP="0011370D">
            <w:pPr>
              <w:keepNext/>
              <w:snapToGrid w:val="0"/>
              <w:rPr>
                <w:sz w:val="20"/>
                <w:szCs w:val="20"/>
              </w:rPr>
            </w:pPr>
            <w:r>
              <w:rPr>
                <w:sz w:val="20"/>
                <w:szCs w:val="20"/>
              </w:rPr>
              <w:t>2,86</w:t>
            </w:r>
          </w:p>
        </w:tc>
      </w:tr>
      <w:tr w:rsidR="008C2841" w:rsidRPr="008C2841" w:rsidTr="00445EC1">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8C2841" w:rsidRPr="0011370D" w:rsidRDefault="008C2841" w:rsidP="0011370D">
            <w:pPr>
              <w:keepNext/>
              <w:snapToGrid w:val="0"/>
              <w:rPr>
                <w:sz w:val="20"/>
                <w:szCs w:val="20"/>
              </w:rPr>
            </w:pPr>
            <w:r w:rsidRPr="0011370D">
              <w:rPr>
                <w:sz w:val="20"/>
                <w:szCs w:val="20"/>
              </w:rPr>
              <w:t>GKLS_td_10</w:t>
            </w:r>
          </w:p>
        </w:tc>
        <w:tc>
          <w:tcPr>
            <w:tcW w:w="1581" w:type="dxa"/>
            <w:tcBorders>
              <w:top w:val="nil"/>
              <w:left w:val="nil"/>
              <w:bottom w:val="single" w:sz="4" w:space="0" w:color="auto"/>
              <w:right w:val="single" w:sz="4" w:space="0" w:color="auto"/>
            </w:tcBorders>
            <w:shd w:val="clear" w:color="auto" w:fill="auto"/>
            <w:noWrap/>
            <w:vAlign w:val="bottom"/>
            <w:hideMark/>
          </w:tcPr>
          <w:p w:rsidR="008C2841" w:rsidRPr="0011370D" w:rsidRDefault="00445EC1" w:rsidP="0011370D">
            <w:pPr>
              <w:keepNext/>
              <w:snapToGrid w:val="0"/>
              <w:rPr>
                <w:sz w:val="20"/>
                <w:szCs w:val="20"/>
              </w:rPr>
            </w:pPr>
            <w:r>
              <w:rPr>
                <w:sz w:val="20"/>
                <w:szCs w:val="20"/>
              </w:rPr>
              <w:t>47</w:t>
            </w:r>
          </w:p>
        </w:tc>
        <w:tc>
          <w:tcPr>
            <w:tcW w:w="1599" w:type="dxa"/>
            <w:tcBorders>
              <w:top w:val="nil"/>
              <w:left w:val="nil"/>
              <w:bottom w:val="single" w:sz="4" w:space="0" w:color="auto"/>
              <w:right w:val="single" w:sz="4" w:space="0" w:color="auto"/>
            </w:tcBorders>
            <w:shd w:val="clear" w:color="auto" w:fill="auto"/>
            <w:noWrap/>
            <w:vAlign w:val="bottom"/>
            <w:hideMark/>
          </w:tcPr>
          <w:p w:rsidR="008C2841" w:rsidRPr="0011370D" w:rsidRDefault="00445EC1" w:rsidP="0011370D">
            <w:pPr>
              <w:keepNext/>
              <w:snapToGrid w:val="0"/>
              <w:rPr>
                <w:sz w:val="20"/>
                <w:szCs w:val="20"/>
              </w:rPr>
            </w:pPr>
            <w:r w:rsidRPr="00445EC1">
              <w:rPr>
                <w:sz w:val="20"/>
                <w:szCs w:val="20"/>
              </w:rPr>
              <w:t>22.85260192</w:t>
            </w:r>
          </w:p>
        </w:tc>
        <w:tc>
          <w:tcPr>
            <w:tcW w:w="1480" w:type="dxa"/>
            <w:tcBorders>
              <w:top w:val="nil"/>
              <w:left w:val="nil"/>
              <w:bottom w:val="single" w:sz="4" w:space="0" w:color="auto"/>
              <w:right w:val="single" w:sz="4" w:space="0" w:color="auto"/>
            </w:tcBorders>
            <w:shd w:val="clear" w:color="auto" w:fill="auto"/>
            <w:noWrap/>
            <w:vAlign w:val="bottom"/>
            <w:hideMark/>
          </w:tcPr>
          <w:p w:rsidR="008C2841" w:rsidRPr="0011370D" w:rsidRDefault="00EC085C" w:rsidP="0011370D">
            <w:pPr>
              <w:keepNext/>
              <w:snapToGrid w:val="0"/>
              <w:rPr>
                <w:sz w:val="20"/>
                <w:szCs w:val="20"/>
              </w:rPr>
            </w:pPr>
            <w:r>
              <w:rPr>
                <w:sz w:val="20"/>
                <w:szCs w:val="20"/>
              </w:rPr>
              <w:t>3.03</w:t>
            </w:r>
          </w:p>
        </w:tc>
      </w:tr>
    </w:tbl>
    <w:p w:rsidR="008C2841" w:rsidRDefault="008C2841" w:rsidP="00A025E3">
      <w:pPr>
        <w:keepNext/>
        <w:snapToGrid w:val="0"/>
        <w:ind w:left="360"/>
        <w:rPr>
          <w:sz w:val="20"/>
          <w:szCs w:val="20"/>
          <w:lang w:val="en-US"/>
        </w:rPr>
      </w:pPr>
    </w:p>
    <w:p w:rsidR="00A025E3" w:rsidRDefault="00A025E3" w:rsidP="00A025E3">
      <w:pPr>
        <w:pStyle w:val="aff4"/>
        <w:keepNext/>
        <w:snapToGrid w:val="0"/>
        <w:rPr>
          <w:sz w:val="20"/>
          <w:szCs w:val="20"/>
        </w:rPr>
      </w:pPr>
    </w:p>
    <w:p w:rsidR="00A025E3" w:rsidRDefault="00A025E3" w:rsidP="00A025E3">
      <w:pPr>
        <w:pStyle w:val="aff4"/>
        <w:keepNext/>
        <w:snapToGrid w:val="0"/>
        <w:rPr>
          <w:sz w:val="20"/>
          <w:szCs w:val="20"/>
        </w:rPr>
      </w:pPr>
      <w:r>
        <w:rPr>
          <w:sz w:val="20"/>
          <w:szCs w:val="20"/>
        </w:rPr>
        <w:t xml:space="preserve">Решилось больше чем </w:t>
      </w:r>
      <w:r>
        <w:rPr>
          <w:sz w:val="20"/>
          <w:szCs w:val="20"/>
          <w:lang w:val="en-US"/>
        </w:rPr>
        <w:t>Direct</w:t>
      </w:r>
      <w:r>
        <w:rPr>
          <w:sz w:val="20"/>
          <w:szCs w:val="20"/>
        </w:rPr>
        <w:t>ом</w:t>
      </w:r>
    </w:p>
    <w:p w:rsidR="00A025E3" w:rsidRPr="00A025E3" w:rsidRDefault="00A025E3" w:rsidP="00A025E3">
      <w:pPr>
        <w:pStyle w:val="aff4"/>
        <w:keepNext/>
        <w:snapToGrid w:val="0"/>
        <w:rPr>
          <w:sz w:val="20"/>
          <w:szCs w:val="20"/>
        </w:rPr>
      </w:pPr>
      <w:r>
        <w:rPr>
          <w:sz w:val="20"/>
          <w:szCs w:val="20"/>
        </w:rPr>
        <w:t>Есть ускорение</w:t>
      </w:r>
    </w:p>
    <w:commentRangeEnd w:id="45"/>
    <w:p w:rsidR="00F245D7" w:rsidRPr="0011370D" w:rsidRDefault="0086208E" w:rsidP="0011370D">
      <w:pPr>
        <w:keepNext/>
        <w:snapToGrid w:val="0"/>
        <w:rPr>
          <w:sz w:val="20"/>
          <w:szCs w:val="20"/>
        </w:rPr>
      </w:pPr>
      <w:r>
        <w:rPr>
          <w:rStyle w:val="aff0"/>
          <w:lang w:eastAsia="ru-RU"/>
        </w:rPr>
        <w:commentReference w:id="45"/>
      </w:r>
    </w:p>
    <w:p w:rsidR="00E66D7E" w:rsidRDefault="0074573A" w:rsidP="00E66D7E">
      <w:pPr>
        <w:pStyle w:val="1"/>
      </w:pPr>
      <w:r>
        <w:t>5</w:t>
      </w:r>
      <w:r w:rsidR="00E66D7E">
        <w:t>. Заключение</w:t>
      </w:r>
    </w:p>
    <w:p w:rsidR="00E66D7E" w:rsidRDefault="00926E57" w:rsidP="00074F5A">
      <w:pPr>
        <w:pStyle w:val="af"/>
      </w:pPr>
      <w:r>
        <w:t>В работе представлены результаты решения 10-ти и 3</w:t>
      </w:r>
      <w:r w:rsidR="00393A3C">
        <w:t>0</w:t>
      </w:r>
      <w:r>
        <w:t>-ти мерных задач безусловной гл</w:t>
      </w:r>
      <w:r>
        <w:t>о</w:t>
      </w:r>
      <w:r>
        <w:t xml:space="preserve">бальной оптимизации с конкурса </w:t>
      </w:r>
      <w:r w:rsidRPr="00074F5A">
        <w:t>G</w:t>
      </w:r>
      <w:r>
        <w:t>enOpt 2016. Описаны использованные методы оптимизации и их модификации, направленные на получение реше</w:t>
      </w:r>
      <w:r w:rsidR="00393A3C">
        <w:t>ния при заданном ограничении в один</w:t>
      </w:r>
      <w:r>
        <w:t xml:space="preserve"> миллион испытаний</w:t>
      </w:r>
      <w:r w:rsidR="00393A3C">
        <w:t>.</w:t>
      </w:r>
      <w:r>
        <w:t xml:space="preserve"> Все рассмотренные модификации реализованы в решателе </w:t>
      </w:r>
      <w:r w:rsidRPr="00074F5A">
        <w:t>ExaMin</w:t>
      </w:r>
      <w:r>
        <w:t>, и</w:t>
      </w:r>
      <w:r>
        <w:t>с</w:t>
      </w:r>
      <w:r>
        <w:t>пользованном при проведении экспериментов</w:t>
      </w:r>
      <w:r w:rsidRPr="00865C6B">
        <w:t>.</w:t>
      </w:r>
      <w:r w:rsidR="00CC2BFF">
        <w:t xml:space="preserve"> </w:t>
      </w:r>
    </w:p>
    <w:p w:rsidR="00393A3C" w:rsidRPr="00393A3C" w:rsidRDefault="00393A3C" w:rsidP="00393A3C">
      <w:pPr>
        <w:pStyle w:val="af"/>
      </w:pPr>
    </w:p>
    <w:p w:rsidR="000920D9" w:rsidRPr="00CC2BFF" w:rsidRDefault="000920D9" w:rsidP="000920D9">
      <w:pPr>
        <w:pStyle w:val="1"/>
      </w:pPr>
      <w:r>
        <w:lastRenderedPageBreak/>
        <w:t>Литература</w:t>
      </w:r>
    </w:p>
    <w:p w:rsidR="00635BEE" w:rsidRPr="009346A4" w:rsidRDefault="00E91107" w:rsidP="00635BEE">
      <w:pPr>
        <w:pStyle w:val="a"/>
        <w:numPr>
          <w:ilvl w:val="0"/>
          <w:numId w:val="6"/>
        </w:numPr>
        <w:ind w:left="378"/>
        <w:rPr>
          <w:lang w:val="en-US"/>
        </w:rPr>
      </w:pPr>
      <w:bookmarkStart w:id="46" w:name="_Ref397074367"/>
      <w:bookmarkStart w:id="47" w:name="OLE_LINK42"/>
      <w:bookmarkStart w:id="48" w:name="OLE_LINK43"/>
      <w:bookmarkStart w:id="49" w:name="_Ref453341712"/>
      <w:bookmarkStart w:id="50" w:name="_Ref453772618"/>
      <w:r w:rsidRPr="004E3A3D">
        <w:rPr>
          <w:lang w:val="en-US"/>
        </w:rPr>
        <w:t>Gaviano</w:t>
      </w:r>
      <w:r w:rsidRPr="0099667C">
        <w:rPr>
          <w:lang w:val="en-US"/>
        </w:rPr>
        <w:t xml:space="preserve"> </w:t>
      </w:r>
      <w:r w:rsidRPr="004E3A3D">
        <w:rPr>
          <w:lang w:val="en-US"/>
        </w:rPr>
        <w:t>M., Lera</w:t>
      </w:r>
      <w:r w:rsidRPr="0099667C">
        <w:rPr>
          <w:lang w:val="en-US"/>
        </w:rPr>
        <w:t xml:space="preserve"> </w:t>
      </w:r>
      <w:r w:rsidRPr="004E3A3D">
        <w:rPr>
          <w:lang w:val="en-US"/>
        </w:rPr>
        <w:t>D., Kvasov</w:t>
      </w:r>
      <w:r w:rsidRPr="0099667C">
        <w:rPr>
          <w:lang w:val="en-US"/>
        </w:rPr>
        <w:t xml:space="preserve"> </w:t>
      </w:r>
      <w:r w:rsidRPr="004E3A3D">
        <w:rPr>
          <w:lang w:val="en-US"/>
        </w:rPr>
        <w:t>D. E., Sergeyev</w:t>
      </w:r>
      <w:r w:rsidRPr="0099667C">
        <w:rPr>
          <w:lang w:val="en-US"/>
        </w:rPr>
        <w:t xml:space="preserve"> </w:t>
      </w:r>
      <w:r w:rsidRPr="004E3A3D">
        <w:rPr>
          <w:lang w:val="en-US"/>
        </w:rPr>
        <w:t>Y. D. Software for generation of classes of test functions with known local and global mi</w:t>
      </w:r>
      <w:r>
        <w:rPr>
          <w:lang w:val="en-US"/>
        </w:rPr>
        <w:t>nima for global optimization</w:t>
      </w:r>
      <w:r w:rsidRPr="004E3A3D">
        <w:rPr>
          <w:lang w:val="en-US"/>
        </w:rPr>
        <w:t xml:space="preserve"> // ACM Transactions on Mathemati</w:t>
      </w:r>
      <w:r>
        <w:rPr>
          <w:lang w:val="en-US"/>
        </w:rPr>
        <w:t>cal Software. 2003.</w:t>
      </w:r>
      <w:r w:rsidRPr="004E3A3D">
        <w:rPr>
          <w:lang w:val="en-US"/>
        </w:rPr>
        <w:t xml:space="preserve"> Vol. </w:t>
      </w:r>
      <w:r>
        <w:rPr>
          <w:lang w:val="en-US"/>
        </w:rPr>
        <w:t xml:space="preserve">29. </w:t>
      </w:r>
      <w:r w:rsidRPr="004E3A3D">
        <w:rPr>
          <w:lang w:val="en-US"/>
        </w:rPr>
        <w:t>P. 469-480.</w:t>
      </w:r>
      <w:bookmarkEnd w:id="46"/>
      <w:bookmarkEnd w:id="50"/>
    </w:p>
    <w:p w:rsidR="00635BEE" w:rsidRPr="00D37042" w:rsidRDefault="00E91107" w:rsidP="00635BEE">
      <w:pPr>
        <w:pStyle w:val="a"/>
        <w:numPr>
          <w:ilvl w:val="0"/>
          <w:numId w:val="6"/>
        </w:numPr>
        <w:ind w:left="378"/>
      </w:pPr>
      <w:bookmarkStart w:id="51" w:name="_Ref399682846"/>
      <w:bookmarkStart w:id="52" w:name="_Ref453341954"/>
      <w:r w:rsidRPr="00985691">
        <w:t>Сергеев</w:t>
      </w:r>
      <w:r w:rsidRPr="00001B22">
        <w:t xml:space="preserve"> </w:t>
      </w:r>
      <w:r w:rsidRPr="00985691">
        <w:t>Я</w:t>
      </w:r>
      <w:r w:rsidRPr="00001B22">
        <w:t>.</w:t>
      </w:r>
      <w:r w:rsidRPr="00985691">
        <w:t>Д</w:t>
      </w:r>
      <w:r w:rsidRPr="00001B22">
        <w:t xml:space="preserve">., </w:t>
      </w:r>
      <w:r w:rsidRPr="00985691">
        <w:t>Квасов</w:t>
      </w:r>
      <w:r w:rsidRPr="00001B22">
        <w:t xml:space="preserve"> </w:t>
      </w:r>
      <w:r w:rsidRPr="00985691">
        <w:t>Д</w:t>
      </w:r>
      <w:r w:rsidRPr="00001B22">
        <w:t>.</w:t>
      </w:r>
      <w:r w:rsidRPr="00985691">
        <w:t>Е</w:t>
      </w:r>
      <w:r w:rsidRPr="00001B22">
        <w:t xml:space="preserve">. </w:t>
      </w:r>
      <w:r w:rsidRPr="00985691">
        <w:t>Диагональные</w:t>
      </w:r>
      <w:r w:rsidRPr="00001B22">
        <w:t xml:space="preserve"> </w:t>
      </w:r>
      <w:r w:rsidRPr="00985691">
        <w:t>методы</w:t>
      </w:r>
      <w:r w:rsidRPr="00001B22">
        <w:t xml:space="preserve"> </w:t>
      </w:r>
      <w:r w:rsidRPr="00985691">
        <w:t>глобальной</w:t>
      </w:r>
      <w:r w:rsidRPr="00001B22">
        <w:t xml:space="preserve"> </w:t>
      </w:r>
      <w:r w:rsidRPr="00985691">
        <w:t>оптимизации</w:t>
      </w:r>
      <w:r w:rsidRPr="00001B22">
        <w:t xml:space="preserve">. </w:t>
      </w:r>
      <w:r w:rsidR="00E37CE3" w:rsidRPr="00C90185">
        <w:rPr>
          <w:lang w:val="en-US"/>
        </w:rPr>
        <w:t xml:space="preserve">М.: </w:t>
      </w:r>
      <w:r w:rsidRPr="00985691">
        <w:t>Физматлит</w:t>
      </w:r>
      <w:r w:rsidRPr="0027198C">
        <w:rPr>
          <w:lang w:val="en-US"/>
        </w:rPr>
        <w:t>, 2008.</w:t>
      </w:r>
      <w:bookmarkEnd w:id="51"/>
      <w:r w:rsidRPr="0027198C">
        <w:rPr>
          <w:lang w:val="en-US"/>
        </w:rPr>
        <w:t xml:space="preserve"> 352 </w:t>
      </w:r>
      <w:r>
        <w:rPr>
          <w:lang w:val="en-US"/>
        </w:rPr>
        <w:t>c</w:t>
      </w:r>
      <w:r w:rsidRPr="0027198C">
        <w:rPr>
          <w:lang w:val="en-US"/>
        </w:rPr>
        <w:t>.</w:t>
      </w:r>
      <w:bookmarkEnd w:id="52"/>
    </w:p>
    <w:p w:rsidR="003E3BC5" w:rsidRPr="003E3BC5" w:rsidRDefault="00140D9D" w:rsidP="003E3BC5">
      <w:pPr>
        <w:pStyle w:val="a"/>
        <w:numPr>
          <w:ilvl w:val="0"/>
          <w:numId w:val="6"/>
        </w:numPr>
        <w:ind w:left="378"/>
        <w:rPr>
          <w:lang w:val="en-US"/>
        </w:rPr>
      </w:pPr>
      <w:bookmarkStart w:id="53" w:name="OLE_LINK44"/>
      <w:bookmarkStart w:id="54" w:name="OLE_LINK45"/>
      <w:bookmarkStart w:id="55" w:name="_Ref453341754"/>
      <w:bookmarkEnd w:id="47"/>
      <w:bookmarkEnd w:id="48"/>
      <w:bookmarkEnd w:id="49"/>
      <w:r w:rsidRPr="00801EB9">
        <w:rPr>
          <w:lang w:val="en-US"/>
        </w:rPr>
        <w:t>Sergeyev, Ya.D., Grishagin, V.A.: Sequential and parallel</w:t>
      </w:r>
      <w:r>
        <w:rPr>
          <w:lang w:val="en-US"/>
        </w:rPr>
        <w:t xml:space="preserve"> global optimization algorithms //</w:t>
      </w:r>
      <w:r w:rsidRPr="00801EB9">
        <w:rPr>
          <w:lang w:val="en-US"/>
        </w:rPr>
        <w:t xml:space="preserve"> </w:t>
      </w:r>
      <w:r w:rsidRPr="009346A4">
        <w:rPr>
          <w:lang w:val="en-US"/>
        </w:rPr>
        <w:t>Opt</w:t>
      </w:r>
      <w:r w:rsidRPr="009346A4">
        <w:rPr>
          <w:lang w:val="en-US"/>
        </w:rPr>
        <w:t>i</w:t>
      </w:r>
      <w:r w:rsidRPr="009346A4">
        <w:rPr>
          <w:lang w:val="en-US"/>
        </w:rPr>
        <w:t>mization Methods and Software</w:t>
      </w:r>
      <w:r w:rsidRPr="004E3A3D">
        <w:rPr>
          <w:lang w:val="en-US"/>
        </w:rPr>
        <w:t>.</w:t>
      </w:r>
      <w:r>
        <w:rPr>
          <w:lang w:val="en-US"/>
        </w:rPr>
        <w:t xml:space="preserve"> 1994. Vol.</w:t>
      </w:r>
      <w:r w:rsidRPr="004E3A3D">
        <w:rPr>
          <w:lang w:val="en-US"/>
        </w:rPr>
        <w:t xml:space="preserve"> </w:t>
      </w:r>
      <w:r>
        <w:rPr>
          <w:lang w:val="en-US"/>
        </w:rPr>
        <w:t xml:space="preserve">3, No. </w:t>
      </w:r>
      <w:r w:rsidRPr="004E3A3D">
        <w:rPr>
          <w:lang w:val="en-US"/>
        </w:rPr>
        <w:t>3</w:t>
      </w:r>
      <w:r>
        <w:rPr>
          <w:lang w:val="en-US"/>
        </w:rPr>
        <w:t xml:space="preserve">. </w:t>
      </w:r>
      <w:r w:rsidR="00E37CE3">
        <w:rPr>
          <w:lang w:val="en-US"/>
        </w:rPr>
        <w:t>P.</w:t>
      </w:r>
      <w:r w:rsidRPr="004E3A3D">
        <w:rPr>
          <w:lang w:val="en-US"/>
        </w:rPr>
        <w:t xml:space="preserve"> </w:t>
      </w:r>
      <w:r w:rsidRPr="009346A4">
        <w:rPr>
          <w:lang w:val="en-US"/>
        </w:rPr>
        <w:t>111</w:t>
      </w:r>
      <w:r>
        <w:rPr>
          <w:lang w:val="en-US"/>
        </w:rPr>
        <w:sym w:font="Symbol" w:char="F02D"/>
      </w:r>
      <w:r w:rsidRPr="009346A4">
        <w:rPr>
          <w:lang w:val="en-US"/>
        </w:rPr>
        <w:t>124</w:t>
      </w:r>
      <w:bookmarkEnd w:id="55"/>
      <w:r>
        <w:rPr>
          <w:lang w:val="en-US"/>
        </w:rPr>
        <w:t>.</w:t>
      </w:r>
    </w:p>
    <w:p w:rsidR="008A530B" w:rsidRDefault="00140D9D" w:rsidP="009346A4">
      <w:pPr>
        <w:pStyle w:val="a"/>
        <w:numPr>
          <w:ilvl w:val="0"/>
          <w:numId w:val="6"/>
        </w:numPr>
        <w:ind w:left="378"/>
        <w:rPr>
          <w:lang w:val="en-US"/>
        </w:rPr>
      </w:pPr>
      <w:bookmarkStart w:id="56" w:name="_Ref453341720"/>
      <w:bookmarkEnd w:id="53"/>
      <w:bookmarkEnd w:id="54"/>
      <w:r w:rsidRPr="000E337B">
        <w:t>В.П. Гергель. Об одном способе учета значений производных при минимизации многоэк</w:t>
      </w:r>
      <w:r w:rsidRPr="000E337B">
        <w:t>с</w:t>
      </w:r>
      <w:r w:rsidRPr="000E337B">
        <w:t xml:space="preserve">тремальных функций //Журнал вычислительной математики и математической физики. </w:t>
      </w:r>
      <w:r w:rsidRPr="000E337B">
        <w:rPr>
          <w:lang w:val="en-US"/>
        </w:rPr>
        <w:t>1996. Т. 36, № 6. С. 51</w:t>
      </w:r>
      <w:r>
        <w:rPr>
          <w:lang w:val="en-US"/>
        </w:rPr>
        <w:sym w:font="Symbol" w:char="F02D"/>
      </w:r>
      <w:r w:rsidRPr="000E337B">
        <w:rPr>
          <w:lang w:val="en-US"/>
        </w:rPr>
        <w:t>67</w:t>
      </w:r>
      <w:r>
        <w:rPr>
          <w:lang w:val="en-US"/>
        </w:rPr>
        <w:t>.</w:t>
      </w:r>
      <w:r w:rsidR="008A530B" w:rsidRPr="008A530B">
        <w:rPr>
          <w:lang w:val="en-US"/>
        </w:rPr>
        <w:t xml:space="preserve"> </w:t>
      </w:r>
    </w:p>
    <w:bookmarkEnd w:id="56"/>
    <w:p w:rsidR="000920D9" w:rsidRPr="008A530B" w:rsidRDefault="00140D9D" w:rsidP="009346A4">
      <w:pPr>
        <w:pStyle w:val="a"/>
        <w:numPr>
          <w:ilvl w:val="0"/>
          <w:numId w:val="6"/>
        </w:numPr>
        <w:ind w:left="378"/>
        <w:rPr>
          <w:lang w:val="en-US"/>
        </w:rPr>
      </w:pPr>
      <w:r>
        <w:rPr>
          <w:lang w:val="en-US"/>
        </w:rPr>
        <w:t>Gergel V.</w:t>
      </w:r>
      <w:r w:rsidR="00E37CE3">
        <w:rPr>
          <w:lang w:val="en-US"/>
        </w:rPr>
        <w:t>P.</w:t>
      </w:r>
      <w:r w:rsidRPr="00801EB9">
        <w:rPr>
          <w:lang w:val="en-US"/>
        </w:rPr>
        <w:t xml:space="preserve"> A global optimization algorithm f</w:t>
      </w:r>
      <w:r>
        <w:rPr>
          <w:lang w:val="en-US"/>
        </w:rPr>
        <w:t>or multivariate functions with L</w:t>
      </w:r>
      <w:r w:rsidRPr="00801EB9">
        <w:rPr>
          <w:lang w:val="en-US"/>
        </w:rPr>
        <w:t>ipschitzian first d</w:t>
      </w:r>
      <w:r w:rsidRPr="00801EB9">
        <w:rPr>
          <w:lang w:val="en-US"/>
        </w:rPr>
        <w:t>e</w:t>
      </w:r>
      <w:r>
        <w:rPr>
          <w:lang w:val="en-US"/>
        </w:rPr>
        <w:t>rivatives //</w:t>
      </w:r>
      <w:r w:rsidRPr="00801EB9">
        <w:rPr>
          <w:lang w:val="en-US"/>
        </w:rPr>
        <w:t xml:space="preserve"> </w:t>
      </w:r>
      <w:r w:rsidRPr="009346A4">
        <w:rPr>
          <w:lang w:val="en-US"/>
        </w:rPr>
        <w:t>Journal of Global Optimization.</w:t>
      </w:r>
      <w:r>
        <w:rPr>
          <w:lang w:val="en-US"/>
        </w:rPr>
        <w:t xml:space="preserve"> 1997. Vol.</w:t>
      </w:r>
      <w:r w:rsidRPr="009346A4">
        <w:rPr>
          <w:lang w:val="en-US"/>
        </w:rPr>
        <w:t xml:space="preserve"> 10</w:t>
      </w:r>
      <w:r>
        <w:rPr>
          <w:lang w:val="en-US"/>
        </w:rPr>
        <w:t xml:space="preserve"> No. </w:t>
      </w:r>
      <w:r w:rsidRPr="009346A4">
        <w:rPr>
          <w:lang w:val="en-US"/>
        </w:rPr>
        <w:t>3</w:t>
      </w:r>
      <w:r>
        <w:rPr>
          <w:lang w:val="en-US"/>
        </w:rPr>
        <w:t xml:space="preserve">. </w:t>
      </w:r>
      <w:r w:rsidR="00E37CE3">
        <w:rPr>
          <w:lang w:val="en-US"/>
        </w:rPr>
        <w:t>P.</w:t>
      </w:r>
      <w:r w:rsidRPr="009346A4">
        <w:rPr>
          <w:lang w:val="en-US"/>
        </w:rPr>
        <w:t xml:space="preserve"> 257</w:t>
      </w:r>
      <w:r>
        <w:rPr>
          <w:lang w:val="en-US"/>
        </w:rPr>
        <w:sym w:font="Symbol" w:char="F02D"/>
      </w:r>
      <w:r w:rsidRPr="009346A4">
        <w:rPr>
          <w:lang w:val="en-US"/>
        </w:rPr>
        <w:t>281</w:t>
      </w:r>
      <w:r>
        <w:rPr>
          <w:lang w:val="en-US"/>
        </w:rPr>
        <w:t>.</w:t>
      </w:r>
    </w:p>
    <w:p w:rsidR="00635BEE" w:rsidRPr="009346A4" w:rsidRDefault="00140D9D" w:rsidP="00635BEE">
      <w:pPr>
        <w:pStyle w:val="a"/>
        <w:numPr>
          <w:ilvl w:val="0"/>
          <w:numId w:val="6"/>
        </w:numPr>
        <w:ind w:left="378"/>
        <w:rPr>
          <w:lang w:val="en-US"/>
        </w:rPr>
      </w:pPr>
      <w:bookmarkStart w:id="57" w:name="OLE_LINK6"/>
      <w:bookmarkStart w:id="58" w:name="_Ref453341742"/>
      <w:bookmarkEnd w:id="57"/>
      <w:r w:rsidRPr="00801EB9">
        <w:rPr>
          <w:lang w:val="en-US"/>
        </w:rPr>
        <w:t>Grishagin V.A., Sergeyev Ya.D., Strongin</w:t>
      </w:r>
      <w:r>
        <w:rPr>
          <w:lang w:val="en-US"/>
        </w:rPr>
        <w:t xml:space="preserve"> R.G.</w:t>
      </w:r>
      <w:r w:rsidRPr="00801EB9">
        <w:rPr>
          <w:lang w:val="en-US"/>
        </w:rPr>
        <w:t xml:space="preserve"> Parallel characteristical algorithms for solving </w:t>
      </w:r>
      <w:r>
        <w:rPr>
          <w:lang w:val="en-US"/>
        </w:rPr>
        <w:t>problems of global optimization //</w:t>
      </w:r>
      <w:r w:rsidRPr="00801EB9">
        <w:rPr>
          <w:lang w:val="en-US"/>
        </w:rPr>
        <w:t xml:space="preserve"> </w:t>
      </w:r>
      <w:r w:rsidRPr="009346A4">
        <w:rPr>
          <w:lang w:val="en-US"/>
        </w:rPr>
        <w:t>Journal of Global Optimization.</w:t>
      </w:r>
      <w:r>
        <w:rPr>
          <w:lang w:val="en-US"/>
        </w:rPr>
        <w:t xml:space="preserve"> 1997. Vol.</w:t>
      </w:r>
      <w:r w:rsidRPr="009346A4">
        <w:rPr>
          <w:lang w:val="en-US"/>
        </w:rPr>
        <w:t xml:space="preserve"> 10</w:t>
      </w:r>
      <w:r>
        <w:rPr>
          <w:lang w:val="en-US"/>
        </w:rPr>
        <w:t xml:space="preserve"> No. </w:t>
      </w:r>
      <w:r w:rsidRPr="009346A4">
        <w:rPr>
          <w:lang w:val="en-US"/>
        </w:rPr>
        <w:t>2</w:t>
      </w:r>
      <w:r>
        <w:rPr>
          <w:lang w:val="en-US"/>
        </w:rPr>
        <w:t xml:space="preserve">. </w:t>
      </w:r>
      <w:r w:rsidR="00E37CE3">
        <w:rPr>
          <w:lang w:val="en-US"/>
        </w:rPr>
        <w:t>P.</w:t>
      </w:r>
      <w:r>
        <w:rPr>
          <w:lang w:val="en-US"/>
        </w:rPr>
        <w:t> 185</w:t>
      </w:r>
      <w:r>
        <w:rPr>
          <w:lang w:val="en-US"/>
        </w:rPr>
        <w:sym w:font="Symbol" w:char="F02D"/>
      </w:r>
      <w:r>
        <w:rPr>
          <w:lang w:val="en-US"/>
        </w:rPr>
        <w:t>206.</w:t>
      </w:r>
    </w:p>
    <w:p w:rsidR="00635BEE" w:rsidRPr="009346A4" w:rsidRDefault="00140D9D" w:rsidP="00635BEE">
      <w:pPr>
        <w:pStyle w:val="a"/>
        <w:numPr>
          <w:ilvl w:val="0"/>
          <w:numId w:val="6"/>
        </w:numPr>
        <w:ind w:left="378"/>
        <w:rPr>
          <w:lang w:val="en-US"/>
        </w:rPr>
      </w:pPr>
      <w:r>
        <w:rPr>
          <w:lang w:val="en-US"/>
        </w:rPr>
        <w:t>Gergel V.</w:t>
      </w:r>
      <w:r w:rsidR="00E37CE3">
        <w:rPr>
          <w:lang w:val="en-US"/>
        </w:rPr>
        <w:t>P.</w:t>
      </w:r>
      <w:r>
        <w:rPr>
          <w:lang w:val="en-US"/>
        </w:rPr>
        <w:t>, Sergeyev Ya.D.</w:t>
      </w:r>
      <w:r w:rsidRPr="00801EB9">
        <w:rPr>
          <w:lang w:val="en-US"/>
        </w:rPr>
        <w:t xml:space="preserve"> Sequential and parallel algorithms for global minimizing functions</w:t>
      </w:r>
      <w:r>
        <w:rPr>
          <w:lang w:val="en-US"/>
        </w:rPr>
        <w:t xml:space="preserve"> with Lipschitzian derivatives // </w:t>
      </w:r>
      <w:r w:rsidRPr="009346A4">
        <w:rPr>
          <w:lang w:val="en-US"/>
        </w:rPr>
        <w:t>Computers and Mathematics with Applications</w:t>
      </w:r>
      <w:r>
        <w:rPr>
          <w:lang w:val="en-US"/>
        </w:rPr>
        <w:t xml:space="preserve"> 1999. Vol.</w:t>
      </w:r>
      <w:r w:rsidRPr="009346A4">
        <w:rPr>
          <w:lang w:val="en-US"/>
        </w:rPr>
        <w:t xml:space="preserve"> 37</w:t>
      </w:r>
      <w:r>
        <w:rPr>
          <w:lang w:val="en-US"/>
        </w:rPr>
        <w:t xml:space="preserve"> No. </w:t>
      </w:r>
      <w:r w:rsidRPr="009346A4">
        <w:rPr>
          <w:lang w:val="en-US"/>
        </w:rPr>
        <w:t>4-5</w:t>
      </w:r>
      <w:r>
        <w:rPr>
          <w:lang w:val="en-US"/>
        </w:rPr>
        <w:t xml:space="preserve">. </w:t>
      </w:r>
      <w:r w:rsidR="00E37CE3">
        <w:rPr>
          <w:lang w:val="en-US"/>
        </w:rPr>
        <w:t>P.</w:t>
      </w:r>
      <w:r w:rsidRPr="009346A4">
        <w:rPr>
          <w:lang w:val="en-US"/>
        </w:rPr>
        <w:t xml:space="preserve"> 163</w:t>
      </w:r>
      <w:r>
        <w:rPr>
          <w:lang w:val="en-US"/>
        </w:rPr>
        <w:sym w:font="Symbol" w:char="F02D"/>
      </w:r>
      <w:r w:rsidRPr="009346A4">
        <w:rPr>
          <w:lang w:val="en-US"/>
        </w:rPr>
        <w:t>179</w:t>
      </w:r>
      <w:r>
        <w:rPr>
          <w:lang w:val="en-US"/>
        </w:rPr>
        <w:t>.</w:t>
      </w:r>
    </w:p>
    <w:p w:rsidR="00635BEE" w:rsidRPr="009346A4" w:rsidRDefault="00140D9D" w:rsidP="00635BEE">
      <w:pPr>
        <w:pStyle w:val="a"/>
        <w:numPr>
          <w:ilvl w:val="0"/>
          <w:numId w:val="6"/>
        </w:numPr>
        <w:ind w:left="378"/>
        <w:rPr>
          <w:lang w:val="en-US"/>
        </w:rPr>
      </w:pPr>
      <w:r>
        <w:rPr>
          <w:lang w:val="en-US"/>
        </w:rPr>
        <w:t>Sergeyev Ya.D, Grishagin V.A.</w:t>
      </w:r>
      <w:r w:rsidRPr="00801EB9">
        <w:rPr>
          <w:lang w:val="en-US"/>
        </w:rPr>
        <w:t xml:space="preserve"> Parallel asynchronous global search and</w:t>
      </w:r>
      <w:r>
        <w:rPr>
          <w:lang w:val="en-US"/>
        </w:rPr>
        <w:t xml:space="preserve"> the nested optimization scheme //</w:t>
      </w:r>
      <w:r w:rsidRPr="00801EB9">
        <w:rPr>
          <w:lang w:val="en-US"/>
        </w:rPr>
        <w:t xml:space="preserve"> </w:t>
      </w:r>
      <w:r w:rsidRPr="009346A4">
        <w:rPr>
          <w:lang w:val="en-US"/>
        </w:rPr>
        <w:t>Journal of Computational Analysis and Applications.</w:t>
      </w:r>
      <w:r>
        <w:rPr>
          <w:lang w:val="en-US"/>
        </w:rPr>
        <w:t xml:space="preserve"> 2001. Vol.</w:t>
      </w:r>
      <w:r w:rsidRPr="009346A4">
        <w:rPr>
          <w:lang w:val="en-US"/>
        </w:rPr>
        <w:t xml:space="preserve"> 3</w:t>
      </w:r>
      <w:r>
        <w:rPr>
          <w:lang w:val="en-US"/>
        </w:rPr>
        <w:t xml:space="preserve"> No. </w:t>
      </w:r>
      <w:r w:rsidRPr="009346A4">
        <w:rPr>
          <w:lang w:val="en-US"/>
        </w:rPr>
        <w:t>2</w:t>
      </w:r>
      <w:r>
        <w:rPr>
          <w:lang w:val="en-US"/>
        </w:rPr>
        <w:t xml:space="preserve">. </w:t>
      </w:r>
      <w:r w:rsidR="00E37CE3">
        <w:rPr>
          <w:lang w:val="en-US"/>
        </w:rPr>
        <w:t>P.</w:t>
      </w:r>
      <w:r w:rsidRPr="009346A4">
        <w:rPr>
          <w:lang w:val="en-US"/>
        </w:rPr>
        <w:t xml:space="preserve"> 123</w:t>
      </w:r>
      <w:r>
        <w:rPr>
          <w:lang w:val="en-US"/>
        </w:rPr>
        <w:sym w:font="Symbol" w:char="F02D"/>
      </w:r>
      <w:r w:rsidRPr="009346A4">
        <w:rPr>
          <w:lang w:val="en-US"/>
        </w:rPr>
        <w:t>145</w:t>
      </w:r>
      <w:r>
        <w:rPr>
          <w:lang w:val="en-US"/>
        </w:rPr>
        <w:t>.</w:t>
      </w:r>
    </w:p>
    <w:p w:rsidR="000B6939" w:rsidRPr="00140D9D" w:rsidRDefault="00140D9D" w:rsidP="009346A4">
      <w:pPr>
        <w:pStyle w:val="a"/>
        <w:numPr>
          <w:ilvl w:val="0"/>
          <w:numId w:val="6"/>
        </w:numPr>
        <w:ind w:left="378"/>
        <w:rPr>
          <w:lang w:val="en-US"/>
        </w:rPr>
      </w:pPr>
      <w:r>
        <w:t>Баркалов</w:t>
      </w:r>
      <w:r w:rsidRPr="00140D9D">
        <w:t xml:space="preserve"> </w:t>
      </w:r>
      <w:r>
        <w:t>К. А., Стронгин</w:t>
      </w:r>
      <w:r w:rsidRPr="00140D9D">
        <w:t xml:space="preserve"> </w:t>
      </w:r>
      <w:r>
        <w:t>Р. Г.</w:t>
      </w:r>
      <w:r w:rsidR="00D112D1" w:rsidRPr="001C0263">
        <w:t xml:space="preserve"> </w:t>
      </w:r>
      <w:r w:rsidR="001D5094" w:rsidRPr="001C0263">
        <w:t>Метод</w:t>
      </w:r>
      <w:r w:rsidR="00D112D1" w:rsidRPr="001C0263">
        <w:t xml:space="preserve"> глобальной оптимизации с адаптивным порядком проверки ограничений</w:t>
      </w:r>
      <w:r w:rsidRPr="000E337B">
        <w:t>//Журнал вычислительной математики и математической физики.</w:t>
      </w:r>
      <w:r w:rsidRPr="00140D9D">
        <w:t xml:space="preserve"> </w:t>
      </w:r>
      <w:r>
        <w:rPr>
          <w:lang w:val="en-US"/>
        </w:rPr>
        <w:t>2002</w:t>
      </w:r>
      <w:r w:rsidR="00D112D1" w:rsidRPr="00140D9D">
        <w:rPr>
          <w:lang w:val="en-US"/>
        </w:rPr>
        <w:t xml:space="preserve"> </w:t>
      </w:r>
      <w:r>
        <w:t>Т</w:t>
      </w:r>
      <w:r w:rsidRPr="00140D9D">
        <w:rPr>
          <w:lang w:val="en-US"/>
        </w:rPr>
        <w:t xml:space="preserve">. </w:t>
      </w:r>
      <w:r>
        <w:rPr>
          <w:lang w:val="en-US"/>
        </w:rPr>
        <w:t>42</w:t>
      </w:r>
      <w:r w:rsidRPr="00140D9D">
        <w:rPr>
          <w:lang w:val="en-US"/>
        </w:rPr>
        <w:t xml:space="preserve">, № </w:t>
      </w:r>
      <w:r w:rsidR="00D112D1" w:rsidRPr="00140D9D">
        <w:rPr>
          <w:lang w:val="en-US"/>
        </w:rPr>
        <w:t>9,</w:t>
      </w:r>
      <w:r w:rsidRPr="00140D9D">
        <w:rPr>
          <w:lang w:val="en-US"/>
        </w:rPr>
        <w:t xml:space="preserve"> </w:t>
      </w:r>
      <w:r>
        <w:t>С</w:t>
      </w:r>
      <w:r w:rsidRPr="00140D9D">
        <w:rPr>
          <w:lang w:val="en-US"/>
        </w:rPr>
        <w:t>.</w:t>
      </w:r>
      <w:r w:rsidR="00D112D1" w:rsidRPr="00140D9D">
        <w:rPr>
          <w:lang w:val="en-US"/>
        </w:rPr>
        <w:t xml:space="preserve"> 1338</w:t>
      </w:r>
      <w:bookmarkStart w:id="59" w:name="OLE_LINK65"/>
      <w:bookmarkStart w:id="60" w:name="OLE_LINK66"/>
      <w:r w:rsidR="00D112D1" w:rsidRPr="00140D9D">
        <w:rPr>
          <w:lang w:val="en-US"/>
        </w:rPr>
        <w:t>–</w:t>
      </w:r>
      <w:bookmarkEnd w:id="59"/>
      <w:bookmarkEnd w:id="60"/>
      <w:r w:rsidR="00D112D1" w:rsidRPr="00140D9D">
        <w:rPr>
          <w:lang w:val="en-US"/>
        </w:rPr>
        <w:t>1350</w:t>
      </w:r>
      <w:r>
        <w:t>.</w:t>
      </w:r>
    </w:p>
    <w:p w:rsidR="000920D9" w:rsidRPr="009607F2" w:rsidRDefault="00140D9D" w:rsidP="009346A4">
      <w:pPr>
        <w:pStyle w:val="a"/>
        <w:numPr>
          <w:ilvl w:val="0"/>
          <w:numId w:val="6"/>
        </w:numPr>
        <w:ind w:left="378"/>
        <w:rPr>
          <w:lang w:val="en-US"/>
        </w:rPr>
      </w:pPr>
      <w:bookmarkStart w:id="61" w:name="OLE_LINK5"/>
      <w:bookmarkEnd w:id="58"/>
      <w:bookmarkEnd w:id="61"/>
      <w:r>
        <w:rPr>
          <w:lang w:val="en-US"/>
        </w:rPr>
        <w:t>Strongin R.G., Sergeyev Ya.D.</w:t>
      </w:r>
      <w:r w:rsidRPr="00801EB9">
        <w:rPr>
          <w:lang w:val="en-US"/>
        </w:rPr>
        <w:t xml:space="preserve"> Global optimization: fractal approach and non redundant para</w:t>
      </w:r>
      <w:r w:rsidRPr="00801EB9">
        <w:rPr>
          <w:lang w:val="en-US"/>
        </w:rPr>
        <w:t>l</w:t>
      </w:r>
      <w:r>
        <w:rPr>
          <w:lang w:val="en-US"/>
        </w:rPr>
        <w:t>lelism //</w:t>
      </w:r>
      <w:r w:rsidRPr="00801EB9">
        <w:rPr>
          <w:lang w:val="en-US"/>
        </w:rPr>
        <w:t xml:space="preserve"> </w:t>
      </w:r>
      <w:r w:rsidRPr="009346A4">
        <w:rPr>
          <w:lang w:val="en-US"/>
        </w:rPr>
        <w:t>Journal of Global Optimization.</w:t>
      </w:r>
      <w:r>
        <w:rPr>
          <w:lang w:val="en-US"/>
        </w:rPr>
        <w:t xml:space="preserve"> 2003. Vol</w:t>
      </w:r>
      <w:r w:rsidRPr="009346A4">
        <w:rPr>
          <w:lang w:val="en-US"/>
        </w:rPr>
        <w:t xml:space="preserve"> 27</w:t>
      </w:r>
      <w:r>
        <w:rPr>
          <w:lang w:val="en-US"/>
        </w:rPr>
        <w:t xml:space="preserve"> No. 1</w:t>
      </w:r>
      <w:r w:rsidRPr="009346A4">
        <w:rPr>
          <w:lang w:val="en-US"/>
        </w:rPr>
        <w:t xml:space="preserve">, </w:t>
      </w:r>
      <w:r w:rsidR="00E37CE3">
        <w:rPr>
          <w:lang w:val="en-US"/>
        </w:rPr>
        <w:t>P.</w:t>
      </w:r>
      <w:r>
        <w:rPr>
          <w:lang w:val="en-US"/>
        </w:rPr>
        <w:t xml:space="preserve"> </w:t>
      </w:r>
      <w:r w:rsidRPr="009346A4">
        <w:rPr>
          <w:lang w:val="en-US"/>
        </w:rPr>
        <w:t>25-50</w:t>
      </w:r>
      <w:r>
        <w:rPr>
          <w:lang w:val="en-US"/>
        </w:rPr>
        <w:t>.</w:t>
      </w:r>
    </w:p>
    <w:p w:rsidR="000920D9" w:rsidRPr="009346A4" w:rsidRDefault="00140D9D" w:rsidP="009346A4">
      <w:pPr>
        <w:pStyle w:val="a"/>
        <w:numPr>
          <w:ilvl w:val="0"/>
          <w:numId w:val="6"/>
        </w:numPr>
        <w:ind w:left="378"/>
        <w:rPr>
          <w:lang w:val="en-US"/>
        </w:rPr>
      </w:pPr>
      <w:r>
        <w:rPr>
          <w:lang w:val="en-US"/>
        </w:rPr>
        <w:t>Gergel V.</w:t>
      </w:r>
      <w:r w:rsidR="00E37CE3">
        <w:rPr>
          <w:lang w:val="en-US"/>
        </w:rPr>
        <w:t>P.</w:t>
      </w:r>
      <w:r>
        <w:rPr>
          <w:lang w:val="en-US"/>
        </w:rPr>
        <w:t>, Strongin R.G.</w:t>
      </w:r>
      <w:r w:rsidRPr="00801EB9">
        <w:rPr>
          <w:lang w:val="en-US"/>
        </w:rPr>
        <w:t xml:space="preserve"> Parallel computing for globally optimal decisi</w:t>
      </w:r>
      <w:r>
        <w:rPr>
          <w:lang w:val="en-US"/>
        </w:rPr>
        <w:t>on making on cluster systems</w:t>
      </w:r>
      <w:r w:rsidRPr="00801EB9">
        <w:rPr>
          <w:lang w:val="en-US"/>
        </w:rPr>
        <w:t xml:space="preserve"> </w:t>
      </w:r>
      <w:r>
        <w:rPr>
          <w:lang w:val="en-US"/>
        </w:rPr>
        <w:t xml:space="preserve">// </w:t>
      </w:r>
      <w:r w:rsidRPr="009346A4">
        <w:rPr>
          <w:lang w:val="en-US"/>
        </w:rPr>
        <w:t>Fut</w:t>
      </w:r>
      <w:r>
        <w:rPr>
          <w:lang w:val="en-US"/>
        </w:rPr>
        <w:t>ure Generation Computer Systems 2005. Vol.</w:t>
      </w:r>
      <w:r w:rsidRPr="009346A4">
        <w:rPr>
          <w:lang w:val="en-US"/>
        </w:rPr>
        <w:t xml:space="preserve"> 21</w:t>
      </w:r>
      <w:r>
        <w:rPr>
          <w:lang w:val="en-US"/>
        </w:rPr>
        <w:t xml:space="preserve"> No. </w:t>
      </w:r>
      <w:r w:rsidRPr="009346A4">
        <w:rPr>
          <w:lang w:val="en-US"/>
        </w:rPr>
        <w:t>5</w:t>
      </w:r>
      <w:r>
        <w:rPr>
          <w:lang w:val="en-US"/>
        </w:rPr>
        <w:t xml:space="preserve">. </w:t>
      </w:r>
      <w:r w:rsidR="00E37CE3">
        <w:rPr>
          <w:lang w:val="en-US"/>
        </w:rPr>
        <w:t>P.</w:t>
      </w:r>
      <w:r>
        <w:rPr>
          <w:lang w:val="en-US"/>
        </w:rPr>
        <w:t xml:space="preserve"> 673-678.</w:t>
      </w:r>
    </w:p>
    <w:p w:rsidR="000920D9" w:rsidRPr="009607F2" w:rsidRDefault="00140D9D" w:rsidP="009346A4">
      <w:pPr>
        <w:pStyle w:val="a"/>
        <w:numPr>
          <w:ilvl w:val="0"/>
          <w:numId w:val="6"/>
        </w:numPr>
        <w:ind w:left="378"/>
        <w:rPr>
          <w:lang w:val="en-US"/>
        </w:rPr>
      </w:pPr>
      <w:r>
        <w:rPr>
          <w:lang w:val="en-US"/>
        </w:rPr>
        <w:t>Barkalov K.A., Gergel V.</w:t>
      </w:r>
      <w:r w:rsidR="00E37CE3">
        <w:rPr>
          <w:lang w:val="en-US"/>
        </w:rPr>
        <w:t>P.</w:t>
      </w:r>
      <w:r>
        <w:rPr>
          <w:lang w:val="en-US"/>
        </w:rPr>
        <w:t xml:space="preserve"> </w:t>
      </w:r>
      <w:r w:rsidRPr="00801EB9">
        <w:rPr>
          <w:lang w:val="en-US"/>
        </w:rPr>
        <w:t>Multilevel scheme of dimensionality reduction for parallel global search algorithms.</w:t>
      </w:r>
      <w:r>
        <w:rPr>
          <w:lang w:val="en-US"/>
        </w:rPr>
        <w:t xml:space="preserve"> // </w:t>
      </w:r>
      <w:r w:rsidRPr="00801EB9">
        <w:rPr>
          <w:lang w:val="en-US"/>
        </w:rPr>
        <w:t>OPT-i</w:t>
      </w:r>
      <w:r>
        <w:rPr>
          <w:lang w:val="en-US"/>
        </w:rPr>
        <w:t>:</w:t>
      </w:r>
      <w:r w:rsidRPr="00801EB9">
        <w:rPr>
          <w:lang w:val="en-US"/>
        </w:rPr>
        <w:t xml:space="preserve"> Proceedings of the 1st International Conference on Engineering and Applied Sciences Optimization </w:t>
      </w:r>
      <w:r>
        <w:rPr>
          <w:lang w:val="en-US"/>
        </w:rPr>
        <w:t xml:space="preserve">2014. </w:t>
      </w:r>
      <w:r w:rsidR="00E37CE3">
        <w:rPr>
          <w:lang w:val="en-US"/>
        </w:rPr>
        <w:t>P.</w:t>
      </w:r>
      <w:r w:rsidRPr="00801EB9">
        <w:rPr>
          <w:lang w:val="en-US"/>
        </w:rPr>
        <w:t xml:space="preserve"> 2111</w:t>
      </w:r>
      <w:r>
        <w:rPr>
          <w:lang w:val="en-US"/>
        </w:rPr>
        <w:t>-</w:t>
      </w:r>
      <w:r w:rsidRPr="00801EB9">
        <w:rPr>
          <w:lang w:val="en-US"/>
        </w:rPr>
        <w:t>2124</w:t>
      </w:r>
      <w:r>
        <w:rPr>
          <w:lang w:val="en-US"/>
        </w:rPr>
        <w:t>.</w:t>
      </w:r>
    </w:p>
    <w:p w:rsidR="000920D9" w:rsidRPr="009346A4" w:rsidRDefault="00140D9D" w:rsidP="009346A4">
      <w:pPr>
        <w:pStyle w:val="a"/>
        <w:numPr>
          <w:ilvl w:val="0"/>
          <w:numId w:val="6"/>
        </w:numPr>
        <w:ind w:left="378"/>
        <w:rPr>
          <w:lang w:val="en-US"/>
        </w:rPr>
      </w:pPr>
      <w:r w:rsidRPr="00801EB9">
        <w:rPr>
          <w:lang w:val="en-US"/>
        </w:rPr>
        <w:t>Gergel</w:t>
      </w:r>
      <w:r>
        <w:rPr>
          <w:lang w:val="en-US"/>
        </w:rPr>
        <w:t xml:space="preserve"> V., Grishagin V., Israfilov R.</w:t>
      </w:r>
      <w:r w:rsidRPr="00801EB9">
        <w:rPr>
          <w:lang w:val="en-US"/>
        </w:rPr>
        <w:t xml:space="preserve"> Local tuning in nested scheme of global optimization. </w:t>
      </w:r>
      <w:r>
        <w:rPr>
          <w:lang w:val="en-US"/>
        </w:rPr>
        <w:t xml:space="preserve">// </w:t>
      </w:r>
      <w:r w:rsidRPr="009346A4">
        <w:rPr>
          <w:lang w:val="en-US"/>
        </w:rPr>
        <w:t>Pr</w:t>
      </w:r>
      <w:r w:rsidRPr="009346A4">
        <w:rPr>
          <w:lang w:val="en-US"/>
        </w:rPr>
        <w:t>o</w:t>
      </w:r>
      <w:r w:rsidRPr="009346A4">
        <w:rPr>
          <w:lang w:val="en-US"/>
        </w:rPr>
        <w:t>cedia Computer Science,</w:t>
      </w:r>
      <w:r>
        <w:rPr>
          <w:lang w:val="en-US"/>
        </w:rPr>
        <w:t xml:space="preserve"> 2015.</w:t>
      </w:r>
      <w:r w:rsidRPr="009346A4">
        <w:rPr>
          <w:lang w:val="en-US"/>
        </w:rPr>
        <w:t xml:space="preserve"> </w:t>
      </w:r>
      <w:r>
        <w:rPr>
          <w:lang w:val="en-US"/>
        </w:rPr>
        <w:t xml:space="preserve">Vol. 51, </w:t>
      </w:r>
      <w:r w:rsidR="00E37CE3">
        <w:rPr>
          <w:lang w:val="en-US"/>
        </w:rPr>
        <w:t>P.</w:t>
      </w:r>
      <w:r w:rsidRPr="009346A4">
        <w:rPr>
          <w:lang w:val="en-US"/>
        </w:rPr>
        <w:t xml:space="preserve"> 865-874.</w:t>
      </w:r>
    </w:p>
    <w:p w:rsidR="003171C0" w:rsidRPr="00C90185" w:rsidRDefault="00140D9D" w:rsidP="009346A4">
      <w:pPr>
        <w:pStyle w:val="a"/>
        <w:numPr>
          <w:ilvl w:val="0"/>
          <w:numId w:val="6"/>
        </w:numPr>
        <w:ind w:left="378"/>
        <w:rPr>
          <w:lang w:val="en-US"/>
        </w:rPr>
      </w:pPr>
      <w:bookmarkStart w:id="62" w:name="_Ref421184118"/>
      <w:r w:rsidRPr="00C90185">
        <w:rPr>
          <w:lang w:val="en-US"/>
        </w:rPr>
        <w:t>Strongin</w:t>
      </w:r>
      <w:r>
        <w:rPr>
          <w:lang w:val="en-US"/>
        </w:rPr>
        <w:t xml:space="preserve"> </w:t>
      </w:r>
      <w:r w:rsidRPr="00C90185">
        <w:rPr>
          <w:lang w:val="en-US"/>
        </w:rPr>
        <w:t>R.G., Sergeyev</w:t>
      </w:r>
      <w:r>
        <w:rPr>
          <w:lang w:val="en-US"/>
        </w:rPr>
        <w:t xml:space="preserve"> </w:t>
      </w:r>
      <w:r w:rsidRPr="00C90185">
        <w:rPr>
          <w:lang w:val="en-US"/>
        </w:rPr>
        <w:t>Ya.D. Global optimization with non-convex constraints. Sequential and parallel algorithms. Dordrecht</w:t>
      </w:r>
      <w:r>
        <w:rPr>
          <w:lang w:val="en-US"/>
        </w:rPr>
        <w:t xml:space="preserve">, </w:t>
      </w:r>
      <w:r w:rsidRPr="00C90185">
        <w:rPr>
          <w:lang w:val="en-US"/>
        </w:rPr>
        <w:t>Kluwer Academic Publishers, 2000.</w:t>
      </w:r>
      <w:bookmarkEnd w:id="62"/>
    </w:p>
    <w:p w:rsidR="003171C0" w:rsidRPr="00140D9D" w:rsidRDefault="00140D9D" w:rsidP="009346A4">
      <w:pPr>
        <w:pStyle w:val="a"/>
        <w:numPr>
          <w:ilvl w:val="0"/>
          <w:numId w:val="6"/>
        </w:numPr>
        <w:ind w:left="378"/>
      </w:pPr>
      <w:bookmarkStart w:id="63" w:name="_Ref421016671"/>
      <w:r w:rsidRPr="00985691">
        <w:t xml:space="preserve">Стронгин Р.Г., Гергель В.П., Гришагин В.А., Баркалов К.А. Параллельные вычисления в задачах глобальной оптимизации. </w:t>
      </w:r>
      <w:r w:rsidR="00E37CE3" w:rsidRPr="00C90185">
        <w:rPr>
          <w:lang w:val="en-US"/>
        </w:rPr>
        <w:t xml:space="preserve">М.: </w:t>
      </w:r>
      <w:r w:rsidRPr="00140D9D">
        <w:t>Издательство Московского университета. 2013. 280 с.</w:t>
      </w:r>
      <w:bookmarkEnd w:id="63"/>
    </w:p>
    <w:p w:rsidR="003171C0" w:rsidRPr="00DD0E7C" w:rsidRDefault="00140D9D" w:rsidP="00CC2BFF">
      <w:pPr>
        <w:pStyle w:val="a"/>
        <w:numPr>
          <w:ilvl w:val="0"/>
          <w:numId w:val="6"/>
        </w:numPr>
        <w:ind w:left="378"/>
      </w:pPr>
      <w:bookmarkStart w:id="64" w:name="_Ref421016679"/>
      <w:r w:rsidRPr="00985691">
        <w:t xml:space="preserve">Городецкий С.Ю., Гришагин В.А. Нелинейное программирование и многоэкстремальная оптимизация. </w:t>
      </w:r>
      <w:r w:rsidRPr="00C90185">
        <w:rPr>
          <w:lang w:val="en-US"/>
        </w:rPr>
        <w:t>Н.Новгород: Изд-во ННГУ, 2007.</w:t>
      </w:r>
      <w:r w:rsidR="003171C0" w:rsidRPr="00D37042">
        <w:t xml:space="preserve"> </w:t>
      </w:r>
      <w:bookmarkEnd w:id="64"/>
    </w:p>
    <w:p w:rsidR="0011370D" w:rsidRPr="003B550F" w:rsidRDefault="003B550F" w:rsidP="009346A4">
      <w:pPr>
        <w:pStyle w:val="a"/>
        <w:numPr>
          <w:ilvl w:val="0"/>
          <w:numId w:val="6"/>
        </w:numPr>
        <w:ind w:left="378"/>
      </w:pPr>
      <w:bookmarkStart w:id="65" w:name="lit37"/>
      <w:bookmarkStart w:id="66" w:name="_Ref453772712"/>
      <w:r w:rsidRPr="003B550F">
        <w:t>Химмельблау</w:t>
      </w:r>
      <w:bookmarkEnd w:id="65"/>
      <w:r w:rsidRPr="003B550F">
        <w:t xml:space="preserve"> Д. </w:t>
      </w:r>
      <w:r>
        <w:t>Прикладное нелинейное программирование. М.: Мир, 1975.</w:t>
      </w:r>
      <w:bookmarkEnd w:id="66"/>
      <w:r w:rsidR="00E37CE3">
        <w:t xml:space="preserve"> 536 с.</w:t>
      </w:r>
    </w:p>
    <w:p w:rsidR="00BC480B" w:rsidRPr="003B550F" w:rsidRDefault="00BC480B">
      <w:pPr>
        <w:rPr>
          <w:szCs w:val="22"/>
        </w:rPr>
      </w:pPr>
    </w:p>
    <w:p w:rsidR="00635BEE" w:rsidRDefault="00635BEE">
      <w:pPr>
        <w:rPr>
          <w:b/>
          <w:sz w:val="32"/>
          <w:szCs w:val="32"/>
          <w:lang w:val="en-US"/>
        </w:rPr>
      </w:pPr>
      <w:r>
        <w:rPr>
          <w:lang w:val="en-US"/>
        </w:rPr>
        <w:br w:type="page"/>
      </w:r>
    </w:p>
    <w:p w:rsidR="00BF62E7" w:rsidRDefault="00565B17">
      <w:pPr>
        <w:pStyle w:val="ad"/>
        <w:spacing w:after="320"/>
        <w:rPr>
          <w:sz w:val="24"/>
          <w:szCs w:val="24"/>
          <w:lang w:val="en-US"/>
        </w:rPr>
      </w:pPr>
      <w:r w:rsidRPr="00565B17">
        <w:rPr>
          <w:lang w:val="en-US"/>
        </w:rPr>
        <w:lastRenderedPageBreak/>
        <w:t>Use of parallel  ExaMin solver for solving global optimization problems from GenOpt competition</w:t>
      </w:r>
    </w:p>
    <w:p w:rsidR="00BF62E7" w:rsidRDefault="00FF3D04">
      <w:pPr>
        <w:pStyle w:val="ae"/>
        <w:rPr>
          <w:lang w:val="en-US"/>
        </w:rPr>
      </w:pPr>
      <w:r>
        <w:rPr>
          <w:sz w:val="24"/>
          <w:szCs w:val="24"/>
          <w:lang w:val="en-US"/>
        </w:rPr>
        <w:t xml:space="preserve">I.G. Lebedev, </w:t>
      </w:r>
      <w:r w:rsidR="00565B17" w:rsidRPr="00565B17">
        <w:rPr>
          <w:sz w:val="24"/>
          <w:szCs w:val="24"/>
          <w:lang w:val="en-US"/>
        </w:rPr>
        <w:t>V.V. Sovrasov</w:t>
      </w:r>
    </w:p>
    <w:p w:rsidR="00BF62E7" w:rsidRDefault="00565B17">
      <w:pPr>
        <w:pStyle w:val="af6"/>
        <w:spacing w:after="320"/>
        <w:rPr>
          <w:sz w:val="20"/>
          <w:szCs w:val="20"/>
          <w:lang w:val="en-US"/>
        </w:rPr>
      </w:pPr>
      <w:r w:rsidRPr="00565B17">
        <w:rPr>
          <w:lang w:val="en-US"/>
        </w:rPr>
        <w:t>Lobachevsky State University of Nizhn</w:t>
      </w:r>
      <w:r w:rsidR="00FF3D04">
        <w:rPr>
          <w:lang w:val="en-US"/>
        </w:rPr>
        <w:t>y</w:t>
      </w:r>
      <w:r w:rsidRPr="00565B17">
        <w:rPr>
          <w:lang w:val="en-US"/>
        </w:rPr>
        <w:t xml:space="preserve"> Novgorod</w:t>
      </w:r>
    </w:p>
    <w:p w:rsidR="00BF62E7" w:rsidRDefault="00565B17" w:rsidP="007C6D64">
      <w:pPr>
        <w:pStyle w:val="ad"/>
        <w:spacing w:after="240"/>
        <w:ind w:left="851" w:right="848"/>
        <w:jc w:val="both"/>
        <w:rPr>
          <w:b w:val="0"/>
          <w:sz w:val="20"/>
          <w:szCs w:val="20"/>
          <w:lang w:val="en-US"/>
        </w:rPr>
      </w:pPr>
      <w:r w:rsidRPr="00565B17">
        <w:rPr>
          <w:b w:val="0"/>
          <w:sz w:val="20"/>
          <w:szCs w:val="20"/>
          <w:lang w:val="en-US"/>
        </w:rPr>
        <w:t>In this work parallel algorithms for solving multiextremal optimization problems are cons</w:t>
      </w:r>
      <w:r w:rsidRPr="00565B17">
        <w:rPr>
          <w:b w:val="0"/>
          <w:sz w:val="20"/>
          <w:szCs w:val="20"/>
          <w:lang w:val="en-US"/>
        </w:rPr>
        <w:t>i</w:t>
      </w:r>
      <w:r w:rsidRPr="00565B17">
        <w:rPr>
          <w:b w:val="0"/>
          <w:sz w:val="20"/>
          <w:szCs w:val="20"/>
          <w:lang w:val="en-US"/>
        </w:rPr>
        <w:t>dered. These algorithms have been developed in the information-statistical approach pr</w:t>
      </w:r>
      <w:r w:rsidRPr="00565B17">
        <w:rPr>
          <w:b w:val="0"/>
          <w:sz w:val="20"/>
          <w:szCs w:val="20"/>
          <w:lang w:val="en-US"/>
        </w:rPr>
        <w:t>o</w:t>
      </w:r>
      <w:r w:rsidRPr="00565B17">
        <w:rPr>
          <w:b w:val="0"/>
          <w:sz w:val="20"/>
          <w:szCs w:val="20"/>
          <w:lang w:val="en-US"/>
        </w:rPr>
        <w:t>posed in Lobachevsky State University of Nizhny Novgorod and have been implemented in parallel software ExaMin. Results of numerical experiments carried out with test function from international competition of optimization algorithms GenOpt (www.genopt.org ) are discussed.</w:t>
      </w:r>
      <w:r w:rsidR="00BF62E7">
        <w:rPr>
          <w:b w:val="0"/>
          <w:sz w:val="20"/>
          <w:szCs w:val="20"/>
          <w:lang w:val="en-US"/>
        </w:rPr>
        <w:t xml:space="preserve"> </w:t>
      </w:r>
    </w:p>
    <w:p w:rsidR="00BF62E7" w:rsidRDefault="00BF62E7">
      <w:pPr>
        <w:pStyle w:val="ad"/>
        <w:spacing w:after="320"/>
        <w:ind w:left="851" w:right="848"/>
        <w:jc w:val="both"/>
        <w:rPr>
          <w:lang w:val="en-US"/>
        </w:rPr>
      </w:pPr>
      <w:r w:rsidRPr="007C6D64">
        <w:rPr>
          <w:b w:val="0"/>
          <w:i/>
          <w:sz w:val="20"/>
          <w:szCs w:val="20"/>
          <w:lang w:val="en-US"/>
        </w:rPr>
        <w:t>Keywords:</w:t>
      </w:r>
      <w:r>
        <w:rPr>
          <w:b w:val="0"/>
          <w:sz w:val="20"/>
          <w:szCs w:val="20"/>
          <w:lang w:val="en-US"/>
        </w:rPr>
        <w:t xml:space="preserve"> </w:t>
      </w:r>
      <w:r w:rsidR="00565B17" w:rsidRPr="00565B17">
        <w:rPr>
          <w:b w:val="0"/>
          <w:sz w:val="20"/>
          <w:szCs w:val="20"/>
          <w:lang w:val="en-US"/>
        </w:rPr>
        <w:t>global optimization, multiextremal functions, dimension reduction, parallel a</w:t>
      </w:r>
      <w:r w:rsidR="00565B17" w:rsidRPr="00565B17">
        <w:rPr>
          <w:b w:val="0"/>
          <w:sz w:val="20"/>
          <w:szCs w:val="20"/>
          <w:lang w:val="en-US"/>
        </w:rPr>
        <w:t>l</w:t>
      </w:r>
      <w:r w:rsidR="00565B17" w:rsidRPr="00565B17">
        <w:rPr>
          <w:b w:val="0"/>
          <w:sz w:val="20"/>
          <w:szCs w:val="20"/>
          <w:lang w:val="en-US"/>
        </w:rPr>
        <w:t>gorithms</w:t>
      </w:r>
    </w:p>
    <w:p w:rsidR="00D37042" w:rsidRDefault="00BF62E7" w:rsidP="00D37042">
      <w:pPr>
        <w:pStyle w:val="1"/>
        <w:rPr>
          <w:lang w:val="en-US"/>
        </w:rPr>
      </w:pPr>
      <w:r>
        <w:rPr>
          <w:lang w:val="en-US"/>
        </w:rPr>
        <w:t>References</w:t>
      </w:r>
    </w:p>
    <w:p w:rsidR="00E37CE3" w:rsidRPr="009346A4" w:rsidRDefault="00E37CE3" w:rsidP="00E37CE3">
      <w:pPr>
        <w:pStyle w:val="a"/>
        <w:numPr>
          <w:ilvl w:val="0"/>
          <w:numId w:val="22"/>
        </w:numPr>
        <w:rPr>
          <w:lang w:val="en-US"/>
        </w:rPr>
      </w:pPr>
      <w:r w:rsidRPr="004E3A3D">
        <w:rPr>
          <w:lang w:val="en-US"/>
        </w:rPr>
        <w:t>Gaviano</w:t>
      </w:r>
      <w:r w:rsidRPr="0099667C">
        <w:rPr>
          <w:lang w:val="en-US"/>
        </w:rPr>
        <w:t xml:space="preserve"> </w:t>
      </w:r>
      <w:r w:rsidRPr="004E3A3D">
        <w:rPr>
          <w:lang w:val="en-US"/>
        </w:rPr>
        <w:t>M., Lera</w:t>
      </w:r>
      <w:r w:rsidRPr="0099667C">
        <w:rPr>
          <w:lang w:val="en-US"/>
        </w:rPr>
        <w:t xml:space="preserve"> </w:t>
      </w:r>
      <w:r w:rsidRPr="004E3A3D">
        <w:rPr>
          <w:lang w:val="en-US"/>
        </w:rPr>
        <w:t>D., Kvasov</w:t>
      </w:r>
      <w:r w:rsidRPr="0099667C">
        <w:rPr>
          <w:lang w:val="en-US"/>
        </w:rPr>
        <w:t xml:space="preserve"> </w:t>
      </w:r>
      <w:r w:rsidRPr="004E3A3D">
        <w:rPr>
          <w:lang w:val="en-US"/>
        </w:rPr>
        <w:t>D. E., Sergeyev</w:t>
      </w:r>
      <w:r w:rsidRPr="0099667C">
        <w:rPr>
          <w:lang w:val="en-US"/>
        </w:rPr>
        <w:t xml:space="preserve"> </w:t>
      </w:r>
      <w:r w:rsidRPr="004E3A3D">
        <w:rPr>
          <w:lang w:val="en-US"/>
        </w:rPr>
        <w:t>Y. D. Software for generation of classes of test functions with known local and global mi</w:t>
      </w:r>
      <w:r>
        <w:rPr>
          <w:lang w:val="en-US"/>
        </w:rPr>
        <w:t>nima for global optimization</w:t>
      </w:r>
      <w:r w:rsidRPr="004E3A3D">
        <w:rPr>
          <w:lang w:val="en-US"/>
        </w:rPr>
        <w:t xml:space="preserve"> // ACM Transactions on Mathemati</w:t>
      </w:r>
      <w:r>
        <w:rPr>
          <w:lang w:val="en-US"/>
        </w:rPr>
        <w:t>cal Software. 2003.</w:t>
      </w:r>
      <w:r w:rsidRPr="004E3A3D">
        <w:rPr>
          <w:lang w:val="en-US"/>
        </w:rPr>
        <w:t xml:space="preserve"> Vol. </w:t>
      </w:r>
      <w:r>
        <w:rPr>
          <w:lang w:val="en-US"/>
        </w:rPr>
        <w:t xml:space="preserve">29. </w:t>
      </w:r>
      <w:r w:rsidRPr="004E3A3D">
        <w:rPr>
          <w:lang w:val="en-US"/>
        </w:rPr>
        <w:t>P. 469-480.</w:t>
      </w:r>
    </w:p>
    <w:p w:rsidR="00E37CE3" w:rsidRDefault="00E37CE3" w:rsidP="00E37CE3">
      <w:pPr>
        <w:pStyle w:val="a"/>
        <w:numPr>
          <w:ilvl w:val="0"/>
          <w:numId w:val="22"/>
        </w:numPr>
        <w:jc w:val="both"/>
        <w:rPr>
          <w:lang w:val="en-US"/>
        </w:rPr>
      </w:pPr>
      <w:r w:rsidRPr="001F757D">
        <w:rPr>
          <w:lang w:val="en-US"/>
        </w:rPr>
        <w:t xml:space="preserve">Sergeyev Y.D., Kvasov D.E. Diagonal'nyye metody global'noy optimizatsii. Fizmatlit, 2008. </w:t>
      </w:r>
      <w:r>
        <w:rPr>
          <w:lang w:val="en-US"/>
        </w:rPr>
        <w:t>P. 352.</w:t>
      </w:r>
    </w:p>
    <w:p w:rsidR="00E37CE3" w:rsidRDefault="00E37CE3" w:rsidP="00E37CE3">
      <w:pPr>
        <w:pStyle w:val="a"/>
        <w:numPr>
          <w:ilvl w:val="0"/>
          <w:numId w:val="22"/>
        </w:numPr>
        <w:rPr>
          <w:lang w:val="en-US"/>
        </w:rPr>
      </w:pPr>
      <w:r w:rsidRPr="00801EB9">
        <w:rPr>
          <w:lang w:val="en-US"/>
        </w:rPr>
        <w:t>Sergeyev, Ya.D., Grishagin, V.A.: Sequential and parallel</w:t>
      </w:r>
      <w:r>
        <w:rPr>
          <w:lang w:val="en-US"/>
        </w:rPr>
        <w:t xml:space="preserve"> global optimization algorithms //</w:t>
      </w:r>
      <w:r w:rsidRPr="00801EB9">
        <w:rPr>
          <w:lang w:val="en-US"/>
        </w:rPr>
        <w:t xml:space="preserve"> </w:t>
      </w:r>
      <w:r w:rsidRPr="009346A4">
        <w:rPr>
          <w:lang w:val="en-US"/>
        </w:rPr>
        <w:t>Opt</w:t>
      </w:r>
      <w:r w:rsidRPr="009346A4">
        <w:rPr>
          <w:lang w:val="en-US"/>
        </w:rPr>
        <w:t>i</w:t>
      </w:r>
      <w:r w:rsidRPr="009346A4">
        <w:rPr>
          <w:lang w:val="en-US"/>
        </w:rPr>
        <w:t>mization Methods and Software</w:t>
      </w:r>
      <w:r w:rsidRPr="004E3A3D">
        <w:rPr>
          <w:lang w:val="en-US"/>
        </w:rPr>
        <w:t>.</w:t>
      </w:r>
      <w:r>
        <w:rPr>
          <w:lang w:val="en-US"/>
        </w:rPr>
        <w:t xml:space="preserve"> 1994. Vol.</w:t>
      </w:r>
      <w:r w:rsidRPr="004E3A3D">
        <w:rPr>
          <w:lang w:val="en-US"/>
        </w:rPr>
        <w:t xml:space="preserve"> </w:t>
      </w:r>
      <w:r>
        <w:rPr>
          <w:lang w:val="en-US"/>
        </w:rPr>
        <w:t xml:space="preserve">3, No. </w:t>
      </w:r>
      <w:r w:rsidRPr="004E3A3D">
        <w:rPr>
          <w:lang w:val="en-US"/>
        </w:rPr>
        <w:t>3</w:t>
      </w:r>
      <w:r>
        <w:rPr>
          <w:lang w:val="en-US"/>
        </w:rPr>
        <w:t>. P.</w:t>
      </w:r>
      <w:r w:rsidRPr="004E3A3D">
        <w:rPr>
          <w:lang w:val="en-US"/>
        </w:rPr>
        <w:t xml:space="preserve"> </w:t>
      </w:r>
      <w:r w:rsidRPr="009346A4">
        <w:rPr>
          <w:lang w:val="en-US"/>
        </w:rPr>
        <w:t>111</w:t>
      </w:r>
      <w:r>
        <w:rPr>
          <w:lang w:val="en-US"/>
        </w:rPr>
        <w:sym w:font="Symbol" w:char="F02D"/>
      </w:r>
      <w:r w:rsidRPr="009346A4">
        <w:rPr>
          <w:lang w:val="en-US"/>
        </w:rPr>
        <w:t>124</w:t>
      </w:r>
      <w:r>
        <w:rPr>
          <w:lang w:val="en-US"/>
        </w:rPr>
        <w:t>.</w:t>
      </w:r>
    </w:p>
    <w:p w:rsidR="00E37CE3" w:rsidRPr="003E3BC5" w:rsidRDefault="00E37CE3" w:rsidP="00E37CE3">
      <w:pPr>
        <w:pStyle w:val="a"/>
        <w:numPr>
          <w:ilvl w:val="0"/>
          <w:numId w:val="22"/>
        </w:numPr>
        <w:rPr>
          <w:lang w:val="en-US"/>
        </w:rPr>
      </w:pPr>
      <w:r>
        <w:rPr>
          <w:lang w:val="en-US"/>
        </w:rPr>
        <w:t>Gergel V.P.</w:t>
      </w:r>
      <w:r w:rsidRPr="00234E8F">
        <w:rPr>
          <w:lang w:val="en-US"/>
        </w:rPr>
        <w:t xml:space="preserve"> A method of using derivatives in the minimiza</w:t>
      </w:r>
      <w:r>
        <w:rPr>
          <w:lang w:val="en-US"/>
        </w:rPr>
        <w:t>tion of multiextremum functions //</w:t>
      </w:r>
      <w:r w:rsidRPr="00234E8F">
        <w:rPr>
          <w:lang w:val="en-US"/>
        </w:rPr>
        <w:t xml:space="preserve"> Computational Mathematics and Mathematical Physics</w:t>
      </w:r>
      <w:r>
        <w:rPr>
          <w:lang w:val="en-US"/>
        </w:rPr>
        <w:t>. 1996. Vol.</w:t>
      </w:r>
      <w:r w:rsidRPr="00234E8F">
        <w:rPr>
          <w:lang w:val="en-US"/>
        </w:rPr>
        <w:t xml:space="preserve"> 36</w:t>
      </w:r>
      <w:r>
        <w:rPr>
          <w:lang w:val="en-US"/>
        </w:rPr>
        <w:t xml:space="preserve"> No. </w:t>
      </w:r>
      <w:r w:rsidRPr="00234E8F">
        <w:rPr>
          <w:lang w:val="en-US"/>
        </w:rPr>
        <w:t>6</w:t>
      </w:r>
      <w:r>
        <w:rPr>
          <w:lang w:val="en-US"/>
        </w:rPr>
        <w:t>. P.</w:t>
      </w:r>
      <w:r w:rsidRPr="00234E8F">
        <w:rPr>
          <w:lang w:val="en-US"/>
        </w:rPr>
        <w:t xml:space="preserve"> 729</w:t>
      </w:r>
      <w:r>
        <w:rPr>
          <w:lang w:val="en-US"/>
        </w:rPr>
        <w:sym w:font="Symbol" w:char="F02D"/>
      </w:r>
      <w:r w:rsidRPr="00234E8F">
        <w:rPr>
          <w:lang w:val="en-US"/>
        </w:rPr>
        <w:t>742</w:t>
      </w:r>
      <w:r>
        <w:rPr>
          <w:lang w:val="en-US"/>
        </w:rPr>
        <w:t>.</w:t>
      </w:r>
    </w:p>
    <w:p w:rsidR="00E37CE3" w:rsidRPr="008A530B" w:rsidRDefault="00E37CE3" w:rsidP="00E37CE3">
      <w:pPr>
        <w:pStyle w:val="a"/>
        <w:numPr>
          <w:ilvl w:val="0"/>
          <w:numId w:val="22"/>
        </w:numPr>
        <w:rPr>
          <w:lang w:val="en-US"/>
        </w:rPr>
      </w:pPr>
      <w:r>
        <w:rPr>
          <w:lang w:val="en-US"/>
        </w:rPr>
        <w:t>Gergel V.P.</w:t>
      </w:r>
      <w:r w:rsidRPr="00801EB9">
        <w:rPr>
          <w:lang w:val="en-US"/>
        </w:rPr>
        <w:t xml:space="preserve"> A global optimization algorithm f</w:t>
      </w:r>
      <w:r>
        <w:rPr>
          <w:lang w:val="en-US"/>
        </w:rPr>
        <w:t>or multivariate functions with L</w:t>
      </w:r>
      <w:r w:rsidRPr="00801EB9">
        <w:rPr>
          <w:lang w:val="en-US"/>
        </w:rPr>
        <w:t>ipschitzian first d</w:t>
      </w:r>
      <w:r w:rsidRPr="00801EB9">
        <w:rPr>
          <w:lang w:val="en-US"/>
        </w:rPr>
        <w:t>e</w:t>
      </w:r>
      <w:r>
        <w:rPr>
          <w:lang w:val="en-US"/>
        </w:rPr>
        <w:t>rivatives //</w:t>
      </w:r>
      <w:r w:rsidRPr="00801EB9">
        <w:rPr>
          <w:lang w:val="en-US"/>
        </w:rPr>
        <w:t xml:space="preserve"> </w:t>
      </w:r>
      <w:r w:rsidRPr="009346A4">
        <w:rPr>
          <w:lang w:val="en-US"/>
        </w:rPr>
        <w:t>Journal of Global Optimization.</w:t>
      </w:r>
      <w:r>
        <w:rPr>
          <w:lang w:val="en-US"/>
        </w:rPr>
        <w:t xml:space="preserve"> 1997. Vol.</w:t>
      </w:r>
      <w:r w:rsidRPr="009346A4">
        <w:rPr>
          <w:lang w:val="en-US"/>
        </w:rPr>
        <w:t xml:space="preserve"> 10</w:t>
      </w:r>
      <w:r>
        <w:rPr>
          <w:lang w:val="en-US"/>
        </w:rPr>
        <w:t xml:space="preserve"> No. </w:t>
      </w:r>
      <w:r w:rsidRPr="009346A4">
        <w:rPr>
          <w:lang w:val="en-US"/>
        </w:rPr>
        <w:t>3</w:t>
      </w:r>
      <w:r>
        <w:rPr>
          <w:lang w:val="en-US"/>
        </w:rPr>
        <w:t>. P.</w:t>
      </w:r>
      <w:r w:rsidRPr="009346A4">
        <w:rPr>
          <w:lang w:val="en-US"/>
        </w:rPr>
        <w:t xml:space="preserve"> 257</w:t>
      </w:r>
      <w:r>
        <w:rPr>
          <w:lang w:val="en-US"/>
        </w:rPr>
        <w:sym w:font="Symbol" w:char="F02D"/>
      </w:r>
      <w:r w:rsidRPr="009346A4">
        <w:rPr>
          <w:lang w:val="en-US"/>
        </w:rPr>
        <w:t>281</w:t>
      </w:r>
      <w:r>
        <w:rPr>
          <w:lang w:val="en-US"/>
        </w:rPr>
        <w:t>.</w:t>
      </w:r>
    </w:p>
    <w:p w:rsidR="00E37CE3" w:rsidRPr="009346A4" w:rsidRDefault="00E37CE3" w:rsidP="00E37CE3">
      <w:pPr>
        <w:pStyle w:val="a"/>
        <w:numPr>
          <w:ilvl w:val="0"/>
          <w:numId w:val="22"/>
        </w:numPr>
        <w:rPr>
          <w:lang w:val="en-US"/>
        </w:rPr>
      </w:pPr>
      <w:r w:rsidRPr="00801EB9">
        <w:rPr>
          <w:lang w:val="en-US"/>
        </w:rPr>
        <w:t>Grishagin V.A., Sergeyev Ya.D., Strongin</w:t>
      </w:r>
      <w:r>
        <w:rPr>
          <w:lang w:val="en-US"/>
        </w:rPr>
        <w:t xml:space="preserve"> R.G.</w:t>
      </w:r>
      <w:r w:rsidRPr="00801EB9">
        <w:rPr>
          <w:lang w:val="en-US"/>
        </w:rPr>
        <w:t xml:space="preserve"> Parallel characteristical algorithms for solving </w:t>
      </w:r>
      <w:r>
        <w:rPr>
          <w:lang w:val="en-US"/>
        </w:rPr>
        <w:t>problems of global optimization //</w:t>
      </w:r>
      <w:r w:rsidRPr="00801EB9">
        <w:rPr>
          <w:lang w:val="en-US"/>
        </w:rPr>
        <w:t xml:space="preserve"> </w:t>
      </w:r>
      <w:r w:rsidRPr="009346A4">
        <w:rPr>
          <w:lang w:val="en-US"/>
        </w:rPr>
        <w:t>Journal of Global Optimization.</w:t>
      </w:r>
      <w:r>
        <w:rPr>
          <w:lang w:val="en-US"/>
        </w:rPr>
        <w:t xml:space="preserve"> 1997. Vol.</w:t>
      </w:r>
      <w:r w:rsidRPr="009346A4">
        <w:rPr>
          <w:lang w:val="en-US"/>
        </w:rPr>
        <w:t xml:space="preserve"> 10</w:t>
      </w:r>
      <w:r>
        <w:rPr>
          <w:lang w:val="en-US"/>
        </w:rPr>
        <w:t xml:space="preserve"> No. </w:t>
      </w:r>
      <w:r w:rsidRPr="009346A4">
        <w:rPr>
          <w:lang w:val="en-US"/>
        </w:rPr>
        <w:t>2</w:t>
      </w:r>
      <w:r>
        <w:rPr>
          <w:lang w:val="en-US"/>
        </w:rPr>
        <w:t>. P. 185</w:t>
      </w:r>
      <w:r>
        <w:rPr>
          <w:lang w:val="en-US"/>
        </w:rPr>
        <w:sym w:font="Symbol" w:char="F02D"/>
      </w:r>
      <w:r>
        <w:rPr>
          <w:lang w:val="en-US"/>
        </w:rPr>
        <w:t>206.</w:t>
      </w:r>
    </w:p>
    <w:p w:rsidR="00E37CE3" w:rsidRPr="009346A4" w:rsidRDefault="00E37CE3" w:rsidP="00E37CE3">
      <w:pPr>
        <w:pStyle w:val="a"/>
        <w:numPr>
          <w:ilvl w:val="0"/>
          <w:numId w:val="22"/>
        </w:numPr>
        <w:rPr>
          <w:lang w:val="en-US"/>
        </w:rPr>
      </w:pPr>
      <w:r>
        <w:rPr>
          <w:lang w:val="en-US"/>
        </w:rPr>
        <w:t>Gergel V.P., Sergeyev Ya.D.</w:t>
      </w:r>
      <w:r w:rsidRPr="00801EB9">
        <w:rPr>
          <w:lang w:val="en-US"/>
        </w:rPr>
        <w:t xml:space="preserve"> Sequential and parallel algorithms for global minimizing functions</w:t>
      </w:r>
      <w:r>
        <w:rPr>
          <w:lang w:val="en-US"/>
        </w:rPr>
        <w:t xml:space="preserve"> with Lipschitzian derivatives // </w:t>
      </w:r>
      <w:r w:rsidRPr="009346A4">
        <w:rPr>
          <w:lang w:val="en-US"/>
        </w:rPr>
        <w:t>Computers and Mathematics with Applications</w:t>
      </w:r>
      <w:r>
        <w:rPr>
          <w:lang w:val="en-US"/>
        </w:rPr>
        <w:t xml:space="preserve"> 1999. Vol.</w:t>
      </w:r>
      <w:r w:rsidRPr="009346A4">
        <w:rPr>
          <w:lang w:val="en-US"/>
        </w:rPr>
        <w:t xml:space="preserve"> 37</w:t>
      </w:r>
      <w:r>
        <w:rPr>
          <w:lang w:val="en-US"/>
        </w:rPr>
        <w:t xml:space="preserve"> No. </w:t>
      </w:r>
      <w:r w:rsidRPr="009346A4">
        <w:rPr>
          <w:lang w:val="en-US"/>
        </w:rPr>
        <w:t>4-5</w:t>
      </w:r>
      <w:r>
        <w:rPr>
          <w:lang w:val="en-US"/>
        </w:rPr>
        <w:t>. P.</w:t>
      </w:r>
      <w:r w:rsidRPr="009346A4">
        <w:rPr>
          <w:lang w:val="en-US"/>
        </w:rPr>
        <w:t xml:space="preserve"> 163</w:t>
      </w:r>
      <w:r>
        <w:rPr>
          <w:lang w:val="en-US"/>
        </w:rPr>
        <w:sym w:font="Symbol" w:char="F02D"/>
      </w:r>
      <w:r w:rsidRPr="009346A4">
        <w:rPr>
          <w:lang w:val="en-US"/>
        </w:rPr>
        <w:t>179</w:t>
      </w:r>
      <w:r>
        <w:rPr>
          <w:lang w:val="en-US"/>
        </w:rPr>
        <w:t>.</w:t>
      </w:r>
    </w:p>
    <w:p w:rsidR="00E37CE3" w:rsidRPr="009346A4" w:rsidRDefault="00E37CE3" w:rsidP="00E37CE3">
      <w:pPr>
        <w:pStyle w:val="a"/>
        <w:numPr>
          <w:ilvl w:val="0"/>
          <w:numId w:val="22"/>
        </w:numPr>
        <w:rPr>
          <w:lang w:val="en-US"/>
        </w:rPr>
      </w:pPr>
      <w:r>
        <w:rPr>
          <w:lang w:val="en-US"/>
        </w:rPr>
        <w:t>Sergeyev Ya.D, Grishagin V.A.</w:t>
      </w:r>
      <w:r w:rsidRPr="00801EB9">
        <w:rPr>
          <w:lang w:val="en-US"/>
        </w:rPr>
        <w:t xml:space="preserve"> Parallel asynchronous global search and</w:t>
      </w:r>
      <w:r>
        <w:rPr>
          <w:lang w:val="en-US"/>
        </w:rPr>
        <w:t xml:space="preserve"> the nested optimization scheme //</w:t>
      </w:r>
      <w:r w:rsidRPr="00801EB9">
        <w:rPr>
          <w:lang w:val="en-US"/>
        </w:rPr>
        <w:t xml:space="preserve"> </w:t>
      </w:r>
      <w:r w:rsidRPr="009346A4">
        <w:rPr>
          <w:lang w:val="en-US"/>
        </w:rPr>
        <w:t>Journal of Computational Analysis and Applications.</w:t>
      </w:r>
      <w:r>
        <w:rPr>
          <w:lang w:val="en-US"/>
        </w:rPr>
        <w:t xml:space="preserve"> 2001. Vol.</w:t>
      </w:r>
      <w:r w:rsidRPr="009346A4">
        <w:rPr>
          <w:lang w:val="en-US"/>
        </w:rPr>
        <w:t xml:space="preserve"> 3</w:t>
      </w:r>
      <w:r>
        <w:rPr>
          <w:lang w:val="en-US"/>
        </w:rPr>
        <w:t xml:space="preserve"> No. </w:t>
      </w:r>
      <w:r w:rsidRPr="009346A4">
        <w:rPr>
          <w:lang w:val="en-US"/>
        </w:rPr>
        <w:t>2</w:t>
      </w:r>
      <w:r>
        <w:rPr>
          <w:lang w:val="en-US"/>
        </w:rPr>
        <w:t>. P.</w:t>
      </w:r>
      <w:r w:rsidRPr="009346A4">
        <w:rPr>
          <w:lang w:val="en-US"/>
        </w:rPr>
        <w:t xml:space="preserve"> 123</w:t>
      </w:r>
      <w:r>
        <w:rPr>
          <w:lang w:val="en-US"/>
        </w:rPr>
        <w:sym w:font="Symbol" w:char="F02D"/>
      </w:r>
      <w:r w:rsidRPr="009346A4">
        <w:rPr>
          <w:lang w:val="en-US"/>
        </w:rPr>
        <w:t>145</w:t>
      </w:r>
      <w:r>
        <w:rPr>
          <w:lang w:val="en-US"/>
        </w:rPr>
        <w:t>.</w:t>
      </w:r>
    </w:p>
    <w:p w:rsidR="00ED5168" w:rsidRPr="004E40BE" w:rsidRDefault="004E40BE" w:rsidP="00ED5168">
      <w:pPr>
        <w:pStyle w:val="a"/>
        <w:numPr>
          <w:ilvl w:val="0"/>
          <w:numId w:val="22"/>
        </w:numPr>
        <w:tabs>
          <w:tab w:val="clear" w:pos="360"/>
        </w:tabs>
        <w:rPr>
          <w:lang w:val="en-US"/>
        </w:rPr>
      </w:pPr>
      <w:r w:rsidRPr="004E40BE">
        <w:rPr>
          <w:lang w:val="en-US"/>
        </w:rPr>
        <w:t xml:space="preserve">Barkalov K.A., Strongin R.G. A global optimization technique with an adaptive order of checking for constraints. </w:t>
      </w:r>
      <w:r w:rsidR="00ED5168" w:rsidRPr="004E40BE">
        <w:rPr>
          <w:lang w:val="en-US"/>
        </w:rPr>
        <w:t>//</w:t>
      </w:r>
      <w:r w:rsidRPr="004E40BE">
        <w:rPr>
          <w:lang w:val="en-US"/>
        </w:rPr>
        <w:t xml:space="preserve"> Computational Mathematics and Mathematical Physics</w:t>
      </w:r>
      <w:r w:rsidR="00ED5168" w:rsidRPr="004E40BE">
        <w:rPr>
          <w:lang w:val="en-US"/>
        </w:rPr>
        <w:t xml:space="preserve">. 2002 </w:t>
      </w:r>
      <w:r>
        <w:rPr>
          <w:lang w:val="en-US"/>
        </w:rPr>
        <w:t>Vol</w:t>
      </w:r>
      <w:r w:rsidR="00ED5168" w:rsidRPr="004E40BE">
        <w:rPr>
          <w:lang w:val="en-US"/>
        </w:rPr>
        <w:t>. 42</w:t>
      </w:r>
      <w:r>
        <w:rPr>
          <w:lang w:val="en-US"/>
        </w:rPr>
        <w:t>.</w:t>
      </w:r>
      <w:r w:rsidR="00ED5168" w:rsidRPr="004E40BE">
        <w:rPr>
          <w:lang w:val="en-US"/>
        </w:rPr>
        <w:t xml:space="preserve"> </w:t>
      </w:r>
      <w:r>
        <w:rPr>
          <w:lang w:val="en-US"/>
        </w:rPr>
        <w:t>No</w:t>
      </w:r>
      <w:r w:rsidR="00ED5168" w:rsidRPr="004E40BE">
        <w:rPr>
          <w:lang w:val="en-US"/>
        </w:rPr>
        <w:t xml:space="preserve"> 9</w:t>
      </w:r>
      <w:r>
        <w:rPr>
          <w:lang w:val="en-US"/>
        </w:rPr>
        <w:t>.</w:t>
      </w:r>
      <w:r w:rsidR="00ED5168" w:rsidRPr="004E40BE">
        <w:rPr>
          <w:lang w:val="en-US"/>
        </w:rPr>
        <w:t xml:space="preserve"> </w:t>
      </w:r>
      <w:r>
        <w:rPr>
          <w:lang w:val="en-US"/>
        </w:rPr>
        <w:t>P</w:t>
      </w:r>
      <w:r w:rsidR="00ED5168" w:rsidRPr="004E40BE">
        <w:rPr>
          <w:lang w:val="en-US"/>
        </w:rPr>
        <w:t>. 1338–1350.</w:t>
      </w:r>
    </w:p>
    <w:p w:rsidR="00ED5168" w:rsidRPr="00ED5168" w:rsidRDefault="00ED5168" w:rsidP="00ED5168">
      <w:pPr>
        <w:pStyle w:val="a"/>
        <w:numPr>
          <w:ilvl w:val="0"/>
          <w:numId w:val="22"/>
        </w:numPr>
        <w:tabs>
          <w:tab w:val="clear" w:pos="360"/>
        </w:tabs>
        <w:rPr>
          <w:lang w:val="en-US"/>
        </w:rPr>
      </w:pPr>
      <w:r w:rsidRPr="00ED5168">
        <w:rPr>
          <w:lang w:val="en-US"/>
        </w:rPr>
        <w:t>Strongin R.G., Sergeyev Ya.D. Global optimization: fractal approach and non redundant para</w:t>
      </w:r>
      <w:r w:rsidRPr="00ED5168">
        <w:rPr>
          <w:lang w:val="en-US"/>
        </w:rPr>
        <w:t>l</w:t>
      </w:r>
      <w:r w:rsidRPr="00ED5168">
        <w:rPr>
          <w:lang w:val="en-US"/>
        </w:rPr>
        <w:t>lelism // Journal of Global Optimization. 2003. Vol 27 No. 1, P. 25-50.</w:t>
      </w:r>
    </w:p>
    <w:p w:rsidR="00ED5168" w:rsidRPr="00ED5168" w:rsidRDefault="00ED5168" w:rsidP="00ED5168">
      <w:pPr>
        <w:pStyle w:val="a"/>
        <w:numPr>
          <w:ilvl w:val="0"/>
          <w:numId w:val="22"/>
        </w:numPr>
        <w:tabs>
          <w:tab w:val="clear" w:pos="360"/>
        </w:tabs>
        <w:rPr>
          <w:lang w:val="en-US"/>
        </w:rPr>
      </w:pPr>
      <w:r w:rsidRPr="00ED5168">
        <w:rPr>
          <w:lang w:val="en-US"/>
        </w:rPr>
        <w:t>Gergel V.P., Strongin R.G. Parallel computing for globally optimal decision making on cluster systems // Future Generation Computer Systems 2005. Vol. 21 No. 5. P. 673-678.</w:t>
      </w:r>
    </w:p>
    <w:p w:rsidR="00ED5168" w:rsidRPr="00ED5168" w:rsidRDefault="00ED5168" w:rsidP="00ED5168">
      <w:pPr>
        <w:pStyle w:val="a"/>
        <w:numPr>
          <w:ilvl w:val="0"/>
          <w:numId w:val="22"/>
        </w:numPr>
        <w:tabs>
          <w:tab w:val="clear" w:pos="360"/>
        </w:tabs>
        <w:rPr>
          <w:lang w:val="en-US"/>
        </w:rPr>
      </w:pPr>
      <w:r w:rsidRPr="00ED5168">
        <w:rPr>
          <w:lang w:val="en-US"/>
        </w:rPr>
        <w:t>Barkalov K.A., Gergel V.P. Multilevel scheme of dimensionality reduction for parallel global search algorithms. // OPT-i: Proceedings of the 1st International Conference on Engineering and Applied Sciences Optimization 2014. P. 2111-2124.</w:t>
      </w:r>
    </w:p>
    <w:p w:rsidR="00ED5168" w:rsidRPr="00ED5168" w:rsidRDefault="00ED5168" w:rsidP="00ED5168">
      <w:pPr>
        <w:pStyle w:val="a"/>
        <w:numPr>
          <w:ilvl w:val="0"/>
          <w:numId w:val="22"/>
        </w:numPr>
        <w:tabs>
          <w:tab w:val="clear" w:pos="360"/>
        </w:tabs>
        <w:rPr>
          <w:lang w:val="en-US"/>
        </w:rPr>
      </w:pPr>
      <w:r w:rsidRPr="00ED5168">
        <w:rPr>
          <w:lang w:val="en-US"/>
        </w:rPr>
        <w:lastRenderedPageBreak/>
        <w:t>Gergel V., Grishagin V., Israfilov R. Local tuning in nested scheme of global optimization. // Pr</w:t>
      </w:r>
      <w:r w:rsidRPr="00ED5168">
        <w:rPr>
          <w:lang w:val="en-US"/>
        </w:rPr>
        <w:t>o</w:t>
      </w:r>
      <w:r w:rsidRPr="00ED5168">
        <w:rPr>
          <w:lang w:val="en-US"/>
        </w:rPr>
        <w:t>cedia Computer Science, 2015. Vol. 51, P. 865-874.</w:t>
      </w:r>
    </w:p>
    <w:p w:rsidR="00ED5168" w:rsidRPr="00ED5168" w:rsidRDefault="00ED5168" w:rsidP="00ED5168">
      <w:pPr>
        <w:pStyle w:val="a"/>
        <w:numPr>
          <w:ilvl w:val="0"/>
          <w:numId w:val="22"/>
        </w:numPr>
        <w:tabs>
          <w:tab w:val="clear" w:pos="360"/>
        </w:tabs>
        <w:rPr>
          <w:lang w:val="en-US"/>
        </w:rPr>
      </w:pPr>
      <w:r w:rsidRPr="00ED5168">
        <w:rPr>
          <w:lang w:val="en-US"/>
        </w:rPr>
        <w:t>Strongin R.G., Sergeyev Ya.D. Global optimization with non-convex constraints. Sequential and parallel algorithms. Dordrecht, Kluwer Academic Publishers, 2000.</w:t>
      </w:r>
    </w:p>
    <w:p w:rsidR="00ED5168" w:rsidRPr="00ED5168" w:rsidRDefault="00ED5168" w:rsidP="00ED5168">
      <w:pPr>
        <w:pStyle w:val="a"/>
        <w:numPr>
          <w:ilvl w:val="0"/>
          <w:numId w:val="22"/>
        </w:numPr>
        <w:jc w:val="both"/>
        <w:rPr>
          <w:lang w:val="en-US"/>
        </w:rPr>
      </w:pPr>
      <w:r w:rsidRPr="001F757D">
        <w:rPr>
          <w:lang w:val="en-US"/>
        </w:rPr>
        <w:t xml:space="preserve">Strongin R., Gergel V., Grishagin V., Barkalov K. </w:t>
      </w:r>
      <w:r w:rsidRPr="00ED5168">
        <w:rPr>
          <w:lang w:val="en-US"/>
        </w:rPr>
        <w:t xml:space="preserve">Parallel calculations in global optimization. Moscow, Publishing of the Moscow State University. 2013. </w:t>
      </w:r>
      <w:r>
        <w:rPr>
          <w:lang w:val="en-US"/>
        </w:rPr>
        <w:t>P. 280.</w:t>
      </w:r>
    </w:p>
    <w:p w:rsidR="00ED5168" w:rsidRPr="00491C51" w:rsidRDefault="00ED5168" w:rsidP="00ED5168">
      <w:pPr>
        <w:pStyle w:val="a"/>
        <w:numPr>
          <w:ilvl w:val="0"/>
          <w:numId w:val="22"/>
        </w:numPr>
        <w:jc w:val="both"/>
      </w:pPr>
      <w:r w:rsidRPr="00ED5168">
        <w:rPr>
          <w:lang w:val="en-US"/>
        </w:rPr>
        <w:t xml:space="preserve">Gorodetskiy S., Grishagin V. </w:t>
      </w:r>
      <w:r w:rsidRPr="0002376B">
        <w:rPr>
          <w:lang w:val="en-US"/>
        </w:rPr>
        <w:t xml:space="preserve">Nonlinear programming and multiextremal optimization. </w:t>
      </w:r>
      <w:r w:rsidRPr="00ED5168">
        <w:rPr>
          <w:lang w:val="en-US"/>
        </w:rPr>
        <w:t xml:space="preserve">Nizhni Novgorod, Publishing of the Nizhni </w:t>
      </w:r>
      <w:r w:rsidRPr="0002376B">
        <w:t>Novgorod State University, 2007</w:t>
      </w:r>
      <w:r>
        <w:rPr>
          <w:lang w:val="en-US"/>
        </w:rPr>
        <w:t>.</w:t>
      </w:r>
    </w:p>
    <w:p w:rsidR="00491C51" w:rsidRPr="00491C51" w:rsidRDefault="00491C51" w:rsidP="00ED5168">
      <w:pPr>
        <w:pStyle w:val="a"/>
        <w:numPr>
          <w:ilvl w:val="0"/>
          <w:numId w:val="22"/>
        </w:numPr>
        <w:jc w:val="both"/>
        <w:rPr>
          <w:lang w:val="en-US"/>
        </w:rPr>
      </w:pPr>
      <w:r w:rsidRPr="00491C51">
        <w:rPr>
          <w:lang w:val="en-US"/>
        </w:rPr>
        <w:t>Himmelblau</w:t>
      </w:r>
      <w:r>
        <w:rPr>
          <w:lang w:val="en-US"/>
        </w:rPr>
        <w:t xml:space="preserve"> D.M.</w:t>
      </w:r>
      <w:r w:rsidRPr="00491C51">
        <w:rPr>
          <w:lang w:val="en-US"/>
        </w:rPr>
        <w:t xml:space="preserve"> Applied Nonlinear Programming. </w:t>
      </w:r>
      <w:r w:rsidRPr="001F757D">
        <w:rPr>
          <w:lang w:val="en-US"/>
        </w:rPr>
        <w:t xml:space="preserve">New York, McGraw-Hill, 1972. 498 </w:t>
      </w:r>
      <w:r>
        <w:rPr>
          <w:lang w:val="en-US"/>
        </w:rPr>
        <w:t>P.</w:t>
      </w:r>
    </w:p>
    <w:p w:rsidR="00D37042" w:rsidRPr="00491C51" w:rsidRDefault="00D37042" w:rsidP="00D37042">
      <w:pPr>
        <w:pStyle w:val="21"/>
        <w:ind w:firstLine="0"/>
        <w:rPr>
          <w:lang w:val="en-US"/>
        </w:rPr>
      </w:pPr>
    </w:p>
    <w:sectPr w:rsidR="00D37042" w:rsidRPr="00491C51" w:rsidSect="00B437C9">
      <w:pgSz w:w="11906" w:h="16838"/>
      <w:pgMar w:top="1418" w:right="1418" w:bottom="1418" w:left="1418"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5" w:author="Bkmz" w:date="2016-06-15T14:03:00Z" w:initials="B">
    <w:p w:rsidR="00E91107" w:rsidRPr="00DD0E7C" w:rsidRDefault="00E91107">
      <w:pPr>
        <w:pStyle w:val="aff1"/>
      </w:pPr>
      <w:r>
        <w:rPr>
          <w:rStyle w:val="aff0"/>
        </w:rPr>
        <w:annotationRef/>
      </w:r>
      <w:r>
        <w:t>Название таблицы</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3251" w:rsidRDefault="00183251">
      <w:r>
        <w:separator/>
      </w:r>
    </w:p>
  </w:endnote>
  <w:endnote w:type="continuationSeparator" w:id="1">
    <w:p w:rsidR="00183251" w:rsidRDefault="001832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DejaVu Sans">
    <w:charset w:val="CC"/>
    <w:family w:val="swiss"/>
    <w:pitch w:val="variable"/>
    <w:sig w:usb0="E7002EFF" w:usb1="D200FDFF" w:usb2="0A042029" w:usb3="00000000" w:csb0="8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3251" w:rsidRDefault="00183251">
      <w:r>
        <w:separator/>
      </w:r>
    </w:p>
  </w:footnote>
  <w:footnote w:type="continuationSeparator" w:id="1">
    <w:p w:rsidR="00183251" w:rsidRDefault="00183251">
      <w:r>
        <w:continuationSeparator/>
      </w:r>
    </w:p>
  </w:footnote>
  <w:footnote w:id="2">
    <w:p w:rsidR="00E91107" w:rsidRDefault="00E91107">
      <w:pPr>
        <w:pStyle w:val="af4"/>
        <w:jc w:val="both"/>
      </w:pPr>
      <w:r>
        <w:rPr>
          <w:rStyle w:val="a8"/>
        </w:rPr>
        <w:t>*</w:t>
      </w:r>
      <w:r w:rsidRPr="00565B17">
        <w:t xml:space="preserve"> Исследование выполнено при финансовой поддержке РФФИ в рамках научного проекта № 16-31-00244 мол_а «Параллельные методы решения вычислительно трудоемких задач глобальной оптимизации на гибридных кластерных системах»</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decimal"/>
      <w:lvlText w:val="%4"/>
      <w:lvlJc w:val="left"/>
      <w:pPr>
        <w:tabs>
          <w:tab w:val="num" w:pos="864"/>
        </w:tabs>
        <w:ind w:left="864" w:hanging="864"/>
      </w:pPr>
    </w:lvl>
    <w:lvl w:ilvl="4">
      <w:start w:val="1"/>
      <w:numFmt w:val="decimal"/>
      <w:lvlText w:val="%4.%5"/>
      <w:lvlJc w:val="left"/>
      <w:pPr>
        <w:tabs>
          <w:tab w:val="num" w:pos="1008"/>
        </w:tabs>
        <w:ind w:left="1008" w:hanging="1008"/>
      </w:pPr>
    </w:lvl>
    <w:lvl w:ilvl="5">
      <w:start w:val="1"/>
      <w:numFmt w:val="decimal"/>
      <w:lvlText w:val="%4.%5.%6"/>
      <w:lvlJc w:val="left"/>
      <w:pPr>
        <w:tabs>
          <w:tab w:val="num" w:pos="1152"/>
        </w:tabs>
        <w:ind w:left="1152" w:hanging="1152"/>
      </w:pPr>
    </w:lvl>
    <w:lvl w:ilvl="6">
      <w:start w:val="1"/>
      <w:numFmt w:val="decimal"/>
      <w:lvlText w:val="%4.%5.%6.%7"/>
      <w:lvlJc w:val="left"/>
      <w:pPr>
        <w:tabs>
          <w:tab w:val="num" w:pos="1296"/>
        </w:tabs>
        <w:ind w:left="1296" w:hanging="1296"/>
      </w:pPr>
    </w:lvl>
    <w:lvl w:ilvl="7">
      <w:start w:val="1"/>
      <w:numFmt w:val="decimal"/>
      <w:lvlText w:val="%4.%5.%6.%7.%8"/>
      <w:lvlJc w:val="left"/>
      <w:pPr>
        <w:tabs>
          <w:tab w:val="num" w:pos="1440"/>
        </w:tabs>
        <w:ind w:left="1440" w:hanging="1440"/>
      </w:pPr>
    </w:lvl>
    <w:lvl w:ilvl="8">
      <w:start w:val="1"/>
      <w:numFmt w:val="decimal"/>
      <w:lvlText w:val="%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nsid w:val="00000004"/>
    <w:multiLevelType w:val="multilevel"/>
    <w:tmpl w:val="00000004"/>
    <w:lvl w:ilvl="0">
      <w:start w:val="1"/>
      <w:numFmt w:val="decimal"/>
      <w:pStyle w:val="a"/>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4027BC5"/>
    <w:multiLevelType w:val="hybridMultilevel"/>
    <w:tmpl w:val="21BA1E3C"/>
    <w:name w:val="WW8Num32"/>
    <w:lvl w:ilvl="0" w:tplc="58B6A37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2B36BA"/>
    <w:multiLevelType w:val="hybridMultilevel"/>
    <w:tmpl w:val="21BA1E3C"/>
    <w:lvl w:ilvl="0" w:tplc="58B6A37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AA32EC3"/>
    <w:multiLevelType w:val="hybridMultilevel"/>
    <w:tmpl w:val="02E451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D8275CA"/>
    <w:multiLevelType w:val="hybridMultilevel"/>
    <w:tmpl w:val="5352FF24"/>
    <w:name w:val="WW8Num33"/>
    <w:lvl w:ilvl="0" w:tplc="04190001">
      <w:start w:val="1"/>
      <w:numFmt w:val="bullet"/>
      <w:lvlText w:val=""/>
      <w:lvlJc w:val="left"/>
      <w:pPr>
        <w:ind w:left="1117" w:hanging="360"/>
      </w:pPr>
      <w:rPr>
        <w:rFonts w:ascii="Symbol" w:hAnsi="Symbol" w:hint="default"/>
      </w:rPr>
    </w:lvl>
    <w:lvl w:ilvl="1" w:tplc="04190003">
      <w:start w:val="1"/>
      <w:numFmt w:val="bullet"/>
      <w:lvlText w:val="o"/>
      <w:lvlJc w:val="left"/>
      <w:pPr>
        <w:ind w:left="1837" w:hanging="360"/>
      </w:pPr>
      <w:rPr>
        <w:rFonts w:ascii="Courier New" w:hAnsi="Courier New" w:cs="Courier New" w:hint="default"/>
      </w:rPr>
    </w:lvl>
    <w:lvl w:ilvl="2" w:tplc="04190005">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8">
    <w:nsid w:val="103316D8"/>
    <w:multiLevelType w:val="hybridMultilevel"/>
    <w:tmpl w:val="B7F494A8"/>
    <w:lvl w:ilvl="0" w:tplc="A0E27DCE">
      <w:start w:val="1"/>
      <w:numFmt w:val="decimal"/>
      <w:pStyle w:val="Reference"/>
      <w:lvlText w:val="[%1]"/>
      <w:lvlJc w:val="right"/>
      <w:pPr>
        <w:tabs>
          <w:tab w:val="num" w:pos="567"/>
        </w:tabs>
        <w:ind w:left="567" w:hanging="1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3FD52FF"/>
    <w:multiLevelType w:val="hybridMultilevel"/>
    <w:tmpl w:val="19320D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99A2500"/>
    <w:multiLevelType w:val="hybridMultilevel"/>
    <w:tmpl w:val="35F45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8FC6C25"/>
    <w:multiLevelType w:val="hybridMultilevel"/>
    <w:tmpl w:val="0C0EF3AA"/>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3F927C49"/>
    <w:multiLevelType w:val="hybridMultilevel"/>
    <w:tmpl w:val="9E1050D2"/>
    <w:name w:val="WW8Num322"/>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3">
    <w:nsid w:val="45C60B69"/>
    <w:multiLevelType w:val="singleLevel"/>
    <w:tmpl w:val="00000003"/>
    <w:lvl w:ilvl="0">
      <w:start w:val="1"/>
      <w:numFmt w:val="decimal"/>
      <w:lvlText w:val="%1."/>
      <w:lvlJc w:val="left"/>
      <w:pPr>
        <w:tabs>
          <w:tab w:val="num" w:pos="720"/>
        </w:tabs>
        <w:ind w:left="720" w:hanging="360"/>
      </w:pPr>
    </w:lvl>
  </w:abstractNum>
  <w:abstractNum w:abstractNumId="14">
    <w:nsid w:val="52AB31F2"/>
    <w:multiLevelType w:val="hybridMultilevel"/>
    <w:tmpl w:val="21BA1E3C"/>
    <w:lvl w:ilvl="0" w:tplc="58B6A37A">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5487F6F"/>
    <w:multiLevelType w:val="hybridMultilevel"/>
    <w:tmpl w:val="21BA1E3C"/>
    <w:lvl w:ilvl="0" w:tplc="58B6A37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D077F82"/>
    <w:multiLevelType w:val="hybridMultilevel"/>
    <w:tmpl w:val="D736A962"/>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7">
    <w:nsid w:val="7D2F3D92"/>
    <w:multiLevelType w:val="hybridMultilevel"/>
    <w:tmpl w:val="9CB43B40"/>
    <w:lvl w:ilvl="0" w:tplc="68AADF78">
      <w:numFmt w:val="bullet"/>
      <w:lvlText w:val="•"/>
      <w:lvlJc w:val="left"/>
      <w:pPr>
        <w:ind w:left="757" w:hanging="360"/>
      </w:pPr>
      <w:rPr>
        <w:rFonts w:ascii="Times New Roman" w:eastAsia="Times New Roman" w:hAnsi="Times New Roman" w:cs="Times New Roman" w:hint="default"/>
      </w:rPr>
    </w:lvl>
    <w:lvl w:ilvl="1" w:tplc="04190003">
      <w:start w:val="1"/>
      <w:numFmt w:val="bullet"/>
      <w:lvlText w:val="o"/>
      <w:lvlJc w:val="left"/>
      <w:pPr>
        <w:ind w:left="1477" w:hanging="360"/>
      </w:pPr>
      <w:rPr>
        <w:rFonts w:ascii="Courier New" w:hAnsi="Courier New" w:cs="Courier New" w:hint="default"/>
      </w:rPr>
    </w:lvl>
    <w:lvl w:ilvl="2" w:tplc="04190005" w:tentative="1">
      <w:start w:val="1"/>
      <w:numFmt w:val="bullet"/>
      <w:lvlText w:val=""/>
      <w:lvlJc w:val="left"/>
      <w:pPr>
        <w:ind w:left="2197" w:hanging="360"/>
      </w:pPr>
      <w:rPr>
        <w:rFonts w:ascii="Wingdings" w:hAnsi="Wingdings" w:hint="default"/>
      </w:rPr>
    </w:lvl>
    <w:lvl w:ilvl="3" w:tplc="04190001" w:tentative="1">
      <w:start w:val="1"/>
      <w:numFmt w:val="bullet"/>
      <w:lvlText w:val=""/>
      <w:lvlJc w:val="left"/>
      <w:pPr>
        <w:ind w:left="2917" w:hanging="360"/>
      </w:pPr>
      <w:rPr>
        <w:rFonts w:ascii="Symbol" w:hAnsi="Symbol" w:hint="default"/>
      </w:rPr>
    </w:lvl>
    <w:lvl w:ilvl="4" w:tplc="04190003" w:tentative="1">
      <w:start w:val="1"/>
      <w:numFmt w:val="bullet"/>
      <w:lvlText w:val="o"/>
      <w:lvlJc w:val="left"/>
      <w:pPr>
        <w:ind w:left="3637" w:hanging="360"/>
      </w:pPr>
      <w:rPr>
        <w:rFonts w:ascii="Courier New" w:hAnsi="Courier New" w:cs="Courier New" w:hint="default"/>
      </w:rPr>
    </w:lvl>
    <w:lvl w:ilvl="5" w:tplc="04190005" w:tentative="1">
      <w:start w:val="1"/>
      <w:numFmt w:val="bullet"/>
      <w:lvlText w:val=""/>
      <w:lvlJc w:val="left"/>
      <w:pPr>
        <w:ind w:left="4357" w:hanging="360"/>
      </w:pPr>
      <w:rPr>
        <w:rFonts w:ascii="Wingdings" w:hAnsi="Wingdings" w:hint="default"/>
      </w:rPr>
    </w:lvl>
    <w:lvl w:ilvl="6" w:tplc="04190001" w:tentative="1">
      <w:start w:val="1"/>
      <w:numFmt w:val="bullet"/>
      <w:lvlText w:val=""/>
      <w:lvlJc w:val="left"/>
      <w:pPr>
        <w:ind w:left="5077" w:hanging="360"/>
      </w:pPr>
      <w:rPr>
        <w:rFonts w:ascii="Symbol" w:hAnsi="Symbol" w:hint="default"/>
      </w:rPr>
    </w:lvl>
    <w:lvl w:ilvl="7" w:tplc="04190003" w:tentative="1">
      <w:start w:val="1"/>
      <w:numFmt w:val="bullet"/>
      <w:lvlText w:val="o"/>
      <w:lvlJc w:val="left"/>
      <w:pPr>
        <w:ind w:left="5797" w:hanging="360"/>
      </w:pPr>
      <w:rPr>
        <w:rFonts w:ascii="Courier New" w:hAnsi="Courier New" w:cs="Courier New" w:hint="default"/>
      </w:rPr>
    </w:lvl>
    <w:lvl w:ilvl="8" w:tplc="04190005" w:tentative="1">
      <w:start w:val="1"/>
      <w:numFmt w:val="bullet"/>
      <w:lvlText w:val=""/>
      <w:lvlJc w:val="left"/>
      <w:pPr>
        <w:ind w:left="651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
  </w:num>
  <w:num w:numId="6">
    <w:abstractNumId w:val="4"/>
  </w:num>
  <w:num w:numId="7">
    <w:abstractNumId w:val="12"/>
  </w:num>
  <w:num w:numId="8">
    <w:abstractNumId w:val="17"/>
  </w:num>
  <w:num w:numId="9">
    <w:abstractNumId w:val="11"/>
  </w:num>
  <w:num w:numId="10">
    <w:abstractNumId w:val="3"/>
  </w:num>
  <w:num w:numId="11">
    <w:abstractNumId w:val="3"/>
  </w:num>
  <w:num w:numId="12">
    <w:abstractNumId w:val="10"/>
  </w:num>
  <w:num w:numId="13">
    <w:abstractNumId w:val="8"/>
  </w:num>
  <w:num w:numId="14">
    <w:abstractNumId w:val="13"/>
  </w:num>
  <w:num w:numId="15">
    <w:abstractNumId w:val="7"/>
  </w:num>
  <w:num w:numId="16">
    <w:abstractNumId w:val="3"/>
  </w:num>
  <w:num w:numId="17">
    <w:abstractNumId w:val="15"/>
  </w:num>
  <w:num w:numId="18">
    <w:abstractNumId w:val="16"/>
  </w:num>
  <w:num w:numId="19">
    <w:abstractNumId w:val="3"/>
  </w:num>
  <w:num w:numId="20">
    <w:abstractNumId w:val="9"/>
  </w:num>
  <w:num w:numId="21">
    <w:abstractNumId w:val="6"/>
  </w:num>
  <w:num w:numId="22">
    <w:abstractNumId w:val="5"/>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stylePaneFormatFilter w:val="0000"/>
  <w:defaultTabStop w:val="709"/>
  <w:autoHyphenation/>
  <w:defaultTableStyle w:val="a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0"/>
    <w:footnote w:id="1"/>
  </w:footnotePr>
  <w:endnotePr>
    <w:endnote w:id="0"/>
    <w:endnote w:id="1"/>
  </w:endnotePr>
  <w:compat/>
  <w:rsids>
    <w:rsidRoot w:val="007C6D64"/>
    <w:rsid w:val="00011B8E"/>
    <w:rsid w:val="00050ADC"/>
    <w:rsid w:val="00074F5A"/>
    <w:rsid w:val="000920D9"/>
    <w:rsid w:val="000B6939"/>
    <w:rsid w:val="000C69C0"/>
    <w:rsid w:val="000D25A3"/>
    <w:rsid w:val="000D7960"/>
    <w:rsid w:val="0011370D"/>
    <w:rsid w:val="00137993"/>
    <w:rsid w:val="00140D9D"/>
    <w:rsid w:val="00173A7B"/>
    <w:rsid w:val="00177399"/>
    <w:rsid w:val="00183251"/>
    <w:rsid w:val="001C0263"/>
    <w:rsid w:val="001D5094"/>
    <w:rsid w:val="001D51F1"/>
    <w:rsid w:val="001E7429"/>
    <w:rsid w:val="00241C30"/>
    <w:rsid w:val="0025701E"/>
    <w:rsid w:val="0025752A"/>
    <w:rsid w:val="002960C5"/>
    <w:rsid w:val="002B433C"/>
    <w:rsid w:val="002E6FB0"/>
    <w:rsid w:val="002F11BD"/>
    <w:rsid w:val="003171C0"/>
    <w:rsid w:val="00330F5C"/>
    <w:rsid w:val="00353D55"/>
    <w:rsid w:val="00386F12"/>
    <w:rsid w:val="00393A3C"/>
    <w:rsid w:val="003A40C1"/>
    <w:rsid w:val="003B550F"/>
    <w:rsid w:val="003C2DB4"/>
    <w:rsid w:val="003E3BC5"/>
    <w:rsid w:val="003E5FA5"/>
    <w:rsid w:val="003F3E9E"/>
    <w:rsid w:val="004323A1"/>
    <w:rsid w:val="00435C2B"/>
    <w:rsid w:val="00435D64"/>
    <w:rsid w:val="00445EC1"/>
    <w:rsid w:val="00491C51"/>
    <w:rsid w:val="004B65E1"/>
    <w:rsid w:val="004C55E5"/>
    <w:rsid w:val="004C671C"/>
    <w:rsid w:val="004E40BE"/>
    <w:rsid w:val="004F569A"/>
    <w:rsid w:val="00502DFE"/>
    <w:rsid w:val="0052227E"/>
    <w:rsid w:val="005444C6"/>
    <w:rsid w:val="00565B17"/>
    <w:rsid w:val="00566836"/>
    <w:rsid w:val="00580C01"/>
    <w:rsid w:val="005D67CF"/>
    <w:rsid w:val="00635BEE"/>
    <w:rsid w:val="0064401D"/>
    <w:rsid w:val="006C1167"/>
    <w:rsid w:val="006E4379"/>
    <w:rsid w:val="007375B8"/>
    <w:rsid w:val="0074573A"/>
    <w:rsid w:val="00795D27"/>
    <w:rsid w:val="007C6D64"/>
    <w:rsid w:val="00801EB9"/>
    <w:rsid w:val="008344B5"/>
    <w:rsid w:val="00851893"/>
    <w:rsid w:val="0086047C"/>
    <w:rsid w:val="0086208E"/>
    <w:rsid w:val="008A530B"/>
    <w:rsid w:val="008B3449"/>
    <w:rsid w:val="008B6AFD"/>
    <w:rsid w:val="008C2841"/>
    <w:rsid w:val="008C6453"/>
    <w:rsid w:val="009018FC"/>
    <w:rsid w:val="00914512"/>
    <w:rsid w:val="00926C3F"/>
    <w:rsid w:val="00926E57"/>
    <w:rsid w:val="009346A4"/>
    <w:rsid w:val="009607F2"/>
    <w:rsid w:val="00975DC0"/>
    <w:rsid w:val="009B5467"/>
    <w:rsid w:val="009C0CC8"/>
    <w:rsid w:val="00A025E3"/>
    <w:rsid w:val="00A10AC4"/>
    <w:rsid w:val="00A24982"/>
    <w:rsid w:val="00A3049F"/>
    <w:rsid w:val="00A34546"/>
    <w:rsid w:val="00A37519"/>
    <w:rsid w:val="00A75AFE"/>
    <w:rsid w:val="00AC396D"/>
    <w:rsid w:val="00AD0B7F"/>
    <w:rsid w:val="00AF6171"/>
    <w:rsid w:val="00B01B0A"/>
    <w:rsid w:val="00B024F3"/>
    <w:rsid w:val="00B437C9"/>
    <w:rsid w:val="00B74EAC"/>
    <w:rsid w:val="00B85418"/>
    <w:rsid w:val="00BC480B"/>
    <w:rsid w:val="00BE1EE0"/>
    <w:rsid w:val="00BF05AA"/>
    <w:rsid w:val="00BF62E7"/>
    <w:rsid w:val="00C054CD"/>
    <w:rsid w:val="00C86AEA"/>
    <w:rsid w:val="00C959CC"/>
    <w:rsid w:val="00CA07DA"/>
    <w:rsid w:val="00CB0592"/>
    <w:rsid w:val="00CC2BFF"/>
    <w:rsid w:val="00CE6683"/>
    <w:rsid w:val="00CF5486"/>
    <w:rsid w:val="00D112D1"/>
    <w:rsid w:val="00D37042"/>
    <w:rsid w:val="00D560EC"/>
    <w:rsid w:val="00D642F8"/>
    <w:rsid w:val="00D8608F"/>
    <w:rsid w:val="00D92F67"/>
    <w:rsid w:val="00DD0E7C"/>
    <w:rsid w:val="00DF5845"/>
    <w:rsid w:val="00E15E96"/>
    <w:rsid w:val="00E218A2"/>
    <w:rsid w:val="00E23416"/>
    <w:rsid w:val="00E37CE3"/>
    <w:rsid w:val="00E66D7E"/>
    <w:rsid w:val="00E80CC1"/>
    <w:rsid w:val="00E91107"/>
    <w:rsid w:val="00EA3DC4"/>
    <w:rsid w:val="00EA6992"/>
    <w:rsid w:val="00EB7C1D"/>
    <w:rsid w:val="00EC085C"/>
    <w:rsid w:val="00ED5168"/>
    <w:rsid w:val="00EF2FBC"/>
    <w:rsid w:val="00F033B0"/>
    <w:rsid w:val="00F03470"/>
    <w:rsid w:val="00F245D7"/>
    <w:rsid w:val="00F338F3"/>
    <w:rsid w:val="00F40C73"/>
    <w:rsid w:val="00F557B9"/>
    <w:rsid w:val="00F644E5"/>
    <w:rsid w:val="00F6707F"/>
    <w:rsid w:val="00F95BB0"/>
    <w:rsid w:val="00F978E9"/>
    <w:rsid w:val="00FB2BDE"/>
    <w:rsid w:val="00FC6045"/>
    <w:rsid w:val="00FF3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437C9"/>
    <w:rPr>
      <w:sz w:val="22"/>
      <w:szCs w:val="24"/>
      <w:lang w:eastAsia="zh-CN"/>
    </w:rPr>
  </w:style>
  <w:style w:type="paragraph" w:styleId="1">
    <w:name w:val="heading 1"/>
    <w:basedOn w:val="a0"/>
    <w:next w:val="21"/>
    <w:qFormat/>
    <w:rsid w:val="00B437C9"/>
    <w:pPr>
      <w:keepNext/>
      <w:spacing w:before="240" w:after="240"/>
      <w:outlineLvl w:val="0"/>
    </w:pPr>
    <w:rPr>
      <w:b/>
      <w:sz w:val="28"/>
      <w:szCs w:val="28"/>
    </w:rPr>
  </w:style>
  <w:style w:type="paragraph" w:styleId="2">
    <w:name w:val="heading 2"/>
    <w:basedOn w:val="21"/>
    <w:next w:val="21"/>
    <w:qFormat/>
    <w:rsid w:val="00B437C9"/>
    <w:pPr>
      <w:keepNext/>
      <w:spacing w:before="240" w:after="240"/>
      <w:ind w:firstLine="0"/>
      <w:jc w:val="left"/>
      <w:outlineLvl w:val="1"/>
    </w:pPr>
    <w:rPr>
      <w:b/>
      <w:bCs/>
      <w:iCs/>
      <w:sz w:val="24"/>
      <w:szCs w:val="24"/>
    </w:rPr>
  </w:style>
  <w:style w:type="paragraph" w:styleId="3">
    <w:name w:val="heading 3"/>
    <w:basedOn w:val="a0"/>
    <w:next w:val="a0"/>
    <w:qFormat/>
    <w:rsid w:val="00B437C9"/>
    <w:pPr>
      <w:keepNext/>
      <w:spacing w:before="240" w:after="60"/>
      <w:outlineLvl w:val="2"/>
    </w:pPr>
    <w:rPr>
      <w:rFonts w:ascii="Arial" w:hAnsi="Arial" w:cs="Arial"/>
      <w:b/>
      <w:bCs/>
      <w:sz w:val="26"/>
      <w:szCs w:val="26"/>
    </w:rPr>
  </w:style>
  <w:style w:type="paragraph" w:styleId="4">
    <w:name w:val="heading 4"/>
    <w:basedOn w:val="a0"/>
    <w:next w:val="a0"/>
    <w:qFormat/>
    <w:rsid w:val="00B437C9"/>
    <w:pPr>
      <w:keepNext/>
      <w:tabs>
        <w:tab w:val="num" w:pos="864"/>
      </w:tabs>
      <w:spacing w:before="240" w:after="60"/>
      <w:ind w:left="864" w:hanging="864"/>
      <w:outlineLvl w:val="3"/>
    </w:pPr>
    <w:rPr>
      <w:b/>
      <w:bCs/>
      <w:sz w:val="28"/>
      <w:szCs w:val="28"/>
    </w:rPr>
  </w:style>
  <w:style w:type="paragraph" w:styleId="5">
    <w:name w:val="heading 5"/>
    <w:basedOn w:val="a0"/>
    <w:next w:val="a0"/>
    <w:qFormat/>
    <w:rsid w:val="00B437C9"/>
    <w:pPr>
      <w:tabs>
        <w:tab w:val="num" w:pos="1008"/>
      </w:tabs>
      <w:spacing w:before="240" w:after="60"/>
      <w:ind w:left="1008" w:hanging="1008"/>
      <w:outlineLvl w:val="4"/>
    </w:pPr>
    <w:rPr>
      <w:b/>
      <w:bCs/>
      <w:i/>
      <w:iCs/>
      <w:sz w:val="26"/>
      <w:szCs w:val="26"/>
    </w:rPr>
  </w:style>
  <w:style w:type="paragraph" w:styleId="6">
    <w:name w:val="heading 6"/>
    <w:basedOn w:val="a0"/>
    <w:next w:val="a0"/>
    <w:qFormat/>
    <w:rsid w:val="00B437C9"/>
    <w:pPr>
      <w:tabs>
        <w:tab w:val="num" w:pos="1152"/>
      </w:tabs>
      <w:spacing w:before="240" w:after="60"/>
      <w:ind w:left="1152" w:hanging="1152"/>
      <w:outlineLvl w:val="5"/>
    </w:pPr>
    <w:rPr>
      <w:b/>
      <w:bCs/>
      <w:szCs w:val="22"/>
    </w:rPr>
  </w:style>
  <w:style w:type="paragraph" w:styleId="7">
    <w:name w:val="heading 7"/>
    <w:basedOn w:val="a0"/>
    <w:next w:val="a0"/>
    <w:qFormat/>
    <w:rsid w:val="00B437C9"/>
    <w:pPr>
      <w:tabs>
        <w:tab w:val="num" w:pos="1296"/>
      </w:tabs>
      <w:spacing w:before="240" w:after="60"/>
      <w:ind w:left="1296" w:hanging="1296"/>
      <w:outlineLvl w:val="6"/>
    </w:pPr>
  </w:style>
  <w:style w:type="paragraph" w:styleId="8">
    <w:name w:val="heading 8"/>
    <w:basedOn w:val="a0"/>
    <w:next w:val="a0"/>
    <w:qFormat/>
    <w:rsid w:val="00B437C9"/>
    <w:pPr>
      <w:tabs>
        <w:tab w:val="num" w:pos="1440"/>
      </w:tabs>
      <w:spacing w:before="240" w:after="60"/>
      <w:ind w:left="1440" w:hanging="1440"/>
      <w:outlineLvl w:val="7"/>
    </w:pPr>
    <w:rPr>
      <w:i/>
      <w:iCs/>
    </w:rPr>
  </w:style>
  <w:style w:type="paragraph" w:styleId="9">
    <w:name w:val="heading 9"/>
    <w:basedOn w:val="a0"/>
    <w:next w:val="a0"/>
    <w:qFormat/>
    <w:rsid w:val="00B437C9"/>
    <w:pPr>
      <w:tabs>
        <w:tab w:val="num" w:pos="1584"/>
      </w:tabs>
      <w:spacing w:before="240" w:after="60"/>
      <w:ind w:left="1584" w:hanging="1584"/>
      <w:outlineLvl w:val="8"/>
    </w:pPr>
    <w:rPr>
      <w:rFonts w:ascii="Arial" w:hAnsi="Arial" w:cs="Arial"/>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sid w:val="00B437C9"/>
  </w:style>
  <w:style w:type="character" w:customStyle="1" w:styleId="WW8Num1z1">
    <w:name w:val="WW8Num1z1"/>
    <w:rsid w:val="00B437C9"/>
  </w:style>
  <w:style w:type="character" w:customStyle="1" w:styleId="WW8Num1z2">
    <w:name w:val="WW8Num1z2"/>
    <w:rsid w:val="00B437C9"/>
  </w:style>
  <w:style w:type="character" w:customStyle="1" w:styleId="WW8Num1z3">
    <w:name w:val="WW8Num1z3"/>
    <w:rsid w:val="00B437C9"/>
  </w:style>
  <w:style w:type="character" w:customStyle="1" w:styleId="WW8Num1z4">
    <w:name w:val="WW8Num1z4"/>
    <w:rsid w:val="00B437C9"/>
  </w:style>
  <w:style w:type="character" w:customStyle="1" w:styleId="WW8Num1z5">
    <w:name w:val="WW8Num1z5"/>
    <w:rsid w:val="00B437C9"/>
  </w:style>
  <w:style w:type="character" w:customStyle="1" w:styleId="WW8Num1z6">
    <w:name w:val="WW8Num1z6"/>
    <w:rsid w:val="00B437C9"/>
  </w:style>
  <w:style w:type="character" w:customStyle="1" w:styleId="WW8Num1z7">
    <w:name w:val="WW8Num1z7"/>
    <w:rsid w:val="00B437C9"/>
  </w:style>
  <w:style w:type="character" w:customStyle="1" w:styleId="WW8Num1z8">
    <w:name w:val="WW8Num1z8"/>
    <w:rsid w:val="00B437C9"/>
  </w:style>
  <w:style w:type="character" w:customStyle="1" w:styleId="WW8Num2z0">
    <w:name w:val="WW8Num2z0"/>
    <w:rsid w:val="00B437C9"/>
  </w:style>
  <w:style w:type="character" w:customStyle="1" w:styleId="WW8Num3z0">
    <w:name w:val="WW8Num3z0"/>
    <w:rsid w:val="00B437C9"/>
  </w:style>
  <w:style w:type="character" w:customStyle="1" w:styleId="WW8Num4z0">
    <w:name w:val="WW8Num4z0"/>
    <w:rsid w:val="00B437C9"/>
  </w:style>
  <w:style w:type="character" w:customStyle="1" w:styleId="WW8Num4z1">
    <w:name w:val="WW8Num4z1"/>
    <w:rsid w:val="00B437C9"/>
  </w:style>
  <w:style w:type="character" w:customStyle="1" w:styleId="WW8Num4z2">
    <w:name w:val="WW8Num4z2"/>
    <w:rsid w:val="00B437C9"/>
  </w:style>
  <w:style w:type="character" w:customStyle="1" w:styleId="WW8Num4z3">
    <w:name w:val="WW8Num4z3"/>
    <w:rsid w:val="00B437C9"/>
  </w:style>
  <w:style w:type="character" w:customStyle="1" w:styleId="WW8Num4z4">
    <w:name w:val="WW8Num4z4"/>
    <w:rsid w:val="00B437C9"/>
  </w:style>
  <w:style w:type="character" w:customStyle="1" w:styleId="WW8Num4z5">
    <w:name w:val="WW8Num4z5"/>
    <w:rsid w:val="00B437C9"/>
  </w:style>
  <w:style w:type="character" w:customStyle="1" w:styleId="WW8Num4z6">
    <w:name w:val="WW8Num4z6"/>
    <w:rsid w:val="00B437C9"/>
  </w:style>
  <w:style w:type="character" w:customStyle="1" w:styleId="WW8Num4z7">
    <w:name w:val="WW8Num4z7"/>
    <w:rsid w:val="00B437C9"/>
  </w:style>
  <w:style w:type="character" w:customStyle="1" w:styleId="WW8Num4z8">
    <w:name w:val="WW8Num4z8"/>
    <w:rsid w:val="00B437C9"/>
  </w:style>
  <w:style w:type="character" w:customStyle="1" w:styleId="WW8Num5z0">
    <w:name w:val="WW8Num5z0"/>
    <w:rsid w:val="00B437C9"/>
    <w:rPr>
      <w:rFonts w:hint="default"/>
    </w:rPr>
  </w:style>
  <w:style w:type="character" w:customStyle="1" w:styleId="WW8Num5z1">
    <w:name w:val="WW8Num5z1"/>
    <w:rsid w:val="00B437C9"/>
  </w:style>
  <w:style w:type="character" w:customStyle="1" w:styleId="WW8Num5z2">
    <w:name w:val="WW8Num5z2"/>
    <w:rsid w:val="00B437C9"/>
  </w:style>
  <w:style w:type="character" w:customStyle="1" w:styleId="WW8Num5z3">
    <w:name w:val="WW8Num5z3"/>
    <w:rsid w:val="00B437C9"/>
  </w:style>
  <w:style w:type="character" w:customStyle="1" w:styleId="WW8Num5z4">
    <w:name w:val="WW8Num5z4"/>
    <w:rsid w:val="00B437C9"/>
  </w:style>
  <w:style w:type="character" w:customStyle="1" w:styleId="WW8Num5z5">
    <w:name w:val="WW8Num5z5"/>
    <w:rsid w:val="00B437C9"/>
  </w:style>
  <w:style w:type="character" w:customStyle="1" w:styleId="WW8Num5z6">
    <w:name w:val="WW8Num5z6"/>
    <w:rsid w:val="00B437C9"/>
  </w:style>
  <w:style w:type="character" w:customStyle="1" w:styleId="WW8Num5z7">
    <w:name w:val="WW8Num5z7"/>
    <w:rsid w:val="00B437C9"/>
  </w:style>
  <w:style w:type="character" w:customStyle="1" w:styleId="WW8Num5z8">
    <w:name w:val="WW8Num5z8"/>
    <w:rsid w:val="00B437C9"/>
  </w:style>
  <w:style w:type="character" w:customStyle="1" w:styleId="20">
    <w:name w:val="Основной шрифт абзаца2"/>
    <w:rsid w:val="00B437C9"/>
  </w:style>
  <w:style w:type="character" w:customStyle="1" w:styleId="WW8Num6z0">
    <w:name w:val="WW8Num6z0"/>
    <w:rsid w:val="00B437C9"/>
    <w:rPr>
      <w:rFonts w:ascii="Symbol" w:hAnsi="Symbol" w:cs="Symbol"/>
    </w:rPr>
  </w:style>
  <w:style w:type="character" w:customStyle="1" w:styleId="WW8Num7z0">
    <w:name w:val="WW8Num7z0"/>
    <w:rsid w:val="00B437C9"/>
    <w:rPr>
      <w:rFonts w:ascii="Symbol" w:hAnsi="Symbol" w:cs="Symbol"/>
    </w:rPr>
  </w:style>
  <w:style w:type="character" w:customStyle="1" w:styleId="WW8Num8z0">
    <w:name w:val="WW8Num8z0"/>
    <w:rsid w:val="00B437C9"/>
    <w:rPr>
      <w:rFonts w:ascii="Symbol" w:hAnsi="Symbol" w:cs="Symbol"/>
    </w:rPr>
  </w:style>
  <w:style w:type="character" w:customStyle="1" w:styleId="WW8Num10z0">
    <w:name w:val="WW8Num10z0"/>
    <w:rsid w:val="00B437C9"/>
    <w:rPr>
      <w:rFonts w:ascii="Symbol" w:hAnsi="Symbol" w:cs="Symbol"/>
    </w:rPr>
  </w:style>
  <w:style w:type="character" w:customStyle="1" w:styleId="WW8Num15z0">
    <w:name w:val="WW8Num15z0"/>
    <w:rsid w:val="00B437C9"/>
    <w:rPr>
      <w:rFonts w:ascii="Book Antiqua" w:hAnsi="Book Antiqua" w:cs="Book Antiqua"/>
    </w:rPr>
  </w:style>
  <w:style w:type="character" w:customStyle="1" w:styleId="WW8Num25z0">
    <w:name w:val="WW8Num25z0"/>
    <w:rsid w:val="00B437C9"/>
    <w:rPr>
      <w:rFonts w:ascii="Symbol" w:hAnsi="Symbol" w:cs="Symbol"/>
    </w:rPr>
  </w:style>
  <w:style w:type="character" w:customStyle="1" w:styleId="WW8Num25z1">
    <w:name w:val="WW8Num25z1"/>
    <w:rsid w:val="00B437C9"/>
    <w:rPr>
      <w:rFonts w:ascii="Courier New" w:hAnsi="Courier New" w:cs="Courier New"/>
    </w:rPr>
  </w:style>
  <w:style w:type="character" w:customStyle="1" w:styleId="WW8Num25z2">
    <w:name w:val="WW8Num25z2"/>
    <w:rsid w:val="00B437C9"/>
    <w:rPr>
      <w:rFonts w:ascii="Wingdings" w:hAnsi="Wingdings" w:cs="Wingdings"/>
    </w:rPr>
  </w:style>
  <w:style w:type="character" w:customStyle="1" w:styleId="WW8Num26z1">
    <w:name w:val="WW8Num26z1"/>
    <w:rsid w:val="00B437C9"/>
    <w:rPr>
      <w:rFonts w:ascii="Symbol" w:hAnsi="Symbol" w:cs="Symbol"/>
    </w:rPr>
  </w:style>
  <w:style w:type="character" w:customStyle="1" w:styleId="10">
    <w:name w:val="Основной шрифт абзаца1"/>
    <w:rsid w:val="00B437C9"/>
  </w:style>
  <w:style w:type="character" w:styleId="a4">
    <w:name w:val="page number"/>
    <w:basedOn w:val="10"/>
    <w:rsid w:val="00B437C9"/>
  </w:style>
  <w:style w:type="character" w:styleId="a5">
    <w:name w:val="Strong"/>
    <w:qFormat/>
    <w:rsid w:val="00B437C9"/>
    <w:rPr>
      <w:b/>
      <w:bCs/>
    </w:rPr>
  </w:style>
  <w:style w:type="character" w:styleId="a6">
    <w:name w:val="Hyperlink"/>
    <w:rsid w:val="00B437C9"/>
    <w:rPr>
      <w:color w:val="0000FF"/>
      <w:u w:val="single"/>
    </w:rPr>
  </w:style>
  <w:style w:type="character" w:customStyle="1" w:styleId="FootnoteCharacters">
    <w:name w:val="Footnote Characters"/>
    <w:rsid w:val="00B437C9"/>
    <w:rPr>
      <w:vertAlign w:val="superscript"/>
    </w:rPr>
  </w:style>
  <w:style w:type="character" w:customStyle="1" w:styleId="MTEquationSection">
    <w:name w:val="MTEquationSection"/>
    <w:rsid w:val="00B437C9"/>
    <w:rPr>
      <w:vanish w:val="0"/>
      <w:color w:val="FF0000"/>
    </w:rPr>
  </w:style>
  <w:style w:type="character" w:customStyle="1" w:styleId="11">
    <w:name w:val="Знак примечания1"/>
    <w:rsid w:val="00B437C9"/>
    <w:rPr>
      <w:sz w:val="16"/>
      <w:szCs w:val="16"/>
    </w:rPr>
  </w:style>
  <w:style w:type="character" w:customStyle="1" w:styleId="a7">
    <w:name w:val="&quot;Доказательство&quot;"/>
    <w:rsid w:val="00B437C9"/>
    <w:rPr>
      <w:spacing w:val="40"/>
    </w:rPr>
  </w:style>
  <w:style w:type="character" w:customStyle="1" w:styleId="a8">
    <w:name w:val="Символ сноски"/>
    <w:rsid w:val="00B437C9"/>
    <w:rPr>
      <w:vertAlign w:val="superscript"/>
    </w:rPr>
  </w:style>
  <w:style w:type="character" w:customStyle="1" w:styleId="a9">
    <w:name w:val="Символы концевой сноски"/>
    <w:rsid w:val="00B437C9"/>
    <w:rPr>
      <w:vertAlign w:val="superscript"/>
    </w:rPr>
  </w:style>
  <w:style w:type="character" w:customStyle="1" w:styleId="EndnoteCharacters">
    <w:name w:val="Endnote Characters"/>
    <w:rsid w:val="00B437C9"/>
  </w:style>
  <w:style w:type="character" w:customStyle="1" w:styleId="12">
    <w:name w:val="Заголовок 1 Знак"/>
    <w:rsid w:val="00B437C9"/>
    <w:rPr>
      <w:b/>
      <w:sz w:val="28"/>
      <w:szCs w:val="28"/>
    </w:rPr>
  </w:style>
  <w:style w:type="character" w:customStyle="1" w:styleId="aa">
    <w:name w:val="Литература Знак"/>
    <w:rsid w:val="00B437C9"/>
    <w:rPr>
      <w:sz w:val="22"/>
      <w:szCs w:val="22"/>
    </w:rPr>
  </w:style>
  <w:style w:type="character" w:styleId="ab">
    <w:name w:val="footnote reference"/>
    <w:rsid w:val="00B437C9"/>
    <w:rPr>
      <w:vertAlign w:val="superscript"/>
    </w:rPr>
  </w:style>
  <w:style w:type="character" w:styleId="ac">
    <w:name w:val="endnote reference"/>
    <w:rsid w:val="00B437C9"/>
    <w:rPr>
      <w:vertAlign w:val="superscript"/>
    </w:rPr>
  </w:style>
  <w:style w:type="paragraph" w:customStyle="1" w:styleId="ad">
    <w:name w:val="Заголовок"/>
    <w:basedOn w:val="a0"/>
    <w:next w:val="ae"/>
    <w:rsid w:val="00B437C9"/>
    <w:pPr>
      <w:jc w:val="center"/>
    </w:pPr>
    <w:rPr>
      <w:b/>
      <w:sz w:val="32"/>
      <w:szCs w:val="32"/>
    </w:rPr>
  </w:style>
  <w:style w:type="paragraph" w:styleId="af">
    <w:name w:val="Body Text"/>
    <w:basedOn w:val="a0"/>
    <w:rsid w:val="00B437C9"/>
    <w:pPr>
      <w:ind w:firstLine="397"/>
      <w:jc w:val="both"/>
    </w:pPr>
    <w:rPr>
      <w:szCs w:val="22"/>
    </w:rPr>
  </w:style>
  <w:style w:type="paragraph" w:styleId="af0">
    <w:name w:val="List"/>
    <w:basedOn w:val="af"/>
    <w:rsid w:val="00B437C9"/>
  </w:style>
  <w:style w:type="paragraph" w:styleId="af1">
    <w:name w:val="caption"/>
    <w:basedOn w:val="a0"/>
    <w:qFormat/>
    <w:rsid w:val="00B437C9"/>
    <w:pPr>
      <w:suppressLineNumbers/>
      <w:spacing w:before="120" w:after="120"/>
    </w:pPr>
    <w:rPr>
      <w:rFonts w:cs="Mangal"/>
      <w:i/>
      <w:iCs/>
      <w:sz w:val="24"/>
    </w:rPr>
  </w:style>
  <w:style w:type="paragraph" w:customStyle="1" w:styleId="13">
    <w:name w:val="Указатель1"/>
    <w:basedOn w:val="a0"/>
    <w:rsid w:val="00B437C9"/>
    <w:pPr>
      <w:suppressLineNumbers/>
    </w:pPr>
    <w:rPr>
      <w:rFonts w:cs="Mangal"/>
    </w:rPr>
  </w:style>
  <w:style w:type="paragraph" w:customStyle="1" w:styleId="21">
    <w:name w:val="Основной текст 21"/>
    <w:basedOn w:val="af"/>
    <w:next w:val="af"/>
    <w:rsid w:val="00B437C9"/>
    <w:rPr>
      <w:sz w:val="20"/>
      <w:szCs w:val="20"/>
    </w:rPr>
  </w:style>
  <w:style w:type="paragraph" w:customStyle="1" w:styleId="Heading">
    <w:name w:val="Heading"/>
    <w:basedOn w:val="a0"/>
    <w:next w:val="af"/>
    <w:rsid w:val="00B437C9"/>
    <w:pPr>
      <w:keepNext/>
      <w:spacing w:before="240" w:after="120"/>
    </w:pPr>
    <w:rPr>
      <w:rFonts w:ascii="Arial" w:eastAsia="DejaVu Sans" w:hAnsi="Arial" w:cs="DejaVu Sans"/>
      <w:sz w:val="28"/>
      <w:szCs w:val="28"/>
    </w:rPr>
  </w:style>
  <w:style w:type="paragraph" w:customStyle="1" w:styleId="Caption">
    <w:name w:val="Caption"/>
    <w:basedOn w:val="a0"/>
    <w:rsid w:val="00B437C9"/>
    <w:pPr>
      <w:suppressLineNumbers/>
      <w:spacing w:before="120" w:after="120"/>
    </w:pPr>
    <w:rPr>
      <w:i/>
      <w:iCs/>
      <w:sz w:val="24"/>
    </w:rPr>
  </w:style>
  <w:style w:type="paragraph" w:customStyle="1" w:styleId="Index">
    <w:name w:val="Index"/>
    <w:basedOn w:val="a0"/>
    <w:rsid w:val="00B437C9"/>
    <w:pPr>
      <w:suppressLineNumbers/>
    </w:pPr>
  </w:style>
  <w:style w:type="paragraph" w:styleId="af2">
    <w:name w:val="header"/>
    <w:basedOn w:val="a0"/>
    <w:rsid w:val="00B437C9"/>
    <w:pPr>
      <w:jc w:val="center"/>
    </w:pPr>
    <w:rPr>
      <w:sz w:val="18"/>
      <w:szCs w:val="18"/>
    </w:rPr>
  </w:style>
  <w:style w:type="paragraph" w:styleId="af3">
    <w:name w:val="footer"/>
    <w:basedOn w:val="a0"/>
    <w:rsid w:val="00B437C9"/>
  </w:style>
  <w:style w:type="paragraph" w:styleId="af4">
    <w:name w:val="footnote text"/>
    <w:basedOn w:val="a0"/>
    <w:rsid w:val="00B437C9"/>
    <w:rPr>
      <w:sz w:val="20"/>
      <w:szCs w:val="20"/>
    </w:rPr>
  </w:style>
  <w:style w:type="paragraph" w:customStyle="1" w:styleId="14">
    <w:name w:val="Название объекта1"/>
    <w:basedOn w:val="a0"/>
    <w:next w:val="a0"/>
    <w:rsid w:val="00B437C9"/>
    <w:rPr>
      <w:b/>
      <w:bCs/>
      <w:sz w:val="20"/>
      <w:szCs w:val="20"/>
    </w:rPr>
  </w:style>
  <w:style w:type="paragraph" w:customStyle="1" w:styleId="MTDisplayEquation">
    <w:name w:val="MTDisplayEquation"/>
    <w:basedOn w:val="a0"/>
    <w:next w:val="af"/>
    <w:rsid w:val="00B437C9"/>
    <w:pPr>
      <w:spacing w:before="120" w:after="120"/>
    </w:pPr>
  </w:style>
  <w:style w:type="paragraph" w:styleId="af5">
    <w:name w:val="Balloon Text"/>
    <w:basedOn w:val="a0"/>
    <w:rsid w:val="00B437C9"/>
    <w:rPr>
      <w:rFonts w:ascii="Tahoma" w:hAnsi="Tahoma" w:cs="Tahoma"/>
      <w:sz w:val="16"/>
      <w:szCs w:val="16"/>
    </w:rPr>
  </w:style>
  <w:style w:type="paragraph" w:styleId="ae">
    <w:name w:val="Subtitle"/>
    <w:basedOn w:val="a0"/>
    <w:next w:val="af6"/>
    <w:qFormat/>
    <w:rsid w:val="00B437C9"/>
    <w:pPr>
      <w:spacing w:after="120"/>
      <w:jc w:val="center"/>
    </w:pPr>
    <w:rPr>
      <w:sz w:val="32"/>
      <w:szCs w:val="32"/>
    </w:rPr>
  </w:style>
  <w:style w:type="paragraph" w:customStyle="1" w:styleId="af6">
    <w:name w:val="Авторы"/>
    <w:basedOn w:val="a0"/>
    <w:next w:val="af7"/>
    <w:rsid w:val="00B437C9"/>
    <w:pPr>
      <w:jc w:val="center"/>
    </w:pPr>
    <w:rPr>
      <w:sz w:val="24"/>
    </w:rPr>
  </w:style>
  <w:style w:type="paragraph" w:customStyle="1" w:styleId="Arial">
    <w:name w:val="Стиль Авторы + Arial"/>
    <w:basedOn w:val="af6"/>
    <w:rsid w:val="00B437C9"/>
    <w:rPr>
      <w:bCs/>
    </w:rPr>
  </w:style>
  <w:style w:type="paragraph" w:customStyle="1" w:styleId="af7">
    <w:name w:val="Аннотация"/>
    <w:basedOn w:val="a0"/>
    <w:rsid w:val="00B437C9"/>
    <w:pPr>
      <w:spacing w:after="320"/>
      <w:ind w:left="851" w:right="851"/>
      <w:jc w:val="both"/>
    </w:pPr>
    <w:rPr>
      <w:sz w:val="20"/>
      <w:szCs w:val="20"/>
    </w:rPr>
  </w:style>
  <w:style w:type="paragraph" w:customStyle="1" w:styleId="15">
    <w:name w:val="Схема документа1"/>
    <w:basedOn w:val="a0"/>
    <w:rsid w:val="00B437C9"/>
    <w:pPr>
      <w:shd w:val="clear" w:color="auto" w:fill="000080"/>
    </w:pPr>
    <w:rPr>
      <w:rFonts w:ascii="Tahoma" w:hAnsi="Tahoma" w:cs="Tahoma"/>
      <w:sz w:val="20"/>
      <w:szCs w:val="20"/>
    </w:rPr>
  </w:style>
  <w:style w:type="paragraph" w:customStyle="1" w:styleId="a">
    <w:name w:val="Литература"/>
    <w:basedOn w:val="a0"/>
    <w:rsid w:val="00B437C9"/>
    <w:pPr>
      <w:numPr>
        <w:numId w:val="4"/>
      </w:numPr>
      <w:tabs>
        <w:tab w:val="left" w:pos="360"/>
      </w:tabs>
      <w:spacing w:after="120"/>
    </w:pPr>
    <w:rPr>
      <w:szCs w:val="22"/>
    </w:rPr>
  </w:style>
  <w:style w:type="paragraph" w:customStyle="1" w:styleId="16">
    <w:name w:val="Текст примечания1"/>
    <w:basedOn w:val="a0"/>
    <w:rsid w:val="00B437C9"/>
    <w:rPr>
      <w:sz w:val="20"/>
      <w:szCs w:val="20"/>
    </w:rPr>
  </w:style>
  <w:style w:type="paragraph" w:styleId="af8">
    <w:name w:val="annotation subject"/>
    <w:basedOn w:val="16"/>
    <w:next w:val="16"/>
    <w:rsid w:val="00B437C9"/>
    <w:rPr>
      <w:b/>
      <w:bCs/>
    </w:rPr>
  </w:style>
  <w:style w:type="paragraph" w:customStyle="1" w:styleId="17">
    <w:name w:val="Нумерованный список1"/>
    <w:basedOn w:val="a0"/>
    <w:rsid w:val="00B437C9"/>
    <w:pPr>
      <w:tabs>
        <w:tab w:val="num" w:pos="360"/>
      </w:tabs>
      <w:spacing w:after="120"/>
      <w:ind w:left="720" w:hanging="720"/>
    </w:pPr>
  </w:style>
  <w:style w:type="paragraph" w:customStyle="1" w:styleId="af9">
    <w:name w:val="Подпись к рисунку"/>
    <w:basedOn w:val="14"/>
    <w:next w:val="af"/>
    <w:rsid w:val="00B437C9"/>
    <w:pPr>
      <w:keepNext/>
      <w:spacing w:before="120" w:after="240"/>
      <w:ind w:left="669" w:hanging="669"/>
    </w:pPr>
    <w:rPr>
      <w:b w:val="0"/>
    </w:rPr>
  </w:style>
  <w:style w:type="paragraph" w:styleId="afa">
    <w:name w:val="table of figures"/>
    <w:basedOn w:val="a0"/>
    <w:next w:val="af9"/>
    <w:rsid w:val="00B437C9"/>
    <w:pPr>
      <w:keepNext/>
      <w:spacing w:before="240"/>
      <w:jc w:val="center"/>
    </w:pPr>
    <w:rPr>
      <w:sz w:val="20"/>
    </w:rPr>
  </w:style>
  <w:style w:type="paragraph" w:customStyle="1" w:styleId="afb">
    <w:name w:val="Определение"/>
    <w:basedOn w:val="af"/>
    <w:next w:val="af"/>
    <w:rsid w:val="00B437C9"/>
    <w:pPr>
      <w:spacing w:before="120" w:after="120"/>
    </w:pPr>
  </w:style>
  <w:style w:type="paragraph" w:styleId="HTML">
    <w:name w:val="HTML Preformatted"/>
    <w:basedOn w:val="a0"/>
    <w:rsid w:val="00B437C9"/>
    <w:rPr>
      <w:rFonts w:ascii="Courier New" w:hAnsi="Courier New" w:cs="Courier New"/>
      <w:sz w:val="20"/>
      <w:szCs w:val="20"/>
    </w:rPr>
  </w:style>
  <w:style w:type="paragraph" w:customStyle="1" w:styleId="TableContents">
    <w:name w:val="Table Contents"/>
    <w:basedOn w:val="a0"/>
    <w:rsid w:val="00B437C9"/>
    <w:pPr>
      <w:suppressLineNumbers/>
    </w:pPr>
  </w:style>
  <w:style w:type="paragraph" w:customStyle="1" w:styleId="TableHeading">
    <w:name w:val="Table Heading"/>
    <w:basedOn w:val="TableContents"/>
    <w:rsid w:val="00B437C9"/>
    <w:pPr>
      <w:jc w:val="center"/>
    </w:pPr>
    <w:rPr>
      <w:b/>
      <w:bCs/>
    </w:rPr>
  </w:style>
  <w:style w:type="paragraph" w:customStyle="1" w:styleId="Framecontents">
    <w:name w:val="Frame contents"/>
    <w:basedOn w:val="af"/>
    <w:rsid w:val="00B437C9"/>
  </w:style>
  <w:style w:type="paragraph" w:customStyle="1" w:styleId="afc">
    <w:name w:val="Содержимое таблицы"/>
    <w:basedOn w:val="a0"/>
    <w:rsid w:val="00B437C9"/>
    <w:pPr>
      <w:suppressLineNumbers/>
    </w:pPr>
  </w:style>
  <w:style w:type="paragraph" w:customStyle="1" w:styleId="afd">
    <w:name w:val="Заголовок таблицы"/>
    <w:basedOn w:val="afc"/>
    <w:rsid w:val="00B437C9"/>
    <w:pPr>
      <w:jc w:val="center"/>
    </w:pPr>
    <w:rPr>
      <w:b/>
      <w:bCs/>
    </w:rPr>
  </w:style>
  <w:style w:type="paragraph" w:styleId="afe">
    <w:name w:val="Title"/>
    <w:basedOn w:val="a0"/>
    <w:next w:val="ae"/>
    <w:link w:val="aff"/>
    <w:qFormat/>
    <w:rsid w:val="00A37519"/>
    <w:pPr>
      <w:jc w:val="center"/>
    </w:pPr>
    <w:rPr>
      <w:b/>
      <w:sz w:val="32"/>
      <w:szCs w:val="32"/>
      <w:lang w:eastAsia="ar-SA"/>
    </w:rPr>
  </w:style>
  <w:style w:type="character" w:customStyle="1" w:styleId="aff">
    <w:name w:val="Название Знак"/>
    <w:basedOn w:val="a1"/>
    <w:link w:val="afe"/>
    <w:rsid w:val="00A37519"/>
    <w:rPr>
      <w:b/>
      <w:sz w:val="32"/>
      <w:szCs w:val="32"/>
      <w:lang w:eastAsia="ar-SA"/>
    </w:rPr>
  </w:style>
  <w:style w:type="character" w:styleId="aff0">
    <w:name w:val="annotation reference"/>
    <w:basedOn w:val="a1"/>
    <w:rsid w:val="00926E57"/>
    <w:rPr>
      <w:sz w:val="16"/>
      <w:szCs w:val="16"/>
    </w:rPr>
  </w:style>
  <w:style w:type="paragraph" w:styleId="aff1">
    <w:name w:val="annotation text"/>
    <w:basedOn w:val="a0"/>
    <w:link w:val="aff2"/>
    <w:rsid w:val="00926E57"/>
    <w:pPr>
      <w:spacing w:after="120"/>
      <w:jc w:val="both"/>
    </w:pPr>
    <w:rPr>
      <w:sz w:val="20"/>
      <w:szCs w:val="20"/>
      <w:lang w:eastAsia="ru-RU"/>
    </w:rPr>
  </w:style>
  <w:style w:type="character" w:customStyle="1" w:styleId="aff2">
    <w:name w:val="Текст примечания Знак"/>
    <w:basedOn w:val="a1"/>
    <w:link w:val="aff1"/>
    <w:rsid w:val="00926E57"/>
  </w:style>
  <w:style w:type="paragraph" w:customStyle="1" w:styleId="140">
    <w:name w:val="Абзац14"/>
    <w:basedOn w:val="a0"/>
    <w:rsid w:val="001D51F1"/>
    <w:pPr>
      <w:spacing w:line="360" w:lineRule="auto"/>
      <w:ind w:firstLine="567"/>
      <w:jc w:val="both"/>
    </w:pPr>
    <w:rPr>
      <w:sz w:val="28"/>
      <w:lang w:eastAsia="ru-RU"/>
    </w:rPr>
  </w:style>
  <w:style w:type="paragraph" w:customStyle="1" w:styleId="Reference">
    <w:name w:val="Reference"/>
    <w:basedOn w:val="a0"/>
    <w:rsid w:val="000920D9"/>
    <w:pPr>
      <w:numPr>
        <w:numId w:val="13"/>
      </w:numPr>
      <w:spacing w:after="120"/>
      <w:jc w:val="both"/>
    </w:pPr>
    <w:rPr>
      <w:rFonts w:eastAsia="SimSun"/>
      <w:sz w:val="24"/>
      <w:lang w:val="en-US"/>
    </w:rPr>
  </w:style>
  <w:style w:type="character" w:customStyle="1" w:styleId="aff3">
    <w:name w:val="Математический"/>
    <w:basedOn w:val="a1"/>
    <w:rsid w:val="00CA07DA"/>
    <w:rPr>
      <w:rFonts w:ascii="Times New Roman" w:hAnsi="Times New Roman"/>
      <w:i/>
      <w:iCs/>
      <w:dstrike w:val="0"/>
      <w:noProof w:val="0"/>
      <w:spacing w:val="20"/>
      <w:kern w:val="16"/>
      <w:sz w:val="24"/>
      <w:szCs w:val="28"/>
      <w:vertAlign w:val="baseline"/>
      <w:lang w:val="en-US"/>
    </w:rPr>
  </w:style>
  <w:style w:type="paragraph" w:styleId="aff4">
    <w:name w:val="List Paragraph"/>
    <w:basedOn w:val="a0"/>
    <w:uiPriority w:val="34"/>
    <w:qFormat/>
    <w:rsid w:val="00A025E3"/>
    <w:pPr>
      <w:ind w:left="720"/>
      <w:contextualSpacing/>
    </w:pPr>
  </w:style>
</w:styles>
</file>

<file path=word/webSettings.xml><?xml version="1.0" encoding="utf-8"?>
<w:webSettings xmlns:r="http://schemas.openxmlformats.org/officeDocument/2006/relationships" xmlns:w="http://schemas.openxmlformats.org/wordprocessingml/2006/main">
  <w:divs>
    <w:div w:id="88351283">
      <w:bodyDiv w:val="1"/>
      <w:marLeft w:val="0"/>
      <w:marRight w:val="0"/>
      <w:marTop w:val="0"/>
      <w:marBottom w:val="0"/>
      <w:divBdr>
        <w:top w:val="none" w:sz="0" w:space="0" w:color="auto"/>
        <w:left w:val="none" w:sz="0" w:space="0" w:color="auto"/>
        <w:bottom w:val="none" w:sz="0" w:space="0" w:color="auto"/>
        <w:right w:val="none" w:sz="0" w:space="0" w:color="auto"/>
      </w:divBdr>
    </w:div>
    <w:div w:id="236937821">
      <w:bodyDiv w:val="1"/>
      <w:marLeft w:val="0"/>
      <w:marRight w:val="0"/>
      <w:marTop w:val="0"/>
      <w:marBottom w:val="0"/>
      <w:divBdr>
        <w:top w:val="none" w:sz="0" w:space="0" w:color="auto"/>
        <w:left w:val="none" w:sz="0" w:space="0" w:color="auto"/>
        <w:bottom w:val="none" w:sz="0" w:space="0" w:color="auto"/>
        <w:right w:val="none" w:sz="0" w:space="0" w:color="auto"/>
      </w:divBdr>
    </w:div>
    <w:div w:id="306865950">
      <w:bodyDiv w:val="1"/>
      <w:marLeft w:val="0"/>
      <w:marRight w:val="0"/>
      <w:marTop w:val="0"/>
      <w:marBottom w:val="0"/>
      <w:divBdr>
        <w:top w:val="none" w:sz="0" w:space="0" w:color="auto"/>
        <w:left w:val="none" w:sz="0" w:space="0" w:color="auto"/>
        <w:bottom w:val="none" w:sz="0" w:space="0" w:color="auto"/>
        <w:right w:val="none" w:sz="0" w:space="0" w:color="auto"/>
      </w:divBdr>
    </w:div>
    <w:div w:id="558174798">
      <w:bodyDiv w:val="1"/>
      <w:marLeft w:val="0"/>
      <w:marRight w:val="0"/>
      <w:marTop w:val="0"/>
      <w:marBottom w:val="0"/>
      <w:divBdr>
        <w:top w:val="none" w:sz="0" w:space="0" w:color="auto"/>
        <w:left w:val="none" w:sz="0" w:space="0" w:color="auto"/>
        <w:bottom w:val="none" w:sz="0" w:space="0" w:color="auto"/>
        <w:right w:val="none" w:sz="0" w:space="0" w:color="auto"/>
      </w:divBdr>
    </w:div>
    <w:div w:id="749691389">
      <w:bodyDiv w:val="1"/>
      <w:marLeft w:val="0"/>
      <w:marRight w:val="0"/>
      <w:marTop w:val="0"/>
      <w:marBottom w:val="0"/>
      <w:divBdr>
        <w:top w:val="none" w:sz="0" w:space="0" w:color="auto"/>
        <w:left w:val="none" w:sz="0" w:space="0" w:color="auto"/>
        <w:bottom w:val="none" w:sz="0" w:space="0" w:color="auto"/>
        <w:right w:val="none" w:sz="0" w:space="0" w:color="auto"/>
      </w:divBdr>
    </w:div>
    <w:div w:id="1079983635">
      <w:bodyDiv w:val="1"/>
      <w:marLeft w:val="0"/>
      <w:marRight w:val="0"/>
      <w:marTop w:val="0"/>
      <w:marBottom w:val="0"/>
      <w:divBdr>
        <w:top w:val="none" w:sz="0" w:space="0" w:color="auto"/>
        <w:left w:val="none" w:sz="0" w:space="0" w:color="auto"/>
        <w:bottom w:val="none" w:sz="0" w:space="0" w:color="auto"/>
        <w:right w:val="none" w:sz="0" w:space="0" w:color="auto"/>
      </w:divBdr>
    </w:div>
    <w:div w:id="1343891952">
      <w:bodyDiv w:val="1"/>
      <w:marLeft w:val="0"/>
      <w:marRight w:val="0"/>
      <w:marTop w:val="0"/>
      <w:marBottom w:val="0"/>
      <w:divBdr>
        <w:top w:val="none" w:sz="0" w:space="0" w:color="auto"/>
        <w:left w:val="none" w:sz="0" w:space="0" w:color="auto"/>
        <w:bottom w:val="none" w:sz="0" w:space="0" w:color="auto"/>
        <w:right w:val="none" w:sz="0" w:space="0" w:color="auto"/>
      </w:divBdr>
    </w:div>
    <w:div w:id="1351101539">
      <w:bodyDiv w:val="1"/>
      <w:marLeft w:val="0"/>
      <w:marRight w:val="0"/>
      <w:marTop w:val="0"/>
      <w:marBottom w:val="0"/>
      <w:divBdr>
        <w:top w:val="none" w:sz="0" w:space="0" w:color="auto"/>
        <w:left w:val="none" w:sz="0" w:space="0" w:color="auto"/>
        <w:bottom w:val="none" w:sz="0" w:space="0" w:color="auto"/>
        <w:right w:val="none" w:sz="0" w:space="0" w:color="auto"/>
      </w:divBdr>
    </w:div>
    <w:div w:id="1698508744">
      <w:bodyDiv w:val="1"/>
      <w:marLeft w:val="0"/>
      <w:marRight w:val="0"/>
      <w:marTop w:val="0"/>
      <w:marBottom w:val="0"/>
      <w:divBdr>
        <w:top w:val="none" w:sz="0" w:space="0" w:color="auto"/>
        <w:left w:val="none" w:sz="0" w:space="0" w:color="auto"/>
        <w:bottom w:val="none" w:sz="0" w:space="0" w:color="auto"/>
        <w:right w:val="none" w:sz="0" w:space="0" w:color="auto"/>
      </w:divBdr>
    </w:div>
    <w:div w:id="1711225109">
      <w:bodyDiv w:val="1"/>
      <w:marLeft w:val="0"/>
      <w:marRight w:val="0"/>
      <w:marTop w:val="0"/>
      <w:marBottom w:val="0"/>
      <w:divBdr>
        <w:top w:val="none" w:sz="0" w:space="0" w:color="auto"/>
        <w:left w:val="none" w:sz="0" w:space="0" w:color="auto"/>
        <w:bottom w:val="none" w:sz="0" w:space="0" w:color="auto"/>
        <w:right w:val="none" w:sz="0" w:space="0" w:color="auto"/>
      </w:divBdr>
    </w:div>
    <w:div w:id="1823547979">
      <w:bodyDiv w:val="1"/>
      <w:marLeft w:val="0"/>
      <w:marRight w:val="0"/>
      <w:marTop w:val="0"/>
      <w:marBottom w:val="0"/>
      <w:divBdr>
        <w:top w:val="none" w:sz="0" w:space="0" w:color="auto"/>
        <w:left w:val="none" w:sz="0" w:space="0" w:color="auto"/>
        <w:bottom w:val="none" w:sz="0" w:space="0" w:color="auto"/>
        <w:right w:val="none" w:sz="0" w:space="0" w:color="auto"/>
      </w:divBdr>
    </w:div>
    <w:div w:id="2023625327">
      <w:bodyDiv w:val="1"/>
      <w:marLeft w:val="0"/>
      <w:marRight w:val="0"/>
      <w:marTop w:val="0"/>
      <w:marBottom w:val="0"/>
      <w:divBdr>
        <w:top w:val="none" w:sz="0" w:space="0" w:color="auto"/>
        <w:left w:val="none" w:sz="0" w:space="0" w:color="auto"/>
        <w:bottom w:val="none" w:sz="0" w:space="0" w:color="auto"/>
        <w:right w:val="none" w:sz="0" w:space="0" w:color="auto"/>
      </w:divBdr>
    </w:div>
    <w:div w:id="212877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3.wmf"/><Relationship Id="rId138" Type="http://schemas.openxmlformats.org/officeDocument/2006/relationships/oleObject" Target="embeddings/oleObject65.bin"/><Relationship Id="rId154" Type="http://schemas.openxmlformats.org/officeDocument/2006/relationships/image" Target="media/image73.wmf"/><Relationship Id="rId16" Type="http://schemas.openxmlformats.org/officeDocument/2006/relationships/oleObject" Target="embeddings/oleObject4.bin"/><Relationship Id="rId107" Type="http://schemas.openxmlformats.org/officeDocument/2006/relationships/image" Target="media/image50.wmf"/><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28" Type="http://schemas.openxmlformats.org/officeDocument/2006/relationships/oleObject" Target="embeddings/oleObject60.bin"/><Relationship Id="rId144" Type="http://schemas.openxmlformats.org/officeDocument/2006/relationships/oleObject" Target="embeddings/oleObject68.bin"/><Relationship Id="rId149" Type="http://schemas.openxmlformats.org/officeDocument/2006/relationships/image" Target="media/image71.wmf"/><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4.wmf"/><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6.wmf"/><Relationship Id="rId80" Type="http://schemas.openxmlformats.org/officeDocument/2006/relationships/oleObject" Target="embeddings/oleObject36.bin"/><Relationship Id="rId85" Type="http://schemas.openxmlformats.org/officeDocument/2006/relationships/image" Target="media/image39.wmf"/><Relationship Id="rId150" Type="http://schemas.openxmlformats.org/officeDocument/2006/relationships/oleObject" Target="embeddings/oleObject71.bin"/><Relationship Id="rId155" Type="http://schemas.openxmlformats.org/officeDocument/2006/relationships/oleObject" Target="embeddings/oleObject73.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1.wmf"/><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0.bin"/><Relationship Id="rId91" Type="http://schemas.openxmlformats.org/officeDocument/2006/relationships/image" Target="media/image42.wmf"/><Relationship Id="rId96" Type="http://schemas.openxmlformats.org/officeDocument/2006/relationships/oleObject" Target="embeddings/oleObject44.bin"/><Relationship Id="rId111" Type="http://schemas.openxmlformats.org/officeDocument/2006/relationships/image" Target="media/image52.wmf"/><Relationship Id="rId132" Type="http://schemas.openxmlformats.org/officeDocument/2006/relationships/oleObject" Target="embeddings/oleObject62.bin"/><Relationship Id="rId140" Type="http://schemas.openxmlformats.org/officeDocument/2006/relationships/oleObject" Target="embeddings/oleObject66.bin"/><Relationship Id="rId145" Type="http://schemas.openxmlformats.org/officeDocument/2006/relationships/image" Target="media/image69.wmf"/><Relationship Id="rId153" Type="http://schemas.openxmlformats.org/officeDocument/2006/relationships/hyperlink" Target="http://forum.genopt.org/genopt_final.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30" Type="http://schemas.openxmlformats.org/officeDocument/2006/relationships/oleObject" Target="embeddings/oleObject61.bin"/><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oleObject" Target="embeddings/oleObject70.bin"/><Relationship Id="rId151" Type="http://schemas.openxmlformats.org/officeDocument/2006/relationships/image" Target="media/image72.wmf"/><Relationship Id="rId156"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9.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4.bin"/><Relationship Id="rId157" Type="http://schemas.openxmlformats.org/officeDocument/2006/relationships/fontTable" Target="fontTable.xml"/><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oleObject" Target="embeddings/oleObject72.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70.wmf"/><Relationship Id="rId8" Type="http://schemas.openxmlformats.org/officeDocument/2006/relationships/hyperlink" Target="http://www.genopt.org" TargetMode="Externa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7.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59B34-4AD9-4F2D-8BB5-073324987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11</Pages>
  <Words>4547</Words>
  <Characters>25919</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Руководство по оформлению статей на конференцию ПаВТ</vt:lpstr>
    </vt:vector>
  </TitlesOfParts>
  <Company/>
  <LinksUpToDate>false</LinksUpToDate>
  <CharactersWithSpaces>30406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Руководство по оформлению статей на конференцию ПаВТ</dc:title>
  <dc:subject>Оформление статей на конференцию</dc:subject>
  <dc:creator>ПаВТ</dc:creator>
  <cp:keywords>статья, конференция, ПаВТ</cp:keywords>
  <dc:description>С замечаниями и предложениями по содержанию данного документа необходимо обращаться по адресу pavt.conf@gmail.com.</dc:description>
  <cp:lastModifiedBy>Bkmz</cp:lastModifiedBy>
  <cp:revision>70</cp:revision>
  <cp:lastPrinted>2010-10-13T13:20:00Z</cp:lastPrinted>
  <dcterms:created xsi:type="dcterms:W3CDTF">2016-06-09T10:34:00Z</dcterms:created>
  <dcterms:modified xsi:type="dcterms:W3CDTF">2016-06-15T14:44:00Z</dcterms:modified>
</cp:coreProperties>
</file>