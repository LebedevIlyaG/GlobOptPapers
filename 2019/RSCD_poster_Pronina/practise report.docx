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A8FEC" w14:textId="77777777" w:rsidR="00E1378B" w:rsidRDefault="00E1378B" w:rsidP="007560BE"/>
    <w:p w14:paraId="4F1004CF" w14:textId="77777777" w:rsidR="00E1378B" w:rsidRPr="00E1378B" w:rsidRDefault="00E1378B" w:rsidP="00E1378B">
      <w:pPr>
        <w:jc w:val="center"/>
        <w:rPr>
          <w:rFonts w:eastAsia="Times New Roman"/>
          <w:sz w:val="28"/>
          <w:szCs w:val="28"/>
          <w:lang w:eastAsia="ru-RU"/>
        </w:rPr>
      </w:pPr>
      <w:bookmarkStart w:id="0" w:name="_Toc170447634"/>
      <w:r w:rsidRPr="00E1378B">
        <w:rPr>
          <w:rFonts w:eastAsia="Times New Roman"/>
          <w:sz w:val="28"/>
          <w:szCs w:val="28"/>
          <w:lang w:eastAsia="ru-RU"/>
        </w:rPr>
        <w:t>МИНИСТЕРСТВО ОБРАЗОВАНИЯ И НАУКИ РОССИЙСКОЙ ФЕДЕРАЦИИ</w:t>
      </w:r>
    </w:p>
    <w:p w14:paraId="34955C41" w14:textId="77777777" w:rsidR="00E1378B" w:rsidRPr="00E1378B" w:rsidRDefault="00E1378B" w:rsidP="00E1378B">
      <w:pPr>
        <w:spacing w:after="0" w:line="240" w:lineRule="auto"/>
        <w:jc w:val="center"/>
        <w:rPr>
          <w:rFonts w:eastAsia="Times New Roman"/>
          <w:b/>
          <w:sz w:val="28"/>
          <w:szCs w:val="28"/>
          <w:lang w:eastAsia="ru-RU"/>
        </w:rPr>
      </w:pPr>
      <w:r w:rsidRPr="00E1378B">
        <w:rPr>
          <w:rFonts w:eastAsia="Times New Roman"/>
          <w:sz w:val="28"/>
          <w:szCs w:val="28"/>
          <w:lang w:eastAsia="ru-RU"/>
        </w:rPr>
        <w:t xml:space="preserve">Федеральное государственное автономное образовательное учреждение высшего образования </w:t>
      </w:r>
      <w:r w:rsidRPr="00E1378B">
        <w:rPr>
          <w:rFonts w:eastAsia="Times New Roman"/>
          <w:sz w:val="28"/>
          <w:szCs w:val="28"/>
          <w:lang w:eastAsia="ru-RU"/>
        </w:rPr>
        <w:br/>
      </w:r>
      <w:r w:rsidRPr="00E1378B">
        <w:rPr>
          <w:rFonts w:eastAsia="Times New Roman"/>
          <w:b/>
          <w:sz w:val="28"/>
          <w:szCs w:val="28"/>
          <w:lang w:eastAsia="ru-RU"/>
        </w:rPr>
        <w:t xml:space="preserve">«Национальный исследовательский </w:t>
      </w:r>
      <w:r w:rsidRPr="00E1378B">
        <w:rPr>
          <w:rFonts w:eastAsia="Times New Roman"/>
          <w:b/>
          <w:sz w:val="28"/>
          <w:szCs w:val="28"/>
          <w:lang w:eastAsia="ru-RU"/>
        </w:rPr>
        <w:br/>
        <w:t>Нижегородский государственный университет им. Н.И. Лобачевского»</w:t>
      </w:r>
    </w:p>
    <w:p w14:paraId="61010865" w14:textId="77777777" w:rsidR="00E1378B" w:rsidRPr="00E1378B" w:rsidRDefault="00E1378B" w:rsidP="00E1378B">
      <w:pPr>
        <w:spacing w:after="0" w:line="240" w:lineRule="auto"/>
        <w:jc w:val="center"/>
        <w:rPr>
          <w:rFonts w:eastAsia="Times New Roman"/>
          <w:sz w:val="28"/>
          <w:szCs w:val="28"/>
          <w:lang w:eastAsia="ru-RU"/>
        </w:rPr>
      </w:pPr>
      <w:r w:rsidRPr="00E1378B">
        <w:rPr>
          <w:rFonts w:eastAsia="Times New Roman"/>
          <w:b/>
          <w:sz w:val="28"/>
          <w:szCs w:val="28"/>
          <w:lang w:eastAsia="ru-RU"/>
        </w:rPr>
        <w:t>(ННГУ)</w:t>
      </w:r>
    </w:p>
    <w:p w14:paraId="7FAC0246" w14:textId="77777777" w:rsidR="00E1378B" w:rsidRPr="00E1378B" w:rsidRDefault="00E1378B" w:rsidP="00E1378B">
      <w:pPr>
        <w:spacing w:after="0" w:line="240" w:lineRule="auto"/>
        <w:jc w:val="left"/>
        <w:rPr>
          <w:rFonts w:eastAsia="Times New Roman"/>
          <w:lang w:eastAsia="ru-RU"/>
        </w:rPr>
      </w:pPr>
    </w:p>
    <w:p w14:paraId="04E033BD" w14:textId="77777777" w:rsidR="00E1378B" w:rsidRPr="00E1378B" w:rsidRDefault="00E1378B" w:rsidP="00E1378B">
      <w:pPr>
        <w:spacing w:after="0" w:line="240" w:lineRule="auto"/>
        <w:jc w:val="left"/>
        <w:rPr>
          <w:rFonts w:eastAsia="Times New Roman"/>
          <w:lang w:eastAsia="ru-RU"/>
        </w:rPr>
      </w:pPr>
    </w:p>
    <w:p w14:paraId="282D9A53" w14:textId="77777777" w:rsidR="00E1378B" w:rsidRPr="00E1378B" w:rsidRDefault="00E1378B" w:rsidP="00E1378B">
      <w:pPr>
        <w:spacing w:after="0" w:line="240" w:lineRule="auto"/>
        <w:jc w:val="center"/>
        <w:rPr>
          <w:rFonts w:eastAsia="Times New Roman"/>
          <w:b/>
          <w:sz w:val="28"/>
          <w:szCs w:val="28"/>
          <w:lang w:eastAsia="ru-RU"/>
        </w:rPr>
      </w:pPr>
      <w:bookmarkStart w:id="1" w:name="_Toc170447635"/>
      <w:bookmarkEnd w:id="0"/>
      <w:r w:rsidRPr="00E1378B">
        <w:rPr>
          <w:rFonts w:eastAsia="Times New Roman"/>
          <w:b/>
          <w:sz w:val="28"/>
          <w:szCs w:val="28"/>
          <w:lang w:eastAsia="ru-RU"/>
        </w:rPr>
        <w:t>Институт информационных технологий, математики и механики</w:t>
      </w:r>
    </w:p>
    <w:p w14:paraId="7886329F" w14:textId="77777777" w:rsidR="00E1378B" w:rsidRPr="00E1378B" w:rsidRDefault="00E1378B" w:rsidP="00E1378B">
      <w:pPr>
        <w:spacing w:after="0" w:line="240" w:lineRule="auto"/>
        <w:jc w:val="center"/>
        <w:rPr>
          <w:rFonts w:eastAsia="Times New Roman"/>
          <w:b/>
          <w:sz w:val="28"/>
          <w:szCs w:val="28"/>
          <w:lang w:eastAsia="ru-RU"/>
        </w:rPr>
      </w:pPr>
    </w:p>
    <w:p w14:paraId="4F51011C" w14:textId="77777777" w:rsidR="00E1378B" w:rsidRPr="00E1378B" w:rsidRDefault="00E1378B" w:rsidP="00E1378B">
      <w:pPr>
        <w:spacing w:after="0" w:line="240" w:lineRule="auto"/>
        <w:jc w:val="center"/>
        <w:rPr>
          <w:rFonts w:eastAsia="Times New Roman"/>
          <w:b/>
          <w:bCs/>
          <w:sz w:val="28"/>
          <w:szCs w:val="28"/>
          <w:lang w:eastAsia="ru-RU"/>
        </w:rPr>
      </w:pPr>
      <w:r w:rsidRPr="00E1378B">
        <w:rPr>
          <w:rFonts w:eastAsia="Times New Roman"/>
          <w:b/>
          <w:sz w:val="28"/>
          <w:szCs w:val="28"/>
          <w:lang w:eastAsia="ru-RU"/>
        </w:rPr>
        <w:t xml:space="preserve">Кафедра: </w:t>
      </w:r>
      <w:bookmarkEnd w:id="1"/>
      <w:r>
        <w:rPr>
          <w:rFonts w:eastAsia="Times New Roman"/>
          <w:b/>
          <w:sz w:val="28"/>
          <w:szCs w:val="28"/>
          <w:lang w:eastAsia="ru-RU"/>
        </w:rPr>
        <w:t>Математического обеспечения ЭВМ и суперкомпьютерных технологий</w:t>
      </w:r>
    </w:p>
    <w:p w14:paraId="71A4790B" w14:textId="77777777" w:rsidR="00E1378B" w:rsidRPr="00E1378B" w:rsidRDefault="00E1378B" w:rsidP="00E1378B">
      <w:pPr>
        <w:suppressAutoHyphens/>
        <w:spacing w:after="120" w:line="240" w:lineRule="auto"/>
        <w:ind w:firstLine="180"/>
        <w:rPr>
          <w:rFonts w:eastAsia="Times New Roman"/>
          <w:b/>
          <w:color w:val="FF0000"/>
          <w:sz w:val="28"/>
          <w:szCs w:val="28"/>
          <w:lang w:eastAsia="ar-SA"/>
        </w:rPr>
      </w:pPr>
    </w:p>
    <w:p w14:paraId="4DC48E16" w14:textId="77777777" w:rsidR="00E1378B" w:rsidRPr="00E1378B" w:rsidRDefault="00E1378B" w:rsidP="00E1378B">
      <w:pPr>
        <w:spacing w:after="0" w:line="240" w:lineRule="auto"/>
        <w:ind w:firstLine="180"/>
        <w:jc w:val="center"/>
        <w:rPr>
          <w:rFonts w:eastAsia="Times New Roman"/>
          <w:sz w:val="28"/>
          <w:szCs w:val="28"/>
          <w:lang w:eastAsia="ru-RU"/>
        </w:rPr>
      </w:pPr>
      <w:r w:rsidRPr="00E1378B">
        <w:rPr>
          <w:rFonts w:eastAsia="Times New Roman"/>
          <w:sz w:val="28"/>
          <w:szCs w:val="28"/>
          <w:lang w:eastAsia="ru-RU"/>
        </w:rPr>
        <w:t>Направление подготовки: «</w:t>
      </w:r>
      <w:r>
        <w:rPr>
          <w:rFonts w:eastAsia="Times New Roman"/>
          <w:sz w:val="28"/>
          <w:szCs w:val="28"/>
          <w:lang w:eastAsia="ru-RU"/>
        </w:rPr>
        <w:t>Фундаментальная Информатика и Информационные Технологии</w:t>
      </w:r>
      <w:r w:rsidRPr="00E1378B">
        <w:rPr>
          <w:rFonts w:eastAsia="Times New Roman"/>
          <w:sz w:val="28"/>
          <w:szCs w:val="28"/>
          <w:lang w:eastAsia="ru-RU"/>
        </w:rPr>
        <w:t>»</w:t>
      </w:r>
    </w:p>
    <w:p w14:paraId="088BBBD6" w14:textId="77777777" w:rsidR="00E1378B" w:rsidRPr="00E1378B" w:rsidRDefault="00E1378B" w:rsidP="00E1378B">
      <w:pPr>
        <w:spacing w:after="0" w:line="240" w:lineRule="auto"/>
        <w:ind w:firstLine="180"/>
        <w:jc w:val="center"/>
        <w:rPr>
          <w:rFonts w:eastAsia="Times New Roman"/>
          <w:sz w:val="28"/>
          <w:szCs w:val="28"/>
          <w:lang w:eastAsia="ru-RU"/>
        </w:rPr>
      </w:pPr>
      <w:r w:rsidRPr="00E1378B">
        <w:rPr>
          <w:rFonts w:eastAsia="Times New Roman"/>
          <w:sz w:val="28"/>
          <w:szCs w:val="28"/>
          <w:lang w:eastAsia="ru-RU"/>
        </w:rPr>
        <w:t>Магистерская программа: «</w:t>
      </w:r>
      <w:r>
        <w:rPr>
          <w:rFonts w:eastAsia="Times New Roman"/>
          <w:sz w:val="28"/>
          <w:szCs w:val="28"/>
          <w:lang w:eastAsia="ru-RU"/>
        </w:rPr>
        <w:t>Инженерия Программного Обеспечения</w:t>
      </w:r>
      <w:r w:rsidRPr="00E1378B">
        <w:rPr>
          <w:rFonts w:eastAsia="Times New Roman"/>
          <w:sz w:val="28"/>
          <w:szCs w:val="28"/>
          <w:lang w:eastAsia="ru-RU"/>
        </w:rPr>
        <w:t>»</w:t>
      </w:r>
    </w:p>
    <w:p w14:paraId="73B1AC0C" w14:textId="77777777" w:rsidR="00E1378B" w:rsidRPr="00E1378B" w:rsidRDefault="00E1378B" w:rsidP="00E1378B">
      <w:pPr>
        <w:spacing w:after="0" w:line="240" w:lineRule="auto"/>
        <w:ind w:firstLine="180"/>
        <w:jc w:val="center"/>
        <w:rPr>
          <w:rFonts w:eastAsia="Times New Roman"/>
          <w:color w:val="FF0000"/>
          <w:sz w:val="28"/>
          <w:szCs w:val="28"/>
          <w:lang w:eastAsia="ru-RU"/>
        </w:rPr>
      </w:pPr>
    </w:p>
    <w:p w14:paraId="0222481E" w14:textId="77777777" w:rsidR="00E1378B" w:rsidRPr="00E1378B" w:rsidRDefault="00E1378B" w:rsidP="00E1378B">
      <w:pPr>
        <w:spacing w:after="0" w:line="240" w:lineRule="auto"/>
        <w:ind w:firstLine="180"/>
        <w:jc w:val="center"/>
        <w:rPr>
          <w:rFonts w:eastAsia="Times New Roman"/>
          <w:color w:val="FF0000"/>
          <w:sz w:val="28"/>
          <w:szCs w:val="28"/>
          <w:lang w:eastAsia="ru-RU"/>
        </w:rPr>
      </w:pPr>
    </w:p>
    <w:p w14:paraId="78354ED5" w14:textId="77777777" w:rsidR="00E1378B" w:rsidRPr="00E1378B" w:rsidRDefault="00E1378B" w:rsidP="00E1378B">
      <w:pPr>
        <w:spacing w:after="0" w:line="240" w:lineRule="auto"/>
        <w:ind w:firstLine="180"/>
        <w:jc w:val="center"/>
        <w:rPr>
          <w:rFonts w:eastAsia="Times New Roman"/>
          <w:b/>
          <w:sz w:val="36"/>
          <w:szCs w:val="36"/>
          <w:lang w:eastAsia="ru-RU"/>
        </w:rPr>
      </w:pPr>
      <w:r w:rsidRPr="00E1378B">
        <w:rPr>
          <w:rFonts w:eastAsia="Times New Roman"/>
          <w:b/>
          <w:sz w:val="36"/>
          <w:szCs w:val="36"/>
          <w:lang w:eastAsia="ru-RU"/>
        </w:rPr>
        <w:t>ОТЧЕТ</w:t>
      </w:r>
    </w:p>
    <w:p w14:paraId="301E3A77" w14:textId="77777777" w:rsidR="00E1378B" w:rsidRPr="00E1378B" w:rsidRDefault="00E1378B" w:rsidP="00E1378B">
      <w:pPr>
        <w:spacing w:after="0" w:line="240" w:lineRule="auto"/>
        <w:ind w:firstLine="180"/>
        <w:jc w:val="center"/>
        <w:rPr>
          <w:rFonts w:eastAsia="Times New Roman"/>
          <w:sz w:val="28"/>
          <w:szCs w:val="28"/>
          <w:lang w:eastAsia="ru-RU"/>
        </w:rPr>
      </w:pPr>
      <w:r w:rsidRPr="00E1378B">
        <w:rPr>
          <w:rFonts w:eastAsia="Times New Roman"/>
          <w:sz w:val="28"/>
          <w:szCs w:val="28"/>
          <w:lang w:eastAsia="ru-RU"/>
        </w:rPr>
        <w:t>по производственной</w:t>
      </w:r>
      <w:ins w:id="2" w:author="Maria Pronina" w:date="2018-06-20T19:57:00Z">
        <w:r w:rsidR="00AE564D">
          <w:rPr>
            <w:rFonts w:eastAsia="Times New Roman"/>
            <w:sz w:val="28"/>
            <w:szCs w:val="28"/>
            <w:lang w:eastAsia="ru-RU"/>
          </w:rPr>
          <w:t xml:space="preserve"> </w:t>
        </w:r>
      </w:ins>
      <w:r w:rsidRPr="00E1378B">
        <w:rPr>
          <w:rFonts w:eastAsia="Times New Roman"/>
          <w:sz w:val="28"/>
          <w:szCs w:val="28"/>
          <w:lang w:eastAsia="ru-RU"/>
        </w:rPr>
        <w:t>практике</w:t>
      </w:r>
    </w:p>
    <w:p w14:paraId="12B5C62B" w14:textId="77777777" w:rsidR="00E1378B" w:rsidRPr="00E1378B" w:rsidRDefault="00E1378B" w:rsidP="00E1378B">
      <w:pPr>
        <w:spacing w:after="0" w:line="240" w:lineRule="auto"/>
        <w:ind w:firstLine="180"/>
        <w:jc w:val="center"/>
        <w:rPr>
          <w:rFonts w:eastAsia="Times New Roman"/>
          <w:sz w:val="28"/>
          <w:szCs w:val="28"/>
          <w:lang w:eastAsia="ru-RU"/>
        </w:rPr>
      </w:pPr>
    </w:p>
    <w:p w14:paraId="6280186A" w14:textId="77777777" w:rsidR="00E1378B" w:rsidRPr="00E1378B" w:rsidRDefault="00E1378B" w:rsidP="00E1378B">
      <w:pPr>
        <w:spacing w:after="0" w:line="240" w:lineRule="auto"/>
        <w:ind w:firstLine="180"/>
        <w:jc w:val="center"/>
        <w:rPr>
          <w:rFonts w:eastAsia="Times New Roman"/>
          <w:sz w:val="28"/>
          <w:szCs w:val="28"/>
          <w:lang w:eastAsia="ru-RU"/>
        </w:rPr>
      </w:pPr>
      <w:r w:rsidRPr="00E1378B">
        <w:rPr>
          <w:rFonts w:eastAsia="Times New Roman"/>
          <w:sz w:val="28"/>
          <w:szCs w:val="28"/>
          <w:lang w:eastAsia="ru-RU"/>
        </w:rPr>
        <w:t>на тему:</w:t>
      </w:r>
    </w:p>
    <w:p w14:paraId="67358E92" w14:textId="77777777" w:rsidR="00E1378B" w:rsidRPr="00E1378B" w:rsidRDefault="00E1378B" w:rsidP="00E1378B">
      <w:pPr>
        <w:spacing w:after="0" w:line="240" w:lineRule="auto"/>
        <w:ind w:firstLine="180"/>
        <w:jc w:val="center"/>
        <w:rPr>
          <w:rFonts w:eastAsia="Times New Roman"/>
          <w:b/>
          <w:sz w:val="32"/>
          <w:szCs w:val="32"/>
          <w:lang w:eastAsia="ru-RU"/>
        </w:rPr>
      </w:pPr>
      <w:r w:rsidRPr="00E1378B">
        <w:rPr>
          <w:rFonts w:eastAsia="Times New Roman"/>
          <w:b/>
          <w:sz w:val="32"/>
          <w:szCs w:val="32"/>
          <w:lang w:eastAsia="ru-RU"/>
        </w:rPr>
        <w:t>«</w:t>
      </w:r>
      <w:r w:rsidR="00FD7B4A" w:rsidRPr="00FD7B4A">
        <w:rPr>
          <w:rFonts w:eastAsia="Times New Roman"/>
          <w:b/>
          <w:sz w:val="32"/>
          <w:szCs w:val="32"/>
          <w:lang w:eastAsia="ru-RU"/>
        </w:rPr>
        <w:t xml:space="preserve">Разработка системы Абсолют </w:t>
      </w:r>
      <w:r w:rsidR="00FD7B4A" w:rsidRPr="00FD7B4A">
        <w:rPr>
          <w:rFonts w:eastAsia="Times New Roman"/>
          <w:b/>
          <w:sz w:val="32"/>
          <w:szCs w:val="32"/>
          <w:lang w:eastAsia="ru-RU"/>
        </w:rPr>
        <w:br/>
        <w:t>для многомерных задачах ГО и МКО</w:t>
      </w:r>
      <w:r w:rsidRPr="00E1378B">
        <w:rPr>
          <w:rFonts w:eastAsia="Times New Roman"/>
          <w:b/>
          <w:sz w:val="32"/>
          <w:szCs w:val="32"/>
          <w:lang w:eastAsia="ru-RU"/>
        </w:rPr>
        <w:t>»</w:t>
      </w:r>
    </w:p>
    <w:p w14:paraId="0CAB5EBE" w14:textId="77777777" w:rsidR="00E1378B" w:rsidRPr="00E1378B" w:rsidRDefault="00E1378B" w:rsidP="00E1378B">
      <w:pPr>
        <w:spacing w:after="0" w:line="240" w:lineRule="auto"/>
        <w:ind w:firstLine="180"/>
        <w:rPr>
          <w:rFonts w:eastAsia="Times New Roman"/>
          <w:sz w:val="28"/>
          <w:szCs w:val="28"/>
          <w:lang w:eastAsia="ru-RU"/>
        </w:rPr>
      </w:pPr>
    </w:p>
    <w:p w14:paraId="255E617D" w14:textId="77777777" w:rsidR="00E1378B" w:rsidRPr="00E1378B" w:rsidRDefault="00E1378B" w:rsidP="00E1378B">
      <w:pPr>
        <w:spacing w:after="0" w:line="240" w:lineRule="auto"/>
        <w:ind w:firstLine="180"/>
        <w:rPr>
          <w:rFonts w:eastAsia="Times New Roman"/>
          <w:color w:val="FF0000"/>
          <w:sz w:val="28"/>
          <w:szCs w:val="28"/>
          <w:lang w:eastAsia="ru-RU"/>
        </w:rPr>
      </w:pPr>
    </w:p>
    <w:p w14:paraId="30CEB04F" w14:textId="77777777" w:rsidR="00E1378B" w:rsidRPr="00E1378B" w:rsidRDefault="00E1378B" w:rsidP="00E1378B">
      <w:pPr>
        <w:spacing w:after="0" w:line="240" w:lineRule="auto"/>
        <w:ind w:firstLine="180"/>
        <w:rPr>
          <w:rFonts w:eastAsia="Times New Roman"/>
          <w:color w:val="FF0000"/>
          <w:sz w:val="28"/>
          <w:szCs w:val="28"/>
          <w:lang w:eastAsia="ru-RU"/>
        </w:rPr>
      </w:pPr>
    </w:p>
    <w:p w14:paraId="044E8D83" w14:textId="77777777" w:rsidR="00E1378B" w:rsidRPr="00E1378B" w:rsidRDefault="00E1378B" w:rsidP="00E1378B">
      <w:pPr>
        <w:spacing w:after="0" w:line="240" w:lineRule="auto"/>
        <w:ind w:left="4678"/>
        <w:rPr>
          <w:rFonts w:eastAsia="Times New Roman"/>
          <w:sz w:val="28"/>
          <w:szCs w:val="28"/>
          <w:lang w:eastAsia="ru-RU"/>
        </w:rPr>
      </w:pPr>
      <w:bookmarkStart w:id="3" w:name="_Toc167893364"/>
    </w:p>
    <w:p w14:paraId="549780A7" w14:textId="77777777" w:rsidR="00E1378B" w:rsidRPr="00E1378B" w:rsidRDefault="00E1378B" w:rsidP="00E1378B">
      <w:pPr>
        <w:spacing w:after="0" w:line="240" w:lineRule="auto"/>
        <w:ind w:left="4678"/>
        <w:rPr>
          <w:rFonts w:eastAsia="Times New Roman"/>
          <w:sz w:val="28"/>
          <w:szCs w:val="28"/>
          <w:lang w:eastAsia="ru-RU"/>
        </w:rPr>
      </w:pPr>
      <w:r w:rsidRPr="00E1378B">
        <w:rPr>
          <w:rFonts w:eastAsia="Times New Roman"/>
          <w:b/>
          <w:bCs/>
          <w:sz w:val="28"/>
          <w:szCs w:val="28"/>
          <w:lang w:eastAsia="ru-RU"/>
        </w:rPr>
        <w:t>Выполнил(а):</w:t>
      </w:r>
      <w:bookmarkEnd w:id="3"/>
      <w:r w:rsidRPr="00E1378B">
        <w:rPr>
          <w:rFonts w:eastAsia="Times New Roman"/>
          <w:bCs/>
          <w:sz w:val="28"/>
          <w:szCs w:val="28"/>
          <w:lang w:eastAsia="ru-RU"/>
        </w:rPr>
        <w:t>с</w:t>
      </w:r>
      <w:r w:rsidRPr="00E1378B">
        <w:rPr>
          <w:rFonts w:eastAsia="Times New Roman"/>
          <w:sz w:val="28"/>
          <w:szCs w:val="28"/>
          <w:lang w:eastAsia="ru-RU"/>
        </w:rPr>
        <w:t xml:space="preserve">тудент(ка) группы </w:t>
      </w:r>
      <w:r>
        <w:rPr>
          <w:rFonts w:eastAsia="Times New Roman"/>
          <w:sz w:val="28"/>
          <w:szCs w:val="28"/>
          <w:lang w:eastAsia="ru-RU"/>
        </w:rPr>
        <w:t>0836-1м</w:t>
      </w:r>
    </w:p>
    <w:p w14:paraId="532F6AFF" w14:textId="77777777" w:rsidR="00E1378B" w:rsidRPr="00E1378B" w:rsidRDefault="00E1378B" w:rsidP="00E1378B">
      <w:pPr>
        <w:spacing w:after="0" w:line="240" w:lineRule="auto"/>
        <w:ind w:left="4678"/>
        <w:jc w:val="right"/>
        <w:rPr>
          <w:rFonts w:eastAsia="Times New Roman"/>
          <w:sz w:val="28"/>
          <w:szCs w:val="28"/>
          <w:lang w:eastAsia="ru-RU"/>
        </w:rPr>
      </w:pPr>
      <w:r w:rsidRPr="00E1378B">
        <w:rPr>
          <w:rFonts w:eastAsia="Times New Roman"/>
          <w:sz w:val="28"/>
          <w:szCs w:val="28"/>
          <w:lang w:eastAsia="ru-RU"/>
        </w:rPr>
        <w:t>____________________</w:t>
      </w:r>
      <w:r>
        <w:rPr>
          <w:rFonts w:eastAsia="Times New Roman"/>
          <w:sz w:val="28"/>
          <w:szCs w:val="28"/>
          <w:lang w:eastAsia="ru-RU"/>
        </w:rPr>
        <w:t>Пронина М.В.</w:t>
      </w:r>
    </w:p>
    <w:p w14:paraId="5D289ACB" w14:textId="77777777" w:rsidR="00E1378B" w:rsidRPr="00E1378B" w:rsidRDefault="00E1378B" w:rsidP="00E1378B">
      <w:pPr>
        <w:tabs>
          <w:tab w:val="left" w:pos="3261"/>
        </w:tabs>
        <w:spacing w:after="0" w:line="240" w:lineRule="auto"/>
        <w:ind w:left="4678"/>
        <w:rPr>
          <w:rFonts w:eastAsia="Times New Roman"/>
          <w:sz w:val="28"/>
          <w:szCs w:val="28"/>
          <w:lang w:eastAsia="ru-RU"/>
        </w:rPr>
      </w:pPr>
      <w:r w:rsidRPr="00E1378B">
        <w:rPr>
          <w:rFonts w:eastAsia="Times New Roman"/>
          <w:sz w:val="28"/>
          <w:szCs w:val="28"/>
          <w:lang w:eastAsia="ru-RU"/>
        </w:rPr>
        <w:t>Подпись</w:t>
      </w:r>
    </w:p>
    <w:p w14:paraId="79C735A2" w14:textId="77777777" w:rsidR="00E1378B" w:rsidRPr="00E1378B" w:rsidRDefault="00E1378B" w:rsidP="00E1378B">
      <w:pPr>
        <w:tabs>
          <w:tab w:val="left" w:pos="3261"/>
        </w:tabs>
        <w:spacing w:after="0" w:line="240" w:lineRule="auto"/>
        <w:ind w:left="4678"/>
        <w:jc w:val="center"/>
        <w:rPr>
          <w:rFonts w:eastAsia="Times New Roman"/>
          <w:sz w:val="28"/>
          <w:szCs w:val="28"/>
          <w:lang w:eastAsia="ru-RU"/>
        </w:rPr>
      </w:pPr>
    </w:p>
    <w:p w14:paraId="6A618A86" w14:textId="77777777" w:rsidR="00E1378B" w:rsidRPr="00E1378B" w:rsidRDefault="00E1378B" w:rsidP="00E1378B">
      <w:pPr>
        <w:spacing w:after="0" w:line="240" w:lineRule="auto"/>
        <w:ind w:left="4678"/>
        <w:rPr>
          <w:rFonts w:eastAsia="Times New Roman"/>
          <w:b/>
          <w:bCs/>
          <w:sz w:val="28"/>
          <w:szCs w:val="28"/>
          <w:lang w:eastAsia="ru-RU"/>
        </w:rPr>
      </w:pPr>
      <w:bookmarkStart w:id="4" w:name="_Toc167893365"/>
      <w:r w:rsidRPr="00E1378B">
        <w:rPr>
          <w:rFonts w:eastAsia="Times New Roman"/>
          <w:b/>
          <w:bCs/>
          <w:sz w:val="28"/>
          <w:szCs w:val="28"/>
          <w:lang w:eastAsia="ru-RU"/>
        </w:rPr>
        <w:t>Научный руководитель:</w:t>
      </w:r>
      <w:bookmarkEnd w:id="4"/>
    </w:p>
    <w:p w14:paraId="3B0C2E7E" w14:textId="77777777" w:rsidR="00E1378B" w:rsidRPr="00E1378B" w:rsidRDefault="00E1378B" w:rsidP="00E1378B">
      <w:pPr>
        <w:spacing w:after="0" w:line="240" w:lineRule="auto"/>
        <w:ind w:left="4678"/>
        <w:jc w:val="left"/>
        <w:rPr>
          <w:rFonts w:eastAsia="Times New Roman"/>
          <w:sz w:val="28"/>
          <w:szCs w:val="28"/>
          <w:lang w:eastAsia="ru-RU"/>
        </w:rPr>
      </w:pPr>
      <w:r>
        <w:rPr>
          <w:rFonts w:eastAsia="Times New Roman"/>
          <w:sz w:val="28"/>
          <w:szCs w:val="28"/>
          <w:lang w:eastAsia="ru-RU"/>
        </w:rPr>
        <w:t>Ассистент кафедры МОСТ</w:t>
      </w:r>
    </w:p>
    <w:p w14:paraId="5D605C42" w14:textId="77777777" w:rsidR="00E1378B" w:rsidRPr="00E1378B" w:rsidRDefault="00E1378B" w:rsidP="00E1378B">
      <w:pPr>
        <w:tabs>
          <w:tab w:val="left" w:pos="3261"/>
        </w:tabs>
        <w:spacing w:after="0" w:line="240" w:lineRule="auto"/>
        <w:ind w:left="4678"/>
        <w:jc w:val="right"/>
        <w:rPr>
          <w:rFonts w:eastAsia="Times New Roman"/>
          <w:sz w:val="28"/>
          <w:szCs w:val="28"/>
          <w:lang w:eastAsia="ru-RU"/>
        </w:rPr>
      </w:pPr>
      <w:r>
        <w:rPr>
          <w:rFonts w:eastAsia="Times New Roman"/>
          <w:sz w:val="28"/>
          <w:szCs w:val="28"/>
          <w:lang w:eastAsia="ru-RU"/>
        </w:rPr>
        <w:t>__</w:t>
      </w:r>
      <w:r w:rsidRPr="00E1378B">
        <w:rPr>
          <w:rFonts w:eastAsia="Times New Roman"/>
          <w:sz w:val="28"/>
          <w:szCs w:val="28"/>
          <w:lang w:eastAsia="ru-RU"/>
        </w:rPr>
        <w:t>____________________</w:t>
      </w:r>
      <w:r>
        <w:rPr>
          <w:rFonts w:eastAsia="Times New Roman"/>
          <w:sz w:val="28"/>
          <w:szCs w:val="28"/>
          <w:lang w:eastAsia="ru-RU"/>
        </w:rPr>
        <w:t>Козинов Е.А.</w:t>
      </w:r>
    </w:p>
    <w:p w14:paraId="54C02A90" w14:textId="77777777" w:rsidR="00E1378B" w:rsidRPr="00E1378B" w:rsidRDefault="00E1378B" w:rsidP="00E1378B">
      <w:pPr>
        <w:tabs>
          <w:tab w:val="left" w:pos="3261"/>
        </w:tabs>
        <w:spacing w:after="0" w:line="240" w:lineRule="auto"/>
        <w:ind w:left="4678"/>
        <w:rPr>
          <w:rFonts w:eastAsia="Times New Roman"/>
          <w:sz w:val="28"/>
          <w:szCs w:val="28"/>
          <w:lang w:eastAsia="ru-RU"/>
        </w:rPr>
      </w:pPr>
      <w:r w:rsidRPr="00E1378B">
        <w:rPr>
          <w:rFonts w:eastAsia="Times New Roman"/>
          <w:sz w:val="28"/>
          <w:szCs w:val="28"/>
          <w:lang w:eastAsia="ru-RU"/>
        </w:rPr>
        <w:t>Подпись</w:t>
      </w:r>
    </w:p>
    <w:p w14:paraId="6B2DC74D" w14:textId="77777777" w:rsidR="00E1378B" w:rsidRPr="00E1378B" w:rsidRDefault="00E1378B" w:rsidP="00E1378B">
      <w:pPr>
        <w:tabs>
          <w:tab w:val="left" w:pos="3261"/>
        </w:tabs>
        <w:spacing w:after="0" w:line="240" w:lineRule="auto"/>
        <w:ind w:left="4678"/>
        <w:jc w:val="center"/>
        <w:rPr>
          <w:rFonts w:eastAsia="Times New Roman"/>
          <w:sz w:val="28"/>
          <w:szCs w:val="28"/>
          <w:lang w:eastAsia="ru-RU"/>
        </w:rPr>
      </w:pPr>
    </w:p>
    <w:p w14:paraId="5643D1E1" w14:textId="77777777" w:rsidR="00E1378B" w:rsidRPr="00E1378B" w:rsidRDefault="00E1378B" w:rsidP="00E1378B">
      <w:pPr>
        <w:spacing w:after="0" w:line="240" w:lineRule="auto"/>
        <w:ind w:firstLine="180"/>
        <w:jc w:val="center"/>
        <w:rPr>
          <w:rFonts w:eastAsia="Times New Roman"/>
          <w:sz w:val="28"/>
          <w:szCs w:val="28"/>
          <w:lang w:eastAsia="ru-RU"/>
        </w:rPr>
      </w:pPr>
      <w:r w:rsidRPr="00E1378B">
        <w:rPr>
          <w:rFonts w:eastAsia="Times New Roman"/>
          <w:sz w:val="28"/>
          <w:szCs w:val="28"/>
          <w:lang w:eastAsia="ru-RU"/>
        </w:rPr>
        <w:t>Нижний Новгород</w:t>
      </w:r>
      <w:r w:rsidRPr="00E1378B">
        <w:rPr>
          <w:rFonts w:eastAsia="Times New Roman"/>
          <w:sz w:val="28"/>
          <w:szCs w:val="28"/>
          <w:lang w:eastAsia="ru-RU"/>
        </w:rPr>
        <w:br/>
        <w:t>20</w:t>
      </w:r>
      <w:r>
        <w:rPr>
          <w:rFonts w:eastAsia="Times New Roman"/>
          <w:sz w:val="28"/>
          <w:szCs w:val="28"/>
          <w:lang w:eastAsia="ru-RU"/>
        </w:rPr>
        <w:t>18</w:t>
      </w:r>
    </w:p>
    <w:p w14:paraId="02D776CA" w14:textId="77777777" w:rsidR="00E1378B" w:rsidRDefault="00E1378B" w:rsidP="00AE564D"/>
    <w:sdt>
      <w:sdtPr>
        <w:id w:val="-848401294"/>
        <w:docPartObj>
          <w:docPartGallery w:val="Table of Contents"/>
          <w:docPartUnique/>
        </w:docPartObj>
      </w:sdtPr>
      <w:sdtEndPr>
        <w:rPr>
          <w:b/>
        </w:rPr>
      </w:sdtEndPr>
      <w:sdtContent>
        <w:p w14:paraId="1EF4D2E4" w14:textId="77777777" w:rsidR="00F755B7" w:rsidRPr="00CE10A0" w:rsidRDefault="00F755B7" w:rsidP="007560BE">
          <w:pPr>
            <w:rPr>
              <w:rStyle w:val="10"/>
            </w:rPr>
          </w:pPr>
          <w:r w:rsidRPr="00CE10A0">
            <w:rPr>
              <w:rStyle w:val="10"/>
            </w:rPr>
            <w:t>Содержание</w:t>
          </w:r>
        </w:p>
        <w:p w14:paraId="314B2E74" w14:textId="77777777" w:rsidR="007C1EA7" w:rsidRDefault="00A47A93">
          <w:pPr>
            <w:pStyle w:val="11"/>
            <w:tabs>
              <w:tab w:val="right" w:leader="dot" w:pos="9345"/>
            </w:tabs>
            <w:rPr>
              <w:rFonts w:asciiTheme="minorHAnsi" w:eastAsiaTheme="minorEastAsia" w:hAnsiTheme="minorHAnsi" w:cstheme="minorBidi"/>
              <w:noProof/>
              <w:sz w:val="22"/>
              <w:szCs w:val="22"/>
              <w:lang w:eastAsia="ru-RU"/>
            </w:rPr>
          </w:pPr>
          <w:r w:rsidRPr="00F755B7">
            <w:fldChar w:fldCharType="begin"/>
          </w:r>
          <w:r w:rsidR="00F755B7" w:rsidRPr="00F755B7">
            <w:instrText xml:space="preserve"> TOC \o "1-3" \h \z \u </w:instrText>
          </w:r>
          <w:r w:rsidRPr="00F755B7">
            <w:fldChar w:fldCharType="separate"/>
          </w:r>
          <w:hyperlink w:anchor="_Toc517294672" w:history="1">
            <w:r w:rsidR="007C1EA7" w:rsidRPr="00A31D15">
              <w:rPr>
                <w:rStyle w:val="a5"/>
                <w:noProof/>
              </w:rPr>
              <w:t>Введение</w:t>
            </w:r>
            <w:r w:rsidR="007C1EA7">
              <w:rPr>
                <w:noProof/>
                <w:webHidden/>
              </w:rPr>
              <w:tab/>
            </w:r>
            <w:r w:rsidR="007C1EA7">
              <w:rPr>
                <w:noProof/>
                <w:webHidden/>
              </w:rPr>
              <w:fldChar w:fldCharType="begin"/>
            </w:r>
            <w:r w:rsidR="007C1EA7">
              <w:rPr>
                <w:noProof/>
                <w:webHidden/>
              </w:rPr>
              <w:instrText xml:space="preserve"> PAGEREF _Toc517294672 \h </w:instrText>
            </w:r>
            <w:r w:rsidR="007C1EA7">
              <w:rPr>
                <w:noProof/>
                <w:webHidden/>
              </w:rPr>
            </w:r>
            <w:r w:rsidR="007C1EA7">
              <w:rPr>
                <w:noProof/>
                <w:webHidden/>
              </w:rPr>
              <w:fldChar w:fldCharType="separate"/>
            </w:r>
            <w:r w:rsidR="007C1EA7">
              <w:rPr>
                <w:noProof/>
                <w:webHidden/>
              </w:rPr>
              <w:t>3</w:t>
            </w:r>
            <w:r w:rsidR="007C1EA7">
              <w:rPr>
                <w:noProof/>
                <w:webHidden/>
              </w:rPr>
              <w:fldChar w:fldCharType="end"/>
            </w:r>
          </w:hyperlink>
        </w:p>
        <w:p w14:paraId="2C41D668"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73" w:history="1">
            <w:r w:rsidR="007C1EA7" w:rsidRPr="00A31D15">
              <w:rPr>
                <w:rStyle w:val="a5"/>
                <w:noProof/>
              </w:rPr>
              <w:t>Постановка задачи</w:t>
            </w:r>
            <w:r w:rsidR="007C1EA7">
              <w:rPr>
                <w:noProof/>
                <w:webHidden/>
              </w:rPr>
              <w:tab/>
            </w:r>
            <w:r w:rsidR="007C1EA7">
              <w:rPr>
                <w:noProof/>
                <w:webHidden/>
              </w:rPr>
              <w:fldChar w:fldCharType="begin"/>
            </w:r>
            <w:r w:rsidR="007C1EA7">
              <w:rPr>
                <w:noProof/>
                <w:webHidden/>
              </w:rPr>
              <w:instrText xml:space="preserve"> PAGEREF _Toc517294673 \h </w:instrText>
            </w:r>
            <w:r w:rsidR="007C1EA7">
              <w:rPr>
                <w:noProof/>
                <w:webHidden/>
              </w:rPr>
            </w:r>
            <w:r w:rsidR="007C1EA7">
              <w:rPr>
                <w:noProof/>
                <w:webHidden/>
              </w:rPr>
              <w:fldChar w:fldCharType="separate"/>
            </w:r>
            <w:r w:rsidR="007C1EA7">
              <w:rPr>
                <w:noProof/>
                <w:webHidden/>
              </w:rPr>
              <w:t>5</w:t>
            </w:r>
            <w:r w:rsidR="007C1EA7">
              <w:rPr>
                <w:noProof/>
                <w:webHidden/>
              </w:rPr>
              <w:fldChar w:fldCharType="end"/>
            </w:r>
          </w:hyperlink>
        </w:p>
        <w:p w14:paraId="74CB2B72"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74" w:history="1">
            <w:r w:rsidR="007C1EA7" w:rsidRPr="00A31D15">
              <w:rPr>
                <w:rStyle w:val="a5"/>
                <w:noProof/>
              </w:rPr>
              <w:t>1. Описание предметной области.</w:t>
            </w:r>
            <w:r w:rsidR="007C1EA7">
              <w:rPr>
                <w:noProof/>
                <w:webHidden/>
              </w:rPr>
              <w:tab/>
            </w:r>
            <w:r w:rsidR="007C1EA7">
              <w:rPr>
                <w:noProof/>
                <w:webHidden/>
              </w:rPr>
              <w:fldChar w:fldCharType="begin"/>
            </w:r>
            <w:r w:rsidR="007C1EA7">
              <w:rPr>
                <w:noProof/>
                <w:webHidden/>
              </w:rPr>
              <w:instrText xml:space="preserve"> PAGEREF _Toc517294674 \h </w:instrText>
            </w:r>
            <w:r w:rsidR="007C1EA7">
              <w:rPr>
                <w:noProof/>
                <w:webHidden/>
              </w:rPr>
            </w:r>
            <w:r w:rsidR="007C1EA7">
              <w:rPr>
                <w:noProof/>
                <w:webHidden/>
              </w:rPr>
              <w:fldChar w:fldCharType="separate"/>
            </w:r>
            <w:r w:rsidR="007C1EA7">
              <w:rPr>
                <w:noProof/>
                <w:webHidden/>
              </w:rPr>
              <w:t>6</w:t>
            </w:r>
            <w:r w:rsidR="007C1EA7">
              <w:rPr>
                <w:noProof/>
                <w:webHidden/>
              </w:rPr>
              <w:fldChar w:fldCharType="end"/>
            </w:r>
          </w:hyperlink>
        </w:p>
        <w:p w14:paraId="314EA22F"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75" w:history="1">
            <w:r w:rsidR="007C1EA7" w:rsidRPr="00A31D15">
              <w:rPr>
                <w:rStyle w:val="a5"/>
                <w:noProof/>
              </w:rPr>
              <w:t>1.1. Постановка задачи оптимизации с нелинейными ограничениями</w:t>
            </w:r>
            <w:r w:rsidR="007C1EA7">
              <w:rPr>
                <w:noProof/>
                <w:webHidden/>
              </w:rPr>
              <w:tab/>
            </w:r>
            <w:r w:rsidR="007C1EA7">
              <w:rPr>
                <w:noProof/>
                <w:webHidden/>
              </w:rPr>
              <w:fldChar w:fldCharType="begin"/>
            </w:r>
            <w:r w:rsidR="007C1EA7">
              <w:rPr>
                <w:noProof/>
                <w:webHidden/>
              </w:rPr>
              <w:instrText xml:space="preserve"> PAGEREF _Toc517294675 \h </w:instrText>
            </w:r>
            <w:r w:rsidR="007C1EA7">
              <w:rPr>
                <w:noProof/>
                <w:webHidden/>
              </w:rPr>
            </w:r>
            <w:r w:rsidR="007C1EA7">
              <w:rPr>
                <w:noProof/>
                <w:webHidden/>
              </w:rPr>
              <w:fldChar w:fldCharType="separate"/>
            </w:r>
            <w:r w:rsidR="007C1EA7">
              <w:rPr>
                <w:noProof/>
                <w:webHidden/>
              </w:rPr>
              <w:t>6</w:t>
            </w:r>
            <w:r w:rsidR="007C1EA7">
              <w:rPr>
                <w:noProof/>
                <w:webHidden/>
              </w:rPr>
              <w:fldChar w:fldCharType="end"/>
            </w:r>
          </w:hyperlink>
        </w:p>
        <w:p w14:paraId="30B0C2F6"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76" w:history="1">
            <w:r w:rsidR="007C1EA7" w:rsidRPr="00A31D15">
              <w:rPr>
                <w:rStyle w:val="a5"/>
                <w:noProof/>
              </w:rPr>
              <w:t>1.2. Численный метод математического программирования</w:t>
            </w:r>
            <w:r w:rsidR="007C1EA7">
              <w:rPr>
                <w:noProof/>
                <w:webHidden/>
              </w:rPr>
              <w:tab/>
            </w:r>
            <w:r w:rsidR="007C1EA7">
              <w:rPr>
                <w:noProof/>
                <w:webHidden/>
              </w:rPr>
              <w:fldChar w:fldCharType="begin"/>
            </w:r>
            <w:r w:rsidR="007C1EA7">
              <w:rPr>
                <w:noProof/>
                <w:webHidden/>
              </w:rPr>
              <w:instrText xml:space="preserve"> PAGEREF _Toc517294676 \h </w:instrText>
            </w:r>
            <w:r w:rsidR="007C1EA7">
              <w:rPr>
                <w:noProof/>
                <w:webHidden/>
              </w:rPr>
            </w:r>
            <w:r w:rsidR="007C1EA7">
              <w:rPr>
                <w:noProof/>
                <w:webHidden/>
              </w:rPr>
              <w:fldChar w:fldCharType="separate"/>
            </w:r>
            <w:r w:rsidR="007C1EA7">
              <w:rPr>
                <w:noProof/>
                <w:webHidden/>
              </w:rPr>
              <w:t>7</w:t>
            </w:r>
            <w:r w:rsidR="007C1EA7">
              <w:rPr>
                <w:noProof/>
                <w:webHidden/>
              </w:rPr>
              <w:fldChar w:fldCharType="end"/>
            </w:r>
          </w:hyperlink>
        </w:p>
        <w:p w14:paraId="083421B3"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77" w:history="1">
            <w:r w:rsidR="007C1EA7" w:rsidRPr="00A31D15">
              <w:rPr>
                <w:rStyle w:val="a5"/>
                <w:noProof/>
              </w:rPr>
              <w:t>2. Архитектура программного комплекса Абсолют</w:t>
            </w:r>
            <w:r w:rsidR="007C1EA7">
              <w:rPr>
                <w:noProof/>
                <w:webHidden/>
              </w:rPr>
              <w:tab/>
            </w:r>
            <w:r w:rsidR="007C1EA7">
              <w:rPr>
                <w:noProof/>
                <w:webHidden/>
              </w:rPr>
              <w:fldChar w:fldCharType="begin"/>
            </w:r>
            <w:r w:rsidR="007C1EA7">
              <w:rPr>
                <w:noProof/>
                <w:webHidden/>
              </w:rPr>
              <w:instrText xml:space="preserve"> PAGEREF _Toc517294677 \h </w:instrText>
            </w:r>
            <w:r w:rsidR="007C1EA7">
              <w:rPr>
                <w:noProof/>
                <w:webHidden/>
              </w:rPr>
            </w:r>
            <w:r w:rsidR="007C1EA7">
              <w:rPr>
                <w:noProof/>
                <w:webHidden/>
              </w:rPr>
              <w:fldChar w:fldCharType="separate"/>
            </w:r>
            <w:r w:rsidR="007C1EA7">
              <w:rPr>
                <w:noProof/>
                <w:webHidden/>
              </w:rPr>
              <w:t>8</w:t>
            </w:r>
            <w:r w:rsidR="007C1EA7">
              <w:rPr>
                <w:noProof/>
                <w:webHidden/>
              </w:rPr>
              <w:fldChar w:fldCharType="end"/>
            </w:r>
          </w:hyperlink>
        </w:p>
        <w:p w14:paraId="52FD8AB2"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78" w:history="1">
            <w:r w:rsidR="007C1EA7" w:rsidRPr="00A31D15">
              <w:rPr>
                <w:rStyle w:val="a5"/>
                <w:noProof/>
              </w:rPr>
              <w:t>3. Внедрение нелинейных ограничений в программный комплекс «Абсолют»</w:t>
            </w:r>
            <w:r w:rsidR="007C1EA7">
              <w:rPr>
                <w:noProof/>
                <w:webHidden/>
              </w:rPr>
              <w:tab/>
            </w:r>
            <w:r w:rsidR="007C1EA7">
              <w:rPr>
                <w:noProof/>
                <w:webHidden/>
              </w:rPr>
              <w:fldChar w:fldCharType="begin"/>
            </w:r>
            <w:r w:rsidR="007C1EA7">
              <w:rPr>
                <w:noProof/>
                <w:webHidden/>
              </w:rPr>
              <w:instrText xml:space="preserve"> PAGEREF _Toc517294678 \h </w:instrText>
            </w:r>
            <w:r w:rsidR="007C1EA7">
              <w:rPr>
                <w:noProof/>
                <w:webHidden/>
              </w:rPr>
            </w:r>
            <w:r w:rsidR="007C1EA7">
              <w:rPr>
                <w:noProof/>
                <w:webHidden/>
              </w:rPr>
              <w:fldChar w:fldCharType="separate"/>
            </w:r>
            <w:r w:rsidR="007C1EA7">
              <w:rPr>
                <w:noProof/>
                <w:webHidden/>
              </w:rPr>
              <w:t>11</w:t>
            </w:r>
            <w:r w:rsidR="007C1EA7">
              <w:rPr>
                <w:noProof/>
                <w:webHidden/>
              </w:rPr>
              <w:fldChar w:fldCharType="end"/>
            </w:r>
          </w:hyperlink>
        </w:p>
        <w:p w14:paraId="63BEB11E"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79" w:history="1">
            <w:r w:rsidR="007C1EA7" w:rsidRPr="00A31D15">
              <w:rPr>
                <w:rStyle w:val="a5"/>
                <w:noProof/>
              </w:rPr>
              <w:t>3.1. Проектирование представление задачи оптимизации с нелинейными ограничениями</w:t>
            </w:r>
            <w:r w:rsidR="007C1EA7">
              <w:rPr>
                <w:noProof/>
                <w:webHidden/>
              </w:rPr>
              <w:tab/>
            </w:r>
            <w:r w:rsidR="007C1EA7">
              <w:rPr>
                <w:noProof/>
                <w:webHidden/>
              </w:rPr>
              <w:fldChar w:fldCharType="begin"/>
            </w:r>
            <w:r w:rsidR="007C1EA7">
              <w:rPr>
                <w:noProof/>
                <w:webHidden/>
              </w:rPr>
              <w:instrText xml:space="preserve"> PAGEREF _Toc517294679 \h </w:instrText>
            </w:r>
            <w:r w:rsidR="007C1EA7">
              <w:rPr>
                <w:noProof/>
                <w:webHidden/>
              </w:rPr>
            </w:r>
            <w:r w:rsidR="007C1EA7">
              <w:rPr>
                <w:noProof/>
                <w:webHidden/>
              </w:rPr>
              <w:fldChar w:fldCharType="separate"/>
            </w:r>
            <w:r w:rsidR="007C1EA7">
              <w:rPr>
                <w:noProof/>
                <w:webHidden/>
              </w:rPr>
              <w:t>11</w:t>
            </w:r>
            <w:r w:rsidR="007C1EA7">
              <w:rPr>
                <w:noProof/>
                <w:webHidden/>
              </w:rPr>
              <w:fldChar w:fldCharType="end"/>
            </w:r>
          </w:hyperlink>
        </w:p>
        <w:p w14:paraId="259DBFAA"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0" w:history="1">
            <w:r w:rsidR="007C1EA7" w:rsidRPr="00A31D15">
              <w:rPr>
                <w:rStyle w:val="a5"/>
                <w:noProof/>
              </w:rPr>
              <w:t>3.2. Адаптация кодовой базы клиентского приложения</w:t>
            </w:r>
            <w:r w:rsidR="007C1EA7">
              <w:rPr>
                <w:noProof/>
                <w:webHidden/>
              </w:rPr>
              <w:tab/>
            </w:r>
            <w:r w:rsidR="007C1EA7">
              <w:rPr>
                <w:noProof/>
                <w:webHidden/>
              </w:rPr>
              <w:fldChar w:fldCharType="begin"/>
            </w:r>
            <w:r w:rsidR="007C1EA7">
              <w:rPr>
                <w:noProof/>
                <w:webHidden/>
              </w:rPr>
              <w:instrText xml:space="preserve"> PAGEREF _Toc517294680 \h </w:instrText>
            </w:r>
            <w:r w:rsidR="007C1EA7">
              <w:rPr>
                <w:noProof/>
                <w:webHidden/>
              </w:rPr>
            </w:r>
            <w:r w:rsidR="007C1EA7">
              <w:rPr>
                <w:noProof/>
                <w:webHidden/>
              </w:rPr>
              <w:fldChar w:fldCharType="separate"/>
            </w:r>
            <w:r w:rsidR="007C1EA7">
              <w:rPr>
                <w:noProof/>
                <w:webHidden/>
              </w:rPr>
              <w:t>15</w:t>
            </w:r>
            <w:r w:rsidR="007C1EA7">
              <w:rPr>
                <w:noProof/>
                <w:webHidden/>
              </w:rPr>
              <w:fldChar w:fldCharType="end"/>
            </w:r>
          </w:hyperlink>
        </w:p>
        <w:p w14:paraId="2FCEA896"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1" w:history="1">
            <w:r w:rsidR="007C1EA7" w:rsidRPr="00A31D15">
              <w:rPr>
                <w:rStyle w:val="a5"/>
                <w:noProof/>
              </w:rPr>
              <w:t>4. Интеграция программного комплекса с существующими библиотеками оптимизации</w:t>
            </w:r>
            <w:r w:rsidR="007C1EA7">
              <w:rPr>
                <w:noProof/>
                <w:webHidden/>
              </w:rPr>
              <w:tab/>
            </w:r>
            <w:r w:rsidR="007C1EA7">
              <w:rPr>
                <w:noProof/>
                <w:webHidden/>
              </w:rPr>
              <w:fldChar w:fldCharType="begin"/>
            </w:r>
            <w:r w:rsidR="007C1EA7">
              <w:rPr>
                <w:noProof/>
                <w:webHidden/>
              </w:rPr>
              <w:instrText xml:space="preserve"> PAGEREF _Toc517294681 \h </w:instrText>
            </w:r>
            <w:r w:rsidR="007C1EA7">
              <w:rPr>
                <w:noProof/>
                <w:webHidden/>
              </w:rPr>
            </w:r>
            <w:r w:rsidR="007C1EA7">
              <w:rPr>
                <w:noProof/>
                <w:webHidden/>
              </w:rPr>
              <w:fldChar w:fldCharType="separate"/>
            </w:r>
            <w:r w:rsidR="007C1EA7">
              <w:rPr>
                <w:noProof/>
                <w:webHidden/>
              </w:rPr>
              <w:t>18</w:t>
            </w:r>
            <w:r w:rsidR="007C1EA7">
              <w:rPr>
                <w:noProof/>
                <w:webHidden/>
              </w:rPr>
              <w:fldChar w:fldCharType="end"/>
            </w:r>
          </w:hyperlink>
        </w:p>
        <w:p w14:paraId="26265571"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2" w:history="1">
            <w:r w:rsidR="007C1EA7" w:rsidRPr="00A31D15">
              <w:rPr>
                <w:rStyle w:val="a5"/>
                <w:noProof/>
                <w:lang w:val="en-US"/>
              </w:rPr>
              <w:t>4.1. MOEAFramework</w:t>
            </w:r>
            <w:r w:rsidR="007C1EA7">
              <w:rPr>
                <w:noProof/>
                <w:webHidden/>
              </w:rPr>
              <w:tab/>
            </w:r>
            <w:r w:rsidR="007C1EA7">
              <w:rPr>
                <w:noProof/>
                <w:webHidden/>
              </w:rPr>
              <w:fldChar w:fldCharType="begin"/>
            </w:r>
            <w:r w:rsidR="007C1EA7">
              <w:rPr>
                <w:noProof/>
                <w:webHidden/>
              </w:rPr>
              <w:instrText xml:space="preserve"> PAGEREF _Toc517294682 \h </w:instrText>
            </w:r>
            <w:r w:rsidR="007C1EA7">
              <w:rPr>
                <w:noProof/>
                <w:webHidden/>
              </w:rPr>
            </w:r>
            <w:r w:rsidR="007C1EA7">
              <w:rPr>
                <w:noProof/>
                <w:webHidden/>
              </w:rPr>
              <w:fldChar w:fldCharType="separate"/>
            </w:r>
            <w:r w:rsidR="007C1EA7">
              <w:rPr>
                <w:noProof/>
                <w:webHidden/>
              </w:rPr>
              <w:t>18</w:t>
            </w:r>
            <w:r w:rsidR="007C1EA7">
              <w:rPr>
                <w:noProof/>
                <w:webHidden/>
              </w:rPr>
              <w:fldChar w:fldCharType="end"/>
            </w:r>
          </w:hyperlink>
        </w:p>
        <w:p w14:paraId="27A88673"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3" w:history="1">
            <w:r w:rsidR="007C1EA7" w:rsidRPr="00A31D15">
              <w:rPr>
                <w:rStyle w:val="a5"/>
                <w:noProof/>
              </w:rPr>
              <w:t xml:space="preserve">4.2. </w:t>
            </w:r>
            <w:r w:rsidR="007C1EA7" w:rsidRPr="00A31D15">
              <w:rPr>
                <w:rStyle w:val="a5"/>
                <w:noProof/>
                <w:lang w:val="en-US"/>
              </w:rPr>
              <w:t>AlgLib</w:t>
            </w:r>
            <w:r w:rsidR="007C1EA7">
              <w:rPr>
                <w:noProof/>
                <w:webHidden/>
              </w:rPr>
              <w:tab/>
            </w:r>
            <w:r w:rsidR="007C1EA7">
              <w:rPr>
                <w:noProof/>
                <w:webHidden/>
              </w:rPr>
              <w:fldChar w:fldCharType="begin"/>
            </w:r>
            <w:r w:rsidR="007C1EA7">
              <w:rPr>
                <w:noProof/>
                <w:webHidden/>
              </w:rPr>
              <w:instrText xml:space="preserve"> PAGEREF _Toc517294683 \h </w:instrText>
            </w:r>
            <w:r w:rsidR="007C1EA7">
              <w:rPr>
                <w:noProof/>
                <w:webHidden/>
              </w:rPr>
            </w:r>
            <w:r w:rsidR="007C1EA7">
              <w:rPr>
                <w:noProof/>
                <w:webHidden/>
              </w:rPr>
              <w:fldChar w:fldCharType="separate"/>
            </w:r>
            <w:r w:rsidR="007C1EA7">
              <w:rPr>
                <w:noProof/>
                <w:webHidden/>
              </w:rPr>
              <w:t>20</w:t>
            </w:r>
            <w:r w:rsidR="007C1EA7">
              <w:rPr>
                <w:noProof/>
                <w:webHidden/>
              </w:rPr>
              <w:fldChar w:fldCharType="end"/>
            </w:r>
          </w:hyperlink>
        </w:p>
        <w:p w14:paraId="073ABEAD"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4" w:history="1">
            <w:r w:rsidR="007C1EA7" w:rsidRPr="00A31D15">
              <w:rPr>
                <w:rStyle w:val="a5"/>
                <w:noProof/>
              </w:rPr>
              <w:t>5. Серии экспериментов в приложении Абсолют</w:t>
            </w:r>
            <w:r w:rsidR="007C1EA7">
              <w:rPr>
                <w:noProof/>
                <w:webHidden/>
              </w:rPr>
              <w:tab/>
            </w:r>
            <w:r w:rsidR="007C1EA7">
              <w:rPr>
                <w:noProof/>
                <w:webHidden/>
              </w:rPr>
              <w:fldChar w:fldCharType="begin"/>
            </w:r>
            <w:r w:rsidR="007C1EA7">
              <w:rPr>
                <w:noProof/>
                <w:webHidden/>
              </w:rPr>
              <w:instrText xml:space="preserve"> PAGEREF _Toc517294684 \h </w:instrText>
            </w:r>
            <w:r w:rsidR="007C1EA7">
              <w:rPr>
                <w:noProof/>
                <w:webHidden/>
              </w:rPr>
            </w:r>
            <w:r w:rsidR="007C1EA7">
              <w:rPr>
                <w:noProof/>
                <w:webHidden/>
              </w:rPr>
              <w:fldChar w:fldCharType="separate"/>
            </w:r>
            <w:r w:rsidR="007C1EA7">
              <w:rPr>
                <w:noProof/>
                <w:webHidden/>
              </w:rPr>
              <w:t>22</w:t>
            </w:r>
            <w:r w:rsidR="007C1EA7">
              <w:rPr>
                <w:noProof/>
                <w:webHidden/>
              </w:rPr>
              <w:fldChar w:fldCharType="end"/>
            </w:r>
          </w:hyperlink>
        </w:p>
        <w:p w14:paraId="73B19E9A"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5" w:history="1">
            <w:r w:rsidR="007C1EA7" w:rsidRPr="00A31D15">
              <w:rPr>
                <w:rStyle w:val="a5"/>
                <w:noProof/>
              </w:rPr>
              <w:t>5.1. Требования к модулю серийных экспериментов</w:t>
            </w:r>
            <w:r w:rsidR="007C1EA7">
              <w:rPr>
                <w:noProof/>
                <w:webHidden/>
              </w:rPr>
              <w:tab/>
            </w:r>
            <w:r w:rsidR="007C1EA7">
              <w:rPr>
                <w:noProof/>
                <w:webHidden/>
              </w:rPr>
              <w:fldChar w:fldCharType="begin"/>
            </w:r>
            <w:r w:rsidR="007C1EA7">
              <w:rPr>
                <w:noProof/>
                <w:webHidden/>
              </w:rPr>
              <w:instrText xml:space="preserve"> PAGEREF _Toc517294685 \h </w:instrText>
            </w:r>
            <w:r w:rsidR="007C1EA7">
              <w:rPr>
                <w:noProof/>
                <w:webHidden/>
              </w:rPr>
            </w:r>
            <w:r w:rsidR="007C1EA7">
              <w:rPr>
                <w:noProof/>
                <w:webHidden/>
              </w:rPr>
              <w:fldChar w:fldCharType="separate"/>
            </w:r>
            <w:r w:rsidR="007C1EA7">
              <w:rPr>
                <w:noProof/>
                <w:webHidden/>
              </w:rPr>
              <w:t>22</w:t>
            </w:r>
            <w:r w:rsidR="007C1EA7">
              <w:rPr>
                <w:noProof/>
                <w:webHidden/>
              </w:rPr>
              <w:fldChar w:fldCharType="end"/>
            </w:r>
          </w:hyperlink>
        </w:p>
        <w:p w14:paraId="001E7D26"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6" w:history="1">
            <w:r w:rsidR="007C1EA7" w:rsidRPr="00A31D15">
              <w:rPr>
                <w:rStyle w:val="a5"/>
                <w:noProof/>
              </w:rPr>
              <w:t>5.2. Проектирование модели данных модуля</w:t>
            </w:r>
            <w:r w:rsidR="007C1EA7">
              <w:rPr>
                <w:noProof/>
                <w:webHidden/>
              </w:rPr>
              <w:tab/>
            </w:r>
            <w:r w:rsidR="007C1EA7">
              <w:rPr>
                <w:noProof/>
                <w:webHidden/>
              </w:rPr>
              <w:fldChar w:fldCharType="begin"/>
            </w:r>
            <w:r w:rsidR="007C1EA7">
              <w:rPr>
                <w:noProof/>
                <w:webHidden/>
              </w:rPr>
              <w:instrText xml:space="preserve"> PAGEREF _Toc517294686 \h </w:instrText>
            </w:r>
            <w:r w:rsidR="007C1EA7">
              <w:rPr>
                <w:noProof/>
                <w:webHidden/>
              </w:rPr>
            </w:r>
            <w:r w:rsidR="007C1EA7">
              <w:rPr>
                <w:noProof/>
                <w:webHidden/>
              </w:rPr>
              <w:fldChar w:fldCharType="separate"/>
            </w:r>
            <w:r w:rsidR="007C1EA7">
              <w:rPr>
                <w:noProof/>
                <w:webHidden/>
              </w:rPr>
              <w:t>23</w:t>
            </w:r>
            <w:r w:rsidR="007C1EA7">
              <w:rPr>
                <w:noProof/>
                <w:webHidden/>
              </w:rPr>
              <w:fldChar w:fldCharType="end"/>
            </w:r>
          </w:hyperlink>
        </w:p>
        <w:p w14:paraId="2CB3D061"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7" w:history="1">
            <w:r w:rsidR="007C1EA7" w:rsidRPr="00A31D15">
              <w:rPr>
                <w:rStyle w:val="a5"/>
                <w:noProof/>
              </w:rPr>
              <w:t>Заключение</w:t>
            </w:r>
            <w:r w:rsidR="007C1EA7">
              <w:rPr>
                <w:noProof/>
                <w:webHidden/>
              </w:rPr>
              <w:tab/>
            </w:r>
            <w:r w:rsidR="007C1EA7">
              <w:rPr>
                <w:noProof/>
                <w:webHidden/>
              </w:rPr>
              <w:fldChar w:fldCharType="begin"/>
            </w:r>
            <w:r w:rsidR="007C1EA7">
              <w:rPr>
                <w:noProof/>
                <w:webHidden/>
              </w:rPr>
              <w:instrText xml:space="preserve"> PAGEREF _Toc517294687 \h </w:instrText>
            </w:r>
            <w:r w:rsidR="007C1EA7">
              <w:rPr>
                <w:noProof/>
                <w:webHidden/>
              </w:rPr>
            </w:r>
            <w:r w:rsidR="007C1EA7">
              <w:rPr>
                <w:noProof/>
                <w:webHidden/>
              </w:rPr>
              <w:fldChar w:fldCharType="separate"/>
            </w:r>
            <w:r w:rsidR="007C1EA7">
              <w:rPr>
                <w:noProof/>
                <w:webHidden/>
              </w:rPr>
              <w:t>26</w:t>
            </w:r>
            <w:r w:rsidR="007C1EA7">
              <w:rPr>
                <w:noProof/>
                <w:webHidden/>
              </w:rPr>
              <w:fldChar w:fldCharType="end"/>
            </w:r>
          </w:hyperlink>
        </w:p>
        <w:p w14:paraId="094DEE36" w14:textId="77777777" w:rsidR="007C1EA7" w:rsidRDefault="000D1FAE">
          <w:pPr>
            <w:pStyle w:val="11"/>
            <w:tabs>
              <w:tab w:val="right" w:leader="dot" w:pos="9345"/>
            </w:tabs>
            <w:rPr>
              <w:rFonts w:asciiTheme="minorHAnsi" w:eastAsiaTheme="minorEastAsia" w:hAnsiTheme="minorHAnsi" w:cstheme="minorBidi"/>
              <w:noProof/>
              <w:sz w:val="22"/>
              <w:szCs w:val="22"/>
              <w:lang w:eastAsia="ru-RU"/>
            </w:rPr>
          </w:pPr>
          <w:hyperlink w:anchor="_Toc517294688" w:history="1">
            <w:r w:rsidR="007C1EA7" w:rsidRPr="00A31D15">
              <w:rPr>
                <w:rStyle w:val="a5"/>
                <w:noProof/>
              </w:rPr>
              <w:t>Список литературы</w:t>
            </w:r>
            <w:r w:rsidR="007C1EA7">
              <w:rPr>
                <w:noProof/>
                <w:webHidden/>
              </w:rPr>
              <w:tab/>
            </w:r>
            <w:r w:rsidR="007C1EA7">
              <w:rPr>
                <w:noProof/>
                <w:webHidden/>
              </w:rPr>
              <w:fldChar w:fldCharType="begin"/>
            </w:r>
            <w:r w:rsidR="007C1EA7">
              <w:rPr>
                <w:noProof/>
                <w:webHidden/>
              </w:rPr>
              <w:instrText xml:space="preserve"> PAGEREF _Toc517294688 \h </w:instrText>
            </w:r>
            <w:r w:rsidR="007C1EA7">
              <w:rPr>
                <w:noProof/>
                <w:webHidden/>
              </w:rPr>
            </w:r>
            <w:r w:rsidR="007C1EA7">
              <w:rPr>
                <w:noProof/>
                <w:webHidden/>
              </w:rPr>
              <w:fldChar w:fldCharType="separate"/>
            </w:r>
            <w:r w:rsidR="007C1EA7">
              <w:rPr>
                <w:noProof/>
                <w:webHidden/>
              </w:rPr>
              <w:t>27</w:t>
            </w:r>
            <w:r w:rsidR="007C1EA7">
              <w:rPr>
                <w:noProof/>
                <w:webHidden/>
              </w:rPr>
              <w:fldChar w:fldCharType="end"/>
            </w:r>
          </w:hyperlink>
        </w:p>
        <w:p w14:paraId="0DB84EBC" w14:textId="77777777" w:rsidR="00F755B7" w:rsidRDefault="00A47A93" w:rsidP="007560BE">
          <w:r w:rsidRPr="00F755B7">
            <w:fldChar w:fldCharType="end"/>
          </w:r>
        </w:p>
      </w:sdtContent>
    </w:sdt>
    <w:p w14:paraId="72B12FDA" w14:textId="77777777" w:rsidR="00F755B7" w:rsidRDefault="00F755B7" w:rsidP="007560BE"/>
    <w:p w14:paraId="1285A8D2" w14:textId="77777777" w:rsidR="00577198" w:rsidRDefault="00577198" w:rsidP="007560BE"/>
    <w:p w14:paraId="2CAA460C" w14:textId="77777777" w:rsidR="00F755B7" w:rsidRDefault="00F755B7" w:rsidP="006D458B">
      <w:pPr>
        <w:pStyle w:val="1"/>
      </w:pPr>
    </w:p>
    <w:p w14:paraId="1B4E1852" w14:textId="77777777" w:rsidR="00F755B7" w:rsidRDefault="00F755B7" w:rsidP="007560BE">
      <w:pPr>
        <w:rPr>
          <w:rFonts w:eastAsiaTheme="majorEastAsia" w:cstheme="majorBidi"/>
          <w:sz w:val="32"/>
          <w:szCs w:val="32"/>
        </w:rPr>
      </w:pPr>
      <w:r>
        <w:br w:type="page"/>
      </w:r>
    </w:p>
    <w:p w14:paraId="1E07D317" w14:textId="77777777" w:rsidR="00171B79" w:rsidRPr="0087445B" w:rsidRDefault="00F755B7" w:rsidP="006D458B">
      <w:pPr>
        <w:pStyle w:val="1"/>
      </w:pPr>
      <w:bookmarkStart w:id="5" w:name="_Toc517294672"/>
      <w:r>
        <w:lastRenderedPageBreak/>
        <w:t>В</w:t>
      </w:r>
      <w:r w:rsidR="00171B79" w:rsidRPr="0087445B">
        <w:t>ведение</w:t>
      </w:r>
      <w:bookmarkEnd w:id="5"/>
    </w:p>
    <w:p w14:paraId="2D39CFE8" w14:textId="77777777" w:rsidR="00171B79" w:rsidRDefault="00171B79" w:rsidP="007560BE"/>
    <w:p w14:paraId="1DE9B3C0" w14:textId="77777777" w:rsidR="00171B79" w:rsidRPr="00074AD0" w:rsidRDefault="00171B79" w:rsidP="007560BE">
      <w:r w:rsidRPr="00074AD0">
        <w:t xml:space="preserve">Сейчас существует много задач, которые требуют применения сложных вычислений и суперкомпьютерных технологий. Одним из таких ресурсоемких методов является глобальная оптимизация, применяемая для решения задач в механике, экономике, проектировании инженерных сооружений. Применение глобальной оптимизации позволяет найти такие параметры систем различных типов, которые позволяет достичь требуемых значений каких-либо характеристик, например, сейсмоустойчивости задания или веса конструкции. </w:t>
      </w:r>
    </w:p>
    <w:p w14:paraId="29A196A2" w14:textId="77777777" w:rsidR="00171B79" w:rsidRPr="00573739" w:rsidRDefault="002D2A84" w:rsidP="007560BE">
      <w:r w:rsidRPr="008945D2">
        <w:t>Цель задачи г</w:t>
      </w:r>
      <w:r w:rsidR="00171B79" w:rsidRPr="008945D2">
        <w:t>лобальная оптимизаци</w:t>
      </w:r>
      <w:r w:rsidRPr="008945D2">
        <w:t xml:space="preserve">и (ГО) состоит в </w:t>
      </w:r>
      <w:r w:rsidR="00171B79" w:rsidRPr="008945D2">
        <w:t>нахождени</w:t>
      </w:r>
      <w:r w:rsidR="003C19EA" w:rsidRPr="008945D2">
        <w:t>и</w:t>
      </w:r>
      <w:r w:rsidR="00171B79" w:rsidRPr="008945D2">
        <w:t xml:space="preserve"> экстремума целевой функции</w:t>
      </w:r>
      <w:r w:rsidR="003C19EA" w:rsidRPr="008945D2">
        <w:t xml:space="preserve"> с минимальным значением</w:t>
      </w:r>
      <w:r w:rsidR="00171B79" w:rsidRPr="00074AD0">
        <w:t xml:space="preserve"> в некоторой области конечномерного векторного пространства, ограниченной набором неравенств. Сейчас разработано множество алгоритмов глобального поиска, например, метод Пиявского [1], генетические алгоритмы и их разновидности</w:t>
      </w:r>
      <w:r w:rsidR="00226DDA">
        <w:t xml:space="preserve"> </w:t>
      </w:r>
      <w:r w:rsidR="00226DDA" w:rsidRPr="00226DDA">
        <w:t>[</w:t>
      </w:r>
      <w:r w:rsidR="00AE564D" w:rsidRPr="00AE564D">
        <w:t>12</w:t>
      </w:r>
      <w:r w:rsidR="00226DDA" w:rsidRPr="00226DDA">
        <w:t>]</w:t>
      </w:r>
      <w:r w:rsidR="00171B79" w:rsidRPr="00074AD0">
        <w:t>, информационно-ст</w:t>
      </w:r>
      <w:r w:rsidR="00062D11">
        <w:t>атистический метод Стронгина [</w:t>
      </w:r>
      <w:r w:rsidR="00062D11">
        <w:fldChar w:fldCharType="begin"/>
      </w:r>
      <w:r w:rsidR="00062D11">
        <w:instrText xml:space="preserve"> REF _Ref516843607 \r \h </w:instrText>
      </w:r>
      <w:r w:rsidR="00062D11">
        <w:fldChar w:fldCharType="separate"/>
      </w:r>
      <w:r w:rsidR="00062D11">
        <w:t>2</w:t>
      </w:r>
      <w:r w:rsidR="00062D11">
        <w:fldChar w:fldCharType="end"/>
      </w:r>
      <w:r w:rsidR="00062D11">
        <w:t>,</w:t>
      </w:r>
      <w:r w:rsidR="00171B79" w:rsidRPr="00074AD0">
        <w:t xml:space="preserve">3]. Многие из них обладают различными наборами параметров и следуют разным стратегиям поиска, но все они достаточно сложны и требуют тщательного изучения перед их практическим использованием. </w:t>
      </w:r>
    </w:p>
    <w:p w14:paraId="371C7C13" w14:textId="77777777" w:rsidR="00171B79" w:rsidRDefault="00171B79" w:rsidP="007560BE">
      <w:r w:rsidRPr="00074AD0">
        <w:t xml:space="preserve">Для помощи в изучении алгоритмов глобальной оптимизации </w:t>
      </w:r>
      <w:r w:rsidR="00004775">
        <w:t>разраб</w:t>
      </w:r>
      <w:r w:rsidR="00396F96">
        <w:t>атывается</w:t>
      </w:r>
      <w:r w:rsidR="003A5963">
        <w:t xml:space="preserve"> программный комплекс</w:t>
      </w:r>
      <w:r w:rsidRPr="00074AD0">
        <w:t xml:space="preserve"> Абсолют</w:t>
      </w:r>
      <w:r w:rsidR="00396F96">
        <w:t xml:space="preserve"> предназначенный</w:t>
      </w:r>
      <w:r w:rsidR="00004775">
        <w:t xml:space="preserve"> для изучения процесса оптимизации и проведения </w:t>
      </w:r>
      <w:r w:rsidR="00004775" w:rsidRPr="00074AD0">
        <w:t>вычислительных</w:t>
      </w:r>
      <w:r w:rsidR="00396F96">
        <w:t xml:space="preserve"> </w:t>
      </w:r>
      <w:r w:rsidR="00004775">
        <w:t>экспериментов</w:t>
      </w:r>
      <w:r w:rsidRPr="00074AD0">
        <w:t xml:space="preserve"> для лучшего понимания сфер применения тех или иных алгоритмов</w:t>
      </w:r>
      <w:r w:rsidR="00004775">
        <w:t xml:space="preserve">. </w:t>
      </w:r>
      <w:r w:rsidR="003A5963">
        <w:t>Разработка подобных учебных</w:t>
      </w:r>
      <w:r w:rsidRPr="00074AD0">
        <w:t xml:space="preserve"> комплекс</w:t>
      </w:r>
      <w:r w:rsidR="003A5963">
        <w:t>ов</w:t>
      </w:r>
      <w:r w:rsidRPr="00074AD0">
        <w:t xml:space="preserve"> актуальн</w:t>
      </w:r>
      <w:r w:rsidR="003A5963">
        <w:t>а</w:t>
      </w:r>
      <w:r w:rsidRPr="00074AD0">
        <w:t xml:space="preserve"> для сложных численных методов</w:t>
      </w:r>
      <w:r w:rsidR="003A5963">
        <w:t xml:space="preserve"> - в </w:t>
      </w:r>
      <w:r w:rsidRPr="00074AD0">
        <w:t>[4] описывается программный комплекс для изучения работы численных методов с использованием технологий параллельного программирования, в [5] основной целью комплекса являются параллельные методы оптимизации.</w:t>
      </w:r>
    </w:p>
    <w:p w14:paraId="5AD0B9B8" w14:textId="77777777" w:rsidR="00004775" w:rsidRPr="00516ABA" w:rsidRDefault="00171B79" w:rsidP="00004775">
      <w:r w:rsidRPr="004A3304">
        <w:t>Основная сложность разработки данной системы заключается в необходимости универсального представления численных методов оптимизации разных типов и реализованных на различных языках программирования и поддержки нескольких постановок задач оптимизации.  Уже существует система PISA для универсальног</w:t>
      </w:r>
      <w:r w:rsidRPr="00074AD0">
        <w:t xml:space="preserve">о представления многокритериальных оптимизационных задач и генетических алгоритмов оптимизации [6], </w:t>
      </w:r>
      <w:r w:rsidR="00F05DCB">
        <w:t>но она не обладает визуальным интерфейсом и достаточно сложна в настройке под конкретную задачу</w:t>
      </w:r>
      <w:r w:rsidRPr="00074AD0">
        <w:t xml:space="preserve">.  </w:t>
      </w:r>
      <w:r w:rsidR="00516ABA">
        <w:t xml:space="preserve">В качестве других примеров программных комплексов для работы с задачами глобальной оптимизации можно привести наборы оптимизационных </w:t>
      </w:r>
      <w:r w:rsidR="00516ABA">
        <w:lastRenderedPageBreak/>
        <w:t xml:space="preserve">инструментов в составе математических пакетов.  </w:t>
      </w:r>
      <w:r w:rsidR="00004775">
        <w:rPr>
          <w:lang w:val="en-US"/>
        </w:rPr>
        <w:t>GlobalOptimizationToolbox</w:t>
      </w:r>
      <w:r w:rsidR="00004775" w:rsidRPr="00305DB1">
        <w:t xml:space="preserve">[10] </w:t>
      </w:r>
      <w:r w:rsidR="00004775">
        <w:t xml:space="preserve">математической системы </w:t>
      </w:r>
      <w:r w:rsidR="00004775">
        <w:rPr>
          <w:lang w:val="en-US"/>
        </w:rPr>
        <w:t>MatLab</w:t>
      </w:r>
      <w:r w:rsidR="00AE564D" w:rsidRPr="00AE564D">
        <w:t xml:space="preserve"> </w:t>
      </w:r>
      <w:r w:rsidR="00004775">
        <w:t xml:space="preserve">предоставляет широкий спектр возможностей по изучению глобальной оптимизации и включает в себя средства для работы с локальными методами, генетическими алгоритмами и многокритериальными задачами.  Система </w:t>
      </w:r>
      <w:r w:rsidR="00004775">
        <w:rPr>
          <w:lang w:val="en-US"/>
        </w:rPr>
        <w:t>Maple</w:t>
      </w:r>
      <w:r w:rsidR="00004775">
        <w:t xml:space="preserve">в свою очередь предлагает свой набор инструментов в </w:t>
      </w:r>
      <w:r w:rsidR="008945D2">
        <w:t>виде Maple</w:t>
      </w:r>
      <w:r w:rsidR="00004775" w:rsidRPr="00305DB1">
        <w:t xml:space="preserve"> Global Optimization Toolbox</w:t>
      </w:r>
      <w:r w:rsidR="00004775" w:rsidRPr="00F37104">
        <w:t>[11]</w:t>
      </w:r>
      <w:r w:rsidR="00004775">
        <w:t xml:space="preserve">. Оба вышеуказанных продукта не являются свободно распространяемыми и работают в среде математического пакетов. </w:t>
      </w:r>
      <w:r w:rsidR="00516ABA">
        <w:t xml:space="preserve">Кроме того, для работы в них требуются навыки программирования на языках соответствующих математических пакетов и имеются сложности с подключением задач в виде уже разработанных </w:t>
      </w:r>
      <w:r w:rsidR="00516ABA">
        <w:rPr>
          <w:lang w:val="en-US"/>
        </w:rPr>
        <w:t>DLL</w:t>
      </w:r>
      <w:r w:rsidR="00516ABA" w:rsidRPr="00516ABA">
        <w:t>-</w:t>
      </w:r>
      <w:r w:rsidR="00516ABA">
        <w:t>библиотек.</w:t>
      </w:r>
    </w:p>
    <w:p w14:paraId="1471B95D" w14:textId="77777777" w:rsidR="00171B79" w:rsidRPr="00171B79" w:rsidRDefault="00171B79" w:rsidP="007560BE"/>
    <w:p w14:paraId="69E0DF60" w14:textId="77777777" w:rsidR="004A3304" w:rsidRDefault="004A3304" w:rsidP="007560BE">
      <w:pPr>
        <w:rPr>
          <w:rFonts w:cstheme="majorBidi"/>
          <w:sz w:val="32"/>
          <w:szCs w:val="32"/>
        </w:rPr>
      </w:pPr>
      <w:bookmarkStart w:id="6" w:name="_Toc483458170"/>
      <w:r>
        <w:br w:type="page"/>
      </w:r>
    </w:p>
    <w:p w14:paraId="72E667B9" w14:textId="77777777" w:rsidR="00171B79" w:rsidRDefault="00171B79" w:rsidP="006D458B">
      <w:pPr>
        <w:pStyle w:val="1"/>
      </w:pPr>
      <w:bookmarkStart w:id="7" w:name="_Toc517294673"/>
      <w:r w:rsidRPr="007513F4">
        <w:lastRenderedPageBreak/>
        <w:t>Постановка задачи</w:t>
      </w:r>
      <w:bookmarkEnd w:id="6"/>
      <w:bookmarkEnd w:id="7"/>
    </w:p>
    <w:p w14:paraId="0C261C19" w14:textId="77777777" w:rsidR="00857157" w:rsidRDefault="00857157" w:rsidP="00857157">
      <w:r>
        <w:t>После 2 лет работы над комплексом в рамках бакалаврской работы была разработана первая версия системы для работы с задачами оптимизации без ограничений размерности 2. Построенная архитектура приложения позволяет расширять систему новыми алгоритмами оптимизации путем единого представления численного метода и добавлять задачи оптимизации при помощи написания новых классов задач или динамически подключаемых библиотек. Также разработана визуальная часть системы для демонстрации поверхностей функций и процесса р</w:t>
      </w:r>
      <w:r w:rsidR="00AE564D">
        <w:t>ешения задачи.</w:t>
      </w:r>
    </w:p>
    <w:p w14:paraId="2D10902C" w14:textId="77777777" w:rsidR="00AE564D" w:rsidRPr="00857157" w:rsidRDefault="00AE564D" w:rsidP="00857157">
      <w:r>
        <w:t>В рамках практической работы</w:t>
      </w:r>
      <w:r w:rsidRPr="00074AD0">
        <w:t xml:space="preserve"> треб</w:t>
      </w:r>
      <w:r>
        <w:t>овалось</w:t>
      </w:r>
      <w:r w:rsidRPr="00074AD0">
        <w:t xml:space="preserve"> продолжить </w:t>
      </w:r>
      <w:r>
        <w:t>разработку</w:t>
      </w:r>
      <w:r w:rsidRPr="00074AD0">
        <w:t xml:space="preserve"> системы</w:t>
      </w:r>
      <w:r>
        <w:t xml:space="preserve"> Абсолют с целью</w:t>
      </w:r>
      <w:r w:rsidRPr="00AE564D">
        <w:t xml:space="preserve"> </w:t>
      </w:r>
      <w:r>
        <w:t>расширения</w:t>
      </w:r>
      <w:r w:rsidRPr="00074AD0">
        <w:t xml:space="preserve"> ее </w:t>
      </w:r>
      <w:r>
        <w:t xml:space="preserve">функциональности </w:t>
      </w:r>
      <w:r w:rsidRPr="00074AD0">
        <w:t>на случай многомерных функций</w:t>
      </w:r>
      <w:r>
        <w:t xml:space="preserve"> с ограничениями</w:t>
      </w:r>
      <w:r w:rsidRPr="00074AD0">
        <w:t>.</w:t>
      </w:r>
      <w:r>
        <w:t xml:space="preserve"> Кроме того, ставилась задача внедрения новых алгоритмов оптимизации и поддержка работы с задачами размерности больше 2.</w:t>
      </w:r>
      <w:r w:rsidRPr="00074AD0">
        <w:t xml:space="preserve"> Основная задача, поставленная перед приложением Абсолют - создать программный комплекс, обеспечивающий возможность изучения алгоритмов глобальной оптимизации, их сравнения и анализа, в удобной визуальной форме.</w:t>
      </w:r>
    </w:p>
    <w:p w14:paraId="6F77BE73" w14:textId="77777777" w:rsidR="00171B79" w:rsidRDefault="00CF291F" w:rsidP="007560BE">
      <w:r>
        <w:t>Поставленная задача включает в себя следующие этапы</w:t>
      </w:r>
      <w:r w:rsidR="00171B79">
        <w:t>:</w:t>
      </w:r>
    </w:p>
    <w:p w14:paraId="5FD23324" w14:textId="77777777" w:rsidR="00171B79" w:rsidRDefault="00171B79" w:rsidP="007560BE">
      <w:pPr>
        <w:pStyle w:val="a3"/>
        <w:numPr>
          <w:ilvl w:val="0"/>
          <w:numId w:val="5"/>
        </w:numPr>
      </w:pPr>
      <w:r>
        <w:t xml:space="preserve">Поддержка постановки задачи оптимизации с ограничениями </w:t>
      </w:r>
      <w:r w:rsidR="004A3304">
        <w:rPr>
          <w:lang w:val="en-US"/>
        </w:rPr>
        <w:t>c</w:t>
      </w:r>
      <w:r w:rsidR="004A3304">
        <w:t>возможностью дальнейшего расширения постановки задачи до задачи с несколькими критериями</w:t>
      </w:r>
      <w:r w:rsidR="004A3304" w:rsidRPr="004A3304">
        <w:t>;</w:t>
      </w:r>
    </w:p>
    <w:p w14:paraId="1E00E58A" w14:textId="77777777" w:rsidR="00171B79" w:rsidRDefault="004A3304" w:rsidP="007560BE">
      <w:pPr>
        <w:pStyle w:val="a3"/>
        <w:numPr>
          <w:ilvl w:val="0"/>
          <w:numId w:val="5"/>
        </w:numPr>
      </w:pPr>
      <w:r>
        <w:t>Визуальное представление</w:t>
      </w:r>
      <w:r w:rsidR="00171B79">
        <w:t xml:space="preserve"> задач с ограничениями</w:t>
      </w:r>
      <w:r>
        <w:t xml:space="preserve"> в клиентском приложении;</w:t>
      </w:r>
    </w:p>
    <w:p w14:paraId="2372A378" w14:textId="77777777" w:rsidR="00171B79" w:rsidRDefault="004A3304" w:rsidP="007560BE">
      <w:pPr>
        <w:pStyle w:val="a3"/>
        <w:numPr>
          <w:ilvl w:val="0"/>
          <w:numId w:val="5"/>
        </w:numPr>
      </w:pPr>
      <w:r>
        <w:t xml:space="preserve">Интеграция со </w:t>
      </w:r>
      <w:r w:rsidR="00171B79">
        <w:t>сторонни</w:t>
      </w:r>
      <w:r>
        <w:t>ми</w:t>
      </w:r>
      <w:r w:rsidR="00AE564D" w:rsidRPr="00AE564D">
        <w:t xml:space="preserve"> </w:t>
      </w:r>
      <w:r>
        <w:t>системами оптимизации</w:t>
      </w:r>
      <w:r w:rsidRPr="004A3304">
        <w:t>.</w:t>
      </w:r>
    </w:p>
    <w:p w14:paraId="7FF5FF3E" w14:textId="77777777" w:rsidR="00AE564D" w:rsidRDefault="00AE564D" w:rsidP="007560BE">
      <w:pPr>
        <w:pStyle w:val="a3"/>
        <w:numPr>
          <w:ilvl w:val="0"/>
          <w:numId w:val="5"/>
        </w:numPr>
      </w:pPr>
      <w:r>
        <w:t>Работа с функциями размерности больше 2.</w:t>
      </w:r>
    </w:p>
    <w:p w14:paraId="1B4DE6C3" w14:textId="77777777" w:rsidR="00AE564D" w:rsidRPr="00AE564D" w:rsidRDefault="00AE564D" w:rsidP="00AE564D">
      <w:pPr>
        <w:pStyle w:val="a3"/>
        <w:ind w:left="360"/>
      </w:pPr>
    </w:p>
    <w:p w14:paraId="169A766C" w14:textId="77777777" w:rsidR="008F4615" w:rsidRDefault="008F4615">
      <w:pPr>
        <w:spacing w:line="259" w:lineRule="auto"/>
        <w:jc w:val="left"/>
        <w:rPr>
          <w:b/>
          <w:sz w:val="32"/>
        </w:rPr>
      </w:pPr>
      <w:r>
        <w:br w:type="page"/>
      </w:r>
    </w:p>
    <w:p w14:paraId="3EBDCDD3" w14:textId="77777777" w:rsidR="008F4615" w:rsidRPr="008F4615" w:rsidRDefault="008F4615" w:rsidP="008F4615">
      <w:pPr>
        <w:pStyle w:val="1"/>
      </w:pPr>
      <w:bookmarkStart w:id="8" w:name="_Toc517294674"/>
      <w:r>
        <w:lastRenderedPageBreak/>
        <w:t xml:space="preserve">1. </w:t>
      </w:r>
      <w:r w:rsidRPr="008F4615">
        <w:t>Описание предметной области</w:t>
      </w:r>
      <w:r>
        <w:t>.</w:t>
      </w:r>
      <w:bookmarkEnd w:id="8"/>
    </w:p>
    <w:p w14:paraId="128DE129" w14:textId="77777777" w:rsidR="008F4615" w:rsidRDefault="008F4615" w:rsidP="008F4615">
      <w:pPr>
        <w:pStyle w:val="1"/>
      </w:pPr>
      <w:bookmarkStart w:id="9" w:name="_Toc517294675"/>
      <w:r>
        <w:t>1.1. Постановка задачи оптимизации с нелинейными ограничениями</w:t>
      </w:r>
      <w:bookmarkEnd w:id="9"/>
    </w:p>
    <w:p w14:paraId="13DD754B" w14:textId="77777777" w:rsidR="00E1282B" w:rsidRDefault="00E1282B" w:rsidP="00E1282B">
      <w:r>
        <w:t>Задача математического программирования с учетом ограничений ставится следующим образом:</w:t>
      </w:r>
    </w:p>
    <w:p w14:paraId="31E97060" w14:textId="77777777" w:rsidR="00E1282B" w:rsidRPr="005A3D2E" w:rsidRDefault="000D1FAE" w:rsidP="00E1282B">
      <w:pPr>
        <w:jc w:val="center"/>
        <w:rPr>
          <w:rFonts w:eastAsiaTheme="minorEastAsia"/>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x∈Q</m:t>
                </m:r>
              </m:lim>
            </m:limLow>
          </m:fName>
          <m:e>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y</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≤0,</m:t>
            </m:r>
            <m:r>
              <w:rPr>
                <w:rFonts w:ascii="Cambria Math" w:hAnsi="Cambria Math"/>
              </w:rPr>
              <m:t>j</m:t>
            </m:r>
            <m:r>
              <m:rPr>
                <m:sty m:val="p"/>
              </m:rPr>
              <w:rPr>
                <w:rFonts w:ascii="Cambria Math" w:hAnsi="Cambria Math"/>
              </w:rPr>
              <m:t xml:space="preserve">=1, …, </m:t>
            </m:r>
            <m:r>
              <w:rPr>
                <w:rFonts w:ascii="Cambria Math" w:hAnsi="Cambria Math"/>
              </w:rPr>
              <m:t>m</m:t>
            </m:r>
            <m:r>
              <m:rPr>
                <m:sty m:val="p"/>
              </m:rPr>
              <w:rPr>
                <w:rFonts w:ascii="Cambria Math" w:hAnsi="Cambria Math"/>
              </w:rPr>
              <m:t>}</m:t>
            </m:r>
          </m:e>
        </m:func>
      </m:oMath>
      <w:r w:rsidR="00E1282B" w:rsidRPr="005A3D2E">
        <w:rPr>
          <w:rFonts w:eastAsiaTheme="minorEastAsia"/>
        </w:rPr>
        <w:t>,</w:t>
      </w:r>
    </w:p>
    <w:p w14:paraId="6388DA34" w14:textId="77777777" w:rsidR="00E1282B" w:rsidRDefault="00E1282B" w:rsidP="00E1282B">
      <w:pPr>
        <w:rPr>
          <w:ins w:id="10" w:author="kozinov.e" w:date="2018-06-15T16:56:00Z"/>
        </w:rPr>
      </w:pPr>
      <w:r w:rsidRPr="00E1282B">
        <w:t>г</w:t>
      </w:r>
      <w:r>
        <w:t xml:space="preserve">де </w:t>
      </w:r>
      <w:r>
        <w:rPr>
          <w:lang w:val="en-US"/>
        </w:rPr>
        <w:t>D</w:t>
      </w:r>
      <w:r w:rsidRPr="005A3D2E">
        <w:t xml:space="preserve">– </w:t>
      </w:r>
      <w:r>
        <w:t xml:space="preserve">некоторое множество в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простой структуры</w:t>
      </w:r>
      <w:r w:rsidRPr="00DF6C34">
        <w:t>:</w:t>
      </w:r>
    </w:p>
    <w:p w14:paraId="1427FA19" w14:textId="77777777" w:rsidR="00E1282B" w:rsidRDefault="00E1282B" w:rsidP="00507C19">
      <w:pPr>
        <w:jc w:val="center"/>
      </w:pPr>
      <m:oMath>
        <m:r>
          <w:rPr>
            <w:rFonts w:ascii="Cambria Math" w:hAnsi="Cambria Math"/>
          </w:rPr>
          <m:t>D</m:t>
        </m:r>
        <m:r>
          <m:rPr>
            <m:sty m:val="p"/>
          </m:rPr>
          <w:rPr>
            <w:rFonts w:ascii="Cambria Math" w:hAnsi="Cambria Math"/>
          </w:rPr>
          <m:t xml:space="preserve">={ </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b>
          <m:sSubPr>
            <m:ctrlPr>
              <w:rPr>
                <w:rFonts w:ascii="Cambria Math" w:hAnsi="Cambria Math"/>
                <w:lang w:val="en-US"/>
              </w:rPr>
            </m:ctrlPr>
          </m:sSubPr>
          <m:e>
            <m:r>
              <w:rPr>
                <w:rFonts w:ascii="Cambria Math" w:hAnsi="Cambria Math"/>
                <w:lang w:val="en-US"/>
              </w:rPr>
              <m:t>y</m:t>
            </m:r>
            <m:ctrlPr>
              <w:rPr>
                <w:rFonts w:ascii="Cambria Math" w:hAnsi="Cambria Math"/>
              </w:rPr>
            </m:ctrlP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i</m:t>
                </m:r>
              </m:sub>
            </m:sSub>
          </m:e>
        </m:d>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oMath>
      <w:r w:rsidRPr="00714054">
        <w:t>.</w:t>
      </w:r>
    </w:p>
    <w:p w14:paraId="68039CA3" w14:textId="06F16D07" w:rsidR="008F4615" w:rsidRDefault="00E1282B" w:rsidP="008F4615">
      <w:r>
        <w:t xml:space="preserve">Функция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008F4615">
        <w:t xml:space="preserve"> </w:t>
      </w:r>
      <w:r>
        <w:t xml:space="preserve">и ограничения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,j</m:t>
        </m:r>
        <m:r>
          <m:rPr>
            <m:sty m:val="p"/>
          </m:rPr>
          <w:rPr>
            <w:rFonts w:ascii="Cambria Math" w:hAnsi="Cambria Math"/>
          </w:rPr>
          <m:t xml:space="preserve">=1, …, </m:t>
        </m:r>
        <m:r>
          <w:rPr>
            <w:rFonts w:ascii="Cambria Math" w:hAnsi="Cambria Math"/>
          </w:rPr>
          <m:t>m</m:t>
        </m:r>
      </m:oMath>
      <w:r w:rsidRPr="00E1282B">
        <w:rPr>
          <w:rFonts w:eastAsiaTheme="minorEastAsia"/>
        </w:rPr>
        <w:t xml:space="preserve"> </w:t>
      </w:r>
      <w:r w:rsidR="008F4615">
        <w:t>удовлетворя</w:t>
      </w:r>
      <w:r>
        <w:t>ю</w:t>
      </w:r>
      <w:r w:rsidR="008F4615">
        <w:t>т обобщенному условию Липшица на всем интервале поиска:</w:t>
      </w:r>
    </w:p>
    <w:p w14:paraId="6D9D02A3" w14:textId="05D33D02" w:rsidR="008F4615" w:rsidRPr="00E1282B" w:rsidRDefault="000D1FAE" w:rsidP="008F4615">
      <w:pPr>
        <w:rPr>
          <w:lang w:val="en-US"/>
        </w:rPr>
      </w:pPr>
      <m:oMathPara>
        <m:oMathParaPr>
          <m:jc m:val="center"/>
        </m:oMathParaPr>
        <m:oMath>
          <m:d>
            <m:dPr>
              <m:begChr m:val="|"/>
              <m:endChr m:val="|"/>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d>
          <m:r>
            <m:rPr>
              <m:sty m:val="p"/>
            </m:rPr>
            <w:rPr>
              <w:rFonts w:ascii="Cambria Math" w:hAnsi="Cambria Math"/>
            </w:rPr>
            <m:t>≤</m:t>
          </m:r>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oMath>
      </m:oMathPara>
    </w:p>
    <w:p w14:paraId="3B7B16DC" w14:textId="452F269D" w:rsidR="008F4615" w:rsidRDefault="008F4615" w:rsidP="008F4615">
      <w:pPr>
        <w:rPr>
          <w:rFonts w:eastAsiaTheme="minorEastAsia"/>
        </w:rPr>
      </w:pPr>
      <w:r w:rsidRPr="00837624">
        <w:t xml:space="preserve">где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37624">
        <w:t xml:space="preserve"> и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837624">
        <w:t xml:space="preserve"> - любые числа из области определения, </w:t>
      </w:r>
      <w:r>
        <w:rPr>
          <w:lang w:val="en-US"/>
        </w:rPr>
        <w:t>L</w:t>
      </w:r>
      <w:r w:rsidRPr="00837624">
        <w:t xml:space="preserve"> - константа,   </w:t>
      </w:r>
      <m:oMath>
        <m:r>
          <w:rPr>
            <w:rFonts w:ascii="Cambria Math" w:hAnsi="Cambria Math"/>
          </w:rPr>
          <m:t>f(x)</m:t>
        </m:r>
      </m:oMath>
      <w:r w:rsidRPr="00837624">
        <w:t xml:space="preserve"> </w:t>
      </w:r>
      <w:r>
        <w:t xml:space="preserve"> </w:t>
      </w:r>
      <w:r w:rsidRPr="00837624">
        <w:t xml:space="preserve">имеет обратную себе </w:t>
      </w:r>
      <m:oMath>
        <m:sSup>
          <m:sSupPr>
            <m:ctrlPr>
              <w:rPr>
                <w:rFonts w:ascii="Cambria Math" w:hAnsi="Cambria Math"/>
              </w:rPr>
            </m:ctrlPr>
          </m:sSupPr>
          <m:e>
            <m:r>
              <w:rPr>
                <w:rFonts w:ascii="Cambria Math" w:hAnsi="Cambria Math"/>
              </w:rPr>
              <m:t>f</m:t>
            </m:r>
          </m:e>
          <m:sup>
            <m:r>
              <w:rPr>
                <w:rFonts w:ascii="Cambria Math" w:hAnsi="Cambria Math"/>
              </w:rPr>
              <m:t>-1</m:t>
            </m:r>
          </m:sup>
        </m:sSup>
      </m:oMath>
      <w:r w:rsidRPr="005A3D2E">
        <w:rPr>
          <w:rFonts w:eastAsiaTheme="minorEastAsia"/>
        </w:rPr>
        <w:t>.</w:t>
      </w:r>
    </w:p>
    <w:p w14:paraId="3CE91EFD" w14:textId="57566FDB" w:rsidR="00E1282B" w:rsidRDefault="00E1282B" w:rsidP="008F4615">
      <w:pPr>
        <w:rPr>
          <w:rFonts w:eastAsiaTheme="minorEastAsia"/>
        </w:rPr>
      </w:pPr>
      <m:oMath>
        <m:r>
          <w:rPr>
            <w:rFonts w:ascii="Cambria Math" w:hAnsi="Cambria Math"/>
            <w:lang w:val="en-US"/>
          </w:rPr>
          <m:t>D</m:t>
        </m:r>
      </m:oMath>
      <w:r w:rsidRPr="007F6CC4">
        <w:t xml:space="preserve"> </w:t>
      </w:r>
      <w:r>
        <w:t xml:space="preserve">является областью поиска решения и на ней определены все функции задачи </w:t>
      </w:r>
      <w:r w:rsidRPr="005A3D2E">
        <w:t>–</w:t>
      </w:r>
      <m:oMath>
        <m:r>
          <w:rPr>
            <w:rFonts w:ascii="Cambria Math" w:hAnsi="Cambria Math"/>
          </w:rPr>
          <m:t xml:space="preserve"> </m:t>
        </m:r>
        <m:r>
          <w:rPr>
            <w:rFonts w:ascii="Cambria Math" w:eastAsiaTheme="minorEastAsia" w:hAnsi="Cambria Math"/>
          </w:rPr>
          <m:t>f(</m:t>
        </m:r>
        <m:r>
          <w:rPr>
            <w:rFonts w:ascii="Cambria Math" w:eastAsiaTheme="minorEastAsia" w:hAnsi="Cambria Math"/>
            <w:lang w:val="en-US"/>
          </w:rPr>
          <m:t>x</m:t>
        </m:r>
        <m:r>
          <w:rPr>
            <w:rFonts w:ascii="Cambria Math" w:eastAsiaTheme="minorEastAsia" w:hAnsi="Cambria Math"/>
          </w:rPr>
          <m:t>)</m:t>
        </m:r>
      </m:oMath>
      <w:r w:rsidRPr="00E1282B">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,j</m:t>
        </m:r>
        <m:r>
          <m:rPr>
            <m:sty m:val="p"/>
          </m:rPr>
          <w:rPr>
            <w:rFonts w:ascii="Cambria Math" w:hAnsi="Cambria Math"/>
          </w:rPr>
          <m:t xml:space="preserve">=1, …, </m:t>
        </m:r>
        <m:r>
          <w:rPr>
            <w:rFonts w:ascii="Cambria Math" w:hAnsi="Cambria Math"/>
          </w:rPr>
          <m:t>m</m:t>
        </m:r>
      </m:oMath>
    </w:p>
    <w:p w14:paraId="0D07EF8A" w14:textId="65466418" w:rsidR="00FE608E" w:rsidRDefault="00FE608E" w:rsidP="00FE608E">
      <w:pPr>
        <w:rPr>
          <w:rFonts w:eastAsiaTheme="minorEastAsia"/>
        </w:rPr>
      </w:pPr>
      <w:r w:rsidRPr="00E72230">
        <w:t xml:space="preserve">Для использования методов решения задач оптимизации одномерных функций для многомерных используется приведение функции многих переменных к функции одной переменной. </w:t>
      </w:r>
      <w:r>
        <w:t xml:space="preserve">Используя </w:t>
      </w:r>
      <w:r w:rsidRPr="008A50BD">
        <w:t>кривые типа развертки</w:t>
      </w:r>
      <w:r>
        <w:t xml:space="preserve"> </w:t>
      </w:r>
      <w:r w:rsidRPr="008A50BD">
        <w:t>Пеано</w:t>
      </w:r>
      <w:r>
        <w:t xml:space="preserve"> </w:t>
      </w:r>
      <m:oMath>
        <m:r>
          <w:rPr>
            <w:rFonts w:ascii="Cambria Math" w:hAnsi="Cambria Math"/>
          </w:rPr>
          <m:t>y(x)</m:t>
        </m:r>
      </m:oMath>
      <w:r w:rsidRPr="00E1282B">
        <w:t xml:space="preserve"> </w:t>
      </w:r>
      <w:r w:rsidRPr="0044627D">
        <w:t>[3]</w:t>
      </w:r>
      <w:r w:rsidRPr="008A50BD">
        <w:t>, однозначно отображающие отрезок [0,1] на</w:t>
      </w:r>
      <w:r>
        <w:t xml:space="preserve"> </w:t>
      </w:r>
      <w:r w:rsidRPr="008A50BD">
        <w:t>N-мерный</w:t>
      </w:r>
      <w:r>
        <w:t xml:space="preserve"> </w:t>
      </w:r>
      <w:r w:rsidRPr="008A50BD">
        <w:t xml:space="preserve">гиперкуб </w:t>
      </w:r>
      <m:oMath>
        <m:r>
          <w:rPr>
            <w:rFonts w:ascii="Cambria Math" w:hAnsi="Cambria Math"/>
          </w:rPr>
          <m:t>P</m:t>
        </m:r>
        <m:r>
          <w:rPr>
            <w:rFonts w:ascii="Cambria Math" w:hAnsi="Cambria Math"/>
            <w:i/>
          </w:rPr>
          <w:sym w:font="Symbol" w:char="F03D"/>
        </m:r>
        <m:r>
          <w:rPr>
            <w:rFonts w:ascii="Cambria Math" w:hAnsi="Cambria Math"/>
          </w:rPr>
          <m:t xml:space="preserve"> </m:t>
        </m:r>
        <m:r>
          <w:rPr>
            <w:rFonts w:ascii="Cambria Math" w:hAnsi="Cambria Math"/>
            <w:i/>
          </w:rPr>
          <w:sym w:font="Symbol" w:char="F07B"/>
        </m:r>
        <m:r>
          <w:rPr>
            <w:rFonts w:ascii="Cambria Math" w:hAnsi="Cambria Math"/>
          </w:rPr>
          <m:t>y</m:t>
        </m:r>
        <m:r>
          <w:rPr>
            <w:rFonts w:ascii="Cambria Math" w:hAnsi="Cambria Math"/>
            <w:i/>
          </w:rPr>
          <w:sym w:font="Symbol" w:char="F0CE"/>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r>
          <w:rPr>
            <w:rFonts w:ascii="Cambria Math" w:hAnsi="Cambria Math"/>
            <w:i/>
          </w:rPr>
          <w:sym w:font="Symbol" w:char="F02D"/>
        </m:r>
        <m:sSup>
          <m:sSupPr>
            <m:ctrlPr>
              <w:rPr>
                <w:rFonts w:ascii="Cambria Math" w:hAnsi="Cambria Math"/>
                <w:i/>
              </w:rPr>
            </m:ctrlPr>
          </m:sSupPr>
          <m:e>
            <m:r>
              <w:rPr>
                <w:rFonts w:ascii="Cambria Math" w:hAnsi="Cambria Math"/>
              </w:rPr>
              <m:t>2</m:t>
            </m:r>
          </m:e>
          <m:sup>
            <m:r>
              <w:rPr>
                <w:rFonts w:ascii="Cambria Math" w:hAnsi="Cambria Math"/>
                <w:i/>
              </w:rPr>
              <w:sym w:font="Symbol" w:char="F02D"/>
            </m:r>
            <m:r>
              <w:rPr>
                <w:rFonts w:ascii="Cambria Math" w:hAnsi="Cambria Math"/>
              </w:rPr>
              <m:t>1</m:t>
            </m:r>
          </m:sup>
        </m:sSup>
        <m:r>
          <w:rPr>
            <w:rFonts w:ascii="Cambria Math" w:hAnsi="Cambria Math"/>
          </w:rPr>
          <m:t xml:space="preserve"> </m:t>
        </m:r>
        <m:r>
          <w:rPr>
            <w:rFonts w:ascii="Cambria Math" w:hAnsi="Cambria Math"/>
            <w:i/>
          </w:rPr>
          <w:sym w:font="Symbol" w:char="F0A3"/>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r>
          <w:rPr>
            <w:rFonts w:ascii="Cambria Math" w:hAnsi="Cambria Math"/>
            <w:i/>
          </w:rPr>
          <w:sym w:font="Symbol" w:char="F0A3"/>
        </m:r>
        <m:sSup>
          <m:sSupPr>
            <m:ctrlPr>
              <w:rPr>
                <w:rFonts w:ascii="Cambria Math" w:hAnsi="Cambria Math"/>
                <w:i/>
              </w:rPr>
            </m:ctrlPr>
          </m:sSupPr>
          <m:e>
            <m:r>
              <w:rPr>
                <w:rFonts w:ascii="Cambria Math" w:hAnsi="Cambria Math"/>
              </w:rPr>
              <m:t xml:space="preserve"> 2</m:t>
            </m:r>
          </m:e>
          <m:sup>
            <m:r>
              <w:rPr>
                <w:rFonts w:ascii="Cambria Math" w:hAnsi="Cambria Math"/>
                <w:i/>
              </w:rPr>
              <w:sym w:font="Symbol" w:char="F02D"/>
            </m:r>
            <m:r>
              <w:rPr>
                <w:rFonts w:ascii="Cambria Math" w:hAnsi="Cambria Math"/>
              </w:rPr>
              <m:t>1</m:t>
            </m:r>
          </m:sup>
        </m:sSup>
        <m:r>
          <w:rPr>
            <w:rFonts w:ascii="Cambria Math" w:hAnsi="Cambria Math"/>
          </w:rPr>
          <m:t xml:space="preserve"> , 1 </m:t>
        </m:r>
        <m:r>
          <w:rPr>
            <w:rFonts w:ascii="Cambria Math" w:hAnsi="Cambria Math"/>
            <w:i/>
          </w:rPr>
          <w:sym w:font="Symbol" w:char="F0A3"/>
        </m:r>
        <m:r>
          <w:rPr>
            <w:rFonts w:ascii="Cambria Math" w:hAnsi="Cambria Math"/>
          </w:rPr>
          <m:t xml:space="preserve"> i </m:t>
        </m:r>
        <m:r>
          <w:rPr>
            <w:rFonts w:ascii="Cambria Math" w:hAnsi="Cambria Math"/>
            <w:i/>
          </w:rPr>
          <w:sym w:font="Symbol" w:char="F0A3"/>
        </m:r>
        <m:r>
          <w:rPr>
            <w:rFonts w:ascii="Cambria Math" w:hAnsi="Cambria Math"/>
          </w:rPr>
          <m:t xml:space="preserve"> N</m:t>
        </m:r>
        <m:r>
          <w:rPr>
            <w:rFonts w:ascii="Cambria Math" w:hAnsi="Cambria Math"/>
            <w:i/>
          </w:rPr>
          <w:sym w:font="Symbol" w:char="F07D"/>
        </m:r>
        <m:r>
          <w:rPr>
            <w:rFonts w:ascii="Cambria Math" w:hAnsi="Cambria Math"/>
          </w:rPr>
          <m:t>=</m:t>
        </m:r>
        <m:r>
          <w:rPr>
            <w:rFonts w:ascii="Cambria Math" w:hAnsi="Cambria Math"/>
            <w:i/>
          </w:rPr>
          <w:sym w:font="Symbol" w:char="F07B"/>
        </m:r>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i/>
          </w:rPr>
          <w:sym w:font="Symbol" w:char="F03A"/>
        </m:r>
        <m:r>
          <w:rPr>
            <w:rFonts w:ascii="Cambria Math" w:hAnsi="Cambria Math"/>
          </w:rPr>
          <m:t xml:space="preserve"> 0 </m:t>
        </m:r>
        <m:r>
          <w:rPr>
            <w:rFonts w:ascii="Cambria Math" w:hAnsi="Cambria Math"/>
            <w:i/>
          </w:rPr>
          <w:sym w:font="Symbol" w:char="F0A3"/>
        </m:r>
        <m:r>
          <w:rPr>
            <w:rFonts w:ascii="Cambria Math" w:hAnsi="Cambria Math"/>
          </w:rPr>
          <m:t xml:space="preserve"> x </m:t>
        </m:r>
        <m:r>
          <w:rPr>
            <w:rFonts w:ascii="Cambria Math" w:hAnsi="Cambria Math"/>
            <w:i/>
          </w:rPr>
          <w:sym w:font="Symbol" w:char="F0A3"/>
        </m:r>
        <m:r>
          <w:rPr>
            <w:rFonts w:ascii="Cambria Math" w:hAnsi="Cambria Math"/>
          </w:rPr>
          <m:t xml:space="preserve"> 1</m:t>
        </m:r>
        <m:r>
          <w:rPr>
            <w:rFonts w:ascii="Cambria Math" w:hAnsi="Cambria Math"/>
            <w:i/>
          </w:rPr>
          <w:sym w:font="Symbol" w:char="F07D"/>
        </m:r>
        <m:r>
          <w:rPr>
            <w:rFonts w:ascii="Cambria Math" w:hAnsi="Cambria Math"/>
          </w:rPr>
          <m:t>,</m:t>
        </m:r>
      </m:oMath>
      <w:r w:rsidRPr="008A50BD">
        <w:br/>
        <w:t>а</w:t>
      </w:r>
      <w:r>
        <w:t xml:space="preserve"> </w:t>
      </w:r>
      <w:r w:rsidRPr="008A50BD">
        <w:t>также линейное преобразование координат,</w:t>
      </w:r>
      <w:r>
        <w:t xml:space="preserve"> </w:t>
      </w:r>
      <w:r w:rsidRPr="008A50BD">
        <w:t>отображающее гиперпараллелепипед D на гиперкуб P, исходную задачу можно редуцировать к следующей одномерной задаче:</w:t>
      </w:r>
      <w:r w:rsidRPr="008A50BD">
        <w:br/>
      </w:r>
      <m:oMath>
        <m:r>
          <w:rPr>
            <w:rFonts w:ascii="Cambria Math" w:hAnsi="Cambria Math"/>
            <w:lang w:val="en-US"/>
          </w:rPr>
          <m:t>f</m:t>
        </m:r>
        <m:d>
          <m:dPr>
            <m:ctrlPr>
              <w:rPr>
                <w:rFonts w:ascii="Cambria Math" w:hAnsi="Cambria Math"/>
                <w:i/>
              </w:rPr>
            </m:ctrlPr>
          </m:dPr>
          <m:e>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=min</m:t>
        </m:r>
        <m:r>
          <w:rPr>
            <w:rFonts w:ascii="Cambria Math" w:hAnsi="Cambria Math"/>
            <w:i/>
          </w:rPr>
          <w:sym w:font="Symbol" w:char="F07B"/>
        </m:r>
        <m:r>
          <w:rPr>
            <w:rFonts w:ascii="Cambria Math" w:hAnsi="Cambria Math"/>
          </w:rPr>
          <m:t xml:space="preserve"> f</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i/>
          </w:rPr>
          <w:sym w:font="Symbol" w:char="F03A"/>
        </m:r>
        <m:r>
          <w:rPr>
            <w:rFonts w:ascii="Cambria Math" w:hAnsi="Cambria Math"/>
          </w:rPr>
          <m:t xml:space="preserve"> x</m:t>
        </m:r>
        <m:r>
          <w:rPr>
            <w:rFonts w:ascii="Cambria Math" w:hAnsi="Cambria Math"/>
            <w:i/>
          </w:rPr>
          <w:sym w:font="Symbol" w:char="F0CE"/>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i/>
          </w:rPr>
          <w:sym w:font="Symbol" w:char="F0A3"/>
        </m:r>
        <m:r>
          <w:rPr>
            <w:rFonts w:ascii="Cambria Math" w:hAnsi="Cambria Math"/>
          </w:rPr>
          <m:t xml:space="preserve"> 0, 1</m:t>
        </m:r>
        <m:r>
          <w:rPr>
            <w:rFonts w:ascii="Cambria Math" w:hAnsi="Cambria Math"/>
            <w:i/>
          </w:rPr>
          <w:sym w:font="Symbol" w:char="F0A3"/>
        </m:r>
        <m:r>
          <w:rPr>
            <w:rFonts w:ascii="Cambria Math" w:hAnsi="Cambria Math"/>
          </w:rPr>
          <m:t xml:space="preserve"> j </m:t>
        </m:r>
        <m:r>
          <w:rPr>
            <w:rFonts w:ascii="Cambria Math" w:hAnsi="Cambria Math"/>
            <w:i/>
          </w:rPr>
          <w:sym w:font="Symbol" w:char="F0A3"/>
        </m:r>
        <m:r>
          <w:rPr>
            <w:rFonts w:ascii="Cambria Math" w:hAnsi="Cambria Math"/>
          </w:rPr>
          <m:t xml:space="preserve"> m </m:t>
        </m:r>
        <m:r>
          <w:rPr>
            <w:rFonts w:ascii="Cambria Math" w:hAnsi="Cambria Math"/>
            <w:i/>
          </w:rPr>
          <w:sym w:font="Symbol" w:char="F07D"/>
        </m:r>
      </m:oMath>
      <w:r w:rsidRPr="0044627D">
        <w:rPr>
          <w:rFonts w:eastAsiaTheme="minorEastAsia"/>
        </w:rPr>
        <w:t>.</w:t>
      </w:r>
    </w:p>
    <w:p w14:paraId="587AE74D" w14:textId="17CACAB0" w:rsidR="00FE608E" w:rsidRPr="0044627D" w:rsidRDefault="00FE608E" w:rsidP="00FE608E">
      <w:r w:rsidRPr="00E72230">
        <w:t xml:space="preserve">Многомерная область определения функции переводится в отрезок вещественной оси. Подобласти отображаются в одномерные интервалы. В зависимости от степени разбиения </w:t>
      </w:r>
      <w:r>
        <w:t>m</w:t>
      </w:r>
      <w:r w:rsidRPr="00E72230">
        <w:t xml:space="preserve"> число подобластей, на которые делится исходная область, различно, оно составляет </w:t>
      </w:r>
      <m:oMath>
        <m:sSup>
          <m:sSupPr>
            <m:ctrlPr>
              <w:rPr>
                <w:rFonts w:ascii="Cambria Math" w:hAnsi="Cambria Math"/>
              </w:rPr>
            </m:ctrlPr>
          </m:sSupPr>
          <m:e>
            <m:r>
              <w:rPr>
                <w:rFonts w:ascii="Cambria Math" w:hAnsi="Cambria Math"/>
              </w:rPr>
              <m:t>2</m:t>
            </m:r>
          </m:e>
          <m:sup>
            <m:r>
              <w:rPr>
                <w:rFonts w:ascii="Cambria Math" w:hAnsi="Cambria Math"/>
              </w:rPr>
              <m:t>N(m+1)</m:t>
            </m:r>
          </m:sup>
        </m:sSup>
      </m:oMath>
      <w:r w:rsidRPr="00E72230">
        <w:t xml:space="preserve"> , где </w:t>
      </w:r>
      <w:r>
        <w:t>N</w:t>
      </w:r>
      <w:r w:rsidRPr="00E72230">
        <w:t xml:space="preserve"> — размерность отображаемой области. Таким образом, можно, выбрав параметр разбиения </w:t>
      </w:r>
      <w:r>
        <w:t>m</w:t>
      </w:r>
      <w:r w:rsidRPr="00E72230">
        <w:t xml:space="preserve">, отобразить точку в центре каждой подобласти (сетку на гиперкубе) в точку в центре каждого интервала на отрезке (сетку на отрезке). Такое отображение будет </w:t>
      </w:r>
      <w:r w:rsidRPr="00E72230">
        <w:lastRenderedPageBreak/>
        <w:t>взаимно однозначным. Многомерная целевая функция</w:t>
      </w:r>
      <w:r w:rsidRPr="00FF2AC2">
        <w:t xml:space="preserve"> </w:t>
      </w:r>
      <w:r w:rsidRPr="00E72230">
        <w:t>будет определена на одномерной сетке.</w:t>
      </w:r>
    </w:p>
    <w:p w14:paraId="047D4911" w14:textId="77777777" w:rsidR="00FE608E" w:rsidRPr="0044627D" w:rsidRDefault="00FE608E" w:rsidP="00FE608E">
      <w:pPr>
        <w:rPr>
          <w:rFonts w:eastAsiaTheme="minorEastAsia"/>
        </w:rPr>
      </w:pPr>
      <w:r w:rsidRPr="0044627D">
        <w:t>Рассматриваемая схема редукции размерности сопоставляет многомерной задаче с липшицевой минимизируемой функцией и липшицевыми ограничениями одномерную задачу, в которой соответствующие функции удовлетворяют</w:t>
      </w:r>
      <w:r w:rsidRPr="009931E1">
        <w:t xml:space="preserve"> </w:t>
      </w:r>
      <w:r>
        <w:t xml:space="preserve">равномерному условию Гельдера, </w:t>
      </w:r>
      <w:r w:rsidRPr="0044627D">
        <w:t>т.е</w:t>
      </w:r>
      <m:oMath>
        <m:r>
          <w:rPr>
            <w:rFonts w:ascii="Cambria Math" w:hAnsi="Cambria Math"/>
          </w:rPr>
          <m:t xml:space="preserve">.  </m:t>
        </m:r>
      </m:oMath>
    </w:p>
    <w:p w14:paraId="5568D309" w14:textId="77777777" w:rsidR="00FE608E" w:rsidRDefault="00FE608E" w:rsidP="00FE608E">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d>
            <m:dPr>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rPr>
                <m:t xml:space="preserve">) </m:t>
              </m:r>
              <m:r>
                <w:rPr>
                  <w:rFonts w:ascii="Cambria Math" w:hAnsi="Cambria Math"/>
                  <w:i/>
                </w:rPr>
                <w:sym w:font="Symbol" w:char="F02D"/>
              </m:r>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j</m:t>
                  </m:r>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e>
          </m:d>
          <m:r>
            <w:rPr>
              <w:rFonts w:ascii="Cambria Math" w:hAnsi="Cambria Math"/>
              <w:i/>
            </w:rPr>
            <w:sym w:font="Symbol" w:char="F0A3"/>
          </m:r>
          <m:sSub>
            <m:sSubPr>
              <m:ctrlPr>
                <w:rPr>
                  <w:rFonts w:ascii="Cambria Math" w:hAnsi="Cambria Math"/>
                  <w:i/>
                </w:rPr>
              </m:ctrlPr>
            </m:sSubPr>
            <m:e>
              <m:r>
                <w:rPr>
                  <w:rFonts w:ascii="Cambria Math" w:hAnsi="Cambria Math"/>
                </w:rPr>
                <m:t xml:space="preserve"> H</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i/>
                    </w:rPr>
                    <w:sym w:font="Symbol" w:char="F02D"/>
                  </m:r>
                  <m:sSub>
                    <m:sSubPr>
                      <m:ctrlPr>
                        <w:rPr>
                          <w:rFonts w:ascii="Cambria Math" w:hAnsi="Cambria Math"/>
                          <w:i/>
                        </w:rPr>
                      </m:ctrlPr>
                    </m:sSubPr>
                    <m:e>
                      <m:r>
                        <w:rPr>
                          <w:rFonts w:ascii="Cambria Math" w:hAnsi="Cambria Math"/>
                        </w:rPr>
                        <m:t>x</m:t>
                      </m:r>
                    </m:e>
                    <m:sub>
                      <m:r>
                        <w:rPr>
                          <w:rFonts w:ascii="Cambria Math" w:hAnsi="Cambria Math"/>
                        </w:rPr>
                        <m:t>2</m:t>
                      </m:r>
                    </m:sub>
                  </m:sSub>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i/>
            </w:rPr>
            <w:sym w:font="Symbol" w:char="F0CE"/>
          </m:r>
          <m:r>
            <w:rPr>
              <w:rFonts w:ascii="Cambria Math" w:hAnsi="Cambria Math"/>
            </w:rPr>
            <m:t xml:space="preserve">[0,1], 1 </m:t>
          </m:r>
          <m:r>
            <w:rPr>
              <w:rFonts w:ascii="Cambria Math" w:hAnsi="Cambria Math"/>
              <w:i/>
            </w:rPr>
            <w:sym w:font="Symbol" w:char="F0A3"/>
          </m:r>
          <m:r>
            <w:rPr>
              <w:rFonts w:ascii="Cambria Math" w:hAnsi="Cambria Math"/>
            </w:rPr>
            <m:t xml:space="preserve"> j </m:t>
          </m:r>
          <m:r>
            <w:rPr>
              <w:rFonts w:ascii="Cambria Math" w:hAnsi="Cambria Math"/>
              <w:i/>
            </w:rPr>
            <w:sym w:font="Symbol" w:char="F0A3"/>
          </m:r>
          <m:r>
            <w:rPr>
              <w:rFonts w:ascii="Cambria Math" w:hAnsi="Cambria Math"/>
            </w:rPr>
            <m:t xml:space="preserve"> m+1,</m:t>
          </m:r>
        </m:oMath>
      </m:oMathPara>
    </w:p>
    <w:p w14:paraId="666993CC" w14:textId="0503F2B6" w:rsidR="00FE608E" w:rsidRPr="007142E6" w:rsidRDefault="00FE608E" w:rsidP="00FE608E">
      <w:r w:rsidRPr="0044627D">
        <w:t>где N есть размерность исходной многомерной</w:t>
      </w:r>
      <w:r w:rsidRPr="007F6CC4">
        <w:t xml:space="preserve"> </w:t>
      </w:r>
      <w:r w:rsidRPr="0044627D">
        <w:t xml:space="preserve">задачи, а коэффициенты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Pr="0044627D">
        <w:t xml:space="preserve"> связаны с константами Липшица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44627D">
        <w:t xml:space="preserve"> исходной задачи соотношениями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i/>
          </w:rPr>
          <w:sym w:font="Symbol" w:char="F0A3"/>
        </m:r>
        <m:r>
          <w:rPr>
            <w:rFonts w:ascii="Cambria Math" w:hAnsi="Cambria Math"/>
          </w:rPr>
          <m:t xml:space="preserve"> 4</m:t>
        </m:r>
        <m:sSubSup>
          <m:sSubSupPr>
            <m:ctrlPr>
              <w:rPr>
                <w:rFonts w:ascii="Cambria Math" w:hAnsi="Cambria Math"/>
                <w:i/>
              </w:rPr>
            </m:ctrlPr>
          </m:sSubSupPr>
          <m:e>
            <m:r>
              <w:rPr>
                <w:rFonts w:ascii="Cambria Math" w:hAnsi="Cambria Math"/>
              </w:rPr>
              <m:t>L</m:t>
            </m:r>
          </m:e>
          <m:sub>
            <m:r>
              <w:rPr>
                <w:rFonts w:ascii="Cambria Math" w:hAnsi="Cambria Math"/>
              </w:rPr>
              <m:t>j</m:t>
            </m:r>
          </m:sub>
          <m:sup>
            <m:rad>
              <m:radPr>
                <m:degHide m:val="1"/>
                <m:ctrlPr>
                  <w:rPr>
                    <w:rFonts w:ascii="Cambria Math" w:hAnsi="Cambria Math"/>
                    <w:i/>
                  </w:rPr>
                </m:ctrlPr>
              </m:radPr>
              <m:deg/>
              <m:e>
                <m:r>
                  <w:rPr>
                    <w:rFonts w:ascii="Cambria Math" w:hAnsi="Cambria Math"/>
                  </w:rPr>
                  <m:t>N</m:t>
                </m:r>
              </m:e>
            </m:rad>
          </m:sup>
        </m:sSubSup>
      </m:oMath>
      <w:r>
        <w:t>[3].</w:t>
      </w:r>
    </w:p>
    <w:p w14:paraId="2A0E060B" w14:textId="77777777" w:rsidR="00FE608E" w:rsidRPr="005A3D2E" w:rsidRDefault="00FE608E" w:rsidP="008F4615">
      <w:pPr>
        <w:rPr>
          <w:rFonts w:eastAsiaTheme="minorEastAsia"/>
        </w:rPr>
      </w:pPr>
    </w:p>
    <w:p w14:paraId="139C232A" w14:textId="77777777" w:rsidR="008F4615" w:rsidRDefault="008F4615" w:rsidP="008F4615"/>
    <w:p w14:paraId="67FDD14E" w14:textId="77777777" w:rsidR="008F4615" w:rsidRDefault="008F4615" w:rsidP="008F4615">
      <w:pPr>
        <w:pStyle w:val="1"/>
      </w:pPr>
      <w:bookmarkStart w:id="11" w:name="_Toc517294676"/>
      <w:r>
        <w:t>1.2. Численный метод математического программирования</w:t>
      </w:r>
      <w:bookmarkEnd w:id="11"/>
    </w:p>
    <w:p w14:paraId="1BC6D91B" w14:textId="740647AA" w:rsidR="000852A2" w:rsidRDefault="008F4615" w:rsidP="008F4615">
      <w:r>
        <w:t xml:space="preserve">Представление численных методов в системе основывается на следующем подходе к определению численного метода оптимизации как итерационной процедуре, вычисляющей в точках области поиска характеристики минимизируемой функции, описанной в работах Стронгина Р.Г. </w:t>
      </w:r>
      <w:r w:rsidR="000852A2">
        <w:t xml:space="preserve">[2,3].  </w:t>
      </w:r>
    </w:p>
    <w:p w14:paraId="0F538F61" w14:textId="7A5972B8" w:rsidR="008F4615" w:rsidRDefault="008F4615" w:rsidP="008F4615">
      <w:pPr>
        <w:rPr>
          <w:rFonts w:eastAsiaTheme="minorEastAsia"/>
        </w:rPr>
      </w:pPr>
      <w:r>
        <w:t xml:space="preserve">Алгоритм решения задачи из класса Ф задается как набор </w:t>
      </w:r>
      <m:oMath>
        <m:r>
          <w:rPr>
            <w:rFonts w:ascii="Cambria Math" w:hAnsi="Cambria Math"/>
          </w:rPr>
          <m:t>s= &lt;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&gt;,</m:t>
        </m:r>
      </m:oMath>
      <w:r>
        <w:rPr>
          <w:rFonts w:eastAsiaTheme="minorEastAsia"/>
        </w:rPr>
        <w:t xml:space="preserve">в котором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oMath>
      <w:r>
        <w:rPr>
          <w:rFonts w:eastAsiaTheme="minorEastAsia"/>
        </w:rPr>
        <w:t xml:space="preserve">–совокупность правил выбора точек испытаний,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m:t>
        </m:r>
      </m:oMath>
      <w:r>
        <w:rPr>
          <w:rFonts w:eastAsiaTheme="minorEastAsia"/>
        </w:rPr>
        <w:t xml:space="preserve"> правила построения оценки экстремума,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e>
        </m:d>
      </m:oMath>
      <w:r>
        <w:rPr>
          <w:rFonts w:eastAsiaTheme="minorEastAsia"/>
        </w:rPr>
        <w:t xml:space="preserve"> – правила остановки вычислительного процесса.</w:t>
      </w:r>
      <w:r w:rsidR="007A1FB5" w:rsidRPr="007A1FB5">
        <w:rPr>
          <w:rFonts w:eastAsiaTheme="minorEastAsia"/>
        </w:rPr>
        <w:t xml:space="preserve"> В</w:t>
      </w:r>
      <w:r w:rsidR="007A1FB5">
        <w:rPr>
          <w:rFonts w:eastAsiaTheme="minorEastAsia"/>
        </w:rPr>
        <w:t xml:space="preserve"> качестве испытания принимаем </w:t>
      </w:r>
      <w:r w:rsidR="007A1FB5">
        <w:t>операцию вычисления характеристик функции в конкретной точке.</w:t>
      </w:r>
      <w:r>
        <w:rPr>
          <w:rFonts w:eastAsiaTheme="minorEastAsia"/>
        </w:rPr>
        <w:t xml:space="preserve"> </w:t>
      </w:r>
      <w:r w:rsidR="007A1FB5">
        <w:rPr>
          <w:rFonts w:eastAsiaTheme="minorEastAsia"/>
        </w:rPr>
        <w:t>Получается следующая итерационная схема алгоритма</w:t>
      </w:r>
      <w:r w:rsidR="007A1FB5">
        <w:rPr>
          <w:rFonts w:eastAsiaTheme="minorEastAsia"/>
          <w:lang w:val="en-US"/>
        </w:rPr>
        <w:t>[2]</w:t>
      </w:r>
      <w:r>
        <w:rPr>
          <w:rFonts w:eastAsiaTheme="minorEastAsia"/>
        </w:rPr>
        <w:t>:</w:t>
      </w:r>
    </w:p>
    <w:p w14:paraId="13B04140" w14:textId="77777777" w:rsidR="008F4615" w:rsidRPr="002A5ED8" w:rsidRDefault="008F4615" w:rsidP="008F4615">
      <w:pPr>
        <w:pStyle w:val="a3"/>
        <w:numPr>
          <w:ilvl w:val="0"/>
          <w:numId w:val="14"/>
        </w:numPr>
        <w:rPr>
          <w:rFonts w:eastAsiaTheme="minorEastAsia"/>
        </w:rPr>
      </w:pPr>
      <w:r>
        <w:rPr>
          <w:rFonts w:eastAsiaTheme="minorEastAsia"/>
        </w:rPr>
        <w:t xml:space="preserve">Выбор точки первого испытания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Ф</m:t>
            </m:r>
          </m:e>
        </m:d>
        <m:r>
          <w:rPr>
            <w:rFonts w:ascii="Cambria Math" w:eastAsiaTheme="minorEastAsia" w:hAnsi="Cambria Math"/>
          </w:rPr>
          <m:t>∈Q</m:t>
        </m:r>
      </m:oMath>
      <w:r>
        <w:rPr>
          <w:rFonts w:eastAsiaTheme="minorEastAsia"/>
        </w:rPr>
        <w:t>, k</w:t>
      </w:r>
      <w:r w:rsidRPr="002A5ED8">
        <w:rPr>
          <w:rFonts w:eastAsiaTheme="minorEastAsia"/>
        </w:rPr>
        <w:t xml:space="preserve"> = 1</w:t>
      </w:r>
    </w:p>
    <w:p w14:paraId="6BC3F2E3" w14:textId="77777777" w:rsidR="008F4615" w:rsidRDefault="008F4615" w:rsidP="008F4615">
      <w:pPr>
        <w:pStyle w:val="a3"/>
        <w:numPr>
          <w:ilvl w:val="0"/>
          <w:numId w:val="14"/>
        </w:numPr>
        <w:rPr>
          <w:rFonts w:eastAsiaTheme="minorEastAsia"/>
        </w:rPr>
      </w:pPr>
      <w:r>
        <w:rPr>
          <w:rFonts w:eastAsiaTheme="minorEastAsia"/>
        </w:rPr>
        <w:t xml:space="preserve">На </w:t>
      </w:r>
      <w:r>
        <w:rPr>
          <w:rFonts w:eastAsiaTheme="minorEastAsia"/>
          <w:lang w:val="en-US"/>
        </w:rPr>
        <w:t>k</w:t>
      </w:r>
      <w:r w:rsidRPr="002A5ED8">
        <w:rPr>
          <w:rFonts w:eastAsiaTheme="minorEastAsia"/>
        </w:rPr>
        <w:t>-</w:t>
      </w:r>
      <w:r>
        <w:rPr>
          <w:rFonts w:eastAsiaTheme="minorEastAsia"/>
        </w:rPr>
        <w:t xml:space="preserve">том шаге производится вычисление значения функции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sup>
        </m:sSup>
        <m:r>
          <w:rPr>
            <w:rFonts w:ascii="Cambria Math" w:eastAsiaTheme="minorEastAsia" w:hAnsi="Cambria Math"/>
          </w:rPr>
          <m:t>= φ(</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r>
          <w:rPr>
            <w:rFonts w:ascii="Cambria Math" w:eastAsiaTheme="minorEastAsia" w:hAnsi="Cambria Math"/>
          </w:rPr>
          <m:t>)</m:t>
        </m:r>
      </m:oMath>
      <w:r w:rsidRPr="002A5ED8">
        <w:rPr>
          <w:rFonts w:eastAsiaTheme="minorEastAsia"/>
        </w:rPr>
        <w:t xml:space="preserve">. </w:t>
      </w:r>
      <w:r>
        <w:rPr>
          <w:rFonts w:eastAsiaTheme="minorEastAsia"/>
        </w:rPr>
        <w:t xml:space="preserve">Поисковая информация (совокупность точек и вычисленных значений функции) на данном шаге выглядит как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e>
        </m:d>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k</m:t>
            </m:r>
          </m:sup>
        </m:sSup>
        <m:r>
          <w:rPr>
            <w:rFonts w:ascii="Cambria Math" w:eastAsiaTheme="minorEastAsia" w:hAnsi="Cambria Math"/>
          </w:rPr>
          <m:t>)}</m:t>
        </m:r>
      </m:oMath>
    </w:p>
    <w:p w14:paraId="5749E8F9" w14:textId="77777777" w:rsidR="008F4615" w:rsidRDefault="008F4615" w:rsidP="008F4615">
      <w:pPr>
        <w:pStyle w:val="a3"/>
        <w:numPr>
          <w:ilvl w:val="0"/>
          <w:numId w:val="14"/>
        </w:numPr>
        <w:rPr>
          <w:rFonts w:eastAsiaTheme="minorEastAsia"/>
        </w:rPr>
      </w:pPr>
      <w:r>
        <w:rPr>
          <w:rFonts w:eastAsiaTheme="minorEastAsia"/>
        </w:rPr>
        <w:t xml:space="preserve">Определяется текущая оценка экстремума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m:t>
        </m:r>
      </m:oMath>
    </w:p>
    <w:p w14:paraId="497B71B2" w14:textId="77777777" w:rsidR="008F4615" w:rsidRDefault="008F4615" w:rsidP="008F4615">
      <w:pPr>
        <w:pStyle w:val="a3"/>
        <w:numPr>
          <w:ilvl w:val="0"/>
          <w:numId w:val="14"/>
        </w:numPr>
        <w:rPr>
          <w:rFonts w:eastAsiaTheme="minorEastAsia"/>
        </w:rPr>
      </w:pPr>
      <w:r>
        <w:rPr>
          <w:rFonts w:eastAsiaTheme="minorEastAsia"/>
        </w:rPr>
        <w:t xml:space="preserve">Вычисляется точка очередного испытания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k+1</m:t>
            </m:r>
          </m:sub>
        </m:sSub>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m:t>
        </m:r>
      </m:oMath>
    </w:p>
    <w:p w14:paraId="738F34DF" w14:textId="45D69C7F" w:rsidR="000852A2" w:rsidRPr="00FE608E" w:rsidRDefault="006518FC" w:rsidP="006518FC">
      <w:pPr>
        <w:pStyle w:val="a3"/>
        <w:ind w:left="360"/>
        <w:rPr>
          <w:rFonts w:eastAsiaTheme="majorEastAsia" w:cstheme="majorBidi"/>
          <w:sz w:val="32"/>
          <w:szCs w:val="32"/>
        </w:rPr>
      </w:pPr>
      <w:r>
        <w:rPr>
          <w:rFonts w:eastAsiaTheme="minorEastAsia"/>
        </w:rPr>
        <w:t xml:space="preserve">5. </w:t>
      </w:r>
      <w:r w:rsidR="008F4615">
        <w:rPr>
          <w:rFonts w:eastAsiaTheme="minorEastAsia"/>
        </w:rPr>
        <w:t xml:space="preserve">Если величина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rPr>
            </m:ctrlPr>
          </m:dPr>
          <m:e>
            <m:r>
              <m:rPr>
                <m:sty m:val="p"/>
              </m:rPr>
              <w:rPr>
                <w:rFonts w:ascii="Cambria Math" w:eastAsiaTheme="minorEastAsia" w:hAnsi="Cambria Math"/>
              </w:rPr>
              <m:t>Φ</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k+1</m:t>
                </m:r>
              </m:sup>
            </m:sSup>
          </m:e>
        </m:d>
        <m:r>
          <w:rPr>
            <w:rFonts w:ascii="Cambria Math" w:eastAsiaTheme="minorEastAsia" w:hAnsi="Cambria Math"/>
          </w:rPr>
          <m:t>∈{0,1}</m:t>
        </m:r>
      </m:oMath>
      <w:r w:rsidR="008F4615">
        <w:rPr>
          <w:rFonts w:eastAsiaTheme="minorEastAsia"/>
        </w:rPr>
        <w:t xml:space="preserve"> = 1, k = k+1 и вычисления продолжаются. Иначе процесс останавливается</w:t>
      </w:r>
      <w:r w:rsidR="000852A2">
        <w:rPr>
          <w:rFonts w:eastAsiaTheme="minorEastAsia"/>
        </w:rPr>
        <w:t>.</w:t>
      </w:r>
    </w:p>
    <w:p w14:paraId="36402B4F" w14:textId="59AC5A21" w:rsidR="00FE608E" w:rsidRDefault="00FE608E" w:rsidP="00FE608E">
      <w:r>
        <w:lastRenderedPageBreak/>
        <w:t>Основным классом алгоритмов, представленных в системе Абсолют, являются характеристические алгоритмы.</w:t>
      </w:r>
    </w:p>
    <w:p w14:paraId="56CA371C" w14:textId="77777777" w:rsidR="00FE608E" w:rsidRPr="00E72230" w:rsidRDefault="00FE608E" w:rsidP="00FE608E">
      <w:r w:rsidRPr="00E72230">
        <w:t xml:space="preserve">Алгоритм решения задачи называется характеристическим, если начиная с некоторого шага поиска </w:t>
      </w:r>
      <m:oMath>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≥1</m:t>
        </m:r>
      </m:oMath>
      <w:r w:rsidRPr="00E72230">
        <w:t xml:space="preserve">, выбор координаты </w:t>
      </w:r>
      <m:oMath>
        <m:sSup>
          <m:sSupPr>
            <m:ctrlPr>
              <w:rPr>
                <w:rFonts w:ascii="Cambria Math" w:hAnsi="Cambria Math"/>
              </w:rPr>
            </m:ctrlPr>
          </m:sSupPr>
          <m:e>
            <m:r>
              <w:rPr>
                <w:rFonts w:ascii="Cambria Math" w:hAnsi="Cambria Math"/>
              </w:rPr>
              <m:t>x</m:t>
            </m:r>
          </m:e>
          <m:sup>
            <m:r>
              <w:rPr>
                <w:rFonts w:ascii="Cambria Math" w:hAnsi="Cambria Math"/>
              </w:rPr>
              <m:t>k+1</m:t>
            </m:r>
          </m:sup>
        </m:sSup>
      </m:oMath>
      <w:r w:rsidRPr="00E72230">
        <w:t xml:space="preserve"> следующего испытания можно описать в виде следующей последовательности действий:</w:t>
      </w:r>
    </w:p>
    <w:p w14:paraId="26B11CF7" w14:textId="77777777" w:rsidR="00FE608E" w:rsidRPr="00E72230" w:rsidRDefault="00FE608E" w:rsidP="00FE608E">
      <w:pPr>
        <w:pStyle w:val="a3"/>
        <w:numPr>
          <w:ilvl w:val="0"/>
          <w:numId w:val="16"/>
        </w:numPr>
      </w:pPr>
      <w:r w:rsidRPr="00E72230">
        <w:t>Задается набор конечного числа точек из области определения исследуемой функции и упорядочивается по возрастанию координаты. В него могут входить и точки, в которых не проводились испытания, например, границы области определения оптимизируемой функции.</w:t>
      </w:r>
    </w:p>
    <w:p w14:paraId="73B109DE" w14:textId="77777777" w:rsidR="00FE608E" w:rsidRPr="00E72230" w:rsidRDefault="00FE608E" w:rsidP="00FE608E">
      <w:pPr>
        <w:pStyle w:val="a3"/>
        <w:numPr>
          <w:ilvl w:val="0"/>
          <w:numId w:val="16"/>
        </w:numPr>
      </w:pPr>
      <w:r w:rsidRPr="00E72230">
        <w:t xml:space="preserve">Каждому интервалу из этого набора ставится в соответствие некоторое число </w:t>
      </w:r>
      <m:oMath>
        <m:r>
          <w:rPr>
            <w:rFonts w:ascii="Cambria Math" w:hAnsi="Cambria Math"/>
          </w:rPr>
          <m:t>R(i)</m:t>
        </m:r>
      </m:oMath>
      <w:r w:rsidRPr="00E72230">
        <w:t>, называемое характеристикой этого интервала</w:t>
      </w:r>
    </w:p>
    <w:p w14:paraId="69D47731" w14:textId="77777777" w:rsidR="00FE608E" w:rsidRDefault="00FE608E" w:rsidP="00FE608E">
      <w:pPr>
        <w:pStyle w:val="a3"/>
        <w:numPr>
          <w:ilvl w:val="0"/>
          <w:numId w:val="16"/>
        </w:numPr>
      </w:pPr>
      <w:r>
        <w:t>Определяется интервал с максимальной характеристикой</w:t>
      </w:r>
    </w:p>
    <w:p w14:paraId="16ED8239" w14:textId="77777777" w:rsidR="00FE608E" w:rsidRPr="00E72230" w:rsidRDefault="00FE608E" w:rsidP="00FE608E">
      <w:pPr>
        <w:pStyle w:val="a3"/>
        <w:numPr>
          <w:ilvl w:val="0"/>
          <w:numId w:val="16"/>
        </w:numPr>
      </w:pPr>
      <w:r w:rsidRPr="00E72230">
        <w:t xml:space="preserve">Следующее испытание проводится в точке интервала с максимальной характеристики, </w:t>
      </w:r>
      <w:r>
        <w:t xml:space="preserve">которая определяется по </w:t>
      </w:r>
      <w:r w:rsidRPr="00E72230">
        <w:t xml:space="preserve"> некоторому правилу.</w:t>
      </w:r>
    </w:p>
    <w:p w14:paraId="30A97C01" w14:textId="0DFD80C1" w:rsidR="00FE608E" w:rsidRDefault="00FE608E" w:rsidP="00FE608E">
      <w:r w:rsidRPr="00E72230">
        <w:t>Характеристическими являются такие алгоритмы, как метод перебора, метод Кушнера, метод ломаных и базовый информационно-статистический алгоритм глобального поиска Стронгина</w:t>
      </w:r>
      <w:r>
        <w:t xml:space="preserve">, подробно описанные в </w:t>
      </w:r>
      <w:r w:rsidRPr="00063804">
        <w:t>[</w:t>
      </w:r>
      <w:r>
        <w:t>2</w:t>
      </w:r>
      <w:r w:rsidR="006518FC" w:rsidRPr="006518FC">
        <w:t>;3</w:t>
      </w:r>
      <w:r w:rsidRPr="00063804">
        <w:t>]</w:t>
      </w:r>
      <w:r w:rsidRPr="00E72230">
        <w:t xml:space="preserve">. </w:t>
      </w:r>
      <w:r>
        <w:t xml:space="preserve">В последнем в качестве функции </w:t>
      </w:r>
      <m:oMath>
        <m:r>
          <w:rPr>
            <w:rFonts w:ascii="Cambria Math" w:hAnsi="Cambria Math"/>
          </w:rPr>
          <m:t>R(i)</m:t>
        </m:r>
      </m:oMath>
      <w:r>
        <w:t xml:space="preserve"> используется </w:t>
      </w:r>
    </w:p>
    <w:p w14:paraId="71070E26" w14:textId="77777777" w:rsidR="00FE608E" w:rsidRPr="00B4410D" w:rsidRDefault="00FE608E" w:rsidP="00FE608E">
      <m:oMathPara>
        <m:oMathParaPr>
          <m:jc m:val="center"/>
        </m:oMathParaPr>
        <m:oMath>
          <m:r>
            <w:rPr>
              <w:rFonts w:ascii="Cambria Math" w:hAnsi="Cambria Math"/>
            </w:rPr>
            <m:t>R</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d>
            </m:den>
          </m:f>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-1</m:t>
                  </m:r>
                </m:sub>
              </m:sSub>
            </m:e>
          </m:d>
          <m:r>
            <m:rPr>
              <m:sty m:val="p"/>
            </m:rPr>
            <w:rPr>
              <w:rFonts w:ascii="Cambria Math" w:hAnsi="Cambria Math"/>
            </w:rPr>
            <m:t>,</m:t>
          </m:r>
        </m:oMath>
      </m:oMathPara>
    </w:p>
    <w:p w14:paraId="36B6B533" w14:textId="77777777" w:rsidR="00FE608E" w:rsidRPr="00E72230" w:rsidRDefault="00FE608E" w:rsidP="00FE608E">
      <w:r w:rsidRPr="00E72230">
        <w:t xml:space="preserve">где величина </w:t>
      </w:r>
      <m:oMath>
        <m:r>
          <w:rPr>
            <w:rFonts w:ascii="Cambria Math" w:hAnsi="Cambria Math"/>
          </w:rPr>
          <m:t>m</m:t>
        </m:r>
        <m:r>
          <m:rPr>
            <m:sty m:val="p"/>
          </m:rPr>
          <w:rPr>
            <w:rFonts w:ascii="Cambria Math" w:hAnsi="Cambria Math"/>
          </w:rPr>
          <m:t>&gt;0</m:t>
        </m:r>
      </m:oMath>
      <w:r w:rsidRPr="00E72230">
        <w:t xml:space="preserve"> вычисляется следующим образом: </w:t>
      </w:r>
    </w:p>
    <w:p w14:paraId="1A5246DD" w14:textId="77777777" w:rsidR="00FE608E" w:rsidRDefault="00FE608E" w:rsidP="00FE608E">
      <m:oMathPara>
        <m:oMathParaPr>
          <m:jc m:val="center"/>
        </m:oMathParaP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rM</m:t>
                    </m:r>
                    <m:r>
                      <m:rPr>
                        <m:sty m:val="p"/>
                      </m:rPr>
                      <w:rPr>
                        <w:rFonts w:ascii="Cambria Math" w:hAnsi="Cambria Math"/>
                      </w:rPr>
                      <m:t>,</m:t>
                    </m:r>
                    <m:r>
                      <w:rPr>
                        <w:rFonts w:ascii="Cambria Math" w:hAnsi="Cambria Math"/>
                      </w:rPr>
                      <m:t>M</m:t>
                    </m:r>
                    <m:r>
                      <m:rPr>
                        <m:sty m:val="p"/>
                      </m:rPr>
                      <w:rPr>
                        <w:rFonts w:ascii="Cambria Math" w:hAnsi="Cambria Math"/>
                      </w:rPr>
                      <m:t>&gt;0</m:t>
                    </m:r>
                  </m:e>
                </m:mr>
                <m:mr>
                  <m:e>
                    <m:r>
                      <m:rPr>
                        <m:sty m:val="p"/>
                      </m:rPr>
                      <w:rPr>
                        <w:rFonts w:ascii="Cambria Math" w:hAnsi="Cambria Math"/>
                      </w:rPr>
                      <m:t>1,</m:t>
                    </m:r>
                    <m:r>
                      <w:rPr>
                        <w:rFonts w:ascii="Cambria Math" w:hAnsi="Cambria Math"/>
                      </w:rPr>
                      <m:t>M</m:t>
                    </m:r>
                    <m:r>
                      <m:rPr>
                        <m:sty m:val="p"/>
                      </m:rPr>
                      <w:rPr>
                        <w:rFonts w:ascii="Cambria Math" w:hAnsi="Cambria Math"/>
                      </w:rPr>
                      <m:t>=0</m:t>
                    </m:r>
                  </m:e>
                </m:mr>
              </m:m>
            </m:e>
          </m:d>
          <m:r>
            <m:rPr>
              <m:sty m:val="p"/>
            </m:rPr>
            <w:rPr>
              <w:rFonts w:ascii="Cambria Math" w:hAnsi="Cambria Math"/>
            </w:rPr>
            <m:t>,</m:t>
          </m:r>
        </m:oMath>
      </m:oMathPara>
    </w:p>
    <w:p w14:paraId="61753DE3" w14:textId="77777777" w:rsidR="00FE608E" w:rsidRDefault="00FE608E" w:rsidP="00FE608E">
      <w:r>
        <w:t xml:space="preserve"> </w:t>
      </w:r>
    </w:p>
    <w:p w14:paraId="69D410BE" w14:textId="77777777" w:rsidR="00FE608E" w:rsidRDefault="00FE608E" w:rsidP="00FE608E">
      <m:oMathPara>
        <m:oMathParaPr>
          <m:jc m:val="center"/>
        </m:oMathParaPr>
        <m:oMath>
          <m:r>
            <w:rPr>
              <w:rFonts w:ascii="Cambria Math" w:hAnsi="Cambria Math"/>
            </w:rPr>
            <m:t>M</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τ</m:t>
              </m:r>
            </m:lim>
          </m:limLow>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den>
          </m:f>
        </m:oMath>
      </m:oMathPara>
    </w:p>
    <w:p w14:paraId="07933CB7" w14:textId="77777777" w:rsidR="00FE608E" w:rsidRPr="00E72230" w:rsidRDefault="00FE608E" w:rsidP="00FE608E">
      <w:r w:rsidRPr="00E72230">
        <w:t xml:space="preserve"> Где </w:t>
      </w:r>
      <m:oMath>
        <m:r>
          <w:rPr>
            <w:rFonts w:ascii="Cambria Math" w:hAnsi="Cambria Math"/>
          </w:rPr>
          <m:t>r</m:t>
        </m:r>
        <m:r>
          <m:rPr>
            <m:sty m:val="p"/>
          </m:rPr>
          <w:rPr>
            <w:rFonts w:ascii="Cambria Math" w:hAnsi="Cambria Math"/>
          </w:rPr>
          <m:t>&gt;1</m:t>
        </m:r>
      </m:oMath>
      <w:r w:rsidRPr="00E72230">
        <w:t xml:space="preserve"> - параметр метода.</w:t>
      </w:r>
    </w:p>
    <w:p w14:paraId="69469376" w14:textId="77777777" w:rsidR="00FE608E" w:rsidRPr="00FE608E" w:rsidRDefault="00FE608E" w:rsidP="00FE608E">
      <w:pPr>
        <w:rPr>
          <w:rFonts w:eastAsiaTheme="majorEastAsia" w:cstheme="majorBidi"/>
          <w:sz w:val="32"/>
          <w:szCs w:val="32"/>
        </w:rPr>
      </w:pPr>
    </w:p>
    <w:p w14:paraId="1FC5A051" w14:textId="64D5A7B2" w:rsidR="00171B79" w:rsidRPr="00171B79" w:rsidRDefault="00171B79" w:rsidP="008F4615">
      <w:pPr>
        <w:pStyle w:val="a3"/>
        <w:numPr>
          <w:ilvl w:val="0"/>
          <w:numId w:val="5"/>
        </w:numPr>
        <w:rPr>
          <w:rFonts w:eastAsiaTheme="majorEastAsia" w:cstheme="majorBidi"/>
          <w:sz w:val="32"/>
          <w:szCs w:val="32"/>
        </w:rPr>
      </w:pPr>
      <w:r>
        <w:br w:type="page"/>
      </w:r>
    </w:p>
    <w:p w14:paraId="7BA4176B" w14:textId="4459A97D" w:rsidR="00C850E1" w:rsidRPr="008F4615" w:rsidRDefault="008F4615" w:rsidP="008F4615">
      <w:pPr>
        <w:pStyle w:val="1"/>
      </w:pPr>
      <w:bookmarkStart w:id="12" w:name="_Toc517294677"/>
      <w:r>
        <w:lastRenderedPageBreak/>
        <w:t xml:space="preserve">2. </w:t>
      </w:r>
      <w:del w:id="13" w:author="kozinov.e" w:date="2018-06-15T16:44:00Z">
        <w:r w:rsidR="00C850E1" w:rsidRPr="008F4615" w:rsidDel="00341635">
          <w:delText xml:space="preserve">Обзор </w:delText>
        </w:r>
      </w:del>
      <w:ins w:id="14" w:author="kozinov.e" w:date="2018-06-15T16:44:00Z">
        <w:r w:rsidR="00341635" w:rsidRPr="008F4615">
          <w:t>Архитектура программ</w:t>
        </w:r>
      </w:ins>
      <w:ins w:id="15" w:author="kozinov.e" w:date="2018-06-15T16:45:00Z">
        <w:r w:rsidR="00341635" w:rsidRPr="008F4615">
          <w:t>ного комплекса</w:t>
        </w:r>
      </w:ins>
      <w:del w:id="16" w:author="kozinov.e" w:date="2018-06-15T16:44:00Z">
        <w:r w:rsidR="00C850E1" w:rsidRPr="008F4615" w:rsidDel="00341635">
          <w:delText>системы</w:delText>
        </w:r>
      </w:del>
      <w:r w:rsidR="00C850E1" w:rsidRPr="008F4615">
        <w:t xml:space="preserve"> Абсолют</w:t>
      </w:r>
      <w:bookmarkEnd w:id="12"/>
    </w:p>
    <w:p w14:paraId="61235576" w14:textId="77777777" w:rsidR="00C850E1" w:rsidRPr="00C850E1" w:rsidRDefault="00C31E45" w:rsidP="00C850E1">
      <w:ins w:id="17" w:author="kozinov.e" w:date="2018-06-15T16:45:00Z">
        <w:r>
          <w:t xml:space="preserve">Первая версия </w:t>
        </w:r>
      </w:ins>
      <w:del w:id="18" w:author="kozinov.e" w:date="2018-06-15T16:45:00Z">
        <w:r w:rsidR="00384D92" w:rsidDel="00C31E45">
          <w:delText xml:space="preserve">Система </w:delText>
        </w:r>
      </w:del>
      <w:ins w:id="19" w:author="kozinov.e" w:date="2018-06-15T16:45:00Z">
        <w:r>
          <w:t xml:space="preserve">системы </w:t>
        </w:r>
      </w:ins>
      <w:r w:rsidR="00384D92">
        <w:t xml:space="preserve">Абсолют </w:t>
      </w:r>
      <w:del w:id="20" w:author="kozinov.e" w:date="2018-06-15T16:45:00Z">
        <w:r w:rsidR="00384D92" w:rsidDel="00C31E45">
          <w:delText>является программным комплексом</w:delText>
        </w:r>
      </w:del>
      <w:ins w:id="21" w:author="kozinov.e" w:date="2018-06-15T16:45:00Z">
        <w:r>
          <w:t>предназначалась</w:t>
        </w:r>
      </w:ins>
      <w:r w:rsidR="00384D92">
        <w:t xml:space="preserve"> для проведения экспериментов по решению задач оптимизации без ограничений</w:t>
      </w:r>
      <w:ins w:id="22" w:author="kozinov.e" w:date="2018-06-15T16:45:00Z">
        <w:r>
          <w:t xml:space="preserve"> </w:t>
        </w:r>
      </w:ins>
      <w:ins w:id="23" w:author="kozinov.e" w:date="2018-06-15T16:46:00Z">
        <w:r>
          <w:t>размерности равной двум</w:t>
        </w:r>
      </w:ins>
      <w:r w:rsidR="00384D92">
        <w:t xml:space="preserve">. </w:t>
      </w:r>
    </w:p>
    <w:p w14:paraId="239277CB" w14:textId="77777777" w:rsidR="00384D92" w:rsidRPr="00384D92" w:rsidRDefault="00384D92" w:rsidP="00507C19">
      <w:r w:rsidRPr="00384D92">
        <w:t>Задача глобальной оптимизации</w:t>
      </w:r>
      <w:r>
        <w:t xml:space="preserve"> в нем ставится как </w:t>
      </w:r>
      <w:r w:rsidRPr="00384D92">
        <w:t>нахождени</w:t>
      </w:r>
      <w:r>
        <w:t>е</w:t>
      </w:r>
      <w:r w:rsidRPr="00384D92">
        <w:t xml:space="preserve"> глобального минимума функции </w:t>
      </w:r>
      <w:r w:rsidR="00AE564D">
        <w:rPr>
          <w:rFonts w:ascii="Cambria Math" w:hAnsi="Cambria Math" w:cs="Cambria Math"/>
          <w:lang w:val="en-US"/>
        </w:rPr>
        <w:t>f</w:t>
      </w:r>
      <w:r w:rsidRPr="00384D92">
        <w:t>(</w:t>
      </w:r>
      <w:r w:rsidRPr="00384D92">
        <w:rPr>
          <w:rFonts w:ascii="Cambria Math" w:hAnsi="Cambria Math" w:cs="Cambria Math"/>
        </w:rPr>
        <w:t>𝑥</w:t>
      </w:r>
      <w:r w:rsidRPr="00384D92">
        <w:t>) на множестве D.</w:t>
      </w:r>
    </w:p>
    <w:p w14:paraId="450A7E1D" w14:textId="77777777" w:rsidR="008A50BD" w:rsidRPr="008A50BD" w:rsidRDefault="00384D92" w:rsidP="00AE564D">
      <w:r w:rsidRPr="00384D92">
        <w:t xml:space="preserve">Многоэкстремальная функция </w:t>
      </w:r>
      <w:r w:rsidR="00AE564D">
        <w:rPr>
          <w:rFonts w:ascii="Cambria Math" w:hAnsi="Cambria Math" w:cs="Cambria Math"/>
          <w:lang w:val="en-US"/>
        </w:rPr>
        <w:t>f</w:t>
      </w:r>
      <w:r w:rsidRPr="00384D92">
        <w:t>(</w:t>
      </w:r>
      <w:r w:rsidRPr="00384D92">
        <w:rPr>
          <w:rFonts w:ascii="Cambria Math" w:hAnsi="Cambria Math" w:cs="Cambria Math"/>
        </w:rPr>
        <w:t>𝑥</w:t>
      </w:r>
      <w:r w:rsidRPr="00384D92">
        <w:t xml:space="preserve">) </w:t>
      </w:r>
      <w:r>
        <w:t>задается</w:t>
      </w:r>
      <w:r w:rsidRPr="00384D92">
        <w:t xml:space="preserve"> на своей области определения D. Область определения задается гиперк</w:t>
      </w:r>
      <w:r>
        <w:t>убом в многомерном пространстве левой и правой г</w:t>
      </w:r>
      <w:r w:rsidR="008A50BD">
        <w:t>раницей.</w:t>
      </w:r>
    </w:p>
    <w:p w14:paraId="3E94F06F" w14:textId="77777777" w:rsidR="00384D92" w:rsidRPr="00AE564D" w:rsidRDefault="00384D92" w:rsidP="00507C19">
      <w:r w:rsidRPr="00AE564D">
        <w:t xml:space="preserve">Для универсального представления численных методов решения задачи, методы в программном комплексе представляются как набор </w:t>
      </w:r>
      <m:oMath>
        <m:r>
          <w:rPr>
            <w:rFonts w:ascii="Cambria Math" w:hAnsi="Cambria Math"/>
          </w:rPr>
          <m:t>s= &lt;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e>
        </m:d>
        <m:r>
          <w:rPr>
            <w:rFonts w:ascii="Cambria Math" w:hAnsi="Cambria Math"/>
          </w:rPr>
          <m:t>&gt;</m:t>
        </m:r>
      </m:oMath>
      <w:r w:rsidRPr="00AE564D">
        <w:t xml:space="preserve">, в котором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oMath>
      <w:r w:rsidRPr="00AE564D">
        <w:t xml:space="preserve"> - правила выбора точек испытаний,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Pr="00AE564D">
        <w:t xml:space="preserve"> - правила построения оценки экстремума,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oMath>
      <w:r w:rsidRPr="00AE564D">
        <w:t xml:space="preserve"> - правила остановки вычислительного процесса. </w:t>
      </w:r>
    </w:p>
    <w:p w14:paraId="72D89A41" w14:textId="77777777" w:rsidR="00384D92" w:rsidRPr="00384D92" w:rsidRDefault="00384D92" w:rsidP="00AE564D">
      <w:r>
        <w:t>Архитектура приложения была разработана с целью легкого дальнейшего расширения комплекса новыми алгоритмами и задачами.</w:t>
      </w:r>
      <w:r w:rsidR="00313B45">
        <w:t xml:space="preserve"> Поэтому архитектура строилась по компонентному подходу с выделением следующих компонент (диаграмма компонент представлена на рисунке 1):</w:t>
      </w:r>
    </w:p>
    <w:p w14:paraId="7AA297D6" w14:textId="7C5B0BD1" w:rsidR="00313B45" w:rsidRDefault="00384D92" w:rsidP="006518FC">
      <w:pPr>
        <w:pStyle w:val="a3"/>
        <w:numPr>
          <w:ilvl w:val="0"/>
          <w:numId w:val="17"/>
        </w:numPr>
      </w:pPr>
      <w:r w:rsidRPr="00384D92">
        <w:t>Модель, содержащая данные вычислительных экспериментов.</w:t>
      </w:r>
    </w:p>
    <w:p w14:paraId="4AA7E00E" w14:textId="77777777" w:rsidR="00384D92" w:rsidRPr="00384D92" w:rsidRDefault="00384D92" w:rsidP="006518FC">
      <w:pPr>
        <w:pStyle w:val="a3"/>
        <w:numPr>
          <w:ilvl w:val="0"/>
          <w:numId w:val="17"/>
        </w:numPr>
      </w:pPr>
      <w:r w:rsidRPr="00384D92">
        <w:t>Алгоритмы оптимизации.</w:t>
      </w:r>
    </w:p>
    <w:p w14:paraId="254B67E8" w14:textId="77777777" w:rsidR="00313B45" w:rsidRDefault="00384D92" w:rsidP="006518FC">
      <w:pPr>
        <w:pStyle w:val="a3"/>
        <w:numPr>
          <w:ilvl w:val="0"/>
          <w:numId w:val="17"/>
        </w:numPr>
      </w:pPr>
      <w:r w:rsidRPr="00384D92">
        <w:t>Библиотека целевых функций.</w:t>
      </w:r>
    </w:p>
    <w:p w14:paraId="58DDFB8F" w14:textId="77777777" w:rsidR="00313B45" w:rsidRDefault="00384D92" w:rsidP="006518FC">
      <w:pPr>
        <w:pStyle w:val="a3"/>
        <w:numPr>
          <w:ilvl w:val="0"/>
          <w:numId w:val="17"/>
        </w:numPr>
      </w:pPr>
      <w:r w:rsidRPr="00384D92">
        <w:t>Набор графических компонент.</w:t>
      </w:r>
    </w:p>
    <w:p w14:paraId="57087357" w14:textId="77777777" w:rsidR="00313B45" w:rsidRDefault="00313B45" w:rsidP="00AE564D"/>
    <w:p w14:paraId="7A3DBB00" w14:textId="77777777" w:rsidR="00313B45" w:rsidRDefault="00313B45" w:rsidP="007F6CC4">
      <w:pPr>
        <w:pStyle w:val="a3"/>
        <w:keepNext/>
      </w:pPr>
      <w:r w:rsidRPr="00313B45">
        <w:rPr>
          <w:noProof/>
          <w:lang w:eastAsia="ru-RU"/>
        </w:rPr>
        <w:lastRenderedPageBreak/>
        <w:drawing>
          <wp:inline distT="0" distB="0" distL="0" distR="0" wp14:anchorId="6190B6DD" wp14:editId="07C41408">
            <wp:extent cx="4855733" cy="3444949"/>
            <wp:effectExtent l="0" t="0" r="0" b="0"/>
            <wp:docPr id="4" name="Объект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Объект 8"/>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863079" cy="3450161"/>
                    </a:xfrm>
                    <a:prstGeom prst="rect">
                      <a:avLst/>
                    </a:prstGeom>
                    <a:noFill/>
                    <a:ln>
                      <a:noFill/>
                    </a:ln>
                    <a:extLst/>
                  </pic:spPr>
                </pic:pic>
              </a:graphicData>
            </a:graphic>
          </wp:inline>
        </w:drawing>
      </w:r>
    </w:p>
    <w:p w14:paraId="2D3BEC82" w14:textId="23FA1837" w:rsidR="00313B45" w:rsidRPr="00507C19" w:rsidRDefault="00313B45" w:rsidP="00507C19">
      <w:pPr>
        <w:pStyle w:val="a4"/>
        <w:jc w:val="center"/>
        <w:rPr>
          <w:i w:val="0"/>
          <w:color w:val="auto"/>
          <w:sz w:val="24"/>
          <w:szCs w:val="24"/>
        </w:rPr>
      </w:pPr>
      <w:r w:rsidRPr="00507C19">
        <w:rPr>
          <w:i w:val="0"/>
          <w:color w:val="auto"/>
          <w:sz w:val="24"/>
          <w:szCs w:val="24"/>
        </w:rPr>
        <w:t xml:space="preserve">Рисунок </w:t>
      </w:r>
      <w:r w:rsidR="00A47A93" w:rsidRPr="00507C19">
        <w:rPr>
          <w:i w:val="0"/>
          <w:color w:val="auto"/>
          <w:sz w:val="24"/>
          <w:szCs w:val="24"/>
        </w:rPr>
        <w:fldChar w:fldCharType="begin"/>
      </w:r>
      <w:r w:rsidRPr="00507C19">
        <w:rPr>
          <w:i w:val="0"/>
          <w:color w:val="auto"/>
          <w:sz w:val="24"/>
          <w:szCs w:val="24"/>
        </w:rPr>
        <w:instrText xml:space="preserve"> SEQ Рисунок \* ARABIC </w:instrText>
      </w:r>
      <w:r w:rsidR="00A47A93" w:rsidRPr="00507C19">
        <w:rPr>
          <w:i w:val="0"/>
          <w:color w:val="auto"/>
          <w:sz w:val="24"/>
          <w:szCs w:val="24"/>
        </w:rPr>
        <w:fldChar w:fldCharType="separate"/>
      </w:r>
      <w:r w:rsidR="00415CD5" w:rsidRPr="00507C19">
        <w:rPr>
          <w:i w:val="0"/>
          <w:noProof/>
          <w:color w:val="auto"/>
          <w:sz w:val="24"/>
          <w:szCs w:val="24"/>
        </w:rPr>
        <w:t>1</w:t>
      </w:r>
      <w:r w:rsidR="00A47A93" w:rsidRPr="00507C19">
        <w:rPr>
          <w:i w:val="0"/>
          <w:color w:val="auto"/>
          <w:sz w:val="24"/>
          <w:szCs w:val="24"/>
        </w:rPr>
        <w:fldChar w:fldCharType="end"/>
      </w:r>
      <w:r w:rsidRPr="00507C19">
        <w:rPr>
          <w:i w:val="0"/>
          <w:color w:val="auto"/>
          <w:sz w:val="24"/>
          <w:szCs w:val="24"/>
        </w:rPr>
        <w:t>.</w:t>
      </w:r>
      <w:r w:rsidR="00AE564D" w:rsidRPr="00507C19">
        <w:rPr>
          <w:i w:val="0"/>
          <w:color w:val="auto"/>
          <w:sz w:val="24"/>
          <w:szCs w:val="24"/>
        </w:rPr>
        <w:t xml:space="preserve"> </w:t>
      </w:r>
      <w:r w:rsidRPr="00507C19">
        <w:rPr>
          <w:i w:val="0"/>
          <w:color w:val="auto"/>
          <w:sz w:val="24"/>
          <w:szCs w:val="24"/>
        </w:rPr>
        <w:t>Диаграмма компонент</w:t>
      </w:r>
    </w:p>
    <w:p w14:paraId="6EECF44A" w14:textId="77777777" w:rsidR="00313B45" w:rsidRDefault="00313B45" w:rsidP="00AE564D"/>
    <w:p w14:paraId="1364BC83" w14:textId="77777777" w:rsidR="00C31E45" w:rsidRDefault="00313B45" w:rsidP="00507C19">
      <w:r>
        <w:t xml:space="preserve">Компоненты организованы по слоям – слой данных, слой представления и слой отображения по паттерну </w:t>
      </w:r>
      <w:r>
        <w:rPr>
          <w:lang w:val="en-US"/>
        </w:rPr>
        <w:t>Model</w:t>
      </w:r>
      <w:r w:rsidRPr="00313B45">
        <w:t>-</w:t>
      </w:r>
      <w:r>
        <w:rPr>
          <w:lang w:val="en-US"/>
        </w:rPr>
        <w:t>View</w:t>
      </w:r>
      <w:r w:rsidRPr="00313B45">
        <w:t>-</w:t>
      </w:r>
      <w:r>
        <w:rPr>
          <w:lang w:val="en-US"/>
        </w:rPr>
        <w:t>Presenter</w:t>
      </w:r>
      <w:r>
        <w:t xml:space="preserve"> (рисунок 2). Взаимодействие между слоями происходит посредством выделенных интерфейсо</w:t>
      </w:r>
      <w:r w:rsidR="008A50BD">
        <w:t>в</w:t>
      </w:r>
      <w:r>
        <w:t>.</w:t>
      </w:r>
    </w:p>
    <w:p w14:paraId="1AA0AA5C" w14:textId="77777777" w:rsidR="00384D92" w:rsidRDefault="00313B45" w:rsidP="00507C19">
      <w:r>
        <w:t xml:space="preserve"> </w:t>
      </w:r>
      <w:r w:rsidR="00384D92" w:rsidRPr="00384D92">
        <w:rPr>
          <w:noProof/>
          <w:lang w:eastAsia="ru-RU"/>
        </w:rPr>
        <w:drawing>
          <wp:inline distT="0" distB="0" distL="0" distR="0" wp14:anchorId="08411EEC" wp14:editId="3161A04E">
            <wp:extent cx="4743450" cy="3430699"/>
            <wp:effectExtent l="0" t="0" r="0" b="0"/>
            <wp:docPr id="9" name="Объект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Объект 8"/>
                    <pic:cNvPicPr>
                      <a:picLocks noGrp="1" noChangeAspect="1"/>
                    </pic:cNvPicPr>
                  </pic:nvPicPr>
                  <pic:blipFill>
                    <a:blip r:embed="rId9"/>
                    <a:stretch>
                      <a:fillRect/>
                    </a:stretch>
                  </pic:blipFill>
                  <pic:spPr bwMode="auto">
                    <a:xfrm>
                      <a:off x="0" y="0"/>
                      <a:ext cx="4753274" cy="3437804"/>
                    </a:xfrm>
                    <a:prstGeom prst="rect">
                      <a:avLst/>
                    </a:prstGeom>
                    <a:noFill/>
                    <a:ln>
                      <a:noFill/>
                    </a:ln>
                    <a:extLst/>
                  </pic:spPr>
                </pic:pic>
              </a:graphicData>
            </a:graphic>
          </wp:inline>
        </w:drawing>
      </w:r>
    </w:p>
    <w:p w14:paraId="20B44AD0" w14:textId="01F6D5D7" w:rsidR="00384D92" w:rsidRPr="00507C19" w:rsidRDefault="00384D92" w:rsidP="00507C19">
      <w:pPr>
        <w:pStyle w:val="a4"/>
        <w:jc w:val="center"/>
        <w:rPr>
          <w:i w:val="0"/>
          <w:color w:val="auto"/>
          <w:sz w:val="24"/>
          <w:szCs w:val="24"/>
        </w:rPr>
      </w:pPr>
      <w:r w:rsidRPr="00507C19">
        <w:rPr>
          <w:i w:val="0"/>
          <w:color w:val="auto"/>
          <w:sz w:val="24"/>
          <w:szCs w:val="24"/>
        </w:rPr>
        <w:t xml:space="preserve">Рисунок </w:t>
      </w:r>
      <w:r w:rsidR="00A47A93" w:rsidRPr="00507C19">
        <w:rPr>
          <w:i w:val="0"/>
          <w:color w:val="auto"/>
          <w:sz w:val="24"/>
          <w:szCs w:val="24"/>
        </w:rPr>
        <w:fldChar w:fldCharType="begin"/>
      </w:r>
      <w:r w:rsidRPr="00507C19">
        <w:rPr>
          <w:i w:val="0"/>
          <w:color w:val="auto"/>
          <w:sz w:val="24"/>
          <w:szCs w:val="24"/>
        </w:rPr>
        <w:instrText xml:space="preserve"> SEQ Рисунок \* ARABIC </w:instrText>
      </w:r>
      <w:r w:rsidR="00A47A93" w:rsidRPr="00507C19">
        <w:rPr>
          <w:i w:val="0"/>
          <w:color w:val="auto"/>
          <w:sz w:val="24"/>
          <w:szCs w:val="24"/>
        </w:rPr>
        <w:fldChar w:fldCharType="separate"/>
      </w:r>
      <w:r w:rsidR="00415CD5" w:rsidRPr="00507C19">
        <w:rPr>
          <w:i w:val="0"/>
          <w:noProof/>
          <w:color w:val="auto"/>
          <w:sz w:val="24"/>
          <w:szCs w:val="24"/>
        </w:rPr>
        <w:t>2</w:t>
      </w:r>
      <w:r w:rsidR="00A47A93" w:rsidRPr="00507C19">
        <w:rPr>
          <w:i w:val="0"/>
          <w:color w:val="auto"/>
          <w:sz w:val="24"/>
          <w:szCs w:val="24"/>
        </w:rPr>
        <w:fldChar w:fldCharType="end"/>
      </w:r>
      <w:r w:rsidRPr="00507C19">
        <w:rPr>
          <w:i w:val="0"/>
          <w:color w:val="auto"/>
          <w:sz w:val="24"/>
          <w:szCs w:val="24"/>
        </w:rPr>
        <w:t>. Послойная архитектура системы</w:t>
      </w:r>
      <w:r w:rsidR="00313B45" w:rsidRPr="00507C19">
        <w:rPr>
          <w:i w:val="0"/>
          <w:color w:val="auto"/>
          <w:sz w:val="24"/>
          <w:szCs w:val="24"/>
        </w:rPr>
        <w:t>.</w:t>
      </w:r>
    </w:p>
    <w:p w14:paraId="3FA6DAAA" w14:textId="77777777" w:rsidR="00313B45" w:rsidRDefault="008A50BD" w:rsidP="00313B45">
      <w:r>
        <w:lastRenderedPageBreak/>
        <w:t xml:space="preserve">Основными интерфейсами системы являются </w:t>
      </w:r>
      <w:r>
        <w:rPr>
          <w:lang w:val="en-US"/>
        </w:rPr>
        <w:t>ISearchAlg</w:t>
      </w:r>
      <w:r w:rsidR="00AE564D" w:rsidRPr="00AE564D">
        <w:t xml:space="preserve"> </w:t>
      </w:r>
      <w:r>
        <w:t>(представление численного метода математического программирования)</w:t>
      </w:r>
      <w:r w:rsidRPr="008A50BD">
        <w:t xml:space="preserve">, </w:t>
      </w:r>
      <w:r>
        <w:rPr>
          <w:lang w:val="en-US"/>
        </w:rPr>
        <w:t>IFunction</w:t>
      </w:r>
      <w:r w:rsidR="00AE564D" w:rsidRPr="00AE564D">
        <w:t xml:space="preserve"> </w:t>
      </w:r>
      <w:r w:rsidRPr="008A50BD">
        <w:t>(</w:t>
      </w:r>
      <w:r>
        <w:t xml:space="preserve">представление задачи оптимизации) и </w:t>
      </w:r>
      <w:r>
        <w:rPr>
          <w:lang w:val="en-US"/>
        </w:rPr>
        <w:t>IModel</w:t>
      </w:r>
      <w:r w:rsidR="00AE564D" w:rsidRPr="00AE564D">
        <w:t xml:space="preserve"> </w:t>
      </w:r>
      <w:r>
        <w:t>(управление данными экспериментов).</w:t>
      </w:r>
    </w:p>
    <w:p w14:paraId="7F1F8212" w14:textId="77777777" w:rsidR="00313B45" w:rsidRDefault="00313B45" w:rsidP="00313B45">
      <w:r>
        <w:t xml:space="preserve">Графическая часть приложения состоит из нескольких визуальных элементов для отображения процесса решения задачи. Использование </w:t>
      </w:r>
      <w:r>
        <w:rPr>
          <w:lang w:val="en-US"/>
        </w:rPr>
        <w:t>OpenGL</w:t>
      </w:r>
      <w:r>
        <w:t>позволило достичь динамического обн</w:t>
      </w:r>
      <w:r w:rsidR="008A50BD">
        <w:t>овления графика целевой функции, линий уровня и карты температур во время решения задачи вместе с возможностью поворота поверхностей.</w:t>
      </w:r>
    </w:p>
    <w:p w14:paraId="76CDF654" w14:textId="77777777" w:rsidR="008A50BD" w:rsidRPr="00313B45" w:rsidRDefault="008A50BD" w:rsidP="00313B45"/>
    <w:p w14:paraId="566FF637" w14:textId="77777777" w:rsidR="00C850E1" w:rsidRDefault="00C850E1" w:rsidP="00AE564D">
      <w:pPr>
        <w:rPr>
          <w:b/>
          <w:sz w:val="32"/>
        </w:rPr>
      </w:pPr>
      <w:r>
        <w:br w:type="page"/>
      </w:r>
    </w:p>
    <w:p w14:paraId="20458602" w14:textId="77777777" w:rsidR="00496F48" w:rsidRPr="008F4615" w:rsidRDefault="00DC5085" w:rsidP="008F4615">
      <w:pPr>
        <w:pStyle w:val="1"/>
        <w:rPr>
          <w:rFonts w:eastAsiaTheme="minorEastAsia"/>
        </w:rPr>
      </w:pPr>
      <w:bookmarkStart w:id="24" w:name="_Toc517294678"/>
      <w:r>
        <w:lastRenderedPageBreak/>
        <w:t>3</w:t>
      </w:r>
      <w:r w:rsidR="0087445B" w:rsidRPr="0087445B">
        <w:t xml:space="preserve">. </w:t>
      </w:r>
      <w:r w:rsidR="008F4615">
        <w:t>Внедрение нелинейных ограничений в программный комплекс «Абсолют»</w:t>
      </w:r>
      <w:bookmarkEnd w:id="24"/>
    </w:p>
    <w:p w14:paraId="2632AF07" w14:textId="77777777" w:rsidR="0087445B" w:rsidRDefault="00516ABA" w:rsidP="007560BE">
      <w:r>
        <w:t xml:space="preserve">Далее </w:t>
      </w:r>
      <w:r w:rsidR="00FE053D">
        <w:t xml:space="preserve">описывается процесс расширения существующего приложения </w:t>
      </w:r>
      <w:r w:rsidR="0087445B">
        <w:t>комплекса Абсолют</w:t>
      </w:r>
      <w:r w:rsidR="00FE053D">
        <w:t xml:space="preserve"> новой функциональностью, связанный с численными методами решения задач с ограничениями. </w:t>
      </w:r>
      <w:r>
        <w:t>Описано</w:t>
      </w:r>
      <w:r w:rsidR="00FE053D">
        <w:t xml:space="preserve"> текущее представление задачи математического программирования в системе и способы ее дополнения функциональными ограничениями с сохранением клиентского кода и возможностью введения многокритериальной оптимизации.</w:t>
      </w:r>
    </w:p>
    <w:p w14:paraId="01717125" w14:textId="77777777" w:rsidR="00FE053D" w:rsidRPr="0087445B" w:rsidRDefault="00FE053D" w:rsidP="007560BE"/>
    <w:p w14:paraId="780E447F" w14:textId="77777777" w:rsidR="00171B79" w:rsidRDefault="00DC5085" w:rsidP="006D458B">
      <w:pPr>
        <w:pStyle w:val="1"/>
      </w:pPr>
      <w:bookmarkStart w:id="25" w:name="_Toc483458174"/>
      <w:bookmarkStart w:id="26" w:name="_Toc517294679"/>
      <w:r>
        <w:t>3</w:t>
      </w:r>
      <w:r w:rsidR="00CE10A0">
        <w:t>.1</w:t>
      </w:r>
      <w:r w:rsidR="00516ABA">
        <w:t>.</w:t>
      </w:r>
      <w:r w:rsidR="00AE564D" w:rsidRPr="007F6CC4">
        <w:t xml:space="preserve"> </w:t>
      </w:r>
      <w:bookmarkEnd w:id="25"/>
      <w:r w:rsidR="008F4615">
        <w:t>Проектирование представление задачи оптимизации с нелинейными ограничениями</w:t>
      </w:r>
      <w:bookmarkEnd w:id="26"/>
    </w:p>
    <w:p w14:paraId="5666B4D9" w14:textId="77777777" w:rsidR="003A5F5A" w:rsidRPr="005A3D2E" w:rsidRDefault="00837624" w:rsidP="007560BE">
      <w:r>
        <w:t xml:space="preserve">В программном комплексе Абсолют задача оптимизации представляется в виде объекта с интерфейсом </w:t>
      </w:r>
      <w:r>
        <w:rPr>
          <w:lang w:val="en-US"/>
        </w:rPr>
        <w:t>IFunction</w:t>
      </w:r>
      <w:r>
        <w:t xml:space="preserve"> (листинг 1)</w:t>
      </w:r>
      <w:r w:rsidR="00884F21">
        <w:t xml:space="preserve">, который представляет собой функцию </w:t>
      </w:r>
      <m:oMath>
        <m:r>
          <w:rPr>
            <w:rFonts w:ascii="Cambria Math" w:hAnsi="Cambria Math"/>
          </w:rPr>
          <m:t>f(x)</m:t>
        </m:r>
      </m:oMath>
      <w:r w:rsidR="005A3D2E">
        <w:t xml:space="preserve"> и ее области определения </w:t>
      </w:r>
      <w:r w:rsidR="005A3D2E">
        <w:rPr>
          <w:lang w:val="en-US"/>
        </w:rPr>
        <w:t>D</w:t>
      </w:r>
      <w:r w:rsidR="005A3D2E" w:rsidRPr="00EF3D33">
        <w:t>.</w:t>
      </w:r>
    </w:p>
    <w:p w14:paraId="3D34BFD3" w14:textId="76FE3D9C" w:rsidR="00837624" w:rsidRPr="00507C19" w:rsidRDefault="00837624" w:rsidP="00507C19">
      <w:pPr>
        <w:jc w:val="center"/>
      </w:pPr>
      <w:r w:rsidRPr="00507C19">
        <w:t>Листинг 1. Интерфейс</w:t>
      </w:r>
      <w:r w:rsidR="007F6CC4" w:rsidRPr="00507C19">
        <w:t xml:space="preserve"> </w:t>
      </w:r>
      <w:r w:rsidRPr="00507C19">
        <w:t>компоненты</w:t>
      </w:r>
      <w:r w:rsidR="00507C19">
        <w:t xml:space="preserve"> </w:t>
      </w:r>
      <w:r w:rsidRPr="00507C19">
        <w:rPr>
          <w:lang w:val="en-US"/>
        </w:rPr>
        <w:t>Functions</w:t>
      </w:r>
      <w:r w:rsidRPr="00507C19">
        <w:t>.</w:t>
      </w:r>
    </w:p>
    <w:p w14:paraId="2BAFD712" w14:textId="77777777" w:rsidR="009067F4" w:rsidRPr="00573739"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0000FF"/>
          <w:sz w:val="20"/>
          <w:szCs w:val="19"/>
          <w:lang w:val="en-US"/>
        </w:rPr>
        <w:t>public</w:t>
      </w:r>
      <w:r w:rsidR="007F6CC4" w:rsidRPr="00573739">
        <w:rPr>
          <w:rFonts w:ascii="Arial" w:hAnsi="Arial" w:cs="Arial"/>
          <w:color w:val="0000FF"/>
          <w:sz w:val="20"/>
          <w:szCs w:val="19"/>
          <w:lang w:val="en-US"/>
        </w:rPr>
        <w:t xml:space="preserve"> </w:t>
      </w:r>
      <w:r w:rsidRPr="00384D92">
        <w:rPr>
          <w:rFonts w:ascii="Arial" w:hAnsi="Arial" w:cs="Arial"/>
          <w:color w:val="0000FF"/>
          <w:sz w:val="20"/>
          <w:szCs w:val="19"/>
          <w:lang w:val="en-US"/>
        </w:rPr>
        <w:t>interface</w:t>
      </w:r>
      <w:r w:rsidRPr="00384D92">
        <w:rPr>
          <w:rFonts w:ascii="Arial" w:hAnsi="Arial" w:cs="Arial"/>
          <w:color w:val="2B91AF"/>
          <w:sz w:val="20"/>
          <w:szCs w:val="19"/>
          <w:lang w:val="en-US"/>
        </w:rPr>
        <w:t>IFunction</w:t>
      </w:r>
    </w:p>
    <w:p w14:paraId="13DAAA14" w14:textId="77777777" w:rsidR="009067F4" w:rsidRPr="00507C19"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573739">
        <w:rPr>
          <w:rFonts w:ascii="Arial" w:hAnsi="Arial" w:cs="Arial"/>
          <w:color w:val="000000"/>
          <w:sz w:val="20"/>
          <w:szCs w:val="19"/>
          <w:lang w:val="en-US"/>
        </w:rPr>
        <w:t xml:space="preserve">    </w:t>
      </w:r>
      <w:r w:rsidRPr="00507C19">
        <w:rPr>
          <w:rFonts w:ascii="Arial" w:hAnsi="Arial" w:cs="Arial"/>
          <w:color w:val="000000"/>
          <w:sz w:val="20"/>
          <w:szCs w:val="19"/>
          <w:lang w:val="en-US"/>
        </w:rPr>
        <w:t>{</w:t>
      </w:r>
    </w:p>
    <w:p w14:paraId="46BB8141" w14:textId="77777777" w:rsidR="009067F4" w:rsidRPr="00507C19"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507C19">
        <w:rPr>
          <w:rFonts w:ascii="Arial" w:hAnsi="Arial" w:cs="Arial"/>
          <w:color w:val="008000"/>
          <w:sz w:val="20"/>
          <w:szCs w:val="19"/>
          <w:lang w:val="en-US"/>
        </w:rPr>
        <w:t xml:space="preserve">// </w:t>
      </w:r>
      <w:r w:rsidRPr="009067F4">
        <w:rPr>
          <w:rFonts w:ascii="Arial" w:hAnsi="Arial" w:cs="Arial"/>
          <w:color w:val="008000"/>
          <w:sz w:val="20"/>
          <w:szCs w:val="19"/>
        </w:rPr>
        <w:t>размерность</w:t>
      </w:r>
      <w:r w:rsidR="007F6CC4">
        <w:rPr>
          <w:rFonts w:ascii="Arial" w:hAnsi="Arial" w:cs="Arial"/>
          <w:color w:val="008000"/>
          <w:sz w:val="20"/>
          <w:szCs w:val="19"/>
          <w:lang w:val="en-US"/>
        </w:rPr>
        <w:t xml:space="preserve"> </w:t>
      </w:r>
      <w:r w:rsidRPr="009067F4">
        <w:rPr>
          <w:rFonts w:ascii="Arial" w:hAnsi="Arial" w:cs="Arial"/>
          <w:color w:val="008000"/>
          <w:sz w:val="20"/>
          <w:szCs w:val="19"/>
        </w:rPr>
        <w:t>задачи</w:t>
      </w:r>
    </w:p>
    <w:p w14:paraId="225A791A" w14:textId="77777777" w:rsidR="009067F4" w:rsidRPr="00507C19"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0000FF"/>
          <w:sz w:val="20"/>
          <w:szCs w:val="19"/>
          <w:lang w:val="en-US"/>
        </w:rPr>
        <w:t>int</w:t>
      </w:r>
      <w:r w:rsidRPr="00507C19">
        <w:rPr>
          <w:rFonts w:ascii="Arial" w:hAnsi="Arial" w:cs="Arial"/>
          <w:color w:val="000000"/>
          <w:sz w:val="20"/>
          <w:szCs w:val="19"/>
          <w:lang w:val="en-US"/>
        </w:rPr>
        <w:t xml:space="preserve"> </w:t>
      </w:r>
      <w:r w:rsidRPr="00384D92">
        <w:rPr>
          <w:rFonts w:ascii="Arial" w:hAnsi="Arial" w:cs="Arial"/>
          <w:color w:val="000000"/>
          <w:sz w:val="20"/>
          <w:szCs w:val="19"/>
          <w:lang w:val="en-US"/>
        </w:rPr>
        <w:t>Dimension</w:t>
      </w:r>
      <w:r w:rsidRPr="00507C19">
        <w:rPr>
          <w:rFonts w:ascii="Arial" w:hAnsi="Arial" w:cs="Arial"/>
          <w:color w:val="000000"/>
          <w:sz w:val="20"/>
          <w:szCs w:val="19"/>
          <w:lang w:val="en-US"/>
        </w:rPr>
        <w:t xml:space="preserve"> { </w:t>
      </w:r>
      <w:r w:rsidRPr="00384D92">
        <w:rPr>
          <w:rFonts w:ascii="Arial" w:hAnsi="Arial" w:cs="Arial"/>
          <w:color w:val="0000FF"/>
          <w:sz w:val="20"/>
          <w:szCs w:val="19"/>
          <w:lang w:val="en-US"/>
        </w:rPr>
        <w:t>get</w:t>
      </w:r>
      <w:r w:rsidRPr="00507C19">
        <w:rPr>
          <w:rFonts w:ascii="Arial" w:hAnsi="Arial" w:cs="Arial"/>
          <w:color w:val="000000"/>
          <w:sz w:val="20"/>
          <w:szCs w:val="19"/>
          <w:lang w:val="en-US"/>
        </w:rPr>
        <w:t xml:space="preserve">; </w:t>
      </w:r>
      <w:r w:rsidRPr="00384D92">
        <w:rPr>
          <w:rFonts w:ascii="Arial" w:hAnsi="Arial" w:cs="Arial"/>
          <w:color w:val="0000FF"/>
          <w:sz w:val="20"/>
          <w:szCs w:val="19"/>
          <w:lang w:val="en-US"/>
        </w:rPr>
        <w:t>set</w:t>
      </w:r>
      <w:r w:rsidRPr="00507C19">
        <w:rPr>
          <w:rFonts w:ascii="Arial" w:hAnsi="Arial" w:cs="Arial"/>
          <w:color w:val="000000"/>
          <w:sz w:val="20"/>
          <w:szCs w:val="19"/>
          <w:lang w:val="en-US"/>
        </w:rPr>
        <w:t>; }</w:t>
      </w:r>
    </w:p>
    <w:p w14:paraId="03E48FCC" w14:textId="77777777" w:rsidR="009067F4" w:rsidRPr="00384D92"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008000"/>
          <w:sz w:val="20"/>
          <w:szCs w:val="19"/>
          <w:lang w:val="en-US"/>
        </w:rPr>
        <w:t xml:space="preserve">// </w:t>
      </w:r>
      <w:r w:rsidRPr="009067F4">
        <w:rPr>
          <w:rFonts w:ascii="Arial" w:hAnsi="Arial" w:cs="Arial"/>
          <w:color w:val="008000"/>
          <w:sz w:val="20"/>
          <w:szCs w:val="19"/>
        </w:rPr>
        <w:t>имя</w:t>
      </w:r>
      <w:r w:rsidR="007F6CC4">
        <w:rPr>
          <w:rFonts w:ascii="Arial" w:hAnsi="Arial" w:cs="Arial"/>
          <w:color w:val="008000"/>
          <w:sz w:val="20"/>
          <w:szCs w:val="19"/>
          <w:lang w:val="en-US"/>
        </w:rPr>
        <w:t xml:space="preserve"> </w:t>
      </w:r>
      <w:r w:rsidRPr="009067F4">
        <w:rPr>
          <w:rFonts w:ascii="Arial" w:hAnsi="Arial" w:cs="Arial"/>
          <w:color w:val="008000"/>
          <w:sz w:val="20"/>
          <w:szCs w:val="19"/>
        </w:rPr>
        <w:t>задачи</w:t>
      </w:r>
    </w:p>
    <w:p w14:paraId="726D452C" w14:textId="77777777" w:rsidR="009067F4" w:rsidRPr="00384D92"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2B91AF"/>
          <w:sz w:val="20"/>
          <w:szCs w:val="19"/>
          <w:lang w:val="en-US"/>
        </w:rPr>
        <w:t>String</w:t>
      </w:r>
      <w:r w:rsidRPr="00384D92">
        <w:rPr>
          <w:rFonts w:ascii="Arial" w:hAnsi="Arial" w:cs="Arial"/>
          <w:color w:val="000000"/>
          <w:sz w:val="20"/>
          <w:szCs w:val="19"/>
          <w:lang w:val="en-US"/>
        </w:rPr>
        <w:t xml:space="preserve"> Name { </w:t>
      </w:r>
      <w:r w:rsidRPr="00384D92">
        <w:rPr>
          <w:rFonts w:ascii="Arial" w:hAnsi="Arial" w:cs="Arial"/>
          <w:color w:val="0000FF"/>
          <w:sz w:val="20"/>
          <w:szCs w:val="19"/>
          <w:lang w:val="en-US"/>
        </w:rPr>
        <w:t>get</w:t>
      </w:r>
      <w:r w:rsidRPr="00384D92">
        <w:rPr>
          <w:rFonts w:ascii="Arial" w:hAnsi="Arial" w:cs="Arial"/>
          <w:color w:val="000000"/>
          <w:sz w:val="20"/>
          <w:szCs w:val="19"/>
          <w:lang w:val="en-US"/>
        </w:rPr>
        <w:t xml:space="preserve">; </w:t>
      </w:r>
      <w:r w:rsidRPr="00384D92">
        <w:rPr>
          <w:rFonts w:ascii="Arial" w:hAnsi="Arial" w:cs="Arial"/>
          <w:color w:val="0000FF"/>
          <w:sz w:val="20"/>
          <w:szCs w:val="19"/>
          <w:lang w:val="en-US"/>
        </w:rPr>
        <w:t>set</w:t>
      </w:r>
      <w:r w:rsidRPr="00384D92">
        <w:rPr>
          <w:rFonts w:ascii="Arial" w:hAnsi="Arial" w:cs="Arial"/>
          <w:color w:val="000000"/>
          <w:sz w:val="20"/>
          <w:szCs w:val="19"/>
          <w:lang w:val="en-US"/>
        </w:rPr>
        <w:t>; }</w:t>
      </w:r>
    </w:p>
    <w:p w14:paraId="65038E6F" w14:textId="77777777" w:rsidR="009067F4" w:rsidRPr="00384D92"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008000"/>
          <w:sz w:val="20"/>
          <w:szCs w:val="19"/>
          <w:lang w:val="en-US"/>
        </w:rPr>
        <w:t xml:space="preserve">// </w:t>
      </w:r>
      <w:r w:rsidRPr="009067F4">
        <w:rPr>
          <w:rFonts w:ascii="Arial" w:hAnsi="Arial" w:cs="Arial"/>
          <w:color w:val="008000"/>
          <w:sz w:val="20"/>
          <w:szCs w:val="19"/>
        </w:rPr>
        <w:t>границы</w:t>
      </w:r>
      <w:r w:rsidR="007F6CC4">
        <w:rPr>
          <w:rFonts w:ascii="Arial" w:hAnsi="Arial" w:cs="Arial"/>
          <w:color w:val="008000"/>
          <w:sz w:val="20"/>
          <w:szCs w:val="19"/>
          <w:lang w:val="en-US"/>
        </w:rPr>
        <w:t xml:space="preserve"> </w:t>
      </w:r>
      <w:r w:rsidRPr="009067F4">
        <w:rPr>
          <w:rFonts w:ascii="Arial" w:hAnsi="Arial" w:cs="Arial"/>
          <w:color w:val="008000"/>
          <w:sz w:val="20"/>
          <w:szCs w:val="19"/>
        </w:rPr>
        <w:t>допустимой</w:t>
      </w:r>
      <w:r w:rsidR="007F6CC4">
        <w:rPr>
          <w:rFonts w:ascii="Arial" w:hAnsi="Arial" w:cs="Arial"/>
          <w:color w:val="008000"/>
          <w:sz w:val="20"/>
          <w:szCs w:val="19"/>
          <w:lang w:val="en-US"/>
        </w:rPr>
        <w:t xml:space="preserve"> </w:t>
      </w:r>
      <w:r w:rsidRPr="009067F4">
        <w:rPr>
          <w:rFonts w:ascii="Arial" w:hAnsi="Arial" w:cs="Arial"/>
          <w:color w:val="008000"/>
          <w:sz w:val="20"/>
          <w:szCs w:val="19"/>
        </w:rPr>
        <w:t>области</w:t>
      </w:r>
    </w:p>
    <w:p w14:paraId="547C366D"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2B91AF"/>
          <w:sz w:val="20"/>
          <w:szCs w:val="19"/>
          <w:lang w:val="en-US"/>
        </w:rPr>
        <w:t>List</w:t>
      </w:r>
      <w:r w:rsidRPr="009067F4">
        <w:rPr>
          <w:rFonts w:ascii="Arial" w:hAnsi="Arial" w:cs="Arial"/>
          <w:color w:val="000000"/>
          <w:sz w:val="20"/>
          <w:szCs w:val="19"/>
          <w:lang w:val="en-US"/>
        </w:rPr>
        <w:t>&lt;</w:t>
      </w:r>
      <w:r w:rsidRPr="009067F4">
        <w:rPr>
          <w:rFonts w:ascii="Arial" w:hAnsi="Arial" w:cs="Arial"/>
          <w:color w:val="0000FF"/>
          <w:sz w:val="20"/>
          <w:szCs w:val="19"/>
          <w:lang w:val="en-US"/>
        </w:rPr>
        <w:t>double</w:t>
      </w:r>
      <w:r w:rsidRPr="009067F4">
        <w:rPr>
          <w:rFonts w:ascii="Arial" w:hAnsi="Arial" w:cs="Arial"/>
          <w:color w:val="000000"/>
          <w:sz w:val="20"/>
          <w:szCs w:val="19"/>
          <w:lang w:val="en-US"/>
        </w:rPr>
        <w:t xml:space="preserve">&gt; Right { </w:t>
      </w:r>
      <w:r w:rsidRPr="009067F4">
        <w:rPr>
          <w:rFonts w:ascii="Arial" w:hAnsi="Arial" w:cs="Arial"/>
          <w:color w:val="0000FF"/>
          <w:sz w:val="20"/>
          <w:szCs w:val="19"/>
          <w:lang w:val="en-US"/>
        </w:rPr>
        <w:t>get</w:t>
      </w:r>
      <w:r w:rsidRPr="009067F4">
        <w:rPr>
          <w:rFonts w:ascii="Arial" w:hAnsi="Arial" w:cs="Arial"/>
          <w:color w:val="000000"/>
          <w:sz w:val="20"/>
          <w:szCs w:val="19"/>
          <w:lang w:val="en-US"/>
        </w:rPr>
        <w:t xml:space="preserve">; </w:t>
      </w:r>
      <w:r w:rsidRPr="009067F4">
        <w:rPr>
          <w:rFonts w:ascii="Arial" w:hAnsi="Arial" w:cs="Arial"/>
          <w:color w:val="0000FF"/>
          <w:sz w:val="20"/>
          <w:szCs w:val="19"/>
          <w:lang w:val="en-US"/>
        </w:rPr>
        <w:t>set</w:t>
      </w:r>
      <w:r w:rsidRPr="009067F4">
        <w:rPr>
          <w:rFonts w:ascii="Arial" w:hAnsi="Arial" w:cs="Arial"/>
          <w:color w:val="000000"/>
          <w:sz w:val="20"/>
          <w:szCs w:val="19"/>
          <w:lang w:val="en-US"/>
        </w:rPr>
        <w:t>; }</w:t>
      </w:r>
    </w:p>
    <w:p w14:paraId="3C40E856"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2B91AF"/>
          <w:sz w:val="20"/>
          <w:szCs w:val="19"/>
          <w:lang w:val="en-US"/>
        </w:rPr>
        <w:t>List</w:t>
      </w:r>
      <w:r w:rsidRPr="009067F4">
        <w:rPr>
          <w:rFonts w:ascii="Arial" w:hAnsi="Arial" w:cs="Arial"/>
          <w:color w:val="000000"/>
          <w:sz w:val="20"/>
          <w:szCs w:val="19"/>
          <w:lang w:val="en-US"/>
        </w:rPr>
        <w:t>&lt;</w:t>
      </w:r>
      <w:r w:rsidRPr="009067F4">
        <w:rPr>
          <w:rFonts w:ascii="Arial" w:hAnsi="Arial" w:cs="Arial"/>
          <w:color w:val="0000FF"/>
          <w:sz w:val="20"/>
          <w:szCs w:val="19"/>
          <w:lang w:val="en-US"/>
        </w:rPr>
        <w:t>double</w:t>
      </w:r>
      <w:r w:rsidRPr="009067F4">
        <w:rPr>
          <w:rFonts w:ascii="Arial" w:hAnsi="Arial" w:cs="Arial"/>
          <w:color w:val="000000"/>
          <w:sz w:val="20"/>
          <w:szCs w:val="19"/>
          <w:lang w:val="en-US"/>
        </w:rPr>
        <w:t xml:space="preserve">&gt; Left { </w:t>
      </w:r>
      <w:r w:rsidRPr="009067F4">
        <w:rPr>
          <w:rFonts w:ascii="Arial" w:hAnsi="Arial" w:cs="Arial"/>
          <w:color w:val="0000FF"/>
          <w:sz w:val="20"/>
          <w:szCs w:val="19"/>
          <w:lang w:val="en-US"/>
        </w:rPr>
        <w:t>get</w:t>
      </w:r>
      <w:r w:rsidRPr="009067F4">
        <w:rPr>
          <w:rFonts w:ascii="Arial" w:hAnsi="Arial" w:cs="Arial"/>
          <w:color w:val="000000"/>
          <w:sz w:val="20"/>
          <w:szCs w:val="19"/>
          <w:lang w:val="en-US"/>
        </w:rPr>
        <w:t xml:space="preserve">; </w:t>
      </w:r>
      <w:r w:rsidRPr="009067F4">
        <w:rPr>
          <w:rFonts w:ascii="Arial" w:hAnsi="Arial" w:cs="Arial"/>
          <w:color w:val="0000FF"/>
          <w:sz w:val="20"/>
          <w:szCs w:val="19"/>
          <w:lang w:val="en-US"/>
        </w:rPr>
        <w:t>set</w:t>
      </w:r>
      <w:r w:rsidRPr="009067F4">
        <w:rPr>
          <w:rFonts w:ascii="Arial" w:hAnsi="Arial" w:cs="Arial"/>
          <w:color w:val="000000"/>
          <w:sz w:val="20"/>
          <w:szCs w:val="19"/>
          <w:lang w:val="en-US"/>
        </w:rPr>
        <w:t>; }</w:t>
      </w:r>
    </w:p>
    <w:p w14:paraId="211E04EF"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9067F4">
        <w:rPr>
          <w:rFonts w:ascii="Arial" w:hAnsi="Arial" w:cs="Arial"/>
          <w:color w:val="008000"/>
          <w:sz w:val="20"/>
          <w:szCs w:val="19"/>
        </w:rPr>
        <w:t>// информация об известном глобальном минимуме</w:t>
      </w:r>
    </w:p>
    <w:p w14:paraId="17B00890"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9067F4">
        <w:rPr>
          <w:rFonts w:ascii="Arial" w:hAnsi="Arial" w:cs="Arial"/>
          <w:color w:val="2B91AF"/>
          <w:sz w:val="20"/>
          <w:szCs w:val="19"/>
        </w:rPr>
        <w:t>List</w:t>
      </w:r>
      <w:r w:rsidRPr="009067F4">
        <w:rPr>
          <w:rFonts w:ascii="Arial" w:hAnsi="Arial" w:cs="Arial"/>
          <w:color w:val="000000"/>
          <w:sz w:val="20"/>
          <w:szCs w:val="19"/>
        </w:rPr>
        <w:t>&lt;</w:t>
      </w:r>
      <w:r w:rsidRPr="009067F4">
        <w:rPr>
          <w:rFonts w:ascii="Arial" w:hAnsi="Arial" w:cs="Arial"/>
          <w:color w:val="0000FF"/>
          <w:sz w:val="20"/>
          <w:szCs w:val="19"/>
        </w:rPr>
        <w:t>double</w:t>
      </w:r>
      <w:r w:rsidRPr="009067F4">
        <w:rPr>
          <w:rFonts w:ascii="Arial" w:hAnsi="Arial" w:cs="Arial"/>
          <w:color w:val="000000"/>
          <w:sz w:val="20"/>
          <w:szCs w:val="19"/>
        </w:rPr>
        <w:t xml:space="preserve">&gt; Min_x { </w:t>
      </w:r>
      <w:r w:rsidRPr="009067F4">
        <w:rPr>
          <w:rFonts w:ascii="Arial" w:hAnsi="Arial" w:cs="Arial"/>
          <w:color w:val="0000FF"/>
          <w:sz w:val="20"/>
          <w:szCs w:val="19"/>
        </w:rPr>
        <w:t>get</w:t>
      </w:r>
      <w:r w:rsidRPr="009067F4">
        <w:rPr>
          <w:rFonts w:ascii="Arial" w:hAnsi="Arial" w:cs="Arial"/>
          <w:color w:val="000000"/>
          <w:sz w:val="20"/>
          <w:szCs w:val="19"/>
        </w:rPr>
        <w:t xml:space="preserve">; </w:t>
      </w:r>
      <w:r w:rsidRPr="009067F4">
        <w:rPr>
          <w:rFonts w:ascii="Arial" w:hAnsi="Arial" w:cs="Arial"/>
          <w:color w:val="0000FF"/>
          <w:sz w:val="20"/>
          <w:szCs w:val="19"/>
        </w:rPr>
        <w:t>set</w:t>
      </w:r>
      <w:r w:rsidRPr="009067F4">
        <w:rPr>
          <w:rFonts w:ascii="Arial" w:hAnsi="Arial" w:cs="Arial"/>
          <w:color w:val="000000"/>
          <w:sz w:val="20"/>
          <w:szCs w:val="19"/>
        </w:rPr>
        <w:t>; }</w:t>
      </w:r>
    </w:p>
    <w:p w14:paraId="57453794"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9067F4">
        <w:rPr>
          <w:rFonts w:ascii="Arial" w:hAnsi="Arial" w:cs="Arial"/>
          <w:color w:val="0000FF"/>
          <w:sz w:val="20"/>
          <w:szCs w:val="19"/>
        </w:rPr>
        <w:t>double</w:t>
      </w:r>
      <w:r w:rsidRPr="009067F4">
        <w:rPr>
          <w:rFonts w:ascii="Arial" w:hAnsi="Arial" w:cs="Arial"/>
          <w:color w:val="000000"/>
          <w:sz w:val="20"/>
          <w:szCs w:val="19"/>
        </w:rPr>
        <w:t xml:space="preserve">? Min { </w:t>
      </w:r>
      <w:r w:rsidRPr="009067F4">
        <w:rPr>
          <w:rFonts w:ascii="Arial" w:hAnsi="Arial" w:cs="Arial"/>
          <w:color w:val="0000FF"/>
          <w:sz w:val="20"/>
          <w:szCs w:val="19"/>
        </w:rPr>
        <w:t>get</w:t>
      </w:r>
      <w:r w:rsidRPr="009067F4">
        <w:rPr>
          <w:rFonts w:ascii="Arial" w:hAnsi="Arial" w:cs="Arial"/>
          <w:color w:val="000000"/>
          <w:sz w:val="20"/>
          <w:szCs w:val="19"/>
        </w:rPr>
        <w:t xml:space="preserve">; </w:t>
      </w:r>
      <w:r w:rsidRPr="009067F4">
        <w:rPr>
          <w:rFonts w:ascii="Arial" w:hAnsi="Arial" w:cs="Arial"/>
          <w:color w:val="0000FF"/>
          <w:sz w:val="20"/>
          <w:szCs w:val="19"/>
        </w:rPr>
        <w:t>set</w:t>
      </w:r>
      <w:r w:rsidRPr="009067F4">
        <w:rPr>
          <w:rFonts w:ascii="Arial" w:hAnsi="Arial" w:cs="Arial"/>
          <w:color w:val="000000"/>
          <w:sz w:val="20"/>
          <w:szCs w:val="19"/>
        </w:rPr>
        <w:t>; }</w:t>
      </w:r>
    </w:p>
    <w:p w14:paraId="15721C9C"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9067F4">
        <w:rPr>
          <w:rFonts w:ascii="Arial" w:hAnsi="Arial" w:cs="Arial"/>
          <w:color w:val="008000"/>
          <w:sz w:val="20"/>
          <w:szCs w:val="19"/>
        </w:rPr>
        <w:t>// вычисление значения функции в точке</w:t>
      </w:r>
    </w:p>
    <w:p w14:paraId="55C0391A"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0000FF"/>
          <w:sz w:val="20"/>
          <w:szCs w:val="19"/>
          <w:lang w:val="en-US"/>
        </w:rPr>
        <w:t>double</w:t>
      </w:r>
      <w:r w:rsidRPr="009067F4">
        <w:rPr>
          <w:rFonts w:ascii="Arial" w:hAnsi="Arial" w:cs="Arial"/>
          <w:color w:val="000000"/>
          <w:sz w:val="20"/>
          <w:szCs w:val="19"/>
          <w:lang w:val="en-US"/>
        </w:rPr>
        <w:t xml:space="preserve"> Calc(</w:t>
      </w:r>
      <w:r w:rsidRPr="009067F4">
        <w:rPr>
          <w:rFonts w:ascii="Arial" w:hAnsi="Arial" w:cs="Arial"/>
          <w:color w:val="2B91AF"/>
          <w:sz w:val="20"/>
          <w:szCs w:val="19"/>
          <w:lang w:val="en-US"/>
        </w:rPr>
        <w:t>List</w:t>
      </w:r>
      <w:r w:rsidRPr="009067F4">
        <w:rPr>
          <w:rFonts w:ascii="Arial" w:hAnsi="Arial" w:cs="Arial"/>
          <w:color w:val="000000"/>
          <w:sz w:val="20"/>
          <w:szCs w:val="19"/>
          <w:lang w:val="en-US"/>
        </w:rPr>
        <w:t>&lt;</w:t>
      </w:r>
      <w:r w:rsidRPr="009067F4">
        <w:rPr>
          <w:rFonts w:ascii="Arial" w:hAnsi="Arial" w:cs="Arial"/>
          <w:color w:val="0000FF"/>
          <w:sz w:val="20"/>
          <w:szCs w:val="19"/>
          <w:lang w:val="en-US"/>
        </w:rPr>
        <w:t>double</w:t>
      </w:r>
      <w:r w:rsidRPr="009067F4">
        <w:rPr>
          <w:rFonts w:ascii="Arial" w:hAnsi="Arial" w:cs="Arial"/>
          <w:color w:val="000000"/>
          <w:sz w:val="20"/>
          <w:szCs w:val="19"/>
          <w:lang w:val="en-US"/>
        </w:rPr>
        <w:t>&gt; arg);</w:t>
      </w:r>
    </w:p>
    <w:p w14:paraId="4A5B8FA2"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9067F4">
        <w:rPr>
          <w:rFonts w:ascii="Arial" w:hAnsi="Arial" w:cs="Arial"/>
          <w:color w:val="008000"/>
          <w:sz w:val="20"/>
          <w:szCs w:val="19"/>
        </w:rPr>
        <w:t>// методы для представления многомерной функции как одномерной</w:t>
      </w:r>
    </w:p>
    <w:p w14:paraId="35A216FD"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0000FF"/>
          <w:sz w:val="20"/>
          <w:szCs w:val="19"/>
          <w:lang w:val="en-US"/>
        </w:rPr>
        <w:t>double</w:t>
      </w:r>
      <w:r w:rsidRPr="009067F4">
        <w:rPr>
          <w:rFonts w:ascii="Arial" w:hAnsi="Arial" w:cs="Arial"/>
          <w:color w:val="000000"/>
          <w:sz w:val="20"/>
          <w:szCs w:val="19"/>
          <w:lang w:val="en-US"/>
        </w:rPr>
        <w:t xml:space="preserve"> Calc(</w:t>
      </w:r>
      <w:r w:rsidRPr="009067F4">
        <w:rPr>
          <w:rFonts w:ascii="Arial" w:hAnsi="Arial" w:cs="Arial"/>
          <w:color w:val="0000FF"/>
          <w:sz w:val="20"/>
          <w:szCs w:val="19"/>
          <w:lang w:val="en-US"/>
        </w:rPr>
        <w:t>double</w:t>
      </w:r>
      <w:r w:rsidRPr="009067F4">
        <w:rPr>
          <w:rFonts w:ascii="Arial" w:hAnsi="Arial" w:cs="Arial"/>
          <w:color w:val="000000"/>
          <w:sz w:val="20"/>
          <w:szCs w:val="19"/>
          <w:lang w:val="en-US"/>
        </w:rPr>
        <w:t xml:space="preserve"> x);</w:t>
      </w:r>
    </w:p>
    <w:p w14:paraId="2658B949"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2B91AF"/>
          <w:sz w:val="20"/>
          <w:szCs w:val="19"/>
          <w:lang w:val="en-US"/>
        </w:rPr>
        <w:t>List</w:t>
      </w:r>
      <w:r w:rsidRPr="009067F4">
        <w:rPr>
          <w:rFonts w:ascii="Arial" w:hAnsi="Arial" w:cs="Arial"/>
          <w:color w:val="000000"/>
          <w:sz w:val="20"/>
          <w:szCs w:val="19"/>
          <w:lang w:val="en-US"/>
        </w:rPr>
        <w:t>&lt;</w:t>
      </w:r>
      <w:r w:rsidRPr="009067F4">
        <w:rPr>
          <w:rFonts w:ascii="Arial" w:hAnsi="Arial" w:cs="Arial"/>
          <w:color w:val="0000FF"/>
          <w:sz w:val="20"/>
          <w:szCs w:val="19"/>
          <w:lang w:val="en-US"/>
        </w:rPr>
        <w:t>double</w:t>
      </w:r>
      <w:r w:rsidRPr="009067F4">
        <w:rPr>
          <w:rFonts w:ascii="Arial" w:hAnsi="Arial" w:cs="Arial"/>
          <w:color w:val="000000"/>
          <w:sz w:val="20"/>
          <w:szCs w:val="19"/>
          <w:lang w:val="en-US"/>
        </w:rPr>
        <w:t>&gt; GetImage(</w:t>
      </w:r>
      <w:r w:rsidRPr="009067F4">
        <w:rPr>
          <w:rFonts w:ascii="Arial" w:hAnsi="Arial" w:cs="Arial"/>
          <w:color w:val="0000FF"/>
          <w:sz w:val="20"/>
          <w:szCs w:val="19"/>
          <w:lang w:val="en-US"/>
        </w:rPr>
        <w:t>double</w:t>
      </w:r>
      <w:r w:rsidRPr="009067F4">
        <w:rPr>
          <w:rFonts w:ascii="Arial" w:hAnsi="Arial" w:cs="Arial"/>
          <w:color w:val="000000"/>
          <w:sz w:val="20"/>
          <w:szCs w:val="19"/>
          <w:lang w:val="en-US"/>
        </w:rPr>
        <w:t xml:space="preserve"> x);</w:t>
      </w:r>
    </w:p>
    <w:p w14:paraId="34C8E309"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0000FF"/>
          <w:sz w:val="20"/>
          <w:szCs w:val="19"/>
          <w:lang w:val="en-US"/>
        </w:rPr>
        <w:t>double</w:t>
      </w:r>
      <w:r w:rsidRPr="009067F4">
        <w:rPr>
          <w:rFonts w:ascii="Arial" w:hAnsi="Arial" w:cs="Arial"/>
          <w:color w:val="000000"/>
          <w:sz w:val="20"/>
          <w:szCs w:val="19"/>
          <w:lang w:val="en-US"/>
        </w:rPr>
        <w:t xml:space="preserve"> GetPrototype(</w:t>
      </w:r>
      <w:r w:rsidRPr="009067F4">
        <w:rPr>
          <w:rFonts w:ascii="Arial" w:hAnsi="Arial" w:cs="Arial"/>
          <w:color w:val="2B91AF"/>
          <w:sz w:val="20"/>
          <w:szCs w:val="19"/>
          <w:lang w:val="en-US"/>
        </w:rPr>
        <w:t>List</w:t>
      </w:r>
      <w:r w:rsidRPr="009067F4">
        <w:rPr>
          <w:rFonts w:ascii="Arial" w:hAnsi="Arial" w:cs="Arial"/>
          <w:color w:val="000000"/>
          <w:sz w:val="20"/>
          <w:szCs w:val="19"/>
          <w:lang w:val="en-US"/>
        </w:rPr>
        <w:t>&lt;</w:t>
      </w:r>
      <w:r w:rsidRPr="009067F4">
        <w:rPr>
          <w:rFonts w:ascii="Arial" w:hAnsi="Arial" w:cs="Arial"/>
          <w:color w:val="0000FF"/>
          <w:sz w:val="20"/>
          <w:szCs w:val="19"/>
          <w:lang w:val="en-US"/>
        </w:rPr>
        <w:t>double</w:t>
      </w:r>
      <w:r w:rsidRPr="009067F4">
        <w:rPr>
          <w:rFonts w:ascii="Arial" w:hAnsi="Arial" w:cs="Arial"/>
          <w:color w:val="000000"/>
          <w:sz w:val="20"/>
          <w:szCs w:val="19"/>
          <w:lang w:val="en-US"/>
        </w:rPr>
        <w:t>&gt; x);</w:t>
      </w:r>
    </w:p>
    <w:p w14:paraId="19BAAEFB"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9067F4">
        <w:rPr>
          <w:rFonts w:ascii="Arial" w:hAnsi="Arial" w:cs="Arial"/>
          <w:color w:val="008000"/>
          <w:sz w:val="20"/>
          <w:szCs w:val="19"/>
        </w:rPr>
        <w:t>// методы для совместимости с форматом представления задач в системе Globalizer</w:t>
      </w:r>
    </w:p>
    <w:p w14:paraId="29D79D70"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0000FF"/>
          <w:sz w:val="20"/>
          <w:szCs w:val="19"/>
          <w:lang w:val="en-US"/>
        </w:rPr>
        <w:t>int</w:t>
      </w:r>
      <w:r w:rsidRPr="009067F4">
        <w:rPr>
          <w:rFonts w:ascii="Arial" w:hAnsi="Arial" w:cs="Arial"/>
          <w:color w:val="000000"/>
          <w:sz w:val="20"/>
          <w:szCs w:val="19"/>
          <w:lang w:val="en-US"/>
        </w:rPr>
        <w:t xml:space="preserve"> GetNumberOfFunctions();</w:t>
      </w:r>
    </w:p>
    <w:p w14:paraId="4FBFABC0"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9067F4">
        <w:rPr>
          <w:rFonts w:ascii="Arial" w:hAnsi="Arial" w:cs="Arial"/>
          <w:color w:val="0000FF"/>
          <w:sz w:val="20"/>
          <w:szCs w:val="19"/>
          <w:lang w:val="en-US"/>
        </w:rPr>
        <w:t>void</w:t>
      </w:r>
      <w:r w:rsidRPr="009067F4">
        <w:rPr>
          <w:rFonts w:ascii="Arial" w:hAnsi="Arial" w:cs="Arial"/>
          <w:color w:val="000000"/>
          <w:sz w:val="20"/>
          <w:szCs w:val="19"/>
          <w:lang w:val="en-US"/>
        </w:rPr>
        <w:t xml:space="preserve"> SetFunctionNumber(</w:t>
      </w:r>
      <w:r w:rsidRPr="009067F4">
        <w:rPr>
          <w:rFonts w:ascii="Arial" w:hAnsi="Arial" w:cs="Arial"/>
          <w:color w:val="0000FF"/>
          <w:sz w:val="20"/>
          <w:szCs w:val="19"/>
          <w:lang w:val="en-US"/>
        </w:rPr>
        <w:t>int</w:t>
      </w:r>
      <w:r w:rsidRPr="009067F4">
        <w:rPr>
          <w:rFonts w:ascii="Arial" w:hAnsi="Arial" w:cs="Arial"/>
          <w:color w:val="000000"/>
          <w:sz w:val="20"/>
          <w:szCs w:val="19"/>
          <w:lang w:val="en-US"/>
        </w:rPr>
        <w:t xml:space="preserve"> index);</w:t>
      </w:r>
    </w:p>
    <w:p w14:paraId="072CCB55" w14:textId="77777777" w:rsidR="009067F4" w:rsidRPr="009067F4" w:rsidRDefault="009067F4" w:rsidP="009067F4">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p>
    <w:p w14:paraId="5C81228A" w14:textId="77777777" w:rsidR="009067F4" w:rsidRPr="009067F4" w:rsidRDefault="009067F4" w:rsidP="009067F4">
      <w:pPr>
        <w:shd w:val="clear" w:color="auto" w:fill="E7E6E6" w:themeFill="background2"/>
        <w:rPr>
          <w:rFonts w:ascii="Arial" w:hAnsi="Arial" w:cs="Arial"/>
          <w:color w:val="000000"/>
          <w:sz w:val="20"/>
          <w:szCs w:val="19"/>
        </w:rPr>
      </w:pPr>
      <w:r w:rsidRPr="009067F4">
        <w:rPr>
          <w:rFonts w:ascii="Arial" w:hAnsi="Arial" w:cs="Arial"/>
          <w:color w:val="000000"/>
          <w:sz w:val="20"/>
          <w:szCs w:val="19"/>
        </w:rPr>
        <w:t>}</w:t>
      </w:r>
    </w:p>
    <w:p w14:paraId="6116FDD8" w14:textId="77777777" w:rsidR="007A0B89" w:rsidRPr="007A0B89" w:rsidRDefault="00884F21" w:rsidP="009067F4">
      <w:pPr>
        <w:rPr>
          <w:i/>
        </w:rPr>
      </w:pPr>
      <w:r>
        <w:t>Для представления новой постановки задачи глобальной оптимизации с поддержкой ограничений одного интерфейса</w:t>
      </w:r>
      <w:r w:rsidR="007F6CC4" w:rsidRPr="007F6CC4">
        <w:t xml:space="preserve"> </w:t>
      </w:r>
      <w:r>
        <w:rPr>
          <w:lang w:val="en-US"/>
        </w:rPr>
        <w:t>IFunction</w:t>
      </w:r>
      <w:r w:rsidR="007A0B89">
        <w:t xml:space="preserve"> оказалось недостаточно, т.к. необходимо обеспечить хранение и вычисление функциональных ограничений. Существенным </w:t>
      </w:r>
      <w:r w:rsidR="007A0B89">
        <w:lastRenderedPageBreak/>
        <w:t xml:space="preserve">недостатком текущего подхода является и смешение представлений функционала и задачи оптимизации, что размывает назначение объектов с интерфейсом </w:t>
      </w:r>
      <w:r w:rsidR="007A0B89">
        <w:rPr>
          <w:lang w:val="en-US"/>
        </w:rPr>
        <w:t>IFunction</w:t>
      </w:r>
      <w:r w:rsidR="007A0B89" w:rsidRPr="007A0B89">
        <w:t>.</w:t>
      </w:r>
    </w:p>
    <w:p w14:paraId="4A152F05" w14:textId="77777777" w:rsidR="00884F21" w:rsidRDefault="00A94E10" w:rsidP="007560BE">
      <w:r>
        <w:t>При выборе подхода к расширению постановки задачи необходимо обратить внимание на сохранение совместимости реализованного функционала и нового представления задачи математического программирования. О</w:t>
      </w:r>
      <w:r w:rsidR="00E453F4">
        <w:t xml:space="preserve">писанный выше интерфейс активно </w:t>
      </w:r>
      <w:r w:rsidR="003A5F5A">
        <w:t>используется в графической компон</w:t>
      </w:r>
      <w:r w:rsidR="00E453F4">
        <w:t xml:space="preserve">енте и </w:t>
      </w:r>
      <w:r>
        <w:t>в клиентском приложения, поэтому можно предложить следующие варианты:</w:t>
      </w:r>
    </w:p>
    <w:p w14:paraId="29B9ADB5" w14:textId="77777777" w:rsidR="00A94E10" w:rsidRDefault="00A94E10" w:rsidP="007560BE">
      <w:pPr>
        <w:pStyle w:val="a3"/>
        <w:numPr>
          <w:ilvl w:val="0"/>
          <w:numId w:val="8"/>
        </w:numPr>
      </w:pPr>
      <w:r>
        <w:t xml:space="preserve">Использовать коллекцию объектов </w:t>
      </w:r>
      <w:r>
        <w:rPr>
          <w:lang w:val="en-US"/>
        </w:rPr>
        <w:t>IFunction</w:t>
      </w:r>
      <w:r>
        <w:t xml:space="preserve">как представление набора из функционалов </w:t>
      </w:r>
      <w:r w:rsidR="008945D2">
        <w:rPr>
          <w:lang w:val="en-US"/>
        </w:rPr>
        <w:t>f</w:t>
      </w:r>
      <w:r w:rsidRPr="00A94E10">
        <w:t>(</w:t>
      </w:r>
      <w:r>
        <w:rPr>
          <w:lang w:val="en-US"/>
        </w:rPr>
        <w:t>x</w:t>
      </w:r>
      <w:r w:rsidRPr="00A94E10">
        <w:t xml:space="preserve">) </w:t>
      </w:r>
      <w:r>
        <w:t xml:space="preserve">и </w:t>
      </w:r>
      <w:r>
        <w:rPr>
          <w:lang w:val="en-US"/>
        </w:rPr>
        <w:t>g</w:t>
      </w:r>
      <w:r>
        <w:t>(</w:t>
      </w:r>
      <w:r>
        <w:rPr>
          <w:lang w:val="en-US"/>
        </w:rPr>
        <w:t>x</w:t>
      </w:r>
      <w:r w:rsidRPr="00A94E10">
        <w:t>);</w:t>
      </w:r>
    </w:p>
    <w:p w14:paraId="5349B8E4" w14:textId="77777777" w:rsidR="00A94E10" w:rsidRDefault="00A94E10" w:rsidP="007560BE">
      <w:pPr>
        <w:pStyle w:val="a3"/>
        <w:numPr>
          <w:ilvl w:val="0"/>
          <w:numId w:val="8"/>
        </w:numPr>
      </w:pPr>
      <w:r>
        <w:t xml:space="preserve">Обратиться к существующим методам </w:t>
      </w:r>
      <w:r w:rsidRPr="00F275B3">
        <w:rPr>
          <w:lang w:val="en-US"/>
        </w:rPr>
        <w:t>GetNumberOfFunctions</w:t>
      </w:r>
      <w:r>
        <w:t xml:space="preserve"> и </w:t>
      </w:r>
      <w:r w:rsidRPr="00F275B3">
        <w:rPr>
          <w:lang w:val="en-US"/>
        </w:rPr>
        <w:t>SetFunctionNumber</w:t>
      </w:r>
      <w:r>
        <w:t xml:space="preserve"> (реализованы для совместимости с форматом представления динамических библиотек с задачами оптимизации системы </w:t>
      </w:r>
      <w:r>
        <w:rPr>
          <w:lang w:val="en-US"/>
        </w:rPr>
        <w:t>Globalizer</w:t>
      </w:r>
      <w:r w:rsidR="008945D2" w:rsidRPr="008945D2">
        <w:t>[</w:t>
      </w:r>
      <w:r w:rsidR="008945D2">
        <w:fldChar w:fldCharType="begin"/>
      </w:r>
      <w:r w:rsidR="008945D2">
        <w:instrText xml:space="preserve"> REF _Ref517290370 \r \h </w:instrText>
      </w:r>
      <w:r w:rsidR="008945D2">
        <w:fldChar w:fldCharType="separate"/>
      </w:r>
      <w:r w:rsidR="008945D2">
        <w:t>13</w:t>
      </w:r>
      <w:r w:rsidR="008945D2">
        <w:fldChar w:fldCharType="end"/>
      </w:r>
      <w:r w:rsidR="008945D2" w:rsidRPr="008945D2">
        <w:t>]</w:t>
      </w:r>
      <w:r w:rsidRPr="00A94E10">
        <w:t xml:space="preserve">) </w:t>
      </w:r>
      <w:r>
        <w:t>для получения доступа к функционалам;</w:t>
      </w:r>
    </w:p>
    <w:p w14:paraId="4E46EF40" w14:textId="77777777" w:rsidR="00A94E10" w:rsidRDefault="00A94E10" w:rsidP="007560BE">
      <w:pPr>
        <w:pStyle w:val="a3"/>
        <w:numPr>
          <w:ilvl w:val="0"/>
          <w:numId w:val="8"/>
        </w:numPr>
      </w:pPr>
      <w:r>
        <w:t>Создать новую сущность для представления задачи оптимизации, включающую в себя набор ограничений</w:t>
      </w:r>
      <w:r w:rsidRPr="00A94E10">
        <w:t>,</w:t>
      </w:r>
      <w:r>
        <w:t xml:space="preserve"> целевую функцию (представленные интерфейсом </w:t>
      </w:r>
      <w:r>
        <w:rPr>
          <w:lang w:val="en-US"/>
        </w:rPr>
        <w:t>IFunction)</w:t>
      </w:r>
      <w:r>
        <w:t xml:space="preserve"> и другую информацию по задаче.</w:t>
      </w:r>
    </w:p>
    <w:p w14:paraId="12553DB9" w14:textId="77777777" w:rsidR="00D26BBE" w:rsidRDefault="00D26BBE" w:rsidP="007560BE">
      <w:r>
        <w:t>Первые два способа не требуют существенных изменений кода ядра программного комплекса и его клиентской части, но не лишены недостатков:</w:t>
      </w:r>
    </w:p>
    <w:p w14:paraId="6B2DA305" w14:textId="77777777" w:rsidR="00A94E10" w:rsidRPr="00F70128" w:rsidRDefault="00F70128" w:rsidP="007560BE">
      <w:pPr>
        <w:pStyle w:val="a3"/>
        <w:numPr>
          <w:ilvl w:val="0"/>
          <w:numId w:val="9"/>
        </w:numPr>
      </w:pPr>
      <w:r>
        <w:t>Представление задачи оптимизации в виде коллекции функционалов не позволяет сохранить информацию об известном решении задачи и смешивает ограничения и критерий задачи, что может вызывать ошибки при реализации численных методов</w:t>
      </w:r>
      <w:r w:rsidRPr="00F70128">
        <w:t>;</w:t>
      </w:r>
    </w:p>
    <w:p w14:paraId="50D3D53A" w14:textId="77777777" w:rsidR="00F70128" w:rsidRDefault="00F70128" w:rsidP="007560BE">
      <w:pPr>
        <w:pStyle w:val="a3"/>
        <w:numPr>
          <w:ilvl w:val="0"/>
          <w:numId w:val="9"/>
        </w:numPr>
      </w:pPr>
      <w:r>
        <w:t xml:space="preserve">Использование текущего представления с двумя методами расширения </w:t>
      </w:r>
      <w:r w:rsidRPr="00F275B3">
        <w:rPr>
          <w:lang w:val="en-US"/>
        </w:rPr>
        <w:t>GetNumberOfFunctions</w:t>
      </w:r>
      <w:r>
        <w:t xml:space="preserve"> и </w:t>
      </w:r>
      <w:r w:rsidRPr="00F275B3">
        <w:rPr>
          <w:lang w:val="en-US"/>
        </w:rPr>
        <w:t>SetFunctionNumber</w:t>
      </w:r>
      <w:r>
        <w:t xml:space="preserve"> объединяет понятия задачи оптимизации и функции в одном объекте </w:t>
      </w:r>
      <w:r>
        <w:rPr>
          <w:lang w:val="en-US"/>
        </w:rPr>
        <w:t>IFunction</w:t>
      </w:r>
      <w:r>
        <w:t>, что противоречит парадигме объектно-ориентированного проектирования.</w:t>
      </w:r>
    </w:p>
    <w:p w14:paraId="69A7E6D0" w14:textId="77777777" w:rsidR="00F70128" w:rsidRDefault="00F70128" w:rsidP="007560BE">
      <w:r>
        <w:t>Поэтому было решено остановится на варианте номер 3 и добавить в систему новый интерфейс для задачи оптимизации (листинг 2).</w:t>
      </w:r>
    </w:p>
    <w:p w14:paraId="694EA41C" w14:textId="77777777" w:rsidR="00F70128" w:rsidRPr="00507C19" w:rsidRDefault="00F70128" w:rsidP="00507C19">
      <w:pPr>
        <w:pStyle w:val="a4"/>
        <w:jc w:val="center"/>
        <w:rPr>
          <w:i w:val="0"/>
          <w:color w:val="auto"/>
          <w:sz w:val="24"/>
          <w:szCs w:val="24"/>
          <w:lang w:val="en-US"/>
        </w:rPr>
      </w:pPr>
      <w:r w:rsidRPr="00507C19">
        <w:rPr>
          <w:i w:val="0"/>
          <w:color w:val="auto"/>
          <w:sz w:val="24"/>
          <w:szCs w:val="24"/>
        </w:rPr>
        <w:t>Листинг</w:t>
      </w:r>
      <w:r w:rsidRPr="00507C19">
        <w:rPr>
          <w:i w:val="0"/>
          <w:color w:val="auto"/>
          <w:sz w:val="24"/>
          <w:szCs w:val="24"/>
          <w:lang w:val="en-US"/>
        </w:rPr>
        <w:t xml:space="preserve">2. </w:t>
      </w:r>
      <w:r w:rsidRPr="00507C19">
        <w:rPr>
          <w:i w:val="0"/>
          <w:color w:val="auto"/>
          <w:sz w:val="24"/>
          <w:szCs w:val="24"/>
        </w:rPr>
        <w:t>Интерфейс</w:t>
      </w:r>
      <w:r w:rsidR="008945D2" w:rsidRPr="00507C19">
        <w:rPr>
          <w:i w:val="0"/>
          <w:color w:val="auto"/>
          <w:sz w:val="24"/>
          <w:szCs w:val="24"/>
          <w:lang w:val="en-US"/>
        </w:rPr>
        <w:t xml:space="preserve"> </w:t>
      </w:r>
      <w:r w:rsidRPr="00507C19">
        <w:rPr>
          <w:i w:val="0"/>
          <w:color w:val="auto"/>
          <w:sz w:val="24"/>
          <w:szCs w:val="24"/>
          <w:lang w:val="en-US"/>
        </w:rPr>
        <w:t>IProblem.</w:t>
      </w:r>
    </w:p>
    <w:p w14:paraId="08FAAB41" w14:textId="77777777" w:rsidR="00C850E1" w:rsidRPr="00507C1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public</w:t>
      </w:r>
      <w:r w:rsidR="008945D2">
        <w:rPr>
          <w:rFonts w:ascii="Arial" w:hAnsi="Arial" w:cs="Arial"/>
          <w:color w:val="0000FF"/>
          <w:sz w:val="20"/>
          <w:szCs w:val="19"/>
          <w:lang w:val="en-US"/>
        </w:rPr>
        <w:t xml:space="preserve"> </w:t>
      </w:r>
      <w:r w:rsidRPr="00C850E1">
        <w:rPr>
          <w:rFonts w:ascii="Arial" w:hAnsi="Arial" w:cs="Arial"/>
          <w:color w:val="0000FF"/>
          <w:sz w:val="20"/>
          <w:szCs w:val="19"/>
          <w:lang w:val="en-US"/>
        </w:rPr>
        <w:t>interface</w:t>
      </w:r>
      <w:r w:rsidR="008945D2">
        <w:rPr>
          <w:rFonts w:ascii="Arial" w:hAnsi="Arial" w:cs="Arial"/>
          <w:color w:val="0000FF"/>
          <w:sz w:val="20"/>
          <w:szCs w:val="19"/>
          <w:lang w:val="en-US"/>
        </w:rPr>
        <w:t xml:space="preserve"> </w:t>
      </w:r>
      <w:r w:rsidRPr="00C850E1">
        <w:rPr>
          <w:rFonts w:ascii="Arial" w:hAnsi="Arial" w:cs="Arial"/>
          <w:color w:val="2B91AF"/>
          <w:sz w:val="20"/>
          <w:szCs w:val="19"/>
          <w:lang w:val="en-US"/>
        </w:rPr>
        <w:t>IProblem</w:t>
      </w:r>
    </w:p>
    <w:p w14:paraId="1388915E" w14:textId="77777777" w:rsidR="00C850E1" w:rsidRPr="00507C1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507C19">
        <w:rPr>
          <w:rFonts w:ascii="Arial" w:hAnsi="Arial" w:cs="Arial"/>
          <w:color w:val="000000"/>
          <w:sz w:val="20"/>
          <w:szCs w:val="19"/>
          <w:lang w:val="en-US"/>
        </w:rPr>
        <w:t>{</w:t>
      </w:r>
    </w:p>
    <w:p w14:paraId="793D71D3" w14:textId="77777777" w:rsidR="00C850E1" w:rsidRPr="0057373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573739">
        <w:rPr>
          <w:rFonts w:ascii="Arial" w:hAnsi="Arial" w:cs="Arial"/>
          <w:color w:val="008000"/>
          <w:sz w:val="20"/>
          <w:szCs w:val="19"/>
          <w:lang w:val="en-US"/>
        </w:rPr>
        <w:t xml:space="preserve">// </w:t>
      </w:r>
      <w:r w:rsidRPr="00C850E1">
        <w:rPr>
          <w:rFonts w:ascii="Arial" w:hAnsi="Arial" w:cs="Arial"/>
          <w:color w:val="008000"/>
          <w:sz w:val="20"/>
          <w:szCs w:val="19"/>
        </w:rPr>
        <w:t>размерность</w:t>
      </w:r>
      <w:r w:rsidR="008945D2" w:rsidRPr="00573739">
        <w:rPr>
          <w:rFonts w:ascii="Arial" w:hAnsi="Arial" w:cs="Arial"/>
          <w:color w:val="008000"/>
          <w:sz w:val="20"/>
          <w:szCs w:val="19"/>
          <w:lang w:val="en-US"/>
        </w:rPr>
        <w:t xml:space="preserve"> </w:t>
      </w:r>
      <w:r w:rsidRPr="00C850E1">
        <w:rPr>
          <w:rFonts w:ascii="Arial" w:hAnsi="Arial" w:cs="Arial"/>
          <w:color w:val="008000"/>
          <w:sz w:val="20"/>
          <w:szCs w:val="19"/>
        </w:rPr>
        <w:t>задачи</w:t>
      </w:r>
    </w:p>
    <w:p w14:paraId="4544B213" w14:textId="77777777" w:rsidR="00C850E1" w:rsidRPr="0057373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int</w:t>
      </w:r>
      <w:r w:rsidR="008945D2" w:rsidRPr="00573739">
        <w:rPr>
          <w:rFonts w:ascii="Arial" w:hAnsi="Arial" w:cs="Arial"/>
          <w:color w:val="0000FF"/>
          <w:sz w:val="20"/>
          <w:szCs w:val="19"/>
          <w:lang w:val="en-US"/>
        </w:rPr>
        <w:t xml:space="preserve"> </w:t>
      </w:r>
      <w:r w:rsidRPr="00C850E1">
        <w:rPr>
          <w:rFonts w:ascii="Arial" w:hAnsi="Arial" w:cs="Arial"/>
          <w:color w:val="000000"/>
          <w:sz w:val="20"/>
          <w:szCs w:val="19"/>
          <w:lang w:val="en-US"/>
        </w:rPr>
        <w:t>Dimension</w:t>
      </w:r>
      <w:r w:rsidRPr="00573739">
        <w:rPr>
          <w:rFonts w:ascii="Arial" w:hAnsi="Arial" w:cs="Arial"/>
          <w:color w:val="000000"/>
          <w:sz w:val="20"/>
          <w:szCs w:val="19"/>
          <w:lang w:val="en-US"/>
        </w:rPr>
        <w:t xml:space="preserve"> { </w:t>
      </w:r>
      <w:r w:rsidRPr="00C850E1">
        <w:rPr>
          <w:rFonts w:ascii="Arial" w:hAnsi="Arial" w:cs="Arial"/>
          <w:color w:val="0000FF"/>
          <w:sz w:val="20"/>
          <w:szCs w:val="19"/>
          <w:lang w:val="en-US"/>
        </w:rPr>
        <w:t>get</w:t>
      </w:r>
      <w:r w:rsidRPr="00573739">
        <w:rPr>
          <w:rFonts w:ascii="Arial" w:hAnsi="Arial" w:cs="Arial"/>
          <w:color w:val="000000"/>
          <w:sz w:val="20"/>
          <w:szCs w:val="19"/>
          <w:lang w:val="en-US"/>
        </w:rPr>
        <w:t xml:space="preserve">; </w:t>
      </w:r>
      <w:r w:rsidRPr="00C850E1">
        <w:rPr>
          <w:rFonts w:ascii="Arial" w:hAnsi="Arial" w:cs="Arial"/>
          <w:color w:val="0000FF"/>
          <w:sz w:val="20"/>
          <w:szCs w:val="19"/>
          <w:lang w:val="en-US"/>
        </w:rPr>
        <w:t>set</w:t>
      </w:r>
      <w:r w:rsidRPr="00573739">
        <w:rPr>
          <w:rFonts w:ascii="Arial" w:hAnsi="Arial" w:cs="Arial"/>
          <w:color w:val="000000"/>
          <w:sz w:val="20"/>
          <w:szCs w:val="19"/>
          <w:lang w:val="en-US"/>
        </w:rPr>
        <w:t>; }</w:t>
      </w:r>
    </w:p>
    <w:p w14:paraId="777057A5" w14:textId="77777777" w:rsidR="00C850E1" w:rsidRPr="0057373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573739">
        <w:rPr>
          <w:rFonts w:ascii="Arial" w:hAnsi="Arial" w:cs="Arial"/>
          <w:color w:val="008000"/>
          <w:sz w:val="20"/>
          <w:szCs w:val="19"/>
          <w:lang w:val="en-US"/>
        </w:rPr>
        <w:t xml:space="preserve">// </w:t>
      </w:r>
      <w:r w:rsidRPr="00C850E1">
        <w:rPr>
          <w:rFonts w:ascii="Arial" w:hAnsi="Arial" w:cs="Arial"/>
          <w:color w:val="008000"/>
          <w:sz w:val="20"/>
          <w:szCs w:val="19"/>
        </w:rPr>
        <w:t>имя</w:t>
      </w:r>
      <w:r w:rsidR="008945D2" w:rsidRPr="00573739">
        <w:rPr>
          <w:rFonts w:ascii="Arial" w:hAnsi="Arial" w:cs="Arial"/>
          <w:color w:val="008000"/>
          <w:sz w:val="20"/>
          <w:szCs w:val="19"/>
          <w:lang w:val="en-US"/>
        </w:rPr>
        <w:t xml:space="preserve"> </w:t>
      </w:r>
      <w:r w:rsidRPr="00C850E1">
        <w:rPr>
          <w:rFonts w:ascii="Arial" w:hAnsi="Arial" w:cs="Arial"/>
          <w:color w:val="008000"/>
          <w:sz w:val="20"/>
          <w:szCs w:val="19"/>
        </w:rPr>
        <w:t>задачи</w:t>
      </w:r>
    </w:p>
    <w:p w14:paraId="2BDF3F7E" w14:textId="77777777" w:rsidR="00C850E1" w:rsidRPr="0057373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string</w:t>
      </w:r>
      <w:r w:rsidR="008945D2" w:rsidRPr="00573739">
        <w:rPr>
          <w:rFonts w:ascii="Arial" w:hAnsi="Arial" w:cs="Arial"/>
          <w:color w:val="0000FF"/>
          <w:sz w:val="20"/>
          <w:szCs w:val="19"/>
          <w:lang w:val="en-US"/>
        </w:rPr>
        <w:t xml:space="preserve"> </w:t>
      </w:r>
      <w:r w:rsidRPr="00C850E1">
        <w:rPr>
          <w:rFonts w:ascii="Arial" w:hAnsi="Arial" w:cs="Arial"/>
          <w:color w:val="000000"/>
          <w:sz w:val="20"/>
          <w:szCs w:val="19"/>
          <w:lang w:val="en-US"/>
        </w:rPr>
        <w:t>Name</w:t>
      </w:r>
      <w:r w:rsidRPr="00573739">
        <w:rPr>
          <w:rFonts w:ascii="Arial" w:hAnsi="Arial" w:cs="Arial"/>
          <w:color w:val="000000"/>
          <w:sz w:val="20"/>
          <w:szCs w:val="19"/>
          <w:lang w:val="en-US"/>
        </w:rPr>
        <w:t xml:space="preserve"> { </w:t>
      </w:r>
      <w:r w:rsidRPr="00C850E1">
        <w:rPr>
          <w:rFonts w:ascii="Arial" w:hAnsi="Arial" w:cs="Arial"/>
          <w:color w:val="0000FF"/>
          <w:sz w:val="20"/>
          <w:szCs w:val="19"/>
          <w:lang w:val="en-US"/>
        </w:rPr>
        <w:t>get</w:t>
      </w:r>
      <w:r w:rsidRPr="00573739">
        <w:rPr>
          <w:rFonts w:ascii="Arial" w:hAnsi="Arial" w:cs="Arial"/>
          <w:color w:val="000000"/>
          <w:sz w:val="20"/>
          <w:szCs w:val="19"/>
          <w:lang w:val="en-US"/>
        </w:rPr>
        <w:t xml:space="preserve">; </w:t>
      </w:r>
      <w:r w:rsidRPr="00C850E1">
        <w:rPr>
          <w:rFonts w:ascii="Arial" w:hAnsi="Arial" w:cs="Arial"/>
          <w:color w:val="0000FF"/>
          <w:sz w:val="20"/>
          <w:szCs w:val="19"/>
          <w:lang w:val="en-US"/>
        </w:rPr>
        <w:t>set</w:t>
      </w:r>
      <w:r w:rsidRPr="00573739">
        <w:rPr>
          <w:rFonts w:ascii="Arial" w:hAnsi="Arial" w:cs="Arial"/>
          <w:color w:val="000000"/>
          <w:sz w:val="20"/>
          <w:szCs w:val="19"/>
          <w:lang w:val="en-US"/>
        </w:rPr>
        <w:t>; }</w:t>
      </w:r>
    </w:p>
    <w:p w14:paraId="2E9383A4" w14:textId="77777777" w:rsidR="00C850E1" w:rsidRPr="0057373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573739">
        <w:rPr>
          <w:rFonts w:ascii="Arial" w:hAnsi="Arial" w:cs="Arial"/>
          <w:color w:val="008000"/>
          <w:sz w:val="20"/>
          <w:szCs w:val="19"/>
          <w:lang w:val="en-US"/>
        </w:rPr>
        <w:t xml:space="preserve">// </w:t>
      </w:r>
      <w:r w:rsidRPr="00C850E1">
        <w:rPr>
          <w:rFonts w:ascii="Arial" w:hAnsi="Arial" w:cs="Arial"/>
          <w:color w:val="008000"/>
          <w:sz w:val="20"/>
          <w:szCs w:val="19"/>
        </w:rPr>
        <w:t>границы</w:t>
      </w:r>
      <w:r w:rsidR="008945D2" w:rsidRPr="00573739">
        <w:rPr>
          <w:rFonts w:ascii="Arial" w:hAnsi="Arial" w:cs="Arial"/>
          <w:color w:val="008000"/>
          <w:sz w:val="20"/>
          <w:szCs w:val="19"/>
          <w:lang w:val="en-US"/>
        </w:rPr>
        <w:t xml:space="preserve"> </w:t>
      </w:r>
      <w:r w:rsidRPr="00C850E1">
        <w:rPr>
          <w:rFonts w:ascii="Arial" w:hAnsi="Arial" w:cs="Arial"/>
          <w:color w:val="008000"/>
          <w:sz w:val="20"/>
          <w:szCs w:val="19"/>
        </w:rPr>
        <w:t>допустимой</w:t>
      </w:r>
      <w:r w:rsidR="008945D2" w:rsidRPr="00573739">
        <w:rPr>
          <w:rFonts w:ascii="Arial" w:hAnsi="Arial" w:cs="Arial"/>
          <w:color w:val="008000"/>
          <w:sz w:val="20"/>
          <w:szCs w:val="19"/>
          <w:lang w:val="en-US"/>
        </w:rPr>
        <w:t xml:space="preserve"> </w:t>
      </w:r>
      <w:r w:rsidRPr="00C850E1">
        <w:rPr>
          <w:rFonts w:ascii="Arial" w:hAnsi="Arial" w:cs="Arial"/>
          <w:color w:val="008000"/>
          <w:sz w:val="20"/>
          <w:szCs w:val="19"/>
        </w:rPr>
        <w:t>области</w:t>
      </w:r>
    </w:p>
    <w:p w14:paraId="6C2DED43" w14:textId="77777777" w:rsidR="00C850E1" w:rsidRPr="00507C1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lastRenderedPageBreak/>
        <w:t>List</w:t>
      </w:r>
      <w:r w:rsidRPr="00507C19">
        <w:rPr>
          <w:rFonts w:ascii="Arial" w:hAnsi="Arial" w:cs="Arial"/>
          <w:color w:val="000000"/>
          <w:sz w:val="20"/>
          <w:szCs w:val="19"/>
          <w:lang w:val="en-US"/>
        </w:rPr>
        <w:t>&lt;</w:t>
      </w:r>
      <w:r w:rsidRPr="00C850E1">
        <w:rPr>
          <w:rFonts w:ascii="Arial" w:hAnsi="Arial" w:cs="Arial"/>
          <w:color w:val="0000FF"/>
          <w:sz w:val="20"/>
          <w:szCs w:val="19"/>
          <w:lang w:val="en-US"/>
        </w:rPr>
        <w:t>double</w:t>
      </w:r>
      <w:r w:rsidRPr="00507C19">
        <w:rPr>
          <w:rFonts w:ascii="Arial" w:hAnsi="Arial" w:cs="Arial"/>
          <w:color w:val="000000"/>
          <w:sz w:val="20"/>
          <w:szCs w:val="19"/>
          <w:lang w:val="en-US"/>
        </w:rPr>
        <w:t xml:space="preserve">&gt; </w:t>
      </w:r>
      <w:r w:rsidRPr="00C850E1">
        <w:rPr>
          <w:rFonts w:ascii="Arial" w:hAnsi="Arial" w:cs="Arial"/>
          <w:color w:val="000000"/>
          <w:sz w:val="20"/>
          <w:szCs w:val="19"/>
          <w:lang w:val="en-US"/>
        </w:rPr>
        <w:t>LowerBound</w:t>
      </w:r>
      <w:r w:rsidRPr="00507C19">
        <w:rPr>
          <w:rFonts w:ascii="Arial" w:hAnsi="Arial" w:cs="Arial"/>
          <w:color w:val="000000"/>
          <w:sz w:val="20"/>
          <w:szCs w:val="19"/>
          <w:lang w:val="en-US"/>
        </w:rPr>
        <w:t xml:space="preserve"> { </w:t>
      </w:r>
      <w:r w:rsidRPr="00C850E1">
        <w:rPr>
          <w:rFonts w:ascii="Arial" w:hAnsi="Arial" w:cs="Arial"/>
          <w:color w:val="0000FF"/>
          <w:sz w:val="20"/>
          <w:szCs w:val="19"/>
          <w:lang w:val="en-US"/>
        </w:rPr>
        <w:t>get</w:t>
      </w:r>
      <w:r w:rsidRPr="00507C19">
        <w:rPr>
          <w:rFonts w:ascii="Arial" w:hAnsi="Arial" w:cs="Arial"/>
          <w:color w:val="000000"/>
          <w:sz w:val="20"/>
          <w:szCs w:val="19"/>
          <w:lang w:val="en-US"/>
        </w:rPr>
        <w:t>; }</w:t>
      </w:r>
    </w:p>
    <w:p w14:paraId="38F41681" w14:textId="77777777" w:rsidR="00C850E1" w:rsidRPr="0057373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t>List</w:t>
      </w:r>
      <w:r w:rsidRPr="00573739">
        <w:rPr>
          <w:rFonts w:ascii="Arial" w:hAnsi="Arial" w:cs="Arial"/>
          <w:color w:val="000000"/>
          <w:sz w:val="20"/>
          <w:szCs w:val="19"/>
          <w:lang w:val="en-US"/>
        </w:rPr>
        <w:t>&lt;</w:t>
      </w:r>
      <w:r w:rsidRPr="00C850E1">
        <w:rPr>
          <w:rFonts w:ascii="Arial" w:hAnsi="Arial" w:cs="Arial"/>
          <w:color w:val="0000FF"/>
          <w:sz w:val="20"/>
          <w:szCs w:val="19"/>
          <w:lang w:val="en-US"/>
        </w:rPr>
        <w:t>double</w:t>
      </w:r>
      <w:r w:rsidRPr="00573739">
        <w:rPr>
          <w:rFonts w:ascii="Arial" w:hAnsi="Arial" w:cs="Arial"/>
          <w:color w:val="000000"/>
          <w:sz w:val="20"/>
          <w:szCs w:val="19"/>
          <w:lang w:val="en-US"/>
        </w:rPr>
        <w:t xml:space="preserve">&gt; </w:t>
      </w:r>
      <w:r w:rsidRPr="00C850E1">
        <w:rPr>
          <w:rFonts w:ascii="Arial" w:hAnsi="Arial" w:cs="Arial"/>
          <w:color w:val="000000"/>
          <w:sz w:val="20"/>
          <w:szCs w:val="19"/>
          <w:lang w:val="en-US"/>
        </w:rPr>
        <w:t>UpperBound</w:t>
      </w:r>
      <w:r w:rsidRPr="00573739">
        <w:rPr>
          <w:rFonts w:ascii="Arial" w:hAnsi="Arial" w:cs="Arial"/>
          <w:color w:val="000000"/>
          <w:sz w:val="20"/>
          <w:szCs w:val="19"/>
          <w:lang w:val="en-US"/>
        </w:rPr>
        <w:t xml:space="preserve"> { </w:t>
      </w:r>
      <w:r w:rsidRPr="00C850E1">
        <w:rPr>
          <w:rFonts w:ascii="Arial" w:hAnsi="Arial" w:cs="Arial"/>
          <w:color w:val="0000FF"/>
          <w:sz w:val="20"/>
          <w:szCs w:val="19"/>
          <w:lang w:val="en-US"/>
        </w:rPr>
        <w:t>get</w:t>
      </w:r>
      <w:r w:rsidRPr="00573739">
        <w:rPr>
          <w:rFonts w:ascii="Arial" w:hAnsi="Arial" w:cs="Arial"/>
          <w:color w:val="000000"/>
          <w:sz w:val="20"/>
          <w:szCs w:val="19"/>
          <w:lang w:val="en-US"/>
        </w:rPr>
        <w:t>; }</w:t>
      </w:r>
    </w:p>
    <w:p w14:paraId="071033C0"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C850E1">
        <w:rPr>
          <w:rFonts w:ascii="Arial" w:hAnsi="Arial" w:cs="Arial"/>
          <w:color w:val="008000"/>
          <w:sz w:val="20"/>
          <w:szCs w:val="19"/>
        </w:rPr>
        <w:t>// доступ к функционалам задачи - критерием и ограничениям</w:t>
      </w:r>
    </w:p>
    <w:p w14:paraId="139DFAE9"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t>List</w:t>
      </w:r>
      <w:r w:rsidRPr="00C850E1">
        <w:rPr>
          <w:rFonts w:ascii="Arial" w:hAnsi="Arial" w:cs="Arial"/>
          <w:color w:val="000000"/>
          <w:sz w:val="20"/>
          <w:szCs w:val="19"/>
          <w:lang w:val="en-US"/>
        </w:rPr>
        <w:t xml:space="preserve">&lt;IFunction&gt; Criterions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2EAF6BED"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t>List</w:t>
      </w:r>
      <w:r w:rsidRPr="00C850E1">
        <w:rPr>
          <w:rFonts w:ascii="Arial" w:hAnsi="Arial" w:cs="Arial"/>
          <w:color w:val="000000"/>
          <w:sz w:val="20"/>
          <w:szCs w:val="19"/>
          <w:lang w:val="en-US"/>
        </w:rPr>
        <w:t xml:space="preserve">&lt;IFunction&gt; Constraints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1ACC2E2E"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t>List</w:t>
      </w:r>
      <w:r w:rsidRPr="00C850E1">
        <w:rPr>
          <w:rFonts w:ascii="Arial" w:hAnsi="Arial" w:cs="Arial"/>
          <w:color w:val="000000"/>
          <w:sz w:val="20"/>
          <w:szCs w:val="19"/>
          <w:lang w:val="en-US"/>
        </w:rPr>
        <w:t xml:space="preserve">&lt;IFunction&gt; Functionals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26144E57"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int</w:t>
      </w:r>
      <w:r w:rsidRPr="00C850E1">
        <w:rPr>
          <w:rFonts w:ascii="Arial" w:hAnsi="Arial" w:cs="Arial"/>
          <w:color w:val="000000"/>
          <w:sz w:val="20"/>
          <w:szCs w:val="19"/>
          <w:lang w:val="en-US"/>
        </w:rPr>
        <w:t xml:space="preserve"> NumberOfFunctions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740E18D9"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int</w:t>
      </w:r>
      <w:r w:rsidRPr="00C850E1">
        <w:rPr>
          <w:rFonts w:ascii="Arial" w:hAnsi="Arial" w:cs="Arial"/>
          <w:color w:val="000000"/>
          <w:sz w:val="20"/>
          <w:szCs w:val="19"/>
          <w:lang w:val="en-US"/>
        </w:rPr>
        <w:t xml:space="preserve"> NumberOfConstratins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5BDC3457"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int</w:t>
      </w:r>
      <w:r w:rsidRPr="00C850E1">
        <w:rPr>
          <w:rFonts w:ascii="Arial" w:hAnsi="Arial" w:cs="Arial"/>
          <w:color w:val="000000"/>
          <w:sz w:val="20"/>
          <w:szCs w:val="19"/>
          <w:lang w:val="en-US"/>
        </w:rPr>
        <w:t xml:space="preserve"> NumberOfCriterions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29D0E305"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8000"/>
          <w:sz w:val="20"/>
          <w:szCs w:val="19"/>
          <w:lang w:val="en-US"/>
        </w:rPr>
        <w:t xml:space="preserve">// </w:t>
      </w:r>
      <w:r w:rsidRPr="00C850E1">
        <w:rPr>
          <w:rFonts w:ascii="Arial" w:hAnsi="Arial" w:cs="Arial"/>
          <w:color w:val="008000"/>
          <w:sz w:val="20"/>
          <w:szCs w:val="19"/>
        </w:rPr>
        <w:t>вычисление</w:t>
      </w:r>
      <w:r w:rsidR="008945D2">
        <w:rPr>
          <w:rFonts w:ascii="Arial" w:hAnsi="Arial" w:cs="Arial"/>
          <w:color w:val="008000"/>
          <w:sz w:val="20"/>
          <w:szCs w:val="19"/>
          <w:lang w:val="en-US"/>
        </w:rPr>
        <w:t xml:space="preserve"> </w:t>
      </w:r>
      <w:r w:rsidRPr="00C850E1">
        <w:rPr>
          <w:rFonts w:ascii="Arial" w:hAnsi="Arial" w:cs="Arial"/>
          <w:color w:val="008000"/>
          <w:sz w:val="20"/>
          <w:szCs w:val="19"/>
        </w:rPr>
        <w:t>значений</w:t>
      </w:r>
      <w:r w:rsidR="008945D2">
        <w:rPr>
          <w:rFonts w:ascii="Arial" w:hAnsi="Arial" w:cs="Arial"/>
          <w:color w:val="008000"/>
          <w:sz w:val="20"/>
          <w:szCs w:val="19"/>
          <w:lang w:val="en-US"/>
        </w:rPr>
        <w:t xml:space="preserve"> </w:t>
      </w:r>
      <w:r w:rsidRPr="00C850E1">
        <w:rPr>
          <w:rFonts w:ascii="Arial" w:hAnsi="Arial" w:cs="Arial"/>
          <w:color w:val="008000"/>
          <w:sz w:val="20"/>
          <w:szCs w:val="19"/>
        </w:rPr>
        <w:t>функционалов</w:t>
      </w:r>
      <w:r w:rsidR="008945D2">
        <w:rPr>
          <w:rFonts w:ascii="Arial" w:hAnsi="Arial" w:cs="Arial"/>
          <w:color w:val="008000"/>
          <w:sz w:val="20"/>
          <w:szCs w:val="19"/>
          <w:lang w:val="en-US"/>
        </w:rPr>
        <w:t xml:space="preserve"> </w:t>
      </w:r>
      <w:r w:rsidRPr="00C850E1">
        <w:rPr>
          <w:rFonts w:ascii="Arial" w:hAnsi="Arial" w:cs="Arial"/>
          <w:color w:val="008000"/>
          <w:sz w:val="20"/>
          <w:szCs w:val="19"/>
        </w:rPr>
        <w:t>в</w:t>
      </w:r>
      <w:r w:rsidR="008945D2">
        <w:rPr>
          <w:rFonts w:ascii="Arial" w:hAnsi="Arial" w:cs="Arial"/>
          <w:color w:val="008000"/>
          <w:sz w:val="20"/>
          <w:szCs w:val="19"/>
          <w:lang w:val="en-US"/>
        </w:rPr>
        <w:t xml:space="preserve"> </w:t>
      </w:r>
      <w:r w:rsidRPr="00C850E1">
        <w:rPr>
          <w:rFonts w:ascii="Arial" w:hAnsi="Arial" w:cs="Arial"/>
          <w:color w:val="008000"/>
          <w:sz w:val="20"/>
          <w:szCs w:val="19"/>
        </w:rPr>
        <w:t>точке</w:t>
      </w:r>
    </w:p>
    <w:p w14:paraId="4DA2027E"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double</w:t>
      </w:r>
      <w:r w:rsidRPr="00C850E1">
        <w:rPr>
          <w:rFonts w:ascii="Arial" w:hAnsi="Arial" w:cs="Arial"/>
          <w:color w:val="000000"/>
          <w:sz w:val="20"/>
          <w:szCs w:val="19"/>
          <w:lang w:val="en-US"/>
        </w:rPr>
        <w:t xml:space="preserve"> CalculateFunctionals(</w:t>
      </w:r>
      <w:r w:rsidRPr="00C850E1">
        <w:rPr>
          <w:rFonts w:ascii="Arial" w:hAnsi="Arial" w:cs="Arial"/>
          <w:color w:val="2B91AF"/>
          <w:sz w:val="20"/>
          <w:szCs w:val="19"/>
          <w:lang w:val="en-US"/>
        </w:rPr>
        <w:t>List</w:t>
      </w:r>
      <w:r w:rsidRPr="00C850E1">
        <w:rPr>
          <w:rFonts w:ascii="Arial" w:hAnsi="Arial" w:cs="Arial"/>
          <w:color w:val="000000"/>
          <w:sz w:val="20"/>
          <w:szCs w:val="19"/>
          <w:lang w:val="en-US"/>
        </w:rPr>
        <w:t>&lt;</w:t>
      </w:r>
      <w:r w:rsidRPr="00C850E1">
        <w:rPr>
          <w:rFonts w:ascii="Arial" w:hAnsi="Arial" w:cs="Arial"/>
          <w:color w:val="0000FF"/>
          <w:sz w:val="20"/>
          <w:szCs w:val="19"/>
          <w:lang w:val="en-US"/>
        </w:rPr>
        <w:t>double</w:t>
      </w:r>
      <w:r w:rsidRPr="00C850E1">
        <w:rPr>
          <w:rFonts w:ascii="Arial" w:hAnsi="Arial" w:cs="Arial"/>
          <w:color w:val="000000"/>
          <w:sz w:val="20"/>
          <w:szCs w:val="19"/>
          <w:lang w:val="en-US"/>
        </w:rPr>
        <w:t xml:space="preserve">&gt; y, </w:t>
      </w:r>
      <w:r w:rsidRPr="00C850E1">
        <w:rPr>
          <w:rFonts w:ascii="Arial" w:hAnsi="Arial" w:cs="Arial"/>
          <w:color w:val="0000FF"/>
          <w:sz w:val="20"/>
          <w:szCs w:val="19"/>
          <w:lang w:val="en-US"/>
        </w:rPr>
        <w:t>int</w:t>
      </w:r>
      <w:r w:rsidRPr="00C850E1">
        <w:rPr>
          <w:rFonts w:ascii="Arial" w:hAnsi="Arial" w:cs="Arial"/>
          <w:color w:val="000000"/>
          <w:sz w:val="20"/>
          <w:szCs w:val="19"/>
          <w:lang w:val="en-US"/>
        </w:rPr>
        <w:t xml:space="preserve"> fNumber);</w:t>
      </w:r>
    </w:p>
    <w:p w14:paraId="5B468725"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t>List</w:t>
      </w:r>
      <w:r w:rsidRPr="00C850E1">
        <w:rPr>
          <w:rFonts w:ascii="Arial" w:hAnsi="Arial" w:cs="Arial"/>
          <w:color w:val="000000"/>
          <w:sz w:val="20"/>
          <w:szCs w:val="19"/>
          <w:lang w:val="en-US"/>
        </w:rPr>
        <w:t>&lt;</w:t>
      </w:r>
      <w:r w:rsidRPr="00C850E1">
        <w:rPr>
          <w:rFonts w:ascii="Arial" w:hAnsi="Arial" w:cs="Arial"/>
          <w:color w:val="0000FF"/>
          <w:sz w:val="20"/>
          <w:szCs w:val="19"/>
          <w:lang w:val="en-US"/>
        </w:rPr>
        <w:t>double</w:t>
      </w:r>
      <w:r w:rsidRPr="00C850E1">
        <w:rPr>
          <w:rFonts w:ascii="Arial" w:hAnsi="Arial" w:cs="Arial"/>
          <w:color w:val="000000"/>
          <w:sz w:val="20"/>
          <w:szCs w:val="19"/>
          <w:lang w:val="en-US"/>
        </w:rPr>
        <w:t>&gt; CalculateCriterions(</w:t>
      </w:r>
      <w:r w:rsidRPr="00C850E1">
        <w:rPr>
          <w:rFonts w:ascii="Arial" w:hAnsi="Arial" w:cs="Arial"/>
          <w:color w:val="2B91AF"/>
          <w:sz w:val="20"/>
          <w:szCs w:val="19"/>
          <w:lang w:val="en-US"/>
        </w:rPr>
        <w:t>List</w:t>
      </w:r>
      <w:r w:rsidRPr="00C850E1">
        <w:rPr>
          <w:rFonts w:ascii="Arial" w:hAnsi="Arial" w:cs="Arial"/>
          <w:color w:val="000000"/>
          <w:sz w:val="20"/>
          <w:szCs w:val="19"/>
          <w:lang w:val="en-US"/>
        </w:rPr>
        <w:t>&lt;</w:t>
      </w:r>
      <w:r w:rsidRPr="00C850E1">
        <w:rPr>
          <w:rFonts w:ascii="Arial" w:hAnsi="Arial" w:cs="Arial"/>
          <w:color w:val="0000FF"/>
          <w:sz w:val="20"/>
          <w:szCs w:val="19"/>
          <w:lang w:val="en-US"/>
        </w:rPr>
        <w:t>double</w:t>
      </w:r>
      <w:r w:rsidRPr="00C850E1">
        <w:rPr>
          <w:rFonts w:ascii="Arial" w:hAnsi="Arial" w:cs="Arial"/>
          <w:color w:val="000000"/>
          <w:sz w:val="20"/>
          <w:szCs w:val="19"/>
          <w:lang w:val="en-US"/>
        </w:rPr>
        <w:t>&gt; x);</w:t>
      </w:r>
    </w:p>
    <w:p w14:paraId="3BBB7B72"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t>List</w:t>
      </w:r>
      <w:r w:rsidRPr="00C850E1">
        <w:rPr>
          <w:rFonts w:ascii="Arial" w:hAnsi="Arial" w:cs="Arial"/>
          <w:color w:val="000000"/>
          <w:sz w:val="20"/>
          <w:szCs w:val="19"/>
          <w:lang w:val="en-US"/>
        </w:rPr>
        <w:t>&lt;</w:t>
      </w:r>
      <w:r w:rsidRPr="00C850E1">
        <w:rPr>
          <w:rFonts w:ascii="Arial" w:hAnsi="Arial" w:cs="Arial"/>
          <w:color w:val="0000FF"/>
          <w:sz w:val="20"/>
          <w:szCs w:val="19"/>
          <w:lang w:val="en-US"/>
        </w:rPr>
        <w:t>double</w:t>
      </w:r>
      <w:r w:rsidRPr="00C850E1">
        <w:rPr>
          <w:rFonts w:ascii="Arial" w:hAnsi="Arial" w:cs="Arial"/>
          <w:color w:val="000000"/>
          <w:sz w:val="20"/>
          <w:szCs w:val="19"/>
          <w:lang w:val="en-US"/>
        </w:rPr>
        <w:t>&gt; CalculateConstraints(</w:t>
      </w:r>
      <w:r w:rsidRPr="00C850E1">
        <w:rPr>
          <w:rFonts w:ascii="Arial" w:hAnsi="Arial" w:cs="Arial"/>
          <w:color w:val="2B91AF"/>
          <w:sz w:val="20"/>
          <w:szCs w:val="19"/>
          <w:lang w:val="en-US"/>
        </w:rPr>
        <w:t>List</w:t>
      </w:r>
      <w:r w:rsidRPr="00C850E1">
        <w:rPr>
          <w:rFonts w:ascii="Arial" w:hAnsi="Arial" w:cs="Arial"/>
          <w:color w:val="000000"/>
          <w:sz w:val="20"/>
          <w:szCs w:val="19"/>
          <w:lang w:val="en-US"/>
        </w:rPr>
        <w:t>&lt;</w:t>
      </w:r>
      <w:r w:rsidRPr="00C850E1">
        <w:rPr>
          <w:rFonts w:ascii="Arial" w:hAnsi="Arial" w:cs="Arial"/>
          <w:color w:val="0000FF"/>
          <w:sz w:val="20"/>
          <w:szCs w:val="19"/>
          <w:lang w:val="en-US"/>
        </w:rPr>
        <w:t>double</w:t>
      </w:r>
      <w:r w:rsidRPr="00C850E1">
        <w:rPr>
          <w:rFonts w:ascii="Arial" w:hAnsi="Arial" w:cs="Arial"/>
          <w:color w:val="000000"/>
          <w:sz w:val="20"/>
          <w:szCs w:val="19"/>
          <w:lang w:val="en-US"/>
        </w:rPr>
        <w:t>&gt; toList);</w:t>
      </w:r>
    </w:p>
    <w:p w14:paraId="227B9890"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C850E1">
        <w:rPr>
          <w:rFonts w:ascii="Arial" w:hAnsi="Arial" w:cs="Arial"/>
          <w:color w:val="008000"/>
          <w:sz w:val="20"/>
          <w:szCs w:val="19"/>
        </w:rPr>
        <w:t>// информация об известном решении задачи</w:t>
      </w:r>
    </w:p>
    <w:p w14:paraId="7A987F1C"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rPr>
        <w:t>double</w:t>
      </w:r>
      <w:r w:rsidRPr="00C850E1">
        <w:rPr>
          <w:rFonts w:ascii="Arial" w:hAnsi="Arial" w:cs="Arial"/>
          <w:color w:val="000000"/>
          <w:sz w:val="20"/>
          <w:szCs w:val="19"/>
        </w:rPr>
        <w:t xml:space="preserve">? </w:t>
      </w:r>
      <w:r w:rsidRPr="00C850E1">
        <w:rPr>
          <w:rFonts w:ascii="Arial" w:hAnsi="Arial" w:cs="Arial"/>
          <w:color w:val="000000"/>
          <w:sz w:val="20"/>
          <w:szCs w:val="19"/>
          <w:lang w:val="en-US"/>
        </w:rPr>
        <w:t xml:space="preserve">OptimalValue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47515B38"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2B91AF"/>
          <w:sz w:val="20"/>
          <w:szCs w:val="19"/>
          <w:lang w:val="en-US"/>
        </w:rPr>
        <w:t>List</w:t>
      </w:r>
      <w:r w:rsidRPr="00C850E1">
        <w:rPr>
          <w:rFonts w:ascii="Arial" w:hAnsi="Arial" w:cs="Arial"/>
          <w:color w:val="000000"/>
          <w:sz w:val="20"/>
          <w:szCs w:val="19"/>
          <w:lang w:val="en-US"/>
        </w:rPr>
        <w:t>&lt;</w:t>
      </w:r>
      <w:r w:rsidRPr="00C850E1">
        <w:rPr>
          <w:rFonts w:ascii="Arial" w:hAnsi="Arial" w:cs="Arial"/>
          <w:color w:val="0000FF"/>
          <w:sz w:val="20"/>
          <w:szCs w:val="19"/>
          <w:lang w:val="en-US"/>
        </w:rPr>
        <w:t>double</w:t>
      </w:r>
      <w:r w:rsidRPr="00C850E1">
        <w:rPr>
          <w:rFonts w:ascii="Arial" w:hAnsi="Arial" w:cs="Arial"/>
          <w:color w:val="000000"/>
          <w:sz w:val="20"/>
          <w:szCs w:val="19"/>
          <w:lang w:val="en-US"/>
        </w:rPr>
        <w:t xml:space="preserve">&gt; OptimalPoint { </w:t>
      </w:r>
      <w:r w:rsidRPr="00C850E1">
        <w:rPr>
          <w:rFonts w:ascii="Arial" w:hAnsi="Arial" w:cs="Arial"/>
          <w:color w:val="0000FF"/>
          <w:sz w:val="20"/>
          <w:szCs w:val="19"/>
          <w:lang w:val="en-US"/>
        </w:rPr>
        <w:t>get</w:t>
      </w:r>
      <w:r w:rsidRPr="00C850E1">
        <w:rPr>
          <w:rFonts w:ascii="Arial" w:hAnsi="Arial" w:cs="Arial"/>
          <w:color w:val="000000"/>
          <w:sz w:val="20"/>
          <w:szCs w:val="19"/>
          <w:lang w:val="en-US"/>
        </w:rPr>
        <w:t>; }</w:t>
      </w:r>
    </w:p>
    <w:p w14:paraId="17254B8A"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00FF"/>
          <w:sz w:val="20"/>
          <w:szCs w:val="19"/>
          <w:lang w:val="en-US"/>
        </w:rPr>
        <w:t>double</w:t>
      </w:r>
      <w:r w:rsidRPr="00C850E1">
        <w:rPr>
          <w:rFonts w:ascii="Arial" w:hAnsi="Arial" w:cs="Arial"/>
          <w:color w:val="000000"/>
          <w:sz w:val="20"/>
          <w:szCs w:val="19"/>
          <w:lang w:val="en-US"/>
        </w:rPr>
        <w:t xml:space="preserve"> GetOptimalValue(</w:t>
      </w:r>
      <w:r w:rsidRPr="00C850E1">
        <w:rPr>
          <w:rFonts w:ascii="Arial" w:hAnsi="Arial" w:cs="Arial"/>
          <w:color w:val="0000FF"/>
          <w:sz w:val="20"/>
          <w:szCs w:val="19"/>
          <w:lang w:val="en-US"/>
        </w:rPr>
        <w:t>int</w:t>
      </w:r>
      <w:r w:rsidRPr="00C850E1">
        <w:rPr>
          <w:rFonts w:ascii="Arial" w:hAnsi="Arial" w:cs="Arial"/>
          <w:color w:val="000000"/>
          <w:sz w:val="20"/>
          <w:szCs w:val="19"/>
          <w:lang w:val="en-US"/>
        </w:rPr>
        <w:t xml:space="preserve"> index);</w:t>
      </w:r>
    </w:p>
    <w:p w14:paraId="0CCF9898"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C850E1">
        <w:rPr>
          <w:rFonts w:ascii="Arial" w:hAnsi="Arial" w:cs="Arial"/>
          <w:color w:val="008000"/>
          <w:sz w:val="20"/>
          <w:szCs w:val="19"/>
          <w:lang w:val="en-US"/>
        </w:rPr>
        <w:t xml:space="preserve">// </w:t>
      </w:r>
      <w:r w:rsidRPr="00C850E1">
        <w:rPr>
          <w:rFonts w:ascii="Arial" w:hAnsi="Arial" w:cs="Arial"/>
          <w:color w:val="008000"/>
          <w:sz w:val="20"/>
          <w:szCs w:val="19"/>
        </w:rPr>
        <w:t>начальная</w:t>
      </w:r>
      <w:r w:rsidR="008945D2">
        <w:rPr>
          <w:rFonts w:ascii="Arial" w:hAnsi="Arial" w:cs="Arial"/>
          <w:color w:val="008000"/>
          <w:sz w:val="20"/>
          <w:szCs w:val="19"/>
          <w:lang w:val="en-US"/>
        </w:rPr>
        <w:t xml:space="preserve"> </w:t>
      </w:r>
      <w:r w:rsidRPr="00C850E1">
        <w:rPr>
          <w:rFonts w:ascii="Arial" w:hAnsi="Arial" w:cs="Arial"/>
          <w:color w:val="008000"/>
          <w:sz w:val="20"/>
          <w:szCs w:val="19"/>
        </w:rPr>
        <w:t>инициализация</w:t>
      </w:r>
    </w:p>
    <w:p w14:paraId="131DC02F" w14:textId="77777777" w:rsidR="00C850E1" w:rsidRPr="00573739"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FD7B4A">
        <w:rPr>
          <w:rFonts w:ascii="Arial" w:hAnsi="Arial" w:cs="Arial"/>
          <w:color w:val="0000FF"/>
          <w:sz w:val="20"/>
          <w:szCs w:val="19"/>
          <w:lang w:val="en-US"/>
        </w:rPr>
        <w:t>void</w:t>
      </w:r>
      <w:r w:rsidRPr="00573739">
        <w:rPr>
          <w:rFonts w:ascii="Arial" w:hAnsi="Arial" w:cs="Arial"/>
          <w:color w:val="000000"/>
          <w:sz w:val="20"/>
          <w:szCs w:val="19"/>
        </w:rPr>
        <w:t xml:space="preserve"> </w:t>
      </w:r>
      <w:r w:rsidRPr="00FD7B4A">
        <w:rPr>
          <w:rFonts w:ascii="Arial" w:hAnsi="Arial" w:cs="Arial"/>
          <w:color w:val="000000"/>
          <w:sz w:val="20"/>
          <w:szCs w:val="19"/>
          <w:lang w:val="en-US"/>
        </w:rPr>
        <w:t>Initialize</w:t>
      </w:r>
      <w:r w:rsidRPr="00573739">
        <w:rPr>
          <w:rFonts w:ascii="Arial" w:hAnsi="Arial" w:cs="Arial"/>
          <w:color w:val="000000"/>
          <w:sz w:val="20"/>
          <w:szCs w:val="19"/>
        </w:rPr>
        <w:t>();</w:t>
      </w:r>
    </w:p>
    <w:p w14:paraId="7762910E"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C850E1">
        <w:rPr>
          <w:rFonts w:ascii="Arial" w:hAnsi="Arial" w:cs="Arial"/>
          <w:color w:val="008000"/>
          <w:sz w:val="20"/>
          <w:szCs w:val="19"/>
        </w:rPr>
        <w:t>// путь к конфигурационному файлу для настройки динамически подключаемых задач</w:t>
      </w:r>
    </w:p>
    <w:p w14:paraId="1B63B8F4"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C850E1">
        <w:rPr>
          <w:rFonts w:ascii="Arial" w:hAnsi="Arial" w:cs="Arial"/>
          <w:color w:val="0000FF"/>
          <w:sz w:val="20"/>
          <w:szCs w:val="19"/>
        </w:rPr>
        <w:t>string</w:t>
      </w:r>
      <w:r w:rsidRPr="00C850E1">
        <w:rPr>
          <w:rFonts w:ascii="Arial" w:hAnsi="Arial" w:cs="Arial"/>
          <w:color w:val="000000"/>
          <w:sz w:val="20"/>
          <w:szCs w:val="19"/>
        </w:rPr>
        <w:t xml:space="preserve"> ConfigPath { </w:t>
      </w:r>
      <w:r w:rsidRPr="00C850E1">
        <w:rPr>
          <w:rFonts w:ascii="Arial" w:hAnsi="Arial" w:cs="Arial"/>
          <w:color w:val="0000FF"/>
          <w:sz w:val="20"/>
          <w:szCs w:val="19"/>
        </w:rPr>
        <w:t>get</w:t>
      </w:r>
      <w:r w:rsidRPr="00C850E1">
        <w:rPr>
          <w:rFonts w:ascii="Arial" w:hAnsi="Arial" w:cs="Arial"/>
          <w:color w:val="000000"/>
          <w:sz w:val="20"/>
          <w:szCs w:val="19"/>
        </w:rPr>
        <w:t xml:space="preserve">; </w:t>
      </w:r>
      <w:r w:rsidRPr="00C850E1">
        <w:rPr>
          <w:rFonts w:ascii="Arial" w:hAnsi="Arial" w:cs="Arial"/>
          <w:color w:val="0000FF"/>
          <w:sz w:val="20"/>
          <w:szCs w:val="19"/>
        </w:rPr>
        <w:t>set</w:t>
      </w:r>
      <w:r w:rsidRPr="00C850E1">
        <w:rPr>
          <w:rFonts w:ascii="Arial" w:hAnsi="Arial" w:cs="Arial"/>
          <w:color w:val="000000"/>
          <w:sz w:val="20"/>
          <w:szCs w:val="19"/>
        </w:rPr>
        <w:t>; }</w:t>
      </w:r>
    </w:p>
    <w:p w14:paraId="5BBB2DA6"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C850E1">
        <w:rPr>
          <w:rFonts w:ascii="Arial" w:hAnsi="Arial" w:cs="Arial"/>
          <w:color w:val="008000"/>
          <w:sz w:val="20"/>
          <w:szCs w:val="19"/>
        </w:rPr>
        <w:t>// путь к файлу динамической библиотеки</w:t>
      </w:r>
    </w:p>
    <w:p w14:paraId="36D31E4F" w14:textId="77777777" w:rsidR="00C850E1" w:rsidRPr="00C850E1" w:rsidRDefault="00C850E1" w:rsidP="00C850E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C850E1">
        <w:rPr>
          <w:rFonts w:ascii="Arial" w:hAnsi="Arial" w:cs="Arial"/>
          <w:color w:val="0000FF"/>
          <w:sz w:val="20"/>
          <w:szCs w:val="19"/>
        </w:rPr>
        <w:t>string</w:t>
      </w:r>
      <w:r w:rsidRPr="00C850E1">
        <w:rPr>
          <w:rFonts w:ascii="Arial" w:hAnsi="Arial" w:cs="Arial"/>
          <w:color w:val="000000"/>
          <w:sz w:val="20"/>
          <w:szCs w:val="19"/>
        </w:rPr>
        <w:t xml:space="preserve"> DllPath { </w:t>
      </w:r>
      <w:r w:rsidRPr="00C850E1">
        <w:rPr>
          <w:rFonts w:ascii="Arial" w:hAnsi="Arial" w:cs="Arial"/>
          <w:color w:val="0000FF"/>
          <w:sz w:val="20"/>
          <w:szCs w:val="19"/>
        </w:rPr>
        <w:t>get</w:t>
      </w:r>
      <w:r w:rsidRPr="00C850E1">
        <w:rPr>
          <w:rFonts w:ascii="Arial" w:hAnsi="Arial" w:cs="Arial"/>
          <w:color w:val="000000"/>
          <w:sz w:val="20"/>
          <w:szCs w:val="19"/>
        </w:rPr>
        <w:t xml:space="preserve">; </w:t>
      </w:r>
      <w:r w:rsidRPr="00C850E1">
        <w:rPr>
          <w:rFonts w:ascii="Arial" w:hAnsi="Arial" w:cs="Arial"/>
          <w:color w:val="0000FF"/>
          <w:sz w:val="20"/>
          <w:szCs w:val="19"/>
        </w:rPr>
        <w:t>set</w:t>
      </w:r>
      <w:r w:rsidRPr="00C850E1">
        <w:rPr>
          <w:rFonts w:ascii="Arial" w:hAnsi="Arial" w:cs="Arial"/>
          <w:color w:val="000000"/>
          <w:sz w:val="20"/>
          <w:szCs w:val="19"/>
        </w:rPr>
        <w:t>; }</w:t>
      </w:r>
    </w:p>
    <w:p w14:paraId="5C3E90D8" w14:textId="77777777" w:rsidR="00C850E1" w:rsidRPr="00C850E1" w:rsidRDefault="00C850E1" w:rsidP="00C850E1">
      <w:pPr>
        <w:shd w:val="clear" w:color="auto" w:fill="E7E6E6" w:themeFill="background2"/>
        <w:rPr>
          <w:rFonts w:ascii="Arial" w:hAnsi="Arial" w:cs="Arial"/>
          <w:color w:val="000000"/>
          <w:sz w:val="20"/>
          <w:szCs w:val="19"/>
        </w:rPr>
      </w:pPr>
      <w:r w:rsidRPr="00C850E1">
        <w:rPr>
          <w:rFonts w:ascii="Arial" w:hAnsi="Arial" w:cs="Arial"/>
          <w:color w:val="000000"/>
          <w:sz w:val="20"/>
          <w:szCs w:val="19"/>
        </w:rPr>
        <w:t xml:space="preserve">    }</w:t>
      </w:r>
    </w:p>
    <w:p w14:paraId="674787A2" w14:textId="77777777" w:rsidR="007560BE" w:rsidRPr="007560BE" w:rsidRDefault="00F70128" w:rsidP="00C850E1">
      <w:pPr>
        <w:rPr>
          <w:rFonts w:ascii="Consolas" w:hAnsi="Consolas" w:cs="Consolas"/>
          <w:color w:val="000000"/>
          <w:sz w:val="22"/>
          <w:szCs w:val="19"/>
        </w:rPr>
      </w:pPr>
      <w:r>
        <w:t>Он обеспечивает доступ к известному решению задачи, области определения и всем функционалам</w:t>
      </w:r>
      <w:r w:rsidR="007560BE">
        <w:t>. В процессе программир</w:t>
      </w:r>
      <w:r w:rsidR="007560BE" w:rsidRPr="007560BE">
        <w:t>ования</w:t>
      </w:r>
      <w:r w:rsidR="007560BE">
        <w:t xml:space="preserve"> численных методов математического программирования для получения значений функционалов в точке предлагается использовать методы </w:t>
      </w:r>
      <w:r w:rsidR="007560BE" w:rsidRPr="00F70128">
        <w:rPr>
          <w:rFonts w:ascii="Consolas" w:hAnsi="Consolas" w:cs="Consolas"/>
          <w:color w:val="000000"/>
          <w:sz w:val="22"/>
          <w:szCs w:val="19"/>
          <w:lang w:val="en-US"/>
        </w:rPr>
        <w:t>CalculateFunctionals</w:t>
      </w:r>
      <w:r w:rsidR="007560BE" w:rsidRPr="007560BE">
        <w:rPr>
          <w:rFonts w:ascii="Consolas" w:hAnsi="Consolas" w:cs="Consolas"/>
          <w:color w:val="000000"/>
          <w:sz w:val="22"/>
          <w:szCs w:val="19"/>
        </w:rPr>
        <w:t xml:space="preserve">, </w:t>
      </w:r>
      <w:r w:rsidR="007560BE" w:rsidRPr="00F70128">
        <w:rPr>
          <w:rFonts w:ascii="Consolas" w:hAnsi="Consolas" w:cs="Consolas"/>
          <w:color w:val="000000"/>
          <w:sz w:val="22"/>
          <w:szCs w:val="19"/>
          <w:lang w:val="en-US"/>
        </w:rPr>
        <w:t>CalculateCriterions</w:t>
      </w:r>
      <w:r w:rsidR="00B86307" w:rsidRPr="00B86307">
        <w:rPr>
          <w:rFonts w:ascii="Consolas" w:hAnsi="Consolas" w:cs="Consolas"/>
          <w:color w:val="000000"/>
          <w:sz w:val="22"/>
          <w:szCs w:val="19"/>
        </w:rPr>
        <w:t xml:space="preserve"> </w:t>
      </w:r>
      <w:r w:rsidR="007560BE">
        <w:rPr>
          <w:rFonts w:ascii="Consolas" w:hAnsi="Consolas" w:cs="Consolas"/>
          <w:color w:val="000000"/>
          <w:sz w:val="22"/>
          <w:szCs w:val="19"/>
        </w:rPr>
        <w:t xml:space="preserve">и </w:t>
      </w:r>
      <w:r w:rsidR="007560BE" w:rsidRPr="00F70128">
        <w:rPr>
          <w:rFonts w:ascii="Consolas" w:hAnsi="Consolas" w:cs="Consolas"/>
          <w:color w:val="000000"/>
          <w:sz w:val="22"/>
          <w:szCs w:val="19"/>
          <w:lang w:val="en-US"/>
        </w:rPr>
        <w:t>CalculateConstraints</w:t>
      </w:r>
      <w:r w:rsidR="007560BE">
        <w:rPr>
          <w:rFonts w:ascii="Consolas" w:hAnsi="Consolas" w:cs="Consolas"/>
          <w:color w:val="000000"/>
          <w:sz w:val="22"/>
          <w:szCs w:val="19"/>
        </w:rPr>
        <w:t xml:space="preserve">. </w:t>
      </w:r>
    </w:p>
    <w:p w14:paraId="3E2B3189" w14:textId="77777777" w:rsidR="00F70128" w:rsidRPr="00F70128" w:rsidRDefault="00F70128" w:rsidP="007560BE">
      <w:r>
        <w:t xml:space="preserve">Новый интерфейс совместим с форматом задач системы </w:t>
      </w:r>
      <w:r>
        <w:rPr>
          <w:lang w:val="en-US"/>
        </w:rPr>
        <w:t>Globalizer</w:t>
      </w:r>
      <w:r w:rsidR="007560BE">
        <w:t xml:space="preserve"> для облегчения их интеграции.</w:t>
      </w:r>
    </w:p>
    <w:p w14:paraId="1A182CE3" w14:textId="77777777" w:rsidR="00D22B4B" w:rsidRDefault="007560BE" w:rsidP="007560BE">
      <w:r>
        <w:t>Доступ к</w:t>
      </w:r>
      <w:r w:rsidR="00B86307" w:rsidRPr="00B86307">
        <w:t xml:space="preserve"> </w:t>
      </w:r>
      <w:r>
        <w:t>функционалам задачи в</w:t>
      </w:r>
      <w:r w:rsidR="00171B79">
        <w:t xml:space="preserve"> виде объектов с интерфейсом </w:t>
      </w:r>
      <w:r w:rsidR="00171B79">
        <w:rPr>
          <w:lang w:val="en-US"/>
        </w:rPr>
        <w:t>IFunction</w:t>
      </w:r>
      <w:r>
        <w:t xml:space="preserve"> позволяет </w:t>
      </w:r>
      <w:r w:rsidR="00D22B4B">
        <w:t>повторно использовать уже реализованные средства визуализации функций.</w:t>
      </w:r>
    </w:p>
    <w:p w14:paraId="2C7ECB52" w14:textId="77777777" w:rsidR="00D22B4B" w:rsidRDefault="00D22B4B" w:rsidP="007560BE">
      <w:r>
        <w:t>Разработчикам доступны несколько способов расширения системы новыми задачами оптимизации:</w:t>
      </w:r>
    </w:p>
    <w:p w14:paraId="174ACDE0" w14:textId="77777777" w:rsidR="00030CB8" w:rsidRDefault="00D22B4B" w:rsidP="00D22B4B">
      <w:pPr>
        <w:pStyle w:val="a3"/>
        <w:numPr>
          <w:ilvl w:val="0"/>
          <w:numId w:val="10"/>
        </w:numPr>
      </w:pPr>
      <w:r>
        <w:t xml:space="preserve">Создание класса новой задачи, реализующий интерфейс </w:t>
      </w:r>
      <w:r>
        <w:rPr>
          <w:lang w:val="en-US"/>
        </w:rPr>
        <w:t>IProblem</w:t>
      </w:r>
      <w:r>
        <w:t xml:space="preserve">. Для этого можно воспользоваться базовым классом </w:t>
      </w:r>
      <w:r>
        <w:rPr>
          <w:lang w:val="en-US"/>
        </w:rPr>
        <w:t>Problem</w:t>
      </w:r>
      <w:r>
        <w:t xml:space="preserve"> в качестве родительского класса и использовать некоторые стандартные реализации. Примером такого способа является класс </w:t>
      </w:r>
      <w:r>
        <w:rPr>
          <w:lang w:val="en-US"/>
        </w:rPr>
        <w:t>DllProblem</w:t>
      </w:r>
      <w:r w:rsidR="00B86307" w:rsidRPr="00B86307">
        <w:t xml:space="preserve"> </w:t>
      </w:r>
      <w:r>
        <w:t xml:space="preserve">для работы с задачами системы </w:t>
      </w:r>
      <w:r>
        <w:rPr>
          <w:lang w:val="en-US"/>
        </w:rPr>
        <w:t>Globalizer</w:t>
      </w:r>
      <w:r w:rsidRPr="00D22B4B">
        <w:t>.</w:t>
      </w:r>
    </w:p>
    <w:p w14:paraId="2BC8CFFC" w14:textId="77777777" w:rsidR="00D22B4B" w:rsidRDefault="00D22B4B" w:rsidP="00D22B4B">
      <w:pPr>
        <w:pStyle w:val="a3"/>
        <w:numPr>
          <w:ilvl w:val="0"/>
          <w:numId w:val="10"/>
        </w:numPr>
      </w:pPr>
      <w:r>
        <w:t xml:space="preserve">Использование фабричных методов класса </w:t>
      </w:r>
      <w:r>
        <w:rPr>
          <w:lang w:val="en-US"/>
        </w:rPr>
        <w:t>ProblemFactory</w:t>
      </w:r>
      <w:r>
        <w:t xml:space="preserve"> для конструирования задачи из существующих функций. </w:t>
      </w:r>
    </w:p>
    <w:p w14:paraId="51DFC692" w14:textId="77777777" w:rsidR="00D22B4B" w:rsidRDefault="00D22B4B" w:rsidP="00D22B4B">
      <w:pPr>
        <w:pStyle w:val="a3"/>
        <w:numPr>
          <w:ilvl w:val="0"/>
          <w:numId w:val="10"/>
        </w:numPr>
      </w:pPr>
      <w:r>
        <w:t xml:space="preserve">Паттерн проектирования </w:t>
      </w:r>
      <w:r>
        <w:rPr>
          <w:lang w:val="en-US"/>
        </w:rPr>
        <w:t>Bridge</w:t>
      </w:r>
      <w:r w:rsidR="008945D2" w:rsidRPr="008945D2">
        <w:t xml:space="preserve"> </w:t>
      </w:r>
      <w:r>
        <w:t xml:space="preserve">для </w:t>
      </w:r>
      <w:r w:rsidR="00A15521">
        <w:t xml:space="preserve">трансляции обращений к интерфейсу </w:t>
      </w:r>
      <w:r w:rsidR="00A15521">
        <w:rPr>
          <w:lang w:val="en-US"/>
        </w:rPr>
        <w:t>IProblem</w:t>
      </w:r>
      <w:r w:rsidR="00B86307" w:rsidRPr="00B86307">
        <w:t xml:space="preserve"> </w:t>
      </w:r>
      <w:r w:rsidR="00A15521">
        <w:t>в некоторую существующую</w:t>
      </w:r>
      <w:r w:rsidR="00A81CE7">
        <w:t xml:space="preserve"> реализацию задачи оптимизации.</w:t>
      </w:r>
    </w:p>
    <w:p w14:paraId="10D1A895" w14:textId="77777777" w:rsidR="00030CB8" w:rsidRDefault="00A15521" w:rsidP="007560BE">
      <w:r>
        <w:lastRenderedPageBreak/>
        <w:t xml:space="preserve">Далее рассмотрим вопрос изменения уже реализованных в системе численных методов математического программирования для адаптации к новой постановке задачи оптимизации в виде объекта с интерфейсом </w:t>
      </w:r>
      <w:r>
        <w:rPr>
          <w:lang w:val="en-US"/>
        </w:rPr>
        <w:t>IProblem</w:t>
      </w:r>
      <w:r w:rsidRPr="00A15521">
        <w:t>.</w:t>
      </w:r>
    </w:p>
    <w:p w14:paraId="563D11ED" w14:textId="77777777" w:rsidR="000B342D" w:rsidRDefault="000B342D" w:rsidP="007560BE">
      <w:r w:rsidRPr="007513F4">
        <w:t>Все разработанны</w:t>
      </w:r>
      <w:r>
        <w:t xml:space="preserve">е алгоритмы реализуют интерфейс </w:t>
      </w:r>
      <w:r>
        <w:rPr>
          <w:lang w:val="en-US"/>
        </w:rPr>
        <w:t>ISearchAlg</w:t>
      </w:r>
      <w:r>
        <w:t xml:space="preserve"> для универсального представления численного метода оптимизации. </w:t>
      </w:r>
      <w:r w:rsidRPr="007513F4">
        <w:t xml:space="preserve"> ISearchAlg предоставляет информацию об оценке решения, вычисленных точках и позволяет устанавливать свойства метода – данные операции характерны </w:t>
      </w:r>
      <w:r>
        <w:t>для всех алгоритмов оптимизации.</w:t>
      </w:r>
    </w:p>
    <w:p w14:paraId="7FE59AF8" w14:textId="77777777" w:rsidR="00171B79" w:rsidRDefault="002A5ED8" w:rsidP="007560BE">
      <w:r>
        <w:rPr>
          <w:rFonts w:eastAsiaTheme="minorEastAsia"/>
        </w:rPr>
        <w:t>Со стороны клиентского кода, процесс решения любой задачи любым из алгоритмов системы организован по выше приведенной схеме.</w:t>
      </w:r>
      <w:r w:rsidR="00E85D79">
        <w:rPr>
          <w:rFonts w:eastAsiaTheme="minorEastAsia"/>
        </w:rPr>
        <w:t xml:space="preserve"> В каждом из шагов схемы может быть обращение к объекту-задаче для вычисления значений функции, поэтому п</w:t>
      </w:r>
      <w:r w:rsidR="00171B79">
        <w:t xml:space="preserve">ереход от постановки задачи без ограничений к задаче с ограничениями </w:t>
      </w:r>
      <w:r w:rsidR="00A15521">
        <w:t>поднял довольно острый вопрос</w:t>
      </w:r>
      <w:r w:rsidR="00171B79">
        <w:t xml:space="preserve"> организации доступа к текущей задаче в объектах-алгоритмах.</w:t>
      </w:r>
    </w:p>
    <w:p w14:paraId="26770F2F" w14:textId="77777777" w:rsidR="00171B79" w:rsidRDefault="00171B79" w:rsidP="007560BE">
      <w:r>
        <w:t xml:space="preserve">Предыдущий подход заключался в регистрации в алгоритме </w:t>
      </w:r>
      <w:r w:rsidR="00E85D79">
        <w:t xml:space="preserve">специального свойства для сохранения целевой функции (используя уже описанный интерфейс </w:t>
      </w:r>
      <w:r w:rsidR="00E85D79">
        <w:rPr>
          <w:lang w:val="en-US"/>
        </w:rPr>
        <w:t>IFunction</w:t>
      </w:r>
      <w:r w:rsidR="00E85D79" w:rsidRPr="00E85D79">
        <w:t xml:space="preserve">) </w:t>
      </w:r>
      <w:r>
        <w:t>и</w:t>
      </w:r>
      <w:r w:rsidR="008945D2" w:rsidRPr="008945D2">
        <w:t xml:space="preserve"> </w:t>
      </w:r>
      <w:r>
        <w:t xml:space="preserve">дальнейшей работе с ним. Он показал себя несостоятельным – </w:t>
      </w:r>
      <w:r w:rsidR="00A15521">
        <w:t>регистрация данного свойства не была автоматической и п</w:t>
      </w:r>
      <w:r>
        <w:t>ри реализации новых алгоритмов требовалось регистрировать ег</w:t>
      </w:r>
      <w:r w:rsidR="00E85D79">
        <w:t xml:space="preserve">о в коде с определенным именем. </w:t>
      </w:r>
    </w:p>
    <w:p w14:paraId="408E57EA" w14:textId="77777777" w:rsidR="00171B79" w:rsidRDefault="00A15521" w:rsidP="007560BE">
      <w:r>
        <w:t xml:space="preserve">В качестве решения в интерфейс </w:t>
      </w:r>
      <w:r w:rsidR="00171B79">
        <w:rPr>
          <w:lang w:val="en-US"/>
        </w:rPr>
        <w:t>ISearchAlg</w:t>
      </w:r>
      <w:r w:rsidR="00171B79">
        <w:t xml:space="preserve">было добавлено свойство </w:t>
      </w:r>
      <w:r w:rsidR="00171B79">
        <w:rPr>
          <w:lang w:val="en-US"/>
        </w:rPr>
        <w:t>Problem</w:t>
      </w:r>
      <w:r w:rsidR="00E85D79" w:rsidRPr="00E85D79">
        <w:t xml:space="preserve"> нового</w:t>
      </w:r>
      <w:r w:rsidR="008945D2" w:rsidRPr="008945D2">
        <w:t xml:space="preserve"> </w:t>
      </w:r>
      <w:r w:rsidR="00E85D79">
        <w:t>типа</w:t>
      </w:r>
      <w:r w:rsidR="008945D2" w:rsidRPr="008945D2">
        <w:t xml:space="preserve"> </w:t>
      </w:r>
      <w:r w:rsidR="00171B79">
        <w:rPr>
          <w:lang w:val="en-US"/>
        </w:rPr>
        <w:t>IProblem</w:t>
      </w:r>
      <w:r w:rsidR="00171B79">
        <w:t xml:space="preserve">, которое заменило регистрируемый вручную параметр. При этом не потребовалось значительных изменений клиентского кода – получения свойства </w:t>
      </w:r>
      <w:r w:rsidR="00171B79">
        <w:rPr>
          <w:lang w:val="en-US"/>
        </w:rPr>
        <w:t>Main</w:t>
      </w:r>
      <w:r w:rsidR="00171B79">
        <w:t xml:space="preserve">Function было заменено на </w:t>
      </w:r>
      <w:r w:rsidR="00171B79">
        <w:rPr>
          <w:lang w:val="en-US"/>
        </w:rPr>
        <w:t>Problem</w:t>
      </w:r>
      <w:r w:rsidR="00171B79">
        <w:t>.GetCriterions().FirstOrDefault().</w:t>
      </w:r>
    </w:p>
    <w:p w14:paraId="2FCF7DAE" w14:textId="77777777" w:rsidR="00171B79" w:rsidRDefault="00171B79" w:rsidP="007560BE">
      <w:r>
        <w:t xml:space="preserve">Еще одним изменением стал </w:t>
      </w:r>
      <w:r w:rsidR="00456E36">
        <w:t>перенос</w:t>
      </w:r>
      <w:r>
        <w:t xml:space="preserve"> методов развертки Пеано из </w:t>
      </w:r>
      <w:r>
        <w:rPr>
          <w:lang w:val="en-US"/>
        </w:rPr>
        <w:t>IFunction</w:t>
      </w:r>
      <w:r w:rsidR="00B86307" w:rsidRPr="00B86307">
        <w:t xml:space="preserve"> </w:t>
      </w:r>
      <w:r w:rsidR="00456E36">
        <w:t xml:space="preserve">в отдельный класс </w:t>
      </w:r>
      <w:r w:rsidR="00456E36">
        <w:rPr>
          <w:lang w:val="en-US"/>
        </w:rPr>
        <w:t>PeanoHelper</w:t>
      </w:r>
      <w:r>
        <w:t>.</w:t>
      </w:r>
      <w:r w:rsidR="00A15521">
        <w:t xml:space="preserve"> В дальнейшем планируется подде</w:t>
      </w:r>
      <w:r w:rsidR="00456E36">
        <w:t xml:space="preserve">ржка многошаговой редукции в качестве второго способа работы с многомерными функциями в численных методах. </w:t>
      </w:r>
    </w:p>
    <w:p w14:paraId="4615559A" w14:textId="77777777" w:rsidR="00171B79" w:rsidRDefault="00171B79" w:rsidP="007560BE">
      <w:r>
        <w:t xml:space="preserve">Структура </w:t>
      </w:r>
      <w:r>
        <w:rPr>
          <w:lang w:val="en-US"/>
        </w:rPr>
        <w:t>MethodPoint</w:t>
      </w:r>
      <w:r>
        <w:t xml:space="preserve"> была расширена в соответствии с новой постановкой задачи и включает поля для вычисленных значений ограничений и критериев в точке (листинг 3).</w:t>
      </w:r>
    </w:p>
    <w:p w14:paraId="3B81C32C" w14:textId="77777777" w:rsidR="00171B79" w:rsidRPr="00507C19" w:rsidRDefault="00171B79" w:rsidP="00507C19">
      <w:pPr>
        <w:pStyle w:val="a4"/>
        <w:jc w:val="center"/>
        <w:rPr>
          <w:rFonts w:eastAsia="Times New Roman"/>
          <w:i w:val="0"/>
          <w:color w:val="auto"/>
          <w:sz w:val="24"/>
          <w:szCs w:val="24"/>
          <w:lang w:val="en-US"/>
        </w:rPr>
      </w:pPr>
      <w:r w:rsidRPr="00507C19">
        <w:rPr>
          <w:i w:val="0"/>
          <w:color w:val="auto"/>
          <w:sz w:val="24"/>
          <w:szCs w:val="24"/>
        </w:rPr>
        <w:t>Листинг</w:t>
      </w:r>
      <w:r w:rsidRPr="00507C19">
        <w:rPr>
          <w:i w:val="0"/>
          <w:color w:val="auto"/>
          <w:sz w:val="24"/>
          <w:szCs w:val="24"/>
          <w:lang w:val="en-US"/>
        </w:rPr>
        <w:t xml:space="preserve">3. </w:t>
      </w:r>
      <w:r w:rsidR="008E2C78" w:rsidRPr="00507C19">
        <w:rPr>
          <w:i w:val="0"/>
          <w:color w:val="auto"/>
          <w:sz w:val="24"/>
          <w:szCs w:val="24"/>
        </w:rPr>
        <w:t>Класс</w:t>
      </w:r>
      <w:r w:rsidR="00B86307" w:rsidRPr="00507C19">
        <w:rPr>
          <w:i w:val="0"/>
          <w:color w:val="auto"/>
          <w:sz w:val="24"/>
          <w:szCs w:val="24"/>
          <w:lang w:val="en-US"/>
        </w:rPr>
        <w:t xml:space="preserve"> </w:t>
      </w:r>
      <w:r w:rsidR="008E2C78" w:rsidRPr="00507C19">
        <w:rPr>
          <w:i w:val="0"/>
          <w:color w:val="auto"/>
          <w:sz w:val="24"/>
          <w:szCs w:val="24"/>
          <w:lang w:val="en-US"/>
        </w:rPr>
        <w:t>MethodPoint</w:t>
      </w:r>
      <w:r w:rsidRPr="00507C19">
        <w:rPr>
          <w:i w:val="0"/>
          <w:color w:val="auto"/>
          <w:sz w:val="24"/>
          <w:szCs w:val="24"/>
          <w:lang w:val="en-US"/>
        </w:rPr>
        <w:t>.</w:t>
      </w:r>
    </w:p>
    <w:p w14:paraId="7C293ABC" w14:textId="77777777" w:rsidR="008E2C78" w:rsidRPr="00507C19" w:rsidRDefault="00B86307"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Pr>
          <w:rFonts w:ascii="Arial" w:hAnsi="Arial" w:cs="Arial"/>
          <w:color w:val="0000FF"/>
          <w:sz w:val="20"/>
          <w:szCs w:val="19"/>
          <w:lang w:val="en-US"/>
        </w:rPr>
        <w:t>public</w:t>
      </w:r>
      <w:r w:rsidRPr="00507C19">
        <w:rPr>
          <w:rFonts w:ascii="Arial" w:hAnsi="Arial" w:cs="Arial"/>
          <w:color w:val="0000FF"/>
          <w:sz w:val="20"/>
          <w:szCs w:val="19"/>
        </w:rPr>
        <w:t xml:space="preserve"> </w:t>
      </w:r>
      <w:r w:rsidR="008E2C78" w:rsidRPr="008E2C78">
        <w:rPr>
          <w:rFonts w:ascii="Arial" w:hAnsi="Arial" w:cs="Arial"/>
          <w:color w:val="0000FF"/>
          <w:sz w:val="20"/>
          <w:szCs w:val="19"/>
          <w:lang w:val="en-US"/>
        </w:rPr>
        <w:t>class</w:t>
      </w:r>
      <w:r w:rsidRPr="00507C19">
        <w:rPr>
          <w:rFonts w:ascii="Arial" w:hAnsi="Arial" w:cs="Arial"/>
          <w:color w:val="0000FF"/>
          <w:sz w:val="20"/>
          <w:szCs w:val="19"/>
        </w:rPr>
        <w:t xml:space="preserve"> </w:t>
      </w:r>
      <w:r w:rsidR="008E2C78" w:rsidRPr="008E2C78">
        <w:rPr>
          <w:rFonts w:ascii="Arial" w:hAnsi="Arial" w:cs="Arial"/>
          <w:color w:val="2B91AF"/>
          <w:sz w:val="20"/>
          <w:szCs w:val="19"/>
          <w:lang w:val="en-US"/>
        </w:rPr>
        <w:t>MethodPoint</w:t>
      </w:r>
    </w:p>
    <w:p w14:paraId="54BF30A3" w14:textId="77777777" w:rsidR="008E2C78" w:rsidRPr="00384D92"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384D92">
        <w:rPr>
          <w:rFonts w:ascii="Arial" w:hAnsi="Arial" w:cs="Arial"/>
          <w:color w:val="000000"/>
          <w:sz w:val="20"/>
          <w:szCs w:val="19"/>
        </w:rPr>
        <w:t>{</w:t>
      </w:r>
    </w:p>
    <w:p w14:paraId="45B9BE3F"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E2C78">
        <w:rPr>
          <w:rFonts w:ascii="Arial" w:hAnsi="Arial" w:cs="Arial"/>
          <w:color w:val="008000"/>
          <w:sz w:val="20"/>
          <w:szCs w:val="19"/>
        </w:rPr>
        <w:t>// информация для индексного метода решения - на каком номере функции остановился расчет в этой точке</w:t>
      </w:r>
    </w:p>
    <w:p w14:paraId="01C45959"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E2C78">
        <w:rPr>
          <w:rFonts w:ascii="Arial" w:hAnsi="Arial" w:cs="Arial"/>
          <w:color w:val="0000FF"/>
          <w:sz w:val="20"/>
          <w:szCs w:val="19"/>
        </w:rPr>
        <w:t>publicint</w:t>
      </w:r>
      <w:r w:rsidRPr="008E2C78">
        <w:rPr>
          <w:rFonts w:ascii="Arial" w:hAnsi="Arial" w:cs="Arial"/>
          <w:color w:val="000000"/>
          <w:sz w:val="20"/>
          <w:szCs w:val="19"/>
        </w:rPr>
        <w:t xml:space="preserve"> IdFun;</w:t>
      </w:r>
    </w:p>
    <w:p w14:paraId="64A4525E"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E2C78">
        <w:rPr>
          <w:rFonts w:ascii="Arial" w:hAnsi="Arial" w:cs="Arial"/>
          <w:color w:val="008000"/>
          <w:sz w:val="20"/>
          <w:szCs w:val="19"/>
        </w:rPr>
        <w:t>// флаг окончания процесса поиска минимума на данной точке</w:t>
      </w:r>
    </w:p>
    <w:p w14:paraId="0EF8D258" w14:textId="77777777" w:rsidR="008E2C78" w:rsidRPr="008E2C78" w:rsidRDefault="00B86307"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Pr>
          <w:rFonts w:ascii="Arial" w:hAnsi="Arial" w:cs="Arial"/>
          <w:color w:val="0000FF"/>
          <w:sz w:val="20"/>
          <w:szCs w:val="19"/>
          <w:lang w:val="en-US"/>
        </w:rPr>
        <w:t xml:space="preserve">public </w:t>
      </w:r>
      <w:r w:rsidR="008E2C78" w:rsidRPr="008E2C78">
        <w:rPr>
          <w:rFonts w:ascii="Arial" w:hAnsi="Arial" w:cs="Arial"/>
          <w:color w:val="2B91AF"/>
          <w:sz w:val="20"/>
          <w:szCs w:val="19"/>
          <w:lang w:val="en-US"/>
        </w:rPr>
        <w:t>AlgEnd</w:t>
      </w:r>
      <w:r w:rsidR="008E2C78" w:rsidRPr="008E2C78">
        <w:rPr>
          <w:rFonts w:ascii="Arial" w:hAnsi="Arial" w:cs="Arial"/>
          <w:color w:val="000000"/>
          <w:sz w:val="20"/>
          <w:szCs w:val="19"/>
          <w:lang w:val="en-US"/>
        </w:rPr>
        <w:t xml:space="preserve"> isEnd;</w:t>
      </w:r>
    </w:p>
    <w:p w14:paraId="7AAA3D8D"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E2C78">
        <w:rPr>
          <w:rFonts w:ascii="Arial" w:hAnsi="Arial" w:cs="Arial"/>
          <w:color w:val="008000"/>
          <w:sz w:val="20"/>
          <w:szCs w:val="19"/>
          <w:lang w:val="en-US"/>
        </w:rPr>
        <w:t xml:space="preserve">// </w:t>
      </w:r>
      <w:r w:rsidRPr="008E2C78">
        <w:rPr>
          <w:rFonts w:ascii="Arial" w:hAnsi="Arial" w:cs="Arial"/>
          <w:color w:val="008000"/>
          <w:sz w:val="20"/>
          <w:szCs w:val="19"/>
        </w:rPr>
        <w:t>координаты</w:t>
      </w:r>
      <w:r w:rsidR="00B86307">
        <w:rPr>
          <w:rFonts w:ascii="Arial" w:hAnsi="Arial" w:cs="Arial"/>
          <w:color w:val="008000"/>
          <w:sz w:val="20"/>
          <w:szCs w:val="19"/>
          <w:lang w:val="en-US"/>
        </w:rPr>
        <w:t xml:space="preserve"> </w:t>
      </w:r>
      <w:r w:rsidRPr="008E2C78">
        <w:rPr>
          <w:rFonts w:ascii="Arial" w:hAnsi="Arial" w:cs="Arial"/>
          <w:color w:val="008000"/>
          <w:sz w:val="20"/>
          <w:szCs w:val="19"/>
        </w:rPr>
        <w:t>точки</w:t>
      </w:r>
    </w:p>
    <w:p w14:paraId="70084447" w14:textId="77777777" w:rsidR="008E2C78" w:rsidRPr="008E2C78" w:rsidRDefault="00B86307"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Pr>
          <w:rFonts w:ascii="Arial" w:hAnsi="Arial" w:cs="Arial"/>
          <w:color w:val="0000FF"/>
          <w:sz w:val="20"/>
          <w:szCs w:val="19"/>
          <w:lang w:val="en-US"/>
        </w:rPr>
        <w:t xml:space="preserve">public </w:t>
      </w:r>
      <w:r w:rsidR="008E2C78" w:rsidRPr="008E2C78">
        <w:rPr>
          <w:rFonts w:ascii="Arial" w:hAnsi="Arial" w:cs="Arial"/>
          <w:color w:val="2B91AF"/>
          <w:sz w:val="20"/>
          <w:szCs w:val="19"/>
          <w:lang w:val="en-US"/>
        </w:rPr>
        <w:t>List</w:t>
      </w:r>
      <w:r w:rsidR="008E2C78" w:rsidRPr="008E2C78">
        <w:rPr>
          <w:rFonts w:ascii="Arial" w:hAnsi="Arial" w:cs="Arial"/>
          <w:color w:val="000000"/>
          <w:sz w:val="20"/>
          <w:szCs w:val="19"/>
          <w:lang w:val="en-US"/>
        </w:rPr>
        <w:t>&lt;</w:t>
      </w:r>
      <w:r w:rsidR="008E2C78" w:rsidRPr="008E2C78">
        <w:rPr>
          <w:rFonts w:ascii="Arial" w:hAnsi="Arial" w:cs="Arial"/>
          <w:color w:val="0000FF"/>
          <w:sz w:val="20"/>
          <w:szCs w:val="19"/>
          <w:lang w:val="en-US"/>
        </w:rPr>
        <w:t>double</w:t>
      </w:r>
      <w:r w:rsidR="008E2C78" w:rsidRPr="008E2C78">
        <w:rPr>
          <w:rFonts w:ascii="Arial" w:hAnsi="Arial" w:cs="Arial"/>
          <w:color w:val="000000"/>
          <w:sz w:val="20"/>
          <w:szCs w:val="19"/>
          <w:lang w:val="en-US"/>
        </w:rPr>
        <w:t>&gt; x;</w:t>
      </w:r>
    </w:p>
    <w:p w14:paraId="083053F4"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E2C78">
        <w:rPr>
          <w:rFonts w:ascii="Arial" w:hAnsi="Arial" w:cs="Arial"/>
          <w:color w:val="008000"/>
          <w:sz w:val="20"/>
          <w:szCs w:val="19"/>
        </w:rPr>
        <w:lastRenderedPageBreak/>
        <w:t>// образ на развертке Пеано</w:t>
      </w:r>
    </w:p>
    <w:p w14:paraId="41116A5E"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E2C78">
        <w:rPr>
          <w:rFonts w:ascii="Arial" w:hAnsi="Arial" w:cs="Arial"/>
          <w:color w:val="0000FF"/>
          <w:sz w:val="20"/>
          <w:szCs w:val="19"/>
        </w:rPr>
        <w:t>public</w:t>
      </w:r>
      <w:r w:rsidR="00B86307" w:rsidRPr="00573739">
        <w:rPr>
          <w:rFonts w:ascii="Arial" w:hAnsi="Arial" w:cs="Arial"/>
          <w:color w:val="0000FF"/>
          <w:sz w:val="20"/>
          <w:szCs w:val="19"/>
        </w:rPr>
        <w:t xml:space="preserve"> </w:t>
      </w:r>
      <w:r w:rsidRPr="008E2C78">
        <w:rPr>
          <w:rFonts w:ascii="Arial" w:hAnsi="Arial" w:cs="Arial"/>
          <w:color w:val="0000FF"/>
          <w:sz w:val="20"/>
          <w:szCs w:val="19"/>
        </w:rPr>
        <w:t>double</w:t>
      </w:r>
      <w:r w:rsidRPr="008E2C78">
        <w:rPr>
          <w:rFonts w:ascii="Arial" w:hAnsi="Arial" w:cs="Arial"/>
          <w:color w:val="000000"/>
          <w:sz w:val="20"/>
          <w:szCs w:val="19"/>
        </w:rPr>
        <w:t xml:space="preserve"> evolventX;</w:t>
      </w:r>
    </w:p>
    <w:p w14:paraId="542A70DD"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E2C78">
        <w:rPr>
          <w:rFonts w:ascii="Arial" w:hAnsi="Arial" w:cs="Arial"/>
          <w:color w:val="008000"/>
          <w:sz w:val="20"/>
          <w:szCs w:val="19"/>
        </w:rPr>
        <w:t>// вычисленное значение критерия</w:t>
      </w:r>
    </w:p>
    <w:p w14:paraId="7B38AA85" w14:textId="77777777" w:rsidR="008E2C78" w:rsidRPr="00B86307"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E2C78">
        <w:rPr>
          <w:rFonts w:ascii="Arial" w:hAnsi="Arial" w:cs="Arial"/>
          <w:color w:val="0000FF"/>
          <w:sz w:val="20"/>
          <w:szCs w:val="19"/>
          <w:lang w:val="en-US"/>
        </w:rPr>
        <w:t>public</w:t>
      </w:r>
      <w:r w:rsidR="00B86307">
        <w:rPr>
          <w:rFonts w:ascii="Arial" w:hAnsi="Arial" w:cs="Arial"/>
          <w:color w:val="0000FF"/>
          <w:sz w:val="20"/>
          <w:szCs w:val="19"/>
          <w:lang w:val="en-US"/>
        </w:rPr>
        <w:t xml:space="preserve"> </w:t>
      </w:r>
      <w:r w:rsidRPr="008E2C78">
        <w:rPr>
          <w:rFonts w:ascii="Arial" w:hAnsi="Arial" w:cs="Arial"/>
          <w:color w:val="0000FF"/>
          <w:sz w:val="20"/>
          <w:szCs w:val="19"/>
          <w:lang w:val="en-US"/>
        </w:rPr>
        <w:t>double</w:t>
      </w:r>
      <w:r w:rsidRPr="00B86307">
        <w:rPr>
          <w:rFonts w:ascii="Arial" w:hAnsi="Arial" w:cs="Arial"/>
          <w:color w:val="000000"/>
          <w:sz w:val="20"/>
          <w:szCs w:val="19"/>
          <w:lang w:val="en-US"/>
        </w:rPr>
        <w:t xml:space="preserve">? </w:t>
      </w:r>
      <w:r w:rsidRPr="008E2C78">
        <w:rPr>
          <w:rFonts w:ascii="Arial" w:hAnsi="Arial" w:cs="Arial"/>
          <w:color w:val="000000"/>
          <w:sz w:val="20"/>
          <w:szCs w:val="19"/>
          <w:lang w:val="en-US"/>
        </w:rPr>
        <w:t>y</w:t>
      </w:r>
      <w:r w:rsidRPr="00B86307">
        <w:rPr>
          <w:rFonts w:ascii="Arial" w:hAnsi="Arial" w:cs="Arial"/>
          <w:color w:val="000000"/>
          <w:sz w:val="20"/>
          <w:szCs w:val="19"/>
          <w:lang w:val="en-US"/>
        </w:rPr>
        <w:t>;</w:t>
      </w:r>
    </w:p>
    <w:p w14:paraId="47F2A129"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E2C78">
        <w:rPr>
          <w:rFonts w:ascii="Arial" w:hAnsi="Arial" w:cs="Arial"/>
          <w:color w:val="008000"/>
          <w:sz w:val="20"/>
          <w:szCs w:val="19"/>
          <w:lang w:val="en-US"/>
        </w:rPr>
        <w:t xml:space="preserve">// </w:t>
      </w:r>
      <w:r w:rsidRPr="008E2C78">
        <w:rPr>
          <w:rFonts w:ascii="Arial" w:hAnsi="Arial" w:cs="Arial"/>
          <w:color w:val="008000"/>
          <w:sz w:val="20"/>
          <w:szCs w:val="19"/>
        </w:rPr>
        <w:t>номер</w:t>
      </w:r>
      <w:r w:rsidR="00B86307">
        <w:rPr>
          <w:rFonts w:ascii="Arial" w:hAnsi="Arial" w:cs="Arial"/>
          <w:color w:val="008000"/>
          <w:sz w:val="20"/>
          <w:szCs w:val="19"/>
          <w:lang w:val="en-US"/>
        </w:rPr>
        <w:t xml:space="preserve"> </w:t>
      </w:r>
      <w:r w:rsidRPr="008E2C78">
        <w:rPr>
          <w:rFonts w:ascii="Arial" w:hAnsi="Arial" w:cs="Arial"/>
          <w:color w:val="008000"/>
          <w:sz w:val="20"/>
          <w:szCs w:val="19"/>
        </w:rPr>
        <w:t>итерации</w:t>
      </w:r>
    </w:p>
    <w:p w14:paraId="421D6AA6"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E2C78">
        <w:rPr>
          <w:rFonts w:ascii="Arial" w:hAnsi="Arial" w:cs="Arial"/>
          <w:color w:val="0000FF"/>
          <w:sz w:val="20"/>
          <w:szCs w:val="19"/>
          <w:lang w:val="en-US"/>
        </w:rPr>
        <w:t>public</w:t>
      </w:r>
      <w:r w:rsidR="00B86307">
        <w:rPr>
          <w:rFonts w:ascii="Arial" w:hAnsi="Arial" w:cs="Arial"/>
          <w:color w:val="0000FF"/>
          <w:sz w:val="20"/>
          <w:szCs w:val="19"/>
          <w:lang w:val="en-US"/>
        </w:rPr>
        <w:t xml:space="preserve"> </w:t>
      </w:r>
      <w:r w:rsidRPr="008E2C78">
        <w:rPr>
          <w:rFonts w:ascii="Arial" w:hAnsi="Arial" w:cs="Arial"/>
          <w:color w:val="0000FF"/>
          <w:sz w:val="20"/>
          <w:szCs w:val="19"/>
          <w:lang w:val="en-US"/>
        </w:rPr>
        <w:t>int</w:t>
      </w:r>
      <w:r w:rsidRPr="008E2C78">
        <w:rPr>
          <w:rFonts w:ascii="Arial" w:hAnsi="Arial" w:cs="Arial"/>
          <w:color w:val="000000"/>
          <w:sz w:val="20"/>
          <w:szCs w:val="19"/>
          <w:lang w:val="en-US"/>
        </w:rPr>
        <w:t xml:space="preserve"> iteration;</w:t>
      </w:r>
    </w:p>
    <w:p w14:paraId="7D914A74"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E2C78">
        <w:rPr>
          <w:rFonts w:ascii="Arial" w:hAnsi="Arial" w:cs="Arial"/>
          <w:color w:val="008000"/>
          <w:sz w:val="20"/>
          <w:szCs w:val="19"/>
          <w:lang w:val="en-US"/>
        </w:rPr>
        <w:t xml:space="preserve">// </w:t>
      </w:r>
      <w:r w:rsidRPr="008E2C78">
        <w:rPr>
          <w:rFonts w:ascii="Arial" w:hAnsi="Arial" w:cs="Arial"/>
          <w:color w:val="008000"/>
          <w:sz w:val="20"/>
          <w:szCs w:val="19"/>
        </w:rPr>
        <w:t>номерпроцесса</w:t>
      </w:r>
    </w:p>
    <w:p w14:paraId="49E23069"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E2C78">
        <w:rPr>
          <w:rFonts w:ascii="Arial" w:hAnsi="Arial" w:cs="Arial"/>
          <w:color w:val="0000FF"/>
          <w:sz w:val="20"/>
          <w:szCs w:val="19"/>
          <w:lang w:val="en-US"/>
        </w:rPr>
        <w:t>public</w:t>
      </w:r>
      <w:r w:rsidR="00B86307">
        <w:rPr>
          <w:rFonts w:ascii="Arial" w:hAnsi="Arial" w:cs="Arial"/>
          <w:color w:val="0000FF"/>
          <w:sz w:val="20"/>
          <w:szCs w:val="19"/>
          <w:lang w:val="en-US"/>
        </w:rPr>
        <w:t xml:space="preserve"> </w:t>
      </w:r>
      <w:r w:rsidRPr="008E2C78">
        <w:rPr>
          <w:rFonts w:ascii="Arial" w:hAnsi="Arial" w:cs="Arial"/>
          <w:color w:val="0000FF"/>
          <w:sz w:val="20"/>
          <w:szCs w:val="19"/>
          <w:lang w:val="en-US"/>
        </w:rPr>
        <w:t>int</w:t>
      </w:r>
      <w:r w:rsidRPr="008E2C78">
        <w:rPr>
          <w:rFonts w:ascii="Arial" w:hAnsi="Arial" w:cs="Arial"/>
          <w:color w:val="000000"/>
          <w:sz w:val="20"/>
          <w:szCs w:val="19"/>
          <w:lang w:val="en-US"/>
        </w:rPr>
        <w:t xml:space="preserve"> id_process;</w:t>
      </w:r>
    </w:p>
    <w:p w14:paraId="0568181F" w14:textId="77777777" w:rsidR="008E2C78" w:rsidRPr="00B86307"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86307">
        <w:rPr>
          <w:rFonts w:ascii="Arial" w:hAnsi="Arial" w:cs="Arial"/>
          <w:color w:val="008000"/>
          <w:sz w:val="20"/>
          <w:szCs w:val="19"/>
          <w:lang w:val="en-US"/>
        </w:rPr>
        <w:t xml:space="preserve">// </w:t>
      </w:r>
      <w:r w:rsidRPr="008E2C78">
        <w:rPr>
          <w:rFonts w:ascii="Arial" w:hAnsi="Arial" w:cs="Arial"/>
          <w:color w:val="008000"/>
          <w:sz w:val="20"/>
          <w:szCs w:val="19"/>
        </w:rPr>
        <w:t>значения</w:t>
      </w:r>
      <w:r w:rsidR="00B86307">
        <w:rPr>
          <w:rFonts w:ascii="Arial" w:hAnsi="Arial" w:cs="Arial"/>
          <w:color w:val="008000"/>
          <w:sz w:val="20"/>
          <w:szCs w:val="19"/>
          <w:lang w:val="en-US"/>
        </w:rPr>
        <w:t xml:space="preserve"> </w:t>
      </w:r>
      <w:r w:rsidRPr="008E2C78">
        <w:rPr>
          <w:rFonts w:ascii="Arial" w:hAnsi="Arial" w:cs="Arial"/>
          <w:color w:val="008000"/>
          <w:sz w:val="20"/>
          <w:szCs w:val="19"/>
        </w:rPr>
        <w:t>критериев</w:t>
      </w:r>
      <w:r w:rsidR="00B86307">
        <w:rPr>
          <w:rFonts w:ascii="Arial" w:hAnsi="Arial" w:cs="Arial"/>
          <w:color w:val="008000"/>
          <w:sz w:val="20"/>
          <w:szCs w:val="19"/>
          <w:lang w:val="en-US"/>
        </w:rPr>
        <w:t xml:space="preserve"> </w:t>
      </w:r>
      <w:r w:rsidRPr="008E2C78">
        <w:rPr>
          <w:rFonts w:ascii="Arial" w:hAnsi="Arial" w:cs="Arial"/>
          <w:color w:val="008000"/>
          <w:sz w:val="20"/>
          <w:szCs w:val="19"/>
        </w:rPr>
        <w:t>в</w:t>
      </w:r>
      <w:r w:rsidR="00B86307">
        <w:rPr>
          <w:rFonts w:ascii="Arial" w:hAnsi="Arial" w:cs="Arial"/>
          <w:color w:val="008000"/>
          <w:sz w:val="20"/>
          <w:szCs w:val="19"/>
          <w:lang w:val="en-US"/>
        </w:rPr>
        <w:t xml:space="preserve"> </w:t>
      </w:r>
      <w:r w:rsidRPr="008E2C78">
        <w:rPr>
          <w:rFonts w:ascii="Arial" w:hAnsi="Arial" w:cs="Arial"/>
          <w:color w:val="008000"/>
          <w:sz w:val="20"/>
          <w:szCs w:val="19"/>
        </w:rPr>
        <w:t>точке</w:t>
      </w:r>
    </w:p>
    <w:p w14:paraId="057206ED" w14:textId="77777777" w:rsidR="008E2C78" w:rsidRPr="00B86307"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E2C78">
        <w:rPr>
          <w:rFonts w:ascii="Arial" w:hAnsi="Arial" w:cs="Arial"/>
          <w:color w:val="0000FF"/>
          <w:sz w:val="20"/>
          <w:szCs w:val="19"/>
          <w:lang w:val="en-US"/>
        </w:rPr>
        <w:t>public</w:t>
      </w:r>
      <w:r w:rsidR="00B86307">
        <w:rPr>
          <w:rFonts w:ascii="Arial" w:hAnsi="Arial" w:cs="Arial"/>
          <w:color w:val="0000FF"/>
          <w:sz w:val="20"/>
          <w:szCs w:val="19"/>
          <w:lang w:val="en-US"/>
        </w:rPr>
        <w:t xml:space="preserve"> </w:t>
      </w:r>
      <w:r w:rsidRPr="008E2C78">
        <w:rPr>
          <w:rFonts w:ascii="Arial" w:hAnsi="Arial" w:cs="Arial"/>
          <w:color w:val="2B91AF"/>
          <w:sz w:val="20"/>
          <w:szCs w:val="19"/>
          <w:lang w:val="en-US"/>
        </w:rPr>
        <w:t>List</w:t>
      </w:r>
      <w:r w:rsidRPr="00B86307">
        <w:rPr>
          <w:rFonts w:ascii="Arial" w:hAnsi="Arial" w:cs="Arial"/>
          <w:color w:val="000000"/>
          <w:sz w:val="20"/>
          <w:szCs w:val="19"/>
          <w:lang w:val="en-US"/>
        </w:rPr>
        <w:t>&lt;</w:t>
      </w:r>
      <w:r w:rsidRPr="008E2C78">
        <w:rPr>
          <w:rFonts w:ascii="Arial" w:hAnsi="Arial" w:cs="Arial"/>
          <w:color w:val="0000FF"/>
          <w:sz w:val="20"/>
          <w:szCs w:val="19"/>
          <w:lang w:val="en-US"/>
        </w:rPr>
        <w:t>double</w:t>
      </w:r>
      <w:r w:rsidRPr="00B86307">
        <w:rPr>
          <w:rFonts w:ascii="Arial" w:hAnsi="Arial" w:cs="Arial"/>
          <w:color w:val="000000"/>
          <w:sz w:val="20"/>
          <w:szCs w:val="19"/>
          <w:lang w:val="en-US"/>
        </w:rPr>
        <w:t xml:space="preserve">&gt; </w:t>
      </w:r>
      <w:r w:rsidRPr="008E2C78">
        <w:rPr>
          <w:rFonts w:ascii="Arial" w:hAnsi="Arial" w:cs="Arial"/>
          <w:color w:val="000000"/>
          <w:sz w:val="20"/>
          <w:szCs w:val="19"/>
          <w:lang w:val="en-US"/>
        </w:rPr>
        <w:t>criterions</w:t>
      </w:r>
      <w:r w:rsidRPr="00B86307">
        <w:rPr>
          <w:rFonts w:ascii="Arial" w:hAnsi="Arial" w:cs="Arial"/>
          <w:color w:val="000000"/>
          <w:sz w:val="20"/>
          <w:szCs w:val="19"/>
          <w:lang w:val="en-US"/>
        </w:rPr>
        <w:t>;</w:t>
      </w:r>
    </w:p>
    <w:p w14:paraId="02806547" w14:textId="77777777" w:rsidR="008E2C78" w:rsidRPr="008E2C78" w:rsidRDefault="008E2C78" w:rsidP="008E2C78">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E2C78">
        <w:rPr>
          <w:rFonts w:ascii="Arial" w:hAnsi="Arial" w:cs="Arial"/>
          <w:color w:val="008000"/>
          <w:sz w:val="20"/>
          <w:szCs w:val="19"/>
        </w:rPr>
        <w:t>// значения ограничений в точке</w:t>
      </w:r>
    </w:p>
    <w:p w14:paraId="12BA0A98" w14:textId="77777777" w:rsidR="008E2C78" w:rsidRPr="008E2C78" w:rsidRDefault="008E2C78" w:rsidP="008E2C78">
      <w:pPr>
        <w:shd w:val="clear" w:color="auto" w:fill="E7E6E6" w:themeFill="background2"/>
        <w:rPr>
          <w:rFonts w:ascii="Arial" w:hAnsi="Arial" w:cs="Arial"/>
          <w:color w:val="000000"/>
          <w:sz w:val="20"/>
          <w:szCs w:val="19"/>
        </w:rPr>
      </w:pPr>
      <w:r w:rsidRPr="008E2C78">
        <w:rPr>
          <w:rFonts w:ascii="Arial" w:hAnsi="Arial" w:cs="Arial"/>
          <w:color w:val="0000FF"/>
          <w:sz w:val="20"/>
          <w:szCs w:val="19"/>
        </w:rPr>
        <w:t>public</w:t>
      </w:r>
      <w:r w:rsidR="00B86307" w:rsidRPr="00573739">
        <w:rPr>
          <w:rFonts w:ascii="Arial" w:hAnsi="Arial" w:cs="Arial"/>
          <w:color w:val="0000FF"/>
          <w:sz w:val="20"/>
          <w:szCs w:val="19"/>
        </w:rPr>
        <w:t xml:space="preserve"> </w:t>
      </w:r>
      <w:r w:rsidRPr="008E2C78">
        <w:rPr>
          <w:rFonts w:ascii="Arial" w:hAnsi="Arial" w:cs="Arial"/>
          <w:color w:val="2B91AF"/>
          <w:sz w:val="20"/>
          <w:szCs w:val="19"/>
        </w:rPr>
        <w:t>List</w:t>
      </w:r>
      <w:r w:rsidRPr="008E2C78">
        <w:rPr>
          <w:rFonts w:ascii="Arial" w:hAnsi="Arial" w:cs="Arial"/>
          <w:color w:val="000000"/>
          <w:sz w:val="20"/>
          <w:szCs w:val="19"/>
        </w:rPr>
        <w:t>&lt;</w:t>
      </w:r>
      <w:r w:rsidRPr="008E2C78">
        <w:rPr>
          <w:rFonts w:ascii="Arial" w:hAnsi="Arial" w:cs="Arial"/>
          <w:color w:val="0000FF"/>
          <w:sz w:val="20"/>
          <w:szCs w:val="19"/>
        </w:rPr>
        <w:t>double</w:t>
      </w:r>
      <w:r w:rsidRPr="008E2C78">
        <w:rPr>
          <w:rFonts w:ascii="Arial" w:hAnsi="Arial" w:cs="Arial"/>
          <w:color w:val="000000"/>
          <w:sz w:val="20"/>
          <w:szCs w:val="19"/>
        </w:rPr>
        <w:t>&gt; constraints;</w:t>
      </w:r>
    </w:p>
    <w:p w14:paraId="06352CBC" w14:textId="77777777" w:rsidR="00171B79" w:rsidRPr="008E2C78" w:rsidRDefault="00171B79" w:rsidP="008E2C78">
      <w:pPr>
        <w:shd w:val="clear" w:color="auto" w:fill="E7E6E6" w:themeFill="background2"/>
        <w:rPr>
          <w:rFonts w:ascii="Arial" w:hAnsi="Arial" w:cs="Arial"/>
          <w:sz w:val="28"/>
        </w:rPr>
      </w:pPr>
      <w:r w:rsidRPr="008E2C78">
        <w:rPr>
          <w:rFonts w:ascii="Arial" w:hAnsi="Arial" w:cs="Arial"/>
          <w:sz w:val="28"/>
        </w:rPr>
        <w:t>}</w:t>
      </w:r>
    </w:p>
    <w:p w14:paraId="4101E5AA" w14:textId="77777777" w:rsidR="008F4615" w:rsidRDefault="008F4615" w:rsidP="008F4615">
      <w:pPr>
        <w:pStyle w:val="1"/>
      </w:pPr>
      <w:bookmarkStart w:id="27" w:name="_Toc517294680"/>
      <w:r w:rsidRPr="008F4615">
        <w:rPr>
          <w:b w:val="0"/>
        </w:rPr>
        <w:t>3.</w:t>
      </w:r>
      <w:r>
        <w:t>2. Адаптация кодовой базы клиентского приложения</w:t>
      </w:r>
      <w:bookmarkEnd w:id="27"/>
    </w:p>
    <w:p w14:paraId="00D47B89" w14:textId="77777777" w:rsidR="00EF3D33" w:rsidRDefault="00456E36" w:rsidP="007560BE">
      <w:r>
        <w:t>В клиентском коде программного комплекса значительные переработки коснулись главного окна эксперимента. До внедрения задач с ограничениями на нем располагались сведения о текущей точке испытания, лучшей точке, целевой функции</w:t>
      </w:r>
      <w:r w:rsidR="00A73B5C">
        <w:t xml:space="preserve"> (рисунок </w:t>
      </w:r>
      <w:r w:rsidR="00B86307" w:rsidRPr="00B86307">
        <w:t>3</w:t>
      </w:r>
      <w:r w:rsidR="00A73B5C">
        <w:t>)</w:t>
      </w:r>
      <w:r>
        <w:t xml:space="preserve">. </w:t>
      </w:r>
    </w:p>
    <w:p w14:paraId="7293E2E6" w14:textId="77777777" w:rsidR="002F3366" w:rsidRDefault="002F3366" w:rsidP="002F3366">
      <w:pPr>
        <w:keepNext/>
      </w:pPr>
      <w:r>
        <w:rPr>
          <w:noProof/>
          <w:lang w:eastAsia="ru-RU"/>
        </w:rPr>
        <w:drawing>
          <wp:inline distT="0" distB="0" distL="0" distR="0" wp14:anchorId="0E51E48D" wp14:editId="76B9B07D">
            <wp:extent cx="6117834" cy="457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413" b="295"/>
                    <a:stretch/>
                  </pic:blipFill>
                  <pic:spPr bwMode="auto">
                    <a:xfrm>
                      <a:off x="0" y="0"/>
                      <a:ext cx="6123627" cy="4576329"/>
                    </a:xfrm>
                    <a:prstGeom prst="rect">
                      <a:avLst/>
                    </a:prstGeom>
                    <a:ln>
                      <a:noFill/>
                    </a:ln>
                    <a:extLst>
                      <a:ext uri="{53640926-AAD7-44D8-BBD7-CCE9431645EC}">
                        <a14:shadowObscured xmlns:a14="http://schemas.microsoft.com/office/drawing/2010/main"/>
                      </a:ext>
                    </a:extLst>
                  </pic:spPr>
                </pic:pic>
              </a:graphicData>
            </a:graphic>
          </wp:inline>
        </w:drawing>
      </w:r>
    </w:p>
    <w:p w14:paraId="2E74913C" w14:textId="168B29A6" w:rsidR="002F3366" w:rsidRPr="00507C19" w:rsidRDefault="002F3366" w:rsidP="00507C19">
      <w:pPr>
        <w:pStyle w:val="a4"/>
        <w:jc w:val="center"/>
        <w:rPr>
          <w:i w:val="0"/>
          <w:color w:val="auto"/>
          <w:sz w:val="24"/>
          <w:szCs w:val="24"/>
        </w:rPr>
      </w:pPr>
      <w:r w:rsidRPr="00507C19">
        <w:rPr>
          <w:i w:val="0"/>
          <w:color w:val="auto"/>
          <w:sz w:val="24"/>
          <w:szCs w:val="24"/>
        </w:rPr>
        <w:t xml:space="preserve">Рисунок </w:t>
      </w:r>
      <w:r w:rsidR="00A47A93" w:rsidRPr="00507C19">
        <w:rPr>
          <w:i w:val="0"/>
          <w:color w:val="auto"/>
          <w:sz w:val="24"/>
          <w:szCs w:val="24"/>
        </w:rPr>
        <w:fldChar w:fldCharType="begin"/>
      </w:r>
      <w:r w:rsidRPr="00507C19">
        <w:rPr>
          <w:i w:val="0"/>
          <w:color w:val="auto"/>
          <w:sz w:val="24"/>
          <w:szCs w:val="24"/>
        </w:rPr>
        <w:instrText xml:space="preserve"> SEQ Рисунок \* ARABIC </w:instrText>
      </w:r>
      <w:r w:rsidR="00A47A93" w:rsidRPr="00507C19">
        <w:rPr>
          <w:i w:val="0"/>
          <w:color w:val="auto"/>
          <w:sz w:val="24"/>
          <w:szCs w:val="24"/>
        </w:rPr>
        <w:fldChar w:fldCharType="separate"/>
      </w:r>
      <w:r w:rsidR="00415CD5" w:rsidRPr="00507C19">
        <w:rPr>
          <w:i w:val="0"/>
          <w:noProof/>
          <w:color w:val="auto"/>
          <w:sz w:val="24"/>
          <w:szCs w:val="24"/>
        </w:rPr>
        <w:t>3</w:t>
      </w:r>
      <w:r w:rsidR="00A47A93" w:rsidRPr="00507C19">
        <w:rPr>
          <w:i w:val="0"/>
          <w:color w:val="auto"/>
          <w:sz w:val="24"/>
          <w:szCs w:val="24"/>
        </w:rPr>
        <w:fldChar w:fldCharType="end"/>
      </w:r>
      <w:r w:rsidRPr="00507C19">
        <w:rPr>
          <w:i w:val="0"/>
          <w:color w:val="auto"/>
          <w:sz w:val="24"/>
          <w:szCs w:val="24"/>
        </w:rPr>
        <w:t>.</w:t>
      </w:r>
      <w:r w:rsidR="00B86307" w:rsidRPr="00507C19">
        <w:rPr>
          <w:i w:val="0"/>
          <w:color w:val="auto"/>
          <w:sz w:val="24"/>
          <w:szCs w:val="24"/>
        </w:rPr>
        <w:t xml:space="preserve"> </w:t>
      </w:r>
      <w:r w:rsidRPr="00507C19">
        <w:rPr>
          <w:i w:val="0"/>
          <w:color w:val="auto"/>
          <w:sz w:val="24"/>
          <w:szCs w:val="24"/>
        </w:rPr>
        <w:t>Представление решения задачи без ограничений в программном комплексе Абсолют.</w:t>
      </w:r>
    </w:p>
    <w:p w14:paraId="48F47D98" w14:textId="77777777" w:rsidR="002F3366" w:rsidRDefault="002F3366" w:rsidP="007560BE"/>
    <w:p w14:paraId="6682FF0B" w14:textId="77777777" w:rsidR="002F3366" w:rsidRDefault="00EF3D33" w:rsidP="00EF3D33">
      <w:r>
        <w:lastRenderedPageBreak/>
        <w:t xml:space="preserve">Визуализация отображения целевой функции на результирующем множестве </w:t>
      </w:r>
      <w:r>
        <w:rPr>
          <w:lang w:val="en-US"/>
        </w:rPr>
        <w:t>D</w:t>
      </w:r>
      <w:r>
        <w:t xml:space="preserve">разработана на основе построения поверхности функции без учета ограничений. Для этого класс </w:t>
      </w:r>
      <w:r>
        <w:rPr>
          <w:lang w:val="en-US"/>
        </w:rPr>
        <w:t>Surface</w:t>
      </w:r>
      <w:r>
        <w:t xml:space="preserve">из библиотеки графических элементов </w:t>
      </w:r>
      <w:r>
        <w:rPr>
          <w:lang w:val="en-US"/>
        </w:rPr>
        <w:t>Rendering</w:t>
      </w:r>
      <w:r>
        <w:t xml:space="preserve">был переработан в класс </w:t>
      </w:r>
      <w:r>
        <w:rPr>
          <w:lang w:val="en-US"/>
        </w:rPr>
        <w:t>ProblemaSurface</w:t>
      </w:r>
      <w:r w:rsidR="002F3366">
        <w:t xml:space="preserve">. </w:t>
      </w:r>
      <w:r w:rsidR="002F3366">
        <w:rPr>
          <w:lang w:val="en-US"/>
        </w:rPr>
        <w:t>ProblemaSurface</w:t>
      </w:r>
      <w:r w:rsidR="00B86307" w:rsidRPr="00B86307">
        <w:t xml:space="preserve"> </w:t>
      </w:r>
      <w:r w:rsidR="002F3366">
        <w:t xml:space="preserve">использует интерфейс </w:t>
      </w:r>
      <w:r w:rsidR="002F3366">
        <w:rPr>
          <w:lang w:val="en-US"/>
        </w:rPr>
        <w:t>IProblem</w:t>
      </w:r>
      <w:r w:rsidR="00B86307" w:rsidRPr="00B86307">
        <w:t xml:space="preserve"> </w:t>
      </w:r>
      <w:r w:rsidR="002F3366">
        <w:t xml:space="preserve">и учитывает значения ограничений в точках сетки для построения поверхности. Реализация учета ограничений потребовала изменений только в методе </w:t>
      </w:r>
      <w:r w:rsidR="002F3366">
        <w:rPr>
          <w:lang w:val="en-US"/>
        </w:rPr>
        <w:t>FillPolygons</w:t>
      </w:r>
      <w:r w:rsidR="002F3366">
        <w:t>, который составляет сетку вершин. Остальной процесс отображения поверхности остался неизменным</w:t>
      </w:r>
      <w:r w:rsidR="00E85D79">
        <w:t>.</w:t>
      </w:r>
    </w:p>
    <w:p w14:paraId="4A7F2622" w14:textId="77777777" w:rsidR="005129E7" w:rsidRDefault="005129E7" w:rsidP="00EF3D33">
      <w:r>
        <w:t>Пример построенной поверхности с учетом функциональных о</w:t>
      </w:r>
      <w:r w:rsidR="00E85D79">
        <w:t>граничений показан на рисунке 4.</w:t>
      </w:r>
    </w:p>
    <w:tbl>
      <w:tblPr>
        <w:tblStyle w:val="af5"/>
        <w:tblW w:w="0" w:type="auto"/>
        <w:tblLook w:val="04A0" w:firstRow="1" w:lastRow="0" w:firstColumn="1" w:lastColumn="0" w:noHBand="0" w:noVBand="1"/>
      </w:tblPr>
      <w:tblGrid>
        <w:gridCol w:w="4377"/>
        <w:gridCol w:w="4968"/>
      </w:tblGrid>
      <w:tr w:rsidR="00E85D79" w14:paraId="6D5FE2B3" w14:textId="77777777" w:rsidTr="00E85D79">
        <w:tc>
          <w:tcPr>
            <w:tcW w:w="4785" w:type="dxa"/>
          </w:tcPr>
          <w:p w14:paraId="0AE6B7BA" w14:textId="77777777" w:rsidR="00E85D79" w:rsidRDefault="00E85D79" w:rsidP="00EF3D33">
            <w:r>
              <w:rPr>
                <w:noProof/>
                <w:lang w:eastAsia="ru-RU"/>
              </w:rPr>
              <w:drawing>
                <wp:inline distT="0" distB="0" distL="0" distR="0" wp14:anchorId="4CB49F40" wp14:editId="484E2D32">
                  <wp:extent cx="3063044" cy="2529840"/>
                  <wp:effectExtent l="0" t="0" r="0" b="0"/>
                  <wp:docPr id="6" name="Рисунок 6" descr="Criteria After Costrain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iteria After Costraint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276" cy="2538291"/>
                          </a:xfrm>
                          <a:prstGeom prst="rect">
                            <a:avLst/>
                          </a:prstGeom>
                          <a:noFill/>
                          <a:ln>
                            <a:noFill/>
                          </a:ln>
                        </pic:spPr>
                      </pic:pic>
                    </a:graphicData>
                  </a:graphic>
                </wp:inline>
              </w:drawing>
            </w:r>
          </w:p>
        </w:tc>
        <w:tc>
          <w:tcPr>
            <w:tcW w:w="4786" w:type="dxa"/>
          </w:tcPr>
          <w:p w14:paraId="50231816" w14:textId="77777777" w:rsidR="00E85D79" w:rsidRDefault="00E85D79" w:rsidP="00EF3D33">
            <w:r>
              <w:rPr>
                <w:noProof/>
                <w:lang w:eastAsia="ru-RU"/>
              </w:rPr>
              <w:drawing>
                <wp:inline distT="0" distB="0" distL="0" distR="0" wp14:anchorId="7A28B3EC" wp14:editId="068B5FFF">
                  <wp:extent cx="3497580" cy="2522566"/>
                  <wp:effectExtent l="0" t="0" r="0" b="0"/>
                  <wp:docPr id="10" name="Рисунок 10" descr="Criteria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teria 0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179" cy="2532374"/>
                          </a:xfrm>
                          <a:prstGeom prst="rect">
                            <a:avLst/>
                          </a:prstGeom>
                          <a:noFill/>
                          <a:ln>
                            <a:noFill/>
                          </a:ln>
                        </pic:spPr>
                      </pic:pic>
                    </a:graphicData>
                  </a:graphic>
                </wp:inline>
              </w:drawing>
            </w:r>
          </w:p>
        </w:tc>
      </w:tr>
    </w:tbl>
    <w:p w14:paraId="1288DDA6" w14:textId="1FAFF204" w:rsidR="005129E7" w:rsidRPr="00507C19" w:rsidRDefault="005129E7" w:rsidP="00507C19">
      <w:pPr>
        <w:pStyle w:val="a4"/>
        <w:jc w:val="center"/>
        <w:rPr>
          <w:i w:val="0"/>
          <w:color w:val="auto"/>
          <w:sz w:val="24"/>
          <w:szCs w:val="24"/>
        </w:rPr>
      </w:pPr>
      <w:r w:rsidRPr="00507C19">
        <w:rPr>
          <w:i w:val="0"/>
          <w:color w:val="auto"/>
          <w:sz w:val="24"/>
          <w:szCs w:val="24"/>
        </w:rPr>
        <w:t xml:space="preserve">Рисунок </w:t>
      </w:r>
      <w:r w:rsidR="00A47A93" w:rsidRPr="00507C19">
        <w:rPr>
          <w:i w:val="0"/>
          <w:color w:val="auto"/>
          <w:sz w:val="24"/>
          <w:szCs w:val="24"/>
        </w:rPr>
        <w:fldChar w:fldCharType="begin"/>
      </w:r>
      <w:r w:rsidRPr="00507C19">
        <w:rPr>
          <w:i w:val="0"/>
          <w:color w:val="auto"/>
          <w:sz w:val="24"/>
          <w:szCs w:val="24"/>
        </w:rPr>
        <w:instrText xml:space="preserve"> SEQ Рисунок \* ARABIC </w:instrText>
      </w:r>
      <w:r w:rsidR="00A47A93" w:rsidRPr="00507C19">
        <w:rPr>
          <w:i w:val="0"/>
          <w:color w:val="auto"/>
          <w:sz w:val="24"/>
          <w:szCs w:val="24"/>
        </w:rPr>
        <w:fldChar w:fldCharType="separate"/>
      </w:r>
      <w:r w:rsidR="00415CD5" w:rsidRPr="00507C19">
        <w:rPr>
          <w:i w:val="0"/>
          <w:noProof/>
          <w:color w:val="auto"/>
          <w:sz w:val="24"/>
          <w:szCs w:val="24"/>
        </w:rPr>
        <w:t>4</w:t>
      </w:r>
      <w:r w:rsidR="00A47A93" w:rsidRPr="00507C19">
        <w:rPr>
          <w:i w:val="0"/>
          <w:color w:val="auto"/>
          <w:sz w:val="24"/>
          <w:szCs w:val="24"/>
        </w:rPr>
        <w:fldChar w:fldCharType="end"/>
      </w:r>
      <w:r w:rsidRPr="00507C19">
        <w:rPr>
          <w:i w:val="0"/>
          <w:color w:val="auto"/>
          <w:sz w:val="24"/>
          <w:szCs w:val="24"/>
        </w:rPr>
        <w:t>. Пример построения поверхности цел</w:t>
      </w:r>
      <w:r w:rsidR="008E2C78" w:rsidRPr="00507C19">
        <w:rPr>
          <w:i w:val="0"/>
          <w:color w:val="auto"/>
          <w:sz w:val="24"/>
          <w:szCs w:val="24"/>
        </w:rPr>
        <w:t>е</w:t>
      </w:r>
      <w:r w:rsidRPr="00507C19">
        <w:rPr>
          <w:i w:val="0"/>
          <w:color w:val="auto"/>
          <w:sz w:val="24"/>
          <w:szCs w:val="24"/>
        </w:rPr>
        <w:t>вой функции с учетом ограничений / без учета ограничений</w:t>
      </w:r>
    </w:p>
    <w:p w14:paraId="27ABDD15" w14:textId="77777777" w:rsidR="005C68D6" w:rsidRDefault="00874A77" w:rsidP="007560BE">
      <w:r>
        <w:t>После интеграции</w:t>
      </w:r>
      <w:r w:rsidR="00456E36">
        <w:t xml:space="preserve"> нового типа задач </w:t>
      </w:r>
      <w:r>
        <w:t>в пользовательский интерфейс</w:t>
      </w:r>
      <w:r w:rsidR="00456E36">
        <w:t xml:space="preserve"> введено новое рабочее окно с информацией по всем функционалам системы и отображением целевой функции на множестве </w:t>
      </w:r>
      <w:r w:rsidR="00456E36">
        <w:rPr>
          <w:lang w:val="en-US"/>
        </w:rPr>
        <w:t>D</w:t>
      </w:r>
      <w:r w:rsidR="00456E36">
        <w:t>.</w:t>
      </w:r>
      <w:r w:rsidR="005129E7">
        <w:t xml:space="preserve"> Для этого в пользовательском элементе управления визуализации поверхности критерия был изменен объект для </w:t>
      </w:r>
      <w:r w:rsidR="008E2C78">
        <w:t>отображения</w:t>
      </w:r>
      <w:r w:rsidR="005129E7">
        <w:t xml:space="preserve"> с типа </w:t>
      </w:r>
      <w:r w:rsidR="005129E7">
        <w:rPr>
          <w:lang w:val="en-US"/>
        </w:rPr>
        <w:t>Surface</w:t>
      </w:r>
      <w:r w:rsidR="005129E7" w:rsidRPr="005129E7">
        <w:t xml:space="preserve"> на тип </w:t>
      </w:r>
      <w:r w:rsidR="005129E7">
        <w:t xml:space="preserve">ProblemSurface. </w:t>
      </w:r>
    </w:p>
    <w:p w14:paraId="074D35D1" w14:textId="77777777" w:rsidR="00EF3D33" w:rsidRPr="005C68D6" w:rsidRDefault="005C68D6" w:rsidP="007560BE">
      <w:r>
        <w:t>В пользовательском интерфейсе отображение организовано при помощи нескольких дочерних форм для каждого функционала задачи. Итоговая поверхность целевой функции доступна в отдельном окне. Все окна функционалов имеют синхронизированное вращение поверхностей.</w:t>
      </w:r>
    </w:p>
    <w:p w14:paraId="38163578" w14:textId="77777777" w:rsidR="00A73B5C" w:rsidRDefault="005129E7" w:rsidP="005C68D6">
      <w:pPr>
        <w:keepNext/>
        <w:jc w:val="center"/>
        <w:rPr>
          <w:noProof/>
          <w:lang w:eastAsia="ru-RU"/>
        </w:rPr>
      </w:pPr>
      <w:r>
        <w:rPr>
          <w:noProof/>
          <w:lang w:eastAsia="ru-RU"/>
        </w:rPr>
        <w:lastRenderedPageBreak/>
        <w:drawing>
          <wp:inline distT="0" distB="0" distL="0" distR="0" wp14:anchorId="2BEE6579" wp14:editId="73B79065">
            <wp:extent cx="6331173" cy="34555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528" cy="3458505"/>
                    </a:xfrm>
                    <a:prstGeom prst="rect">
                      <a:avLst/>
                    </a:prstGeom>
                  </pic:spPr>
                </pic:pic>
              </a:graphicData>
            </a:graphic>
          </wp:inline>
        </w:drawing>
      </w:r>
    </w:p>
    <w:p w14:paraId="470E0C51" w14:textId="369E7D7A" w:rsidR="006D458B" w:rsidRPr="00507C19" w:rsidRDefault="005C68D6" w:rsidP="00507C19">
      <w:pPr>
        <w:pStyle w:val="a4"/>
        <w:jc w:val="center"/>
        <w:rPr>
          <w:i w:val="0"/>
          <w:color w:val="auto"/>
          <w:sz w:val="24"/>
          <w:szCs w:val="24"/>
        </w:rPr>
      </w:pPr>
      <w:r w:rsidRPr="00507C19">
        <w:rPr>
          <w:i w:val="0"/>
          <w:color w:val="auto"/>
          <w:sz w:val="24"/>
          <w:szCs w:val="24"/>
        </w:rPr>
        <w:t xml:space="preserve">Рисунок </w:t>
      </w:r>
      <w:r w:rsidR="00A47A93" w:rsidRPr="00507C19">
        <w:rPr>
          <w:i w:val="0"/>
          <w:color w:val="auto"/>
          <w:sz w:val="24"/>
          <w:szCs w:val="24"/>
        </w:rPr>
        <w:fldChar w:fldCharType="begin"/>
      </w:r>
      <w:r w:rsidRPr="00507C19">
        <w:rPr>
          <w:i w:val="0"/>
          <w:color w:val="auto"/>
          <w:sz w:val="24"/>
          <w:szCs w:val="24"/>
        </w:rPr>
        <w:instrText xml:space="preserve"> SEQ Рисунок \* ARABIC </w:instrText>
      </w:r>
      <w:r w:rsidR="00A47A93" w:rsidRPr="00507C19">
        <w:rPr>
          <w:i w:val="0"/>
          <w:color w:val="auto"/>
          <w:sz w:val="24"/>
          <w:szCs w:val="24"/>
        </w:rPr>
        <w:fldChar w:fldCharType="separate"/>
      </w:r>
      <w:r w:rsidR="00415CD5" w:rsidRPr="00507C19">
        <w:rPr>
          <w:i w:val="0"/>
          <w:noProof/>
          <w:color w:val="auto"/>
          <w:sz w:val="24"/>
          <w:szCs w:val="24"/>
        </w:rPr>
        <w:t>5</w:t>
      </w:r>
      <w:r w:rsidR="00A47A93" w:rsidRPr="00507C19">
        <w:rPr>
          <w:i w:val="0"/>
          <w:color w:val="auto"/>
          <w:sz w:val="24"/>
          <w:szCs w:val="24"/>
        </w:rPr>
        <w:fldChar w:fldCharType="end"/>
      </w:r>
      <w:r w:rsidRPr="00507C19">
        <w:rPr>
          <w:i w:val="0"/>
          <w:color w:val="auto"/>
          <w:sz w:val="24"/>
          <w:szCs w:val="24"/>
        </w:rPr>
        <w:t xml:space="preserve">. Форма эксперимента для задач с </w:t>
      </w:r>
      <w:r w:rsidR="006D458B" w:rsidRPr="00507C19">
        <w:rPr>
          <w:i w:val="0"/>
          <w:color w:val="auto"/>
          <w:sz w:val="24"/>
          <w:szCs w:val="24"/>
        </w:rPr>
        <w:t>ограничениями.</w:t>
      </w:r>
    </w:p>
    <w:p w14:paraId="00FB6376" w14:textId="77777777" w:rsidR="005A1DA1" w:rsidRPr="00456E36" w:rsidRDefault="00083EBE" w:rsidP="007560BE">
      <w:r>
        <w:t xml:space="preserve">Архитектура приложения, спроектированная с учетом особенностей предметной области и применением паттернов проектирования, позволила провести значительное изменение одного из основных интерфейсов практически без переписывания основных частей кода. </w:t>
      </w:r>
      <w:r w:rsidR="005A1DA1" w:rsidRPr="00456E36">
        <w:br w:type="page"/>
      </w:r>
    </w:p>
    <w:p w14:paraId="472345C9" w14:textId="77777777" w:rsidR="005A1DA1" w:rsidRPr="00F755B7" w:rsidRDefault="008F4615" w:rsidP="006D458B">
      <w:pPr>
        <w:pStyle w:val="1"/>
      </w:pPr>
      <w:bookmarkStart w:id="28" w:name="_Toc517294681"/>
      <w:r>
        <w:lastRenderedPageBreak/>
        <w:t>4</w:t>
      </w:r>
      <w:r w:rsidR="00CE10A0">
        <w:t xml:space="preserve">. </w:t>
      </w:r>
      <w:r w:rsidR="005A1DA1" w:rsidRPr="00F755B7">
        <w:t>Интеграция программного комплекса с существующими библиотеками оптимизации</w:t>
      </w:r>
      <w:bookmarkEnd w:id="28"/>
    </w:p>
    <w:p w14:paraId="2F391866" w14:textId="77777777" w:rsidR="00F755B7" w:rsidRDefault="00F755B7" w:rsidP="007560BE"/>
    <w:p w14:paraId="3C69C0F8" w14:textId="77777777" w:rsidR="005A1DA1" w:rsidRPr="008E2225" w:rsidRDefault="00083EBE" w:rsidP="007560BE">
      <w:pPr>
        <w:rPr>
          <w:b/>
          <w:sz w:val="32"/>
        </w:rPr>
      </w:pPr>
      <w:r>
        <w:t xml:space="preserve">Одним из основных направлений развития программного комплекса Абсолют является взаимодействие с существующими системами оптимизации для наглядного сравнения и изучения процесса поиска решения. На данный момент была интегрирована система </w:t>
      </w:r>
      <w:r>
        <w:rPr>
          <w:lang w:val="en-US"/>
        </w:rPr>
        <w:t>Globalizer</w:t>
      </w:r>
      <w:r>
        <w:t>при помощи вызова исполняемого файла специально сформированной командной строкой и последующим импортом файла результатов. Работа в этом направлении была</w:t>
      </w:r>
      <w:r w:rsidR="009370B0">
        <w:t xml:space="preserve"> п</w:t>
      </w:r>
      <w:r>
        <w:t>родолжена интеграцией библиотек</w:t>
      </w:r>
      <w:r w:rsidR="00DC5085">
        <w:t xml:space="preserve"> </w:t>
      </w:r>
      <w:r w:rsidR="009370B0">
        <w:rPr>
          <w:lang w:val="en-US"/>
        </w:rPr>
        <w:t>AlgLib</w:t>
      </w:r>
      <w:r w:rsidR="00B86307" w:rsidRPr="00B86307">
        <w:t xml:space="preserve"> </w:t>
      </w:r>
      <w:r w:rsidR="009370B0">
        <w:t xml:space="preserve">и </w:t>
      </w:r>
      <w:r w:rsidR="009370B0">
        <w:rPr>
          <w:lang w:val="en-US"/>
        </w:rPr>
        <w:t>MOEAFramework</w:t>
      </w:r>
      <w:r w:rsidR="008E2225">
        <w:t>, внедрение которых осуществлялось путем написания специальных адаптеров для постановки задачи.</w:t>
      </w:r>
    </w:p>
    <w:p w14:paraId="401CC19C" w14:textId="77777777" w:rsidR="005A1DA1" w:rsidRPr="00083EBE" w:rsidRDefault="008F4615" w:rsidP="008F4615">
      <w:pPr>
        <w:pStyle w:val="1"/>
      </w:pPr>
      <w:bookmarkStart w:id="29" w:name="_Toc517294682"/>
      <w:r w:rsidRPr="00573739">
        <w:rPr>
          <w:b w:val="0"/>
        </w:rPr>
        <w:t>4.</w:t>
      </w:r>
      <w:r w:rsidRPr="00573739">
        <w:t xml:space="preserve">1. </w:t>
      </w:r>
      <w:r w:rsidR="0094798F">
        <w:rPr>
          <w:lang w:val="en-US"/>
        </w:rPr>
        <w:t>MOEAFramework</w:t>
      </w:r>
      <w:bookmarkEnd w:id="29"/>
    </w:p>
    <w:p w14:paraId="2A3C5D82" w14:textId="77777777" w:rsidR="0094798F" w:rsidRPr="0090588A" w:rsidRDefault="005A1DA1" w:rsidP="007560BE">
      <w:r>
        <w:rPr>
          <w:lang w:val="en-US"/>
        </w:rPr>
        <w:t>MOEAFramework</w:t>
      </w:r>
      <w:r w:rsidRPr="005A1DA1">
        <w:t xml:space="preserve"> - </w:t>
      </w:r>
      <w:r>
        <w:t>к</w:t>
      </w:r>
      <w:r w:rsidR="0094798F">
        <w:t xml:space="preserve">омплект библиотек для изучения, сравнения и использования различных генетических алгоритмов многокритериальной оптимизации на языке </w:t>
      </w:r>
      <w:r w:rsidR="0094798F">
        <w:rPr>
          <w:lang w:val="en-US"/>
        </w:rPr>
        <w:t>Java</w:t>
      </w:r>
      <w:r w:rsidR="0094798F" w:rsidRPr="0094798F">
        <w:t>.</w:t>
      </w:r>
      <w:r>
        <w:t xml:space="preserve"> Список доступных методов содержит около 20 наименований, среди которых </w:t>
      </w:r>
      <w:r w:rsidR="0090588A" w:rsidRPr="0090588A">
        <w:rPr>
          <w:lang w:val="en-US"/>
        </w:rPr>
        <w:t>NSGA</w:t>
      </w:r>
      <w:r w:rsidR="0090588A" w:rsidRPr="0090588A">
        <w:t>-</w:t>
      </w:r>
      <w:r w:rsidR="0090588A" w:rsidRPr="0090588A">
        <w:rPr>
          <w:lang w:val="en-US"/>
        </w:rPr>
        <w:t>II</w:t>
      </w:r>
      <w:r w:rsidR="0090588A" w:rsidRPr="0090588A">
        <w:t xml:space="preserve">, </w:t>
      </w:r>
      <w:r w:rsidR="0090588A" w:rsidRPr="0090588A">
        <w:rPr>
          <w:lang w:val="en-US"/>
        </w:rPr>
        <w:t>NSGA</w:t>
      </w:r>
      <w:r w:rsidR="0090588A" w:rsidRPr="0090588A">
        <w:t>-</w:t>
      </w:r>
      <w:r w:rsidR="0090588A" w:rsidRPr="0090588A">
        <w:rPr>
          <w:lang w:val="en-US"/>
        </w:rPr>
        <w:t>III</w:t>
      </w:r>
      <w:r w:rsidR="0090588A" w:rsidRPr="0090588A">
        <w:t xml:space="preserve">, </w:t>
      </w:r>
      <w:r w:rsidR="0090588A" w:rsidRPr="0090588A">
        <w:rPr>
          <w:lang w:val="en-US"/>
        </w:rPr>
        <w:t>ε</w:t>
      </w:r>
      <w:r w:rsidR="0090588A" w:rsidRPr="0090588A">
        <w:t>-</w:t>
      </w:r>
      <w:r w:rsidR="0090588A" w:rsidRPr="0090588A">
        <w:rPr>
          <w:lang w:val="en-US"/>
        </w:rPr>
        <w:t>MOEA</w:t>
      </w:r>
      <w:r w:rsidR="0090588A">
        <w:t>[7].</w:t>
      </w:r>
    </w:p>
    <w:p w14:paraId="68DC03EA" w14:textId="77777777" w:rsidR="00083EBE" w:rsidRPr="0089059E" w:rsidRDefault="0090588A" w:rsidP="0089059E">
      <w:r>
        <w:t xml:space="preserve">Интеграция производилась путем преобразования библиотек </w:t>
      </w:r>
      <w:r>
        <w:rPr>
          <w:lang w:val="en-US"/>
        </w:rPr>
        <w:t>MOEAFramework</w:t>
      </w:r>
      <w:r w:rsidR="00B86307" w:rsidRPr="00B86307">
        <w:t xml:space="preserve"> </w:t>
      </w:r>
      <w:r>
        <w:t xml:space="preserve">в </w:t>
      </w:r>
      <w:r>
        <w:rPr>
          <w:lang w:val="en-US"/>
        </w:rPr>
        <w:t>DLL</w:t>
      </w:r>
      <w:r w:rsidRPr="0090588A">
        <w:t>-</w:t>
      </w:r>
      <w:r>
        <w:t xml:space="preserve">библиотеки для языка </w:t>
      </w:r>
      <w:r>
        <w:rPr>
          <w:lang w:val="en-US"/>
        </w:rPr>
        <w:t>C</w:t>
      </w:r>
      <w:r w:rsidRPr="0090588A">
        <w:t xml:space="preserve"># </w:t>
      </w:r>
      <w:r>
        <w:t xml:space="preserve">с использованием набора инструментов </w:t>
      </w:r>
      <w:r>
        <w:rPr>
          <w:lang w:val="en-US"/>
        </w:rPr>
        <w:t>IKVM</w:t>
      </w:r>
      <w:r w:rsidRPr="0090588A">
        <w:t>.</w:t>
      </w:r>
      <w:r>
        <w:rPr>
          <w:lang w:val="en-US"/>
        </w:rPr>
        <w:t>NET</w:t>
      </w:r>
      <w:r w:rsidRPr="0090588A">
        <w:t>[8].</w:t>
      </w:r>
      <w:r w:rsidR="008E2225">
        <w:t xml:space="preserve"> Кроме такого подхода рассматривался способ, аналогичный работе с системой </w:t>
      </w:r>
      <w:r w:rsidR="00B86307">
        <w:rPr>
          <w:lang w:val="en-US"/>
        </w:rPr>
        <w:t>Globalizer</w:t>
      </w:r>
      <w:r w:rsidR="008E2225">
        <w:t xml:space="preserve"> - написание </w:t>
      </w:r>
      <w:r w:rsidR="008E2225">
        <w:rPr>
          <w:lang w:val="en-US"/>
        </w:rPr>
        <w:t>java</w:t>
      </w:r>
      <w:r w:rsidR="008E2225">
        <w:t xml:space="preserve">-приложения для вызова из командной строки, которое обеспечивало бы доступ к функциональности </w:t>
      </w:r>
      <w:r w:rsidR="008E2225">
        <w:rPr>
          <w:lang w:val="en-US"/>
        </w:rPr>
        <w:t>MOEAFramework</w:t>
      </w:r>
      <w:r w:rsidR="008E2225" w:rsidRPr="008E2225">
        <w:t xml:space="preserve">. </w:t>
      </w:r>
      <w:r w:rsidR="0089059E">
        <w:t xml:space="preserve">Использование </w:t>
      </w:r>
      <w:r w:rsidR="0089059E">
        <w:rPr>
          <w:lang w:val="en-US"/>
        </w:rPr>
        <w:t>IKVM</w:t>
      </w:r>
      <w:r w:rsidR="0089059E" w:rsidRPr="0090588A">
        <w:t>.</w:t>
      </w:r>
      <w:r w:rsidR="0089059E">
        <w:rPr>
          <w:lang w:val="en-US"/>
        </w:rPr>
        <w:t>NET</w:t>
      </w:r>
      <w:r w:rsidR="0089059E">
        <w:t xml:space="preserve"> оказалось предпочтительнее из-за прямого подключения библиотек к системе Абсолют без дополнительной разработки консольного приложения.</w:t>
      </w:r>
    </w:p>
    <w:p w14:paraId="5B8F10FB" w14:textId="77777777" w:rsidR="0090588A" w:rsidRPr="00083EBE" w:rsidRDefault="0090588A" w:rsidP="007560BE">
      <w:r>
        <w:t>После конвертации библиотек</w:t>
      </w:r>
      <w:r w:rsidR="00394D57">
        <w:t xml:space="preserve"> интегрируемой системы</w:t>
      </w:r>
      <w:r>
        <w:t xml:space="preserve"> требовалось привести интерфейс </w:t>
      </w:r>
      <w:r w:rsidR="00394D57">
        <w:t xml:space="preserve">задачи оптимизации программного комплекса Абсолют </w:t>
      </w:r>
      <w:r w:rsidR="00394D57">
        <w:rPr>
          <w:lang w:val="en-US"/>
        </w:rPr>
        <w:t>IProblem</w:t>
      </w:r>
      <w:r w:rsidR="00B86307" w:rsidRPr="00B86307">
        <w:t xml:space="preserve"> </w:t>
      </w:r>
      <w:r w:rsidR="00394D57">
        <w:t xml:space="preserve">к постановке задачи в рамках </w:t>
      </w:r>
      <w:r w:rsidR="00394D57">
        <w:rPr>
          <w:lang w:val="en-US"/>
        </w:rPr>
        <w:t>MOEAFramework</w:t>
      </w:r>
      <w:r w:rsidR="00B86307" w:rsidRPr="00B86307">
        <w:t xml:space="preserve"> </w:t>
      </w:r>
      <w:r w:rsidR="00394D57">
        <w:t xml:space="preserve">(класс </w:t>
      </w:r>
      <w:r w:rsidR="00394D57">
        <w:rPr>
          <w:lang w:val="en-US"/>
        </w:rPr>
        <w:t>AbstractProblem</w:t>
      </w:r>
      <w:r w:rsidR="00394D57">
        <w:t>)</w:t>
      </w:r>
      <w:r w:rsidR="00083EBE">
        <w:t xml:space="preserve"> при помощи паттерна Адаптер.</w:t>
      </w:r>
    </w:p>
    <w:p w14:paraId="1A8B5962" w14:textId="77777777" w:rsidR="00394D57" w:rsidRDefault="00394D57" w:rsidP="007560BE">
      <w:r>
        <w:t xml:space="preserve">Для этого реализован класс </w:t>
      </w:r>
      <w:r>
        <w:rPr>
          <w:lang w:val="en-US"/>
        </w:rPr>
        <w:t>MoeaProblem</w:t>
      </w:r>
      <w:r>
        <w:t xml:space="preserve"> (листинг 4), наследующий класс </w:t>
      </w:r>
      <w:r>
        <w:rPr>
          <w:lang w:val="en-US"/>
        </w:rPr>
        <w:t>AbstractProblem</w:t>
      </w:r>
      <w:r>
        <w:t xml:space="preserve">. Исходная </w:t>
      </w:r>
      <w:r w:rsidR="00083EBE">
        <w:t>задача оптимизации</w:t>
      </w:r>
      <w:r w:rsidR="00B86307" w:rsidRPr="00B86307">
        <w:t xml:space="preserve"> </w:t>
      </w:r>
      <w:r>
        <w:t>хранится в виде поля класса и используется для вычисления значений функций в точках, найденных алгоритмом. Кроме этого в классе производится необходимая инициализация переменных для корректной работы метода.</w:t>
      </w:r>
    </w:p>
    <w:p w14:paraId="6EF0C32A" w14:textId="77777777" w:rsidR="0043793F" w:rsidRDefault="0043793F" w:rsidP="007560BE"/>
    <w:p w14:paraId="257C15CD" w14:textId="77777777" w:rsidR="0043793F" w:rsidRDefault="006C1B67" w:rsidP="006C1B67">
      <w:r>
        <w:lastRenderedPageBreak/>
        <w:t xml:space="preserve">В методе </w:t>
      </w:r>
      <w:r>
        <w:rPr>
          <w:lang w:val="en-US"/>
        </w:rPr>
        <w:t>evaluate</w:t>
      </w:r>
      <w:r w:rsidR="001948E5" w:rsidRPr="001948E5">
        <w:t xml:space="preserve"> (</w:t>
      </w:r>
      <w:r w:rsidR="001948E5">
        <w:t xml:space="preserve">листинг </w:t>
      </w:r>
      <w:r w:rsidR="00B009A1">
        <w:t>4</w:t>
      </w:r>
      <w:r w:rsidR="001948E5">
        <w:t>)</w:t>
      </w:r>
      <w:r w:rsidR="00B86307" w:rsidRPr="00B86307">
        <w:t xml:space="preserve"> </w:t>
      </w:r>
      <w:r>
        <w:t xml:space="preserve">происходит основная работа с задачей </w:t>
      </w:r>
      <w:r w:rsidR="001948E5">
        <w:t>оптимизации</w:t>
      </w:r>
      <w:r>
        <w:t xml:space="preserve"> – вычисление значений функций в точке. </w:t>
      </w:r>
      <w:r w:rsidR="001948E5">
        <w:t xml:space="preserve"> Кроме этого, метод имеет важное значение с точки зрения интеграции численного метода в систему – он регистрирует все точки, в которых вычисляется значение функции. Это необходимо, т.к. </w:t>
      </w:r>
      <w:r w:rsidR="001948E5">
        <w:rPr>
          <w:lang w:val="en-US"/>
        </w:rPr>
        <w:t>MOEAFramework</w:t>
      </w:r>
      <w:r w:rsidR="001948E5">
        <w:t xml:space="preserve"> не предполагает доступа к точкам испытаний алгоритма.</w:t>
      </w:r>
    </w:p>
    <w:p w14:paraId="245D108C" w14:textId="77777777" w:rsidR="001948E5" w:rsidRPr="00507C19" w:rsidRDefault="001948E5" w:rsidP="00507C19">
      <w:pPr>
        <w:pStyle w:val="a4"/>
        <w:jc w:val="center"/>
        <w:rPr>
          <w:i w:val="0"/>
          <w:color w:val="auto"/>
          <w:sz w:val="24"/>
          <w:szCs w:val="24"/>
        </w:rPr>
      </w:pPr>
      <w:r w:rsidRPr="00507C19">
        <w:rPr>
          <w:i w:val="0"/>
          <w:color w:val="auto"/>
          <w:sz w:val="24"/>
          <w:szCs w:val="24"/>
        </w:rPr>
        <w:t>Листинг</w:t>
      </w:r>
      <w:r w:rsidR="007C1EA7" w:rsidRPr="00507C19">
        <w:rPr>
          <w:i w:val="0"/>
          <w:color w:val="auto"/>
          <w:sz w:val="24"/>
          <w:szCs w:val="24"/>
        </w:rPr>
        <w:t xml:space="preserve"> </w:t>
      </w:r>
      <w:r w:rsidR="00B009A1" w:rsidRPr="00507C19">
        <w:rPr>
          <w:i w:val="0"/>
          <w:color w:val="auto"/>
          <w:sz w:val="24"/>
          <w:szCs w:val="24"/>
        </w:rPr>
        <w:t xml:space="preserve">4. </w:t>
      </w:r>
      <w:r w:rsidRPr="00507C19">
        <w:rPr>
          <w:i w:val="0"/>
          <w:color w:val="auto"/>
          <w:sz w:val="24"/>
          <w:szCs w:val="24"/>
        </w:rPr>
        <w:t>Регистрация</w:t>
      </w:r>
      <w:r w:rsidR="00B86307" w:rsidRPr="00507C19">
        <w:rPr>
          <w:i w:val="0"/>
          <w:color w:val="auto"/>
          <w:sz w:val="24"/>
          <w:szCs w:val="24"/>
        </w:rPr>
        <w:t xml:space="preserve"> </w:t>
      </w:r>
      <w:r w:rsidRPr="00507C19">
        <w:rPr>
          <w:i w:val="0"/>
          <w:color w:val="auto"/>
          <w:sz w:val="24"/>
          <w:szCs w:val="24"/>
        </w:rPr>
        <w:t>точек</w:t>
      </w:r>
      <w:r w:rsidR="00B86307" w:rsidRPr="00507C19">
        <w:rPr>
          <w:i w:val="0"/>
          <w:color w:val="auto"/>
          <w:sz w:val="24"/>
          <w:szCs w:val="24"/>
        </w:rPr>
        <w:t xml:space="preserve"> </w:t>
      </w:r>
      <w:r w:rsidRPr="00507C19">
        <w:rPr>
          <w:i w:val="0"/>
          <w:color w:val="auto"/>
          <w:sz w:val="24"/>
          <w:szCs w:val="24"/>
        </w:rPr>
        <w:t>испытания</w:t>
      </w:r>
      <w:r w:rsidR="00B009A1" w:rsidRPr="00507C19">
        <w:rPr>
          <w:i w:val="0"/>
          <w:color w:val="auto"/>
          <w:sz w:val="24"/>
          <w:szCs w:val="24"/>
        </w:rPr>
        <w:t xml:space="preserve"> внешней системы.</w:t>
      </w:r>
    </w:p>
    <w:p w14:paraId="215091BE" w14:textId="77777777" w:rsidR="00B009A1" w:rsidRPr="00B86307"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FF"/>
          <w:sz w:val="20"/>
          <w:szCs w:val="19"/>
          <w:lang w:val="en-US"/>
        </w:rPr>
        <w:t>public</w:t>
      </w:r>
      <w:r w:rsidR="00B86307">
        <w:rPr>
          <w:rFonts w:ascii="Arial" w:hAnsi="Arial" w:cs="Arial"/>
          <w:color w:val="0000FF"/>
          <w:sz w:val="20"/>
          <w:szCs w:val="19"/>
          <w:lang w:val="en-US"/>
        </w:rPr>
        <w:t xml:space="preserve"> </w:t>
      </w:r>
      <w:r w:rsidRPr="00B009A1">
        <w:rPr>
          <w:rFonts w:ascii="Arial" w:hAnsi="Arial" w:cs="Arial"/>
          <w:color w:val="0000FF"/>
          <w:sz w:val="20"/>
          <w:szCs w:val="19"/>
          <w:lang w:val="en-US"/>
        </w:rPr>
        <w:t>override</w:t>
      </w:r>
      <w:r w:rsidR="00B86307">
        <w:rPr>
          <w:rFonts w:ascii="Arial" w:hAnsi="Arial" w:cs="Arial"/>
          <w:color w:val="0000FF"/>
          <w:sz w:val="20"/>
          <w:szCs w:val="19"/>
          <w:lang w:val="en-US"/>
        </w:rPr>
        <w:t xml:space="preserve"> </w:t>
      </w:r>
      <w:r w:rsidRPr="00B009A1">
        <w:rPr>
          <w:rFonts w:ascii="Arial" w:hAnsi="Arial" w:cs="Arial"/>
          <w:color w:val="0000FF"/>
          <w:sz w:val="20"/>
          <w:szCs w:val="19"/>
          <w:lang w:val="en-US"/>
        </w:rPr>
        <w:t>void</w:t>
      </w:r>
      <w:r w:rsidRPr="00B86307">
        <w:rPr>
          <w:rFonts w:ascii="Arial" w:hAnsi="Arial" w:cs="Arial"/>
          <w:color w:val="000000"/>
          <w:sz w:val="20"/>
          <w:szCs w:val="19"/>
          <w:lang w:val="en-US"/>
        </w:rPr>
        <w:t xml:space="preserve"> </w:t>
      </w:r>
      <w:r w:rsidRPr="00B009A1">
        <w:rPr>
          <w:rFonts w:ascii="Arial" w:hAnsi="Arial" w:cs="Arial"/>
          <w:color w:val="000000"/>
          <w:sz w:val="20"/>
          <w:szCs w:val="19"/>
          <w:lang w:val="en-US"/>
        </w:rPr>
        <w:t>evaluate</w:t>
      </w:r>
      <w:r w:rsidRPr="00B86307">
        <w:rPr>
          <w:rFonts w:ascii="Arial" w:hAnsi="Arial" w:cs="Arial"/>
          <w:color w:val="000000"/>
          <w:sz w:val="20"/>
          <w:szCs w:val="19"/>
          <w:lang w:val="en-US"/>
        </w:rPr>
        <w:t>(</w:t>
      </w:r>
      <w:r w:rsidRPr="00B009A1">
        <w:rPr>
          <w:rFonts w:ascii="Arial" w:hAnsi="Arial" w:cs="Arial"/>
          <w:color w:val="000000"/>
          <w:sz w:val="20"/>
          <w:szCs w:val="19"/>
          <w:lang w:val="en-US"/>
        </w:rPr>
        <w:t>Solution</w:t>
      </w:r>
      <w:r w:rsidRPr="00B86307">
        <w:rPr>
          <w:rFonts w:ascii="Arial" w:hAnsi="Arial" w:cs="Arial"/>
          <w:color w:val="000000"/>
          <w:sz w:val="20"/>
          <w:szCs w:val="19"/>
          <w:lang w:val="en-US"/>
        </w:rPr>
        <w:t xml:space="preserve"> </w:t>
      </w:r>
      <w:r w:rsidRPr="00B009A1">
        <w:rPr>
          <w:rFonts w:ascii="Arial" w:hAnsi="Arial" w:cs="Arial"/>
          <w:color w:val="000000"/>
          <w:sz w:val="20"/>
          <w:szCs w:val="19"/>
          <w:lang w:val="en-US"/>
        </w:rPr>
        <w:t>solution</w:t>
      </w:r>
      <w:r w:rsidRPr="00B86307">
        <w:rPr>
          <w:rFonts w:ascii="Arial" w:hAnsi="Arial" w:cs="Arial"/>
          <w:color w:val="000000"/>
          <w:sz w:val="20"/>
          <w:szCs w:val="19"/>
          <w:lang w:val="en-US"/>
        </w:rPr>
        <w:t>)</w:t>
      </w:r>
    </w:p>
    <w:p w14:paraId="2AF3F96C"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0000"/>
          <w:sz w:val="20"/>
          <w:szCs w:val="19"/>
        </w:rPr>
        <w:t>{</w:t>
      </w:r>
    </w:p>
    <w:p w14:paraId="6CB45E14"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8000"/>
          <w:sz w:val="20"/>
          <w:szCs w:val="19"/>
        </w:rPr>
        <w:t>// Получение точки испытания из текущего решения</w:t>
      </w:r>
    </w:p>
    <w:p w14:paraId="5E8A07CB"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FF"/>
          <w:sz w:val="20"/>
          <w:szCs w:val="19"/>
          <w:lang w:val="en-US"/>
        </w:rPr>
        <w:t>double</w:t>
      </w:r>
      <w:r w:rsidRPr="00B009A1">
        <w:rPr>
          <w:rFonts w:ascii="Arial" w:hAnsi="Arial" w:cs="Arial"/>
          <w:color w:val="000000"/>
          <w:sz w:val="20"/>
          <w:szCs w:val="19"/>
          <w:lang w:val="en-US"/>
        </w:rPr>
        <w:t>[] x = EncodingUtils.getReal(solution);</w:t>
      </w:r>
    </w:p>
    <w:p w14:paraId="7059F18D"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8000"/>
          <w:sz w:val="20"/>
          <w:szCs w:val="19"/>
        </w:rPr>
        <w:t>// Вычисление значений критериев и ограничений в точке испытания</w:t>
      </w:r>
    </w:p>
    <w:p w14:paraId="4594A343"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FF"/>
          <w:sz w:val="20"/>
          <w:szCs w:val="19"/>
          <w:lang w:val="en-US"/>
        </w:rPr>
        <w:t>double</w:t>
      </w:r>
      <w:r w:rsidRPr="00B009A1">
        <w:rPr>
          <w:rFonts w:ascii="Arial" w:hAnsi="Arial" w:cs="Arial"/>
          <w:color w:val="000000"/>
          <w:sz w:val="20"/>
          <w:szCs w:val="19"/>
          <w:lang w:val="en-US"/>
        </w:rPr>
        <w:t>[] f = _problem.CalculateCriterions(x.ToList()).ToArray();</w:t>
      </w:r>
    </w:p>
    <w:p w14:paraId="724810B0"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FF"/>
          <w:sz w:val="20"/>
          <w:szCs w:val="19"/>
          <w:lang w:val="en-US"/>
        </w:rPr>
        <w:t>double</w:t>
      </w:r>
      <w:r w:rsidRPr="00B009A1">
        <w:rPr>
          <w:rFonts w:ascii="Arial" w:hAnsi="Arial" w:cs="Arial"/>
          <w:color w:val="000000"/>
          <w:sz w:val="20"/>
          <w:szCs w:val="19"/>
          <w:lang w:val="en-US"/>
        </w:rPr>
        <w:t>[] constr = _problem.CalculateConstraints(x.ToList()).ToArray();</w:t>
      </w:r>
    </w:p>
    <w:p w14:paraId="51B5177D"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8000"/>
          <w:sz w:val="20"/>
          <w:szCs w:val="19"/>
        </w:rPr>
        <w:t>// Добавление точки испытания в список вычисленных точек, который в дальнейшем</w:t>
      </w:r>
    </w:p>
    <w:p w14:paraId="2B52F173"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8000"/>
          <w:sz w:val="20"/>
          <w:szCs w:val="19"/>
        </w:rPr>
        <w:t>// будет использован для сбора результатов работы алгоритма оптимизации</w:t>
      </w:r>
    </w:p>
    <w:p w14:paraId="280596DB"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_points.Add(</w:t>
      </w:r>
      <w:r w:rsidRPr="00B009A1">
        <w:rPr>
          <w:rFonts w:ascii="Arial" w:hAnsi="Arial" w:cs="Arial"/>
          <w:color w:val="0000FF"/>
          <w:sz w:val="20"/>
          <w:szCs w:val="19"/>
          <w:lang w:val="en-US"/>
        </w:rPr>
        <w:t>new</w:t>
      </w:r>
      <w:r w:rsidRPr="00B009A1">
        <w:rPr>
          <w:rFonts w:ascii="Arial" w:hAnsi="Arial" w:cs="Arial"/>
          <w:color w:val="000000"/>
          <w:sz w:val="20"/>
          <w:szCs w:val="19"/>
          <w:lang w:val="en-US"/>
        </w:rPr>
        <w:t xml:space="preserve"> MethodPoint()</w:t>
      </w:r>
    </w:p>
    <w:p w14:paraId="79790D5F"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w:t>
      </w:r>
    </w:p>
    <w:p w14:paraId="3402F018"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evolventX = 0,</w:t>
      </w:r>
    </w:p>
    <w:p w14:paraId="6FC1A8D9"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id_process = 0,</w:t>
      </w:r>
    </w:p>
    <w:p w14:paraId="73778EC1"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IdFun = 0,</w:t>
      </w:r>
    </w:p>
    <w:p w14:paraId="4CAC811E"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isEnd = AlgEnd.no,</w:t>
      </w:r>
    </w:p>
    <w:p w14:paraId="10E2313F"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iteration = Iterations,</w:t>
      </w:r>
    </w:p>
    <w:p w14:paraId="5087ED17"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x = x.ToList(),</w:t>
      </w:r>
    </w:p>
    <w:p w14:paraId="099F75D5"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y = f[0],</w:t>
      </w:r>
    </w:p>
    <w:p w14:paraId="45782420"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constraints = _problem.CalculateConstraints(x.ToList()),</w:t>
      </w:r>
    </w:p>
    <w:p w14:paraId="2D0EBEDC"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criterions = _problem.CalculateCriterions(x.ToList())</w:t>
      </w:r>
    </w:p>
    <w:p w14:paraId="29BCD298"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0000"/>
          <w:sz w:val="20"/>
          <w:szCs w:val="19"/>
        </w:rPr>
        <w:t>});</w:t>
      </w:r>
    </w:p>
    <w:p w14:paraId="4BE7CE6F"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p>
    <w:p w14:paraId="16E76187"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8000"/>
          <w:sz w:val="20"/>
          <w:szCs w:val="19"/>
        </w:rPr>
        <w:t>// Передача вычисленной информации в MOEA Framework</w:t>
      </w:r>
    </w:p>
    <w:p w14:paraId="45952C6B"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solution.setObjectives(f);</w:t>
      </w:r>
    </w:p>
    <w:p w14:paraId="06D5DD71"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solution.setConstraints(constr);</w:t>
      </w:r>
    </w:p>
    <w:p w14:paraId="559CDFFD" w14:textId="77777777" w:rsidR="00B009A1" w:rsidRPr="00573739"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FD7B4A">
        <w:rPr>
          <w:rFonts w:ascii="Arial" w:hAnsi="Arial" w:cs="Arial"/>
          <w:color w:val="000000"/>
          <w:sz w:val="20"/>
          <w:szCs w:val="19"/>
          <w:lang w:val="en-US"/>
        </w:rPr>
        <w:t>Iterations</w:t>
      </w:r>
      <w:r w:rsidRPr="00573739">
        <w:rPr>
          <w:rFonts w:ascii="Arial" w:hAnsi="Arial" w:cs="Arial"/>
          <w:color w:val="000000"/>
          <w:sz w:val="20"/>
          <w:szCs w:val="19"/>
        </w:rPr>
        <w:t>++;</w:t>
      </w:r>
    </w:p>
    <w:p w14:paraId="7E49BFA1" w14:textId="77777777" w:rsidR="00B009A1" w:rsidRPr="00573739" w:rsidRDefault="00B009A1" w:rsidP="00B009A1">
      <w:pPr>
        <w:shd w:val="clear" w:color="auto" w:fill="E7E6E6" w:themeFill="background2"/>
        <w:rPr>
          <w:rFonts w:ascii="Arial" w:hAnsi="Arial" w:cs="Arial"/>
          <w:color w:val="000000"/>
          <w:sz w:val="20"/>
          <w:szCs w:val="19"/>
        </w:rPr>
      </w:pPr>
      <w:r w:rsidRPr="00573739">
        <w:rPr>
          <w:rFonts w:ascii="Arial" w:hAnsi="Arial" w:cs="Arial"/>
          <w:color w:val="000000"/>
          <w:sz w:val="20"/>
          <w:szCs w:val="19"/>
        </w:rPr>
        <w:t xml:space="preserve">    }</w:t>
      </w:r>
    </w:p>
    <w:p w14:paraId="6E4971B5" w14:textId="77777777" w:rsidR="0087740B" w:rsidRPr="00B86307" w:rsidRDefault="0087740B" w:rsidP="00B009A1">
      <w:pPr>
        <w:rPr>
          <w:rFonts w:ascii="Consolas" w:hAnsi="Consolas" w:cs="Consolas"/>
          <w:color w:val="000000"/>
          <w:sz w:val="19"/>
          <w:szCs w:val="19"/>
        </w:rPr>
      </w:pPr>
      <w:r>
        <w:t>Для</w:t>
      </w:r>
      <w:r w:rsidR="00B86307" w:rsidRPr="00B86307">
        <w:t xml:space="preserve"> </w:t>
      </w:r>
      <w:r>
        <w:t>запуска</w:t>
      </w:r>
      <w:r w:rsidR="00B86307" w:rsidRPr="00B86307">
        <w:t xml:space="preserve"> </w:t>
      </w:r>
      <w:r>
        <w:t>вычислений</w:t>
      </w:r>
      <w:r w:rsidR="00B86307" w:rsidRPr="00B86307">
        <w:t xml:space="preserve"> </w:t>
      </w:r>
      <w:r w:rsidR="00394D57">
        <w:t>в</w:t>
      </w:r>
      <w:r w:rsidR="00B86307" w:rsidRPr="00B86307">
        <w:t xml:space="preserve"> </w:t>
      </w:r>
      <w:r w:rsidR="00394D57">
        <w:t>классе</w:t>
      </w:r>
      <w:r w:rsidR="00394D57" w:rsidRPr="00B86307">
        <w:t>-</w:t>
      </w:r>
      <w:r w:rsidR="00B86307">
        <w:t>н</w:t>
      </w:r>
      <w:r w:rsidR="00394D57">
        <w:t>аследнике</w:t>
      </w:r>
      <w:r w:rsidR="00B86307">
        <w:t xml:space="preserve"> </w:t>
      </w:r>
      <w:r w:rsidR="00394D57">
        <w:rPr>
          <w:lang w:val="en-US"/>
        </w:rPr>
        <w:t>GenericAlg</w:t>
      </w:r>
      <w:r w:rsidR="00B86307">
        <w:t xml:space="preserve"> </w:t>
      </w:r>
      <w:r w:rsidR="00394D57">
        <w:t>в</w:t>
      </w:r>
      <w:r w:rsidR="00B86307">
        <w:t xml:space="preserve"> </w:t>
      </w:r>
      <w:r w:rsidR="00394D57">
        <w:t>методе</w:t>
      </w:r>
      <w:r w:rsidR="00B86307">
        <w:t xml:space="preserve"> </w:t>
      </w:r>
      <w:r w:rsidR="00394D57">
        <w:rPr>
          <w:lang w:val="en-US"/>
        </w:rPr>
        <w:t>RecalcPoints</w:t>
      </w:r>
      <w:r w:rsidR="00B86307">
        <w:t xml:space="preserve"> </w:t>
      </w:r>
      <w:r w:rsidR="00394D57">
        <w:t>осуществляется</w:t>
      </w:r>
      <w:r w:rsidR="00B86307">
        <w:t xml:space="preserve"> </w:t>
      </w:r>
      <w:r w:rsidR="00394D57">
        <w:t>инициализация</w:t>
      </w:r>
      <w:r w:rsidR="00B86307">
        <w:t xml:space="preserve"> </w:t>
      </w:r>
      <w:r w:rsidR="00394D57">
        <w:t>процесса</w:t>
      </w:r>
      <w:r w:rsidR="00B86307">
        <w:t xml:space="preserve"> </w:t>
      </w:r>
      <w:r w:rsidR="00394D57">
        <w:t>вычисления</w:t>
      </w:r>
      <w:r w:rsidR="00B86307">
        <w:t xml:space="preserve"> </w:t>
      </w:r>
      <w:r w:rsidR="00394D57">
        <w:t>в</w:t>
      </w:r>
      <w:r w:rsidR="00B86307">
        <w:t xml:space="preserve"> </w:t>
      </w:r>
      <w:r w:rsidR="00394D57">
        <w:t>библиотеке</w:t>
      </w:r>
      <w:r w:rsidR="00B86307">
        <w:t xml:space="preserve"> </w:t>
      </w:r>
      <w:r w:rsidR="00B009A1">
        <w:rPr>
          <w:lang w:val="en-US"/>
        </w:rPr>
        <w:t>MOEA</w:t>
      </w:r>
      <w:r w:rsidR="00B009A1" w:rsidRPr="00B86307">
        <w:t xml:space="preserve"> (</w:t>
      </w:r>
      <w:r w:rsidR="00394D57" w:rsidRPr="00394D57">
        <w:t>листинг</w:t>
      </w:r>
      <w:r w:rsidR="00B86307">
        <w:t xml:space="preserve"> </w:t>
      </w:r>
      <w:r w:rsidR="00B009A1" w:rsidRPr="00B86307">
        <w:t>5</w:t>
      </w:r>
      <w:r w:rsidR="00394D57" w:rsidRPr="00B86307">
        <w:t>):</w:t>
      </w:r>
    </w:p>
    <w:p w14:paraId="129C0E17" w14:textId="77777777" w:rsidR="0087740B" w:rsidRPr="00507C19" w:rsidRDefault="00394D57" w:rsidP="00507C19">
      <w:pPr>
        <w:pStyle w:val="a4"/>
        <w:jc w:val="center"/>
        <w:rPr>
          <w:rFonts w:ascii="Consolas" w:hAnsi="Consolas" w:cs="Consolas"/>
          <w:i w:val="0"/>
          <w:color w:val="auto"/>
          <w:sz w:val="24"/>
          <w:szCs w:val="24"/>
        </w:rPr>
      </w:pPr>
      <w:r w:rsidRPr="00507C19">
        <w:rPr>
          <w:i w:val="0"/>
          <w:color w:val="auto"/>
          <w:sz w:val="24"/>
          <w:szCs w:val="24"/>
        </w:rPr>
        <w:t xml:space="preserve">Листинг </w:t>
      </w:r>
      <w:r w:rsidR="00B009A1" w:rsidRPr="00507C19">
        <w:rPr>
          <w:i w:val="0"/>
          <w:color w:val="auto"/>
          <w:sz w:val="24"/>
          <w:szCs w:val="24"/>
        </w:rPr>
        <w:t>5</w:t>
      </w:r>
      <w:r w:rsidRPr="00507C19">
        <w:rPr>
          <w:i w:val="0"/>
          <w:color w:val="auto"/>
          <w:sz w:val="24"/>
          <w:szCs w:val="24"/>
        </w:rPr>
        <w:t xml:space="preserve">. Использование библиотеки </w:t>
      </w:r>
      <w:r w:rsidRPr="00507C19">
        <w:rPr>
          <w:i w:val="0"/>
          <w:color w:val="auto"/>
          <w:sz w:val="24"/>
          <w:szCs w:val="24"/>
          <w:lang w:val="en-US"/>
        </w:rPr>
        <w:t>MOEA</w:t>
      </w:r>
      <w:r w:rsidRPr="00507C19">
        <w:rPr>
          <w:i w:val="0"/>
          <w:color w:val="auto"/>
          <w:sz w:val="24"/>
          <w:szCs w:val="24"/>
        </w:rPr>
        <w:t xml:space="preserve"> для реализации метода оптимизации</w:t>
      </w:r>
    </w:p>
    <w:p w14:paraId="07D53A09"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FF"/>
          <w:sz w:val="20"/>
          <w:szCs w:val="19"/>
          <w:lang w:val="en-US"/>
        </w:rPr>
        <w:t>public</w:t>
      </w:r>
      <w:r w:rsidR="00B86307" w:rsidRPr="00573739">
        <w:rPr>
          <w:rFonts w:ascii="Arial" w:hAnsi="Arial" w:cs="Arial"/>
          <w:color w:val="0000FF"/>
          <w:sz w:val="20"/>
          <w:szCs w:val="19"/>
          <w:lang w:val="en-US"/>
        </w:rPr>
        <w:t xml:space="preserve"> </w:t>
      </w:r>
      <w:r w:rsidRPr="00B009A1">
        <w:rPr>
          <w:rFonts w:ascii="Arial" w:hAnsi="Arial" w:cs="Arial"/>
          <w:color w:val="0000FF"/>
          <w:sz w:val="20"/>
          <w:szCs w:val="19"/>
          <w:lang w:val="en-US"/>
        </w:rPr>
        <w:t>override</w:t>
      </w:r>
      <w:r w:rsidR="00B86307" w:rsidRPr="00573739">
        <w:rPr>
          <w:rFonts w:ascii="Arial" w:hAnsi="Arial" w:cs="Arial"/>
          <w:color w:val="0000FF"/>
          <w:sz w:val="20"/>
          <w:szCs w:val="19"/>
          <w:lang w:val="en-US"/>
        </w:rPr>
        <w:t xml:space="preserve"> </w:t>
      </w:r>
      <w:r w:rsidRPr="00B009A1">
        <w:rPr>
          <w:rFonts w:ascii="Arial" w:hAnsi="Arial" w:cs="Arial"/>
          <w:color w:val="0000FF"/>
          <w:sz w:val="20"/>
          <w:szCs w:val="19"/>
          <w:lang w:val="en-US"/>
        </w:rPr>
        <w:t>void</w:t>
      </w:r>
      <w:r w:rsidRPr="00B009A1">
        <w:rPr>
          <w:rFonts w:ascii="Arial" w:hAnsi="Arial" w:cs="Arial"/>
          <w:color w:val="000000"/>
          <w:sz w:val="20"/>
          <w:szCs w:val="19"/>
          <w:lang w:val="en-US"/>
        </w:rPr>
        <w:t xml:space="preserve"> RecalcPoints()</w:t>
      </w:r>
    </w:p>
    <w:p w14:paraId="1A202F28"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w:t>
      </w:r>
    </w:p>
    <w:p w14:paraId="5FBDDABC"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FF"/>
          <w:sz w:val="20"/>
          <w:szCs w:val="19"/>
          <w:lang w:val="en-US"/>
        </w:rPr>
        <w:t>if</w:t>
      </w:r>
      <w:r w:rsidRPr="00B009A1">
        <w:rPr>
          <w:rFonts w:ascii="Arial" w:hAnsi="Arial" w:cs="Arial"/>
          <w:color w:val="000000"/>
          <w:sz w:val="20"/>
          <w:szCs w:val="19"/>
          <w:lang w:val="en-US"/>
        </w:rPr>
        <w:t xml:space="preserve"> (Problem == </w:t>
      </w:r>
      <w:r w:rsidRPr="00B009A1">
        <w:rPr>
          <w:rFonts w:ascii="Arial" w:hAnsi="Arial" w:cs="Arial"/>
          <w:color w:val="0000FF"/>
          <w:sz w:val="20"/>
          <w:szCs w:val="19"/>
          <w:lang w:val="en-US"/>
        </w:rPr>
        <w:t>null</w:t>
      </w:r>
      <w:r w:rsidRPr="00B009A1">
        <w:rPr>
          <w:rFonts w:ascii="Arial" w:hAnsi="Arial" w:cs="Arial"/>
          <w:color w:val="000000"/>
          <w:sz w:val="20"/>
          <w:szCs w:val="19"/>
          <w:lang w:val="en-US"/>
        </w:rPr>
        <w:t xml:space="preserve">) </w:t>
      </w:r>
      <w:r w:rsidRPr="00B009A1">
        <w:rPr>
          <w:rFonts w:ascii="Arial" w:hAnsi="Arial" w:cs="Arial"/>
          <w:color w:val="0000FF"/>
          <w:sz w:val="20"/>
          <w:szCs w:val="19"/>
          <w:lang w:val="en-US"/>
        </w:rPr>
        <w:t>throw</w:t>
      </w:r>
      <w:r w:rsidR="00B86307" w:rsidRPr="00B86307">
        <w:rPr>
          <w:rFonts w:ascii="Arial" w:hAnsi="Arial" w:cs="Arial"/>
          <w:color w:val="0000FF"/>
          <w:sz w:val="20"/>
          <w:szCs w:val="19"/>
          <w:lang w:val="en-US"/>
        </w:rPr>
        <w:t xml:space="preserve"> </w:t>
      </w:r>
      <w:r w:rsidRPr="00B009A1">
        <w:rPr>
          <w:rFonts w:ascii="Arial" w:hAnsi="Arial" w:cs="Arial"/>
          <w:color w:val="0000FF"/>
          <w:sz w:val="20"/>
          <w:szCs w:val="19"/>
          <w:lang w:val="en-US"/>
        </w:rPr>
        <w:t>new</w:t>
      </w:r>
      <w:r w:rsidR="00B86307" w:rsidRPr="00B86307">
        <w:rPr>
          <w:rFonts w:ascii="Arial" w:hAnsi="Arial" w:cs="Arial"/>
          <w:color w:val="0000FF"/>
          <w:sz w:val="20"/>
          <w:szCs w:val="19"/>
          <w:lang w:val="en-US"/>
        </w:rPr>
        <w:t xml:space="preserve"> </w:t>
      </w:r>
      <w:r w:rsidRPr="00B009A1">
        <w:rPr>
          <w:rFonts w:ascii="Arial" w:hAnsi="Arial" w:cs="Arial"/>
          <w:color w:val="2B91AF"/>
          <w:sz w:val="20"/>
          <w:szCs w:val="19"/>
          <w:lang w:val="en-US"/>
        </w:rPr>
        <w:t>InvalidOperationException</w:t>
      </w:r>
      <w:r w:rsidRPr="00B009A1">
        <w:rPr>
          <w:rFonts w:ascii="Arial" w:hAnsi="Arial" w:cs="Arial"/>
          <w:color w:val="000000"/>
          <w:sz w:val="20"/>
          <w:szCs w:val="19"/>
          <w:lang w:val="en-US"/>
        </w:rPr>
        <w:t>(ExceptionMessages.ProblemIsNull);</w:t>
      </w:r>
    </w:p>
    <w:p w14:paraId="117D49E6"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8000"/>
          <w:sz w:val="20"/>
          <w:szCs w:val="19"/>
        </w:rPr>
        <w:t>// Установка задачи оптимизации в класс-адаптер</w:t>
      </w:r>
    </w:p>
    <w:p w14:paraId="0E88A9BD" w14:textId="77777777" w:rsidR="00B009A1" w:rsidRPr="00384D92"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2B91AF"/>
          <w:sz w:val="20"/>
          <w:szCs w:val="19"/>
          <w:lang w:val="en-US"/>
        </w:rPr>
        <w:t>MoeaProblem</w:t>
      </w:r>
      <w:r w:rsidRPr="00384D92">
        <w:rPr>
          <w:rFonts w:ascii="Arial" w:hAnsi="Arial" w:cs="Arial"/>
          <w:color w:val="000000"/>
          <w:sz w:val="20"/>
          <w:szCs w:val="19"/>
          <w:lang w:val="en-US"/>
        </w:rPr>
        <w:t>._problem = Problem;</w:t>
      </w:r>
    </w:p>
    <w:p w14:paraId="2BE47F71"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384D92">
        <w:rPr>
          <w:rFonts w:ascii="Arial" w:hAnsi="Arial" w:cs="Arial"/>
          <w:color w:val="008000"/>
          <w:sz w:val="20"/>
          <w:szCs w:val="19"/>
          <w:lang w:val="en-US"/>
        </w:rPr>
        <w:t xml:space="preserve">// </w:t>
      </w:r>
      <w:r w:rsidRPr="00B009A1">
        <w:rPr>
          <w:rFonts w:ascii="Arial" w:hAnsi="Arial" w:cs="Arial"/>
          <w:color w:val="008000"/>
          <w:sz w:val="20"/>
          <w:szCs w:val="19"/>
        </w:rPr>
        <w:t>Запуск</w:t>
      </w:r>
      <w:r w:rsidR="00B86307" w:rsidRPr="00573739">
        <w:rPr>
          <w:rFonts w:ascii="Arial" w:hAnsi="Arial" w:cs="Arial"/>
          <w:color w:val="008000"/>
          <w:sz w:val="20"/>
          <w:szCs w:val="19"/>
          <w:lang w:val="en-US"/>
        </w:rPr>
        <w:t xml:space="preserve"> </w:t>
      </w:r>
      <w:r w:rsidRPr="00B009A1">
        <w:rPr>
          <w:rFonts w:ascii="Arial" w:hAnsi="Arial" w:cs="Arial"/>
          <w:color w:val="008000"/>
          <w:sz w:val="20"/>
          <w:szCs w:val="19"/>
        </w:rPr>
        <w:t>вычислений</w:t>
      </w:r>
      <w:r w:rsidR="00B86307" w:rsidRPr="00573739">
        <w:rPr>
          <w:rFonts w:ascii="Arial" w:hAnsi="Arial" w:cs="Arial"/>
          <w:color w:val="008000"/>
          <w:sz w:val="20"/>
          <w:szCs w:val="19"/>
          <w:lang w:val="en-US"/>
        </w:rPr>
        <w:t xml:space="preserve"> </w:t>
      </w:r>
      <w:r w:rsidR="00816BFC">
        <w:rPr>
          <w:rFonts w:ascii="Arial" w:hAnsi="Arial" w:cs="Arial"/>
          <w:color w:val="008000"/>
          <w:sz w:val="20"/>
          <w:szCs w:val="19"/>
        </w:rPr>
        <w:t>классом</w:t>
      </w:r>
      <w:r w:rsidRPr="00384D92">
        <w:rPr>
          <w:rFonts w:ascii="Arial" w:hAnsi="Arial" w:cs="Arial"/>
          <w:color w:val="008000"/>
          <w:sz w:val="20"/>
          <w:szCs w:val="19"/>
          <w:lang w:val="en-US"/>
        </w:rPr>
        <w:t xml:space="preserve"> Executor. </w:t>
      </w:r>
      <w:r w:rsidRPr="00B009A1">
        <w:rPr>
          <w:rFonts w:ascii="Arial" w:hAnsi="Arial" w:cs="Arial"/>
          <w:color w:val="008000"/>
          <w:sz w:val="20"/>
          <w:szCs w:val="19"/>
        </w:rPr>
        <w:t>Точки испытания будут получены из статического поля</w:t>
      </w:r>
    </w:p>
    <w:p w14:paraId="77F9EC56"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8000"/>
          <w:sz w:val="20"/>
          <w:szCs w:val="19"/>
          <w:lang w:val="en-US"/>
        </w:rPr>
        <w:t xml:space="preserve">// </w:t>
      </w:r>
      <w:r w:rsidRPr="00B009A1">
        <w:rPr>
          <w:rFonts w:ascii="Arial" w:hAnsi="Arial" w:cs="Arial"/>
          <w:color w:val="008000"/>
          <w:sz w:val="20"/>
          <w:szCs w:val="19"/>
        </w:rPr>
        <w:t>класса</w:t>
      </w:r>
      <w:r w:rsidRPr="00B009A1">
        <w:rPr>
          <w:rFonts w:ascii="Arial" w:hAnsi="Arial" w:cs="Arial"/>
          <w:color w:val="008000"/>
          <w:sz w:val="20"/>
          <w:szCs w:val="19"/>
          <w:lang w:val="en-US"/>
        </w:rPr>
        <w:t xml:space="preserve"> MoeaProblem (</w:t>
      </w:r>
      <w:r w:rsidRPr="00B009A1">
        <w:rPr>
          <w:rFonts w:ascii="Arial" w:hAnsi="Arial" w:cs="Arial"/>
          <w:color w:val="008000"/>
          <w:sz w:val="20"/>
          <w:szCs w:val="19"/>
        </w:rPr>
        <w:t>см</w:t>
      </w:r>
      <w:r w:rsidRPr="00B009A1">
        <w:rPr>
          <w:rFonts w:ascii="Arial" w:hAnsi="Arial" w:cs="Arial"/>
          <w:color w:val="008000"/>
          <w:sz w:val="20"/>
          <w:szCs w:val="19"/>
          <w:lang w:val="en-US"/>
        </w:rPr>
        <w:t xml:space="preserve">. </w:t>
      </w:r>
      <w:r w:rsidRPr="00B009A1">
        <w:rPr>
          <w:rFonts w:ascii="Arial" w:hAnsi="Arial" w:cs="Arial"/>
          <w:color w:val="008000"/>
          <w:sz w:val="20"/>
          <w:szCs w:val="19"/>
        </w:rPr>
        <w:t>метод</w:t>
      </w:r>
      <w:r w:rsidRPr="00B009A1">
        <w:rPr>
          <w:rFonts w:ascii="Arial" w:hAnsi="Arial" w:cs="Arial"/>
          <w:color w:val="008000"/>
          <w:sz w:val="20"/>
          <w:szCs w:val="19"/>
          <w:lang w:val="en-US"/>
        </w:rPr>
        <w:t xml:space="preserve"> evalute)</w:t>
      </w:r>
    </w:p>
    <w:p w14:paraId="49EC9AB9"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NondominatedPopulation result = </w:t>
      </w:r>
      <w:r w:rsidRPr="00B009A1">
        <w:rPr>
          <w:rFonts w:ascii="Arial" w:hAnsi="Arial" w:cs="Arial"/>
          <w:color w:val="0000FF"/>
          <w:sz w:val="20"/>
          <w:szCs w:val="19"/>
          <w:lang w:val="en-US"/>
        </w:rPr>
        <w:t>new</w:t>
      </w:r>
      <w:r w:rsidRPr="00B009A1">
        <w:rPr>
          <w:rFonts w:ascii="Arial" w:hAnsi="Arial" w:cs="Arial"/>
          <w:color w:val="000000"/>
          <w:sz w:val="20"/>
          <w:szCs w:val="19"/>
          <w:lang w:val="en-US"/>
        </w:rPr>
        <w:t xml:space="preserve"> Executor().withProblemClass(</w:t>
      </w:r>
      <w:r w:rsidRPr="00B009A1">
        <w:rPr>
          <w:rFonts w:ascii="Arial" w:hAnsi="Arial" w:cs="Arial"/>
          <w:color w:val="0000FF"/>
          <w:sz w:val="20"/>
          <w:szCs w:val="19"/>
          <w:lang w:val="en-US"/>
        </w:rPr>
        <w:t>typeof</w:t>
      </w:r>
      <w:r w:rsidRPr="00B009A1">
        <w:rPr>
          <w:rFonts w:ascii="Arial" w:hAnsi="Arial" w:cs="Arial"/>
          <w:color w:val="000000"/>
          <w:sz w:val="20"/>
          <w:szCs w:val="19"/>
          <w:lang w:val="en-US"/>
        </w:rPr>
        <w:t>(</w:t>
      </w:r>
      <w:r w:rsidRPr="00B009A1">
        <w:rPr>
          <w:rFonts w:ascii="Arial" w:hAnsi="Arial" w:cs="Arial"/>
          <w:color w:val="2B91AF"/>
          <w:sz w:val="20"/>
          <w:szCs w:val="19"/>
          <w:lang w:val="en-US"/>
        </w:rPr>
        <w:t>MoeaProblem</w:t>
      </w:r>
      <w:r w:rsidRPr="00B009A1">
        <w:rPr>
          <w:rFonts w:ascii="Arial" w:hAnsi="Arial" w:cs="Arial"/>
          <w:color w:val="000000"/>
          <w:sz w:val="20"/>
          <w:szCs w:val="19"/>
          <w:lang w:val="en-US"/>
        </w:rPr>
        <w:t>)).withAlgorithm(</w:t>
      </w:r>
      <w:r w:rsidRPr="00B009A1">
        <w:rPr>
          <w:rFonts w:ascii="Arial" w:hAnsi="Arial" w:cs="Arial"/>
          <w:color w:val="A31515"/>
          <w:sz w:val="20"/>
          <w:szCs w:val="19"/>
          <w:lang w:val="en-US"/>
        </w:rPr>
        <w:t>"NSGAII"</w:t>
      </w:r>
      <w:r w:rsidRPr="00B009A1">
        <w:rPr>
          <w:rFonts w:ascii="Arial" w:hAnsi="Arial" w:cs="Arial"/>
          <w:color w:val="000000"/>
          <w:sz w:val="20"/>
          <w:szCs w:val="19"/>
          <w:lang w:val="en-US"/>
        </w:rPr>
        <w:t>)</w:t>
      </w:r>
    </w:p>
    <w:p w14:paraId="14F8923D"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.withMaxEvaluations((</w:t>
      </w:r>
      <w:r w:rsidRPr="00B009A1">
        <w:rPr>
          <w:rFonts w:ascii="Arial" w:hAnsi="Arial" w:cs="Arial"/>
          <w:color w:val="0000FF"/>
          <w:sz w:val="20"/>
          <w:szCs w:val="19"/>
          <w:lang w:val="en-US"/>
        </w:rPr>
        <w:t>int</w:t>
      </w:r>
      <w:r w:rsidRPr="00B009A1">
        <w:rPr>
          <w:rFonts w:ascii="Arial" w:hAnsi="Arial" w:cs="Arial"/>
          <w:color w:val="000000"/>
          <w:sz w:val="20"/>
          <w:szCs w:val="19"/>
          <w:lang w:val="en-US"/>
        </w:rPr>
        <w:t>)GetProperty(StandartProperties.MaxIter))</w:t>
      </w:r>
    </w:p>
    <w:p w14:paraId="1F0ED846"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0000"/>
          <w:sz w:val="20"/>
          <w:szCs w:val="19"/>
        </w:rPr>
        <w:t>.run();</w:t>
      </w:r>
    </w:p>
    <w:p w14:paraId="178BAC0E"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8000"/>
          <w:sz w:val="20"/>
          <w:szCs w:val="19"/>
        </w:rPr>
        <w:t>// Передача результатов из MoeaProblem в поля класса GenericAlg</w:t>
      </w:r>
    </w:p>
    <w:p w14:paraId="64545885"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ExperimentPoints = </w:t>
      </w:r>
      <w:r w:rsidRPr="00B009A1">
        <w:rPr>
          <w:rFonts w:ascii="Arial" w:hAnsi="Arial" w:cs="Arial"/>
          <w:color w:val="2B91AF"/>
          <w:sz w:val="20"/>
          <w:szCs w:val="19"/>
          <w:lang w:val="en-US"/>
        </w:rPr>
        <w:t>MoeaProblem</w:t>
      </w:r>
      <w:r w:rsidRPr="00B009A1">
        <w:rPr>
          <w:rFonts w:ascii="Arial" w:hAnsi="Arial" w:cs="Arial"/>
          <w:color w:val="000000"/>
          <w:sz w:val="20"/>
          <w:szCs w:val="19"/>
          <w:lang w:val="en-US"/>
        </w:rPr>
        <w:t>._points;</w:t>
      </w:r>
    </w:p>
    <w:p w14:paraId="12D4D271"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B009A1">
        <w:rPr>
          <w:rFonts w:ascii="Arial" w:hAnsi="Arial" w:cs="Arial"/>
          <w:color w:val="000000"/>
          <w:sz w:val="20"/>
          <w:szCs w:val="19"/>
          <w:lang w:val="en-US"/>
        </w:rPr>
        <w:t xml:space="preserve">        ExperimentPointsReal = </w:t>
      </w:r>
      <w:r w:rsidRPr="00B009A1">
        <w:rPr>
          <w:rFonts w:ascii="Arial" w:hAnsi="Arial" w:cs="Arial"/>
          <w:color w:val="2B91AF"/>
          <w:sz w:val="20"/>
          <w:szCs w:val="19"/>
          <w:lang w:val="en-US"/>
        </w:rPr>
        <w:t>MoeaProblem</w:t>
      </w:r>
      <w:r w:rsidRPr="00B009A1">
        <w:rPr>
          <w:rFonts w:ascii="Arial" w:hAnsi="Arial" w:cs="Arial"/>
          <w:color w:val="000000"/>
          <w:sz w:val="20"/>
          <w:szCs w:val="19"/>
          <w:lang w:val="en-US"/>
        </w:rPr>
        <w:t>._points;</w:t>
      </w:r>
    </w:p>
    <w:p w14:paraId="0999F0A7"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B009A1">
        <w:rPr>
          <w:rFonts w:ascii="Arial" w:hAnsi="Arial" w:cs="Arial"/>
          <w:color w:val="000000"/>
          <w:sz w:val="20"/>
          <w:szCs w:val="19"/>
        </w:rPr>
        <w:t xml:space="preserve">CurrentIteration = </w:t>
      </w:r>
      <w:r w:rsidRPr="00B009A1">
        <w:rPr>
          <w:rFonts w:ascii="Arial" w:hAnsi="Arial" w:cs="Arial"/>
          <w:color w:val="2B91AF"/>
          <w:sz w:val="20"/>
          <w:szCs w:val="19"/>
        </w:rPr>
        <w:t>MoeaProblem</w:t>
      </w:r>
      <w:r w:rsidRPr="00B009A1">
        <w:rPr>
          <w:rFonts w:ascii="Arial" w:hAnsi="Arial" w:cs="Arial"/>
          <w:color w:val="000000"/>
          <w:sz w:val="20"/>
          <w:szCs w:val="19"/>
        </w:rPr>
        <w:t>.Iterations;</w:t>
      </w:r>
    </w:p>
    <w:p w14:paraId="71B1E199" w14:textId="77777777" w:rsidR="00B009A1" w:rsidRPr="00B009A1" w:rsidRDefault="00B009A1" w:rsidP="00B009A1">
      <w:pPr>
        <w:shd w:val="clear" w:color="auto" w:fill="E7E6E6" w:themeFill="background2"/>
        <w:autoSpaceDE w:val="0"/>
        <w:autoSpaceDN w:val="0"/>
        <w:adjustRightInd w:val="0"/>
        <w:spacing w:after="0" w:line="240" w:lineRule="auto"/>
        <w:jc w:val="left"/>
        <w:rPr>
          <w:rFonts w:ascii="Arial" w:hAnsi="Arial" w:cs="Arial"/>
          <w:color w:val="000000"/>
          <w:sz w:val="20"/>
          <w:szCs w:val="19"/>
        </w:rPr>
      </w:pPr>
    </w:p>
    <w:p w14:paraId="5028ADDB" w14:textId="77777777" w:rsidR="00B009A1" w:rsidRPr="00B009A1" w:rsidRDefault="00B009A1" w:rsidP="00B009A1">
      <w:pPr>
        <w:shd w:val="clear" w:color="auto" w:fill="E7E6E6" w:themeFill="background2"/>
        <w:rPr>
          <w:rFonts w:ascii="Arial" w:hAnsi="Arial" w:cs="Arial"/>
          <w:color w:val="000000"/>
          <w:sz w:val="20"/>
          <w:szCs w:val="19"/>
        </w:rPr>
      </w:pPr>
      <w:r w:rsidRPr="00B009A1">
        <w:rPr>
          <w:rFonts w:ascii="Arial" w:hAnsi="Arial" w:cs="Arial"/>
          <w:color w:val="000000"/>
          <w:sz w:val="20"/>
          <w:szCs w:val="19"/>
        </w:rPr>
        <w:lastRenderedPageBreak/>
        <w:t xml:space="preserve">    }</w:t>
      </w:r>
    </w:p>
    <w:p w14:paraId="43A28D64" w14:textId="77777777" w:rsidR="00394D57" w:rsidRPr="00F275B3" w:rsidRDefault="009370B0" w:rsidP="00B009A1">
      <w:r>
        <w:t xml:space="preserve">Обновление коллекции вычисленных точек производится в классе </w:t>
      </w:r>
      <w:r>
        <w:rPr>
          <w:lang w:val="en-US"/>
        </w:rPr>
        <w:t>MoeaProblem</w:t>
      </w:r>
      <w:r>
        <w:t xml:space="preserve"> при помощи статических полей.</w:t>
      </w:r>
    </w:p>
    <w:p w14:paraId="4E16FF35" w14:textId="77777777" w:rsidR="009370B0" w:rsidRDefault="009370B0" w:rsidP="007560BE">
      <w:r>
        <w:t xml:space="preserve">Хотя такой подход позволяет быстро интегрировать стороннюю систему, написанную на языке </w:t>
      </w:r>
      <w:r>
        <w:rPr>
          <w:lang w:val="en-US"/>
        </w:rPr>
        <w:t>Java</w:t>
      </w:r>
      <w:r>
        <w:t xml:space="preserve">, возможны проблем с конвертацией </w:t>
      </w:r>
      <w:r>
        <w:rPr>
          <w:lang w:val="en-US"/>
        </w:rPr>
        <w:t>jar</w:t>
      </w:r>
      <w:r w:rsidR="00B009A1">
        <w:t>-</w:t>
      </w:r>
      <w:r>
        <w:t xml:space="preserve">файлов в </w:t>
      </w:r>
      <w:r>
        <w:rPr>
          <w:lang w:val="en-US"/>
        </w:rPr>
        <w:t>DLL</w:t>
      </w:r>
      <w:r w:rsidR="00B009A1">
        <w:t>-</w:t>
      </w:r>
      <w:r>
        <w:t xml:space="preserve">библиотеки. В таких случаях </w:t>
      </w:r>
      <w:r w:rsidR="001948E5">
        <w:t>следует обратится к уже упомянутому</w:t>
      </w:r>
      <w:r>
        <w:t xml:space="preserve"> подход</w:t>
      </w:r>
      <w:r w:rsidR="001948E5">
        <w:t>у</w:t>
      </w:r>
      <w:r>
        <w:t xml:space="preserve"> с реализацией консольного приложения и передача ему определенных аргументов для запуска алгоритмов без конвертации исходных библиотек и использования сторонних инструментов.</w:t>
      </w:r>
    </w:p>
    <w:p w14:paraId="634971D6" w14:textId="77777777" w:rsidR="009370B0" w:rsidRPr="00F275B3" w:rsidRDefault="007C1EA7" w:rsidP="007C1EA7">
      <w:pPr>
        <w:pStyle w:val="1"/>
      </w:pPr>
      <w:bookmarkStart w:id="30" w:name="_Toc517294683"/>
      <w:r>
        <w:t xml:space="preserve">4.2. </w:t>
      </w:r>
      <w:r w:rsidR="009370B0">
        <w:rPr>
          <w:lang w:val="en-US"/>
        </w:rPr>
        <w:t>AlgLib</w:t>
      </w:r>
      <w:bookmarkEnd w:id="30"/>
    </w:p>
    <w:p w14:paraId="13A119ED" w14:textId="77777777" w:rsidR="009370B0" w:rsidRPr="00F275B3" w:rsidRDefault="009370B0" w:rsidP="007560BE">
      <w:r>
        <w:t xml:space="preserve">В отличие от предыдущей системы математическая библиотека </w:t>
      </w:r>
      <w:r>
        <w:rPr>
          <w:lang w:val="en-US"/>
        </w:rPr>
        <w:t>AlgLib</w:t>
      </w:r>
      <w:r w:rsidR="00B86307">
        <w:t xml:space="preserve"> </w:t>
      </w:r>
      <w:r>
        <w:t xml:space="preserve">доступна в виде </w:t>
      </w:r>
      <w:r>
        <w:rPr>
          <w:lang w:val="en-US"/>
        </w:rPr>
        <w:t>Nuget</w:t>
      </w:r>
      <w:r w:rsidRPr="009370B0">
        <w:t>-</w:t>
      </w:r>
      <w:r>
        <w:t xml:space="preserve">пакета для языка </w:t>
      </w:r>
      <w:r>
        <w:rPr>
          <w:lang w:val="en-US"/>
        </w:rPr>
        <w:t>C</w:t>
      </w:r>
      <w:r w:rsidRPr="009370B0">
        <w:t>#</w:t>
      </w:r>
      <w:r>
        <w:t>.</w:t>
      </w:r>
    </w:p>
    <w:p w14:paraId="266C6441" w14:textId="77777777" w:rsidR="009370B0" w:rsidRDefault="009370B0" w:rsidP="007560BE">
      <w:r>
        <w:t xml:space="preserve">В случае библиотеки </w:t>
      </w:r>
      <w:r>
        <w:rPr>
          <w:lang w:val="en-US"/>
        </w:rPr>
        <w:t>AlgLib</w:t>
      </w:r>
      <w:r w:rsidR="00B86307">
        <w:t xml:space="preserve"> </w:t>
      </w:r>
      <w:r>
        <w:t xml:space="preserve">основной сложностью стало получение вычисленной на итерации точки и связь интерфейса </w:t>
      </w:r>
      <w:r>
        <w:rPr>
          <w:lang w:val="en-US"/>
        </w:rPr>
        <w:t>IProblem</w:t>
      </w:r>
      <w:r w:rsidR="00B86307">
        <w:t xml:space="preserve"> </w:t>
      </w:r>
      <w:r>
        <w:t xml:space="preserve">со способом вычисления функции </w:t>
      </w:r>
      <w:r>
        <w:rPr>
          <w:lang w:val="en-US"/>
        </w:rPr>
        <w:t>Alglib</w:t>
      </w:r>
      <w:r>
        <w:t>.</w:t>
      </w:r>
    </w:p>
    <w:p w14:paraId="274ECC36" w14:textId="77777777" w:rsidR="009370B0" w:rsidRPr="00E463F9" w:rsidRDefault="009370B0" w:rsidP="007560BE">
      <w:r>
        <w:t xml:space="preserve">Для решения первой задачи в вычислительный метод библиотеки передается </w:t>
      </w:r>
      <w:r>
        <w:rPr>
          <w:lang w:val="en-US"/>
        </w:rPr>
        <w:t>Callback</w:t>
      </w:r>
      <w:r>
        <w:t>функция, которая вызывается после очередной итерации</w:t>
      </w:r>
      <w:r w:rsidR="00577198">
        <w:t xml:space="preserve"> (листинг </w:t>
      </w:r>
      <w:r w:rsidR="000932AE">
        <w:t>6</w:t>
      </w:r>
      <w:r w:rsidR="000A6F61">
        <w:t>)</w:t>
      </w:r>
      <w:r w:rsidRPr="00E463F9">
        <w:t xml:space="preserve">. </w:t>
      </w:r>
      <w:r>
        <w:t>В ней производится добавление точек испытания в коллекцию испытаний алгоритма.</w:t>
      </w:r>
    </w:p>
    <w:p w14:paraId="14FCE8BF" w14:textId="77777777" w:rsidR="009370B0" w:rsidRPr="00507C19" w:rsidRDefault="009370B0" w:rsidP="00507C19">
      <w:pPr>
        <w:pStyle w:val="a4"/>
        <w:jc w:val="center"/>
        <w:rPr>
          <w:rFonts w:ascii="Consolas" w:hAnsi="Consolas" w:cs="Consolas"/>
          <w:i w:val="0"/>
          <w:color w:val="auto"/>
          <w:sz w:val="24"/>
          <w:szCs w:val="24"/>
          <w:lang w:val="en-US"/>
        </w:rPr>
      </w:pPr>
      <w:r w:rsidRPr="00507C19">
        <w:rPr>
          <w:i w:val="0"/>
          <w:color w:val="auto"/>
          <w:sz w:val="24"/>
          <w:szCs w:val="24"/>
        </w:rPr>
        <w:t>Листинг</w:t>
      </w:r>
      <w:r w:rsidR="007C1EA7" w:rsidRPr="00507C19">
        <w:rPr>
          <w:i w:val="0"/>
          <w:color w:val="auto"/>
          <w:sz w:val="24"/>
          <w:szCs w:val="24"/>
          <w:lang w:val="en-US"/>
        </w:rPr>
        <w:t xml:space="preserve"> </w:t>
      </w:r>
      <w:r w:rsidR="00B009A1" w:rsidRPr="00507C19">
        <w:rPr>
          <w:i w:val="0"/>
          <w:color w:val="auto"/>
          <w:sz w:val="24"/>
          <w:szCs w:val="24"/>
          <w:lang w:val="en-US"/>
        </w:rPr>
        <w:t>6</w:t>
      </w:r>
      <w:r w:rsidRPr="00507C19">
        <w:rPr>
          <w:i w:val="0"/>
          <w:color w:val="auto"/>
          <w:sz w:val="24"/>
          <w:szCs w:val="24"/>
          <w:lang w:val="en-US"/>
        </w:rPr>
        <w:t>. IterationCallback</w:t>
      </w:r>
    </w:p>
    <w:p w14:paraId="4579928C"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FF"/>
          <w:sz w:val="20"/>
          <w:szCs w:val="19"/>
          <w:lang w:val="en-US"/>
        </w:rPr>
        <w:t>publicvoid</w:t>
      </w:r>
      <w:r w:rsidRPr="000932AE">
        <w:rPr>
          <w:rFonts w:ascii="Arial" w:hAnsi="Arial" w:cs="Arial"/>
          <w:color w:val="000000"/>
          <w:sz w:val="20"/>
          <w:szCs w:val="19"/>
          <w:lang w:val="en-US"/>
        </w:rPr>
        <w:t xml:space="preserve"> IterationCallback(</w:t>
      </w:r>
      <w:r w:rsidRPr="000932AE">
        <w:rPr>
          <w:rFonts w:ascii="Arial" w:hAnsi="Arial" w:cs="Arial"/>
          <w:color w:val="0000FF"/>
          <w:sz w:val="20"/>
          <w:szCs w:val="19"/>
          <w:lang w:val="en-US"/>
        </w:rPr>
        <w:t>double</w:t>
      </w:r>
      <w:r w:rsidRPr="000932AE">
        <w:rPr>
          <w:rFonts w:ascii="Arial" w:hAnsi="Arial" w:cs="Arial"/>
          <w:color w:val="000000"/>
          <w:sz w:val="20"/>
          <w:szCs w:val="19"/>
          <w:lang w:val="en-US"/>
        </w:rPr>
        <w:t xml:space="preserve">[] x, </w:t>
      </w:r>
      <w:r w:rsidRPr="000932AE">
        <w:rPr>
          <w:rFonts w:ascii="Arial" w:hAnsi="Arial" w:cs="Arial"/>
          <w:color w:val="0000FF"/>
          <w:sz w:val="20"/>
          <w:szCs w:val="19"/>
          <w:lang w:val="en-US"/>
        </w:rPr>
        <w:t>double</w:t>
      </w:r>
      <w:r w:rsidRPr="000932AE">
        <w:rPr>
          <w:rFonts w:ascii="Arial" w:hAnsi="Arial" w:cs="Arial"/>
          <w:color w:val="000000"/>
          <w:sz w:val="20"/>
          <w:szCs w:val="19"/>
          <w:lang w:val="en-US"/>
        </w:rPr>
        <w:t xml:space="preserve"> func, </w:t>
      </w:r>
      <w:r w:rsidRPr="000932AE">
        <w:rPr>
          <w:rFonts w:ascii="Arial" w:hAnsi="Arial" w:cs="Arial"/>
          <w:color w:val="0000FF"/>
          <w:sz w:val="20"/>
          <w:szCs w:val="19"/>
          <w:lang w:val="en-US"/>
        </w:rPr>
        <w:t>object</w:t>
      </w:r>
      <w:r w:rsidRPr="000932AE">
        <w:rPr>
          <w:rFonts w:ascii="Arial" w:hAnsi="Arial" w:cs="Arial"/>
          <w:color w:val="000000"/>
          <w:sz w:val="20"/>
          <w:szCs w:val="19"/>
          <w:lang w:val="en-US"/>
        </w:rPr>
        <w:t xml:space="preserve"> obj)</w:t>
      </w:r>
    </w:p>
    <w:p w14:paraId="63F7D04F"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w:t>
      </w:r>
    </w:p>
    <w:p w14:paraId="34FF6388"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FF"/>
          <w:sz w:val="20"/>
          <w:szCs w:val="19"/>
          <w:lang w:val="en-US"/>
        </w:rPr>
        <w:t>var</w:t>
      </w:r>
      <w:r w:rsidRPr="000932AE">
        <w:rPr>
          <w:rFonts w:ascii="Arial" w:hAnsi="Arial" w:cs="Arial"/>
          <w:color w:val="000000"/>
          <w:sz w:val="20"/>
          <w:szCs w:val="19"/>
          <w:lang w:val="en-US"/>
        </w:rPr>
        <w:t xml:space="preserve"> methodPoint = </w:t>
      </w:r>
      <w:r w:rsidRPr="000932AE">
        <w:rPr>
          <w:rFonts w:ascii="Arial" w:hAnsi="Arial" w:cs="Arial"/>
          <w:color w:val="0000FF"/>
          <w:sz w:val="20"/>
          <w:szCs w:val="19"/>
          <w:lang w:val="en-US"/>
        </w:rPr>
        <w:t>new</w:t>
      </w:r>
      <w:r w:rsidRPr="000932AE">
        <w:rPr>
          <w:rFonts w:ascii="Arial" w:hAnsi="Arial" w:cs="Arial"/>
          <w:color w:val="000000"/>
          <w:sz w:val="20"/>
          <w:szCs w:val="19"/>
          <w:lang w:val="en-US"/>
        </w:rPr>
        <w:t xml:space="preserve"> MethodPoint()</w:t>
      </w:r>
    </w:p>
    <w:p w14:paraId="449A2369"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w:t>
      </w:r>
    </w:p>
    <w:p w14:paraId="684D462A"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evolventX = 0,</w:t>
      </w:r>
    </w:p>
    <w:p w14:paraId="77899CFC"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IdFun = 0,</w:t>
      </w:r>
    </w:p>
    <w:p w14:paraId="755866AE"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iteration = CurrentIteration + 1,</w:t>
      </w:r>
    </w:p>
    <w:p w14:paraId="5B681A38"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y = func,</w:t>
      </w:r>
    </w:p>
    <w:p w14:paraId="43C2BDAC"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x = x.ToList()</w:t>
      </w:r>
    </w:p>
    <w:p w14:paraId="20F33578"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w:t>
      </w:r>
    </w:p>
    <w:p w14:paraId="2D570919"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0932AE">
        <w:rPr>
          <w:rFonts w:ascii="Arial" w:hAnsi="Arial" w:cs="Arial"/>
          <w:color w:val="000000"/>
          <w:sz w:val="20"/>
          <w:szCs w:val="19"/>
          <w:lang w:val="en-US"/>
        </w:rPr>
        <w:t xml:space="preserve">        ExperimentPointsReal.Add(methodPoint);</w:t>
      </w:r>
    </w:p>
    <w:p w14:paraId="7F04C903" w14:textId="77777777" w:rsidR="000932AE" w:rsidRPr="000932AE"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p>
    <w:p w14:paraId="75A07C7C" w14:textId="77777777" w:rsidR="000932AE" w:rsidRPr="00384D92"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000000"/>
          <w:sz w:val="20"/>
          <w:szCs w:val="19"/>
          <w:lang w:val="en-US"/>
        </w:rPr>
        <w:t>ExperimentPoints.Add(methodPoint);</w:t>
      </w:r>
    </w:p>
    <w:p w14:paraId="28D49FC1" w14:textId="77777777" w:rsidR="000932AE" w:rsidRPr="00384D92" w:rsidRDefault="000932AE" w:rsidP="000932AE">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384D92">
        <w:rPr>
          <w:rFonts w:ascii="Arial" w:hAnsi="Arial" w:cs="Arial"/>
          <w:color w:val="000000"/>
          <w:sz w:val="20"/>
          <w:szCs w:val="19"/>
          <w:lang w:val="en-US"/>
        </w:rPr>
        <w:t xml:space="preserve">        CurrentIteration++;</w:t>
      </w:r>
    </w:p>
    <w:p w14:paraId="00016896" w14:textId="77777777" w:rsidR="009370B0" w:rsidRPr="00384D92" w:rsidRDefault="000932AE" w:rsidP="000932AE">
      <w:pPr>
        <w:shd w:val="clear" w:color="auto" w:fill="E7E6E6" w:themeFill="background2"/>
        <w:rPr>
          <w:rFonts w:ascii="Arial" w:hAnsi="Arial" w:cs="Arial"/>
          <w:sz w:val="28"/>
          <w:lang w:val="en-US"/>
        </w:rPr>
      </w:pPr>
      <w:r w:rsidRPr="00384D92">
        <w:rPr>
          <w:rFonts w:ascii="Arial" w:hAnsi="Arial" w:cs="Arial"/>
          <w:color w:val="000000"/>
          <w:sz w:val="20"/>
          <w:szCs w:val="19"/>
          <w:lang w:val="en-US"/>
        </w:rPr>
        <w:t xml:space="preserve">    }</w:t>
      </w:r>
    </w:p>
    <w:p w14:paraId="5116022E" w14:textId="77777777" w:rsidR="007C1EA7" w:rsidRPr="00573739" w:rsidRDefault="007C1EA7" w:rsidP="007560BE">
      <w:pPr>
        <w:rPr>
          <w:lang w:val="en-US"/>
        </w:rPr>
      </w:pPr>
    </w:p>
    <w:p w14:paraId="545E87B0" w14:textId="77777777" w:rsidR="007C1EA7" w:rsidRPr="00573739" w:rsidRDefault="007C1EA7" w:rsidP="007560BE">
      <w:pPr>
        <w:rPr>
          <w:lang w:val="en-US"/>
        </w:rPr>
      </w:pPr>
    </w:p>
    <w:p w14:paraId="49883EA2" w14:textId="77777777" w:rsidR="009370B0" w:rsidRPr="00B86307" w:rsidRDefault="009370B0" w:rsidP="007560BE">
      <w:r>
        <w:t>Для</w:t>
      </w:r>
      <w:r w:rsidR="00B86307" w:rsidRPr="00573739">
        <w:rPr>
          <w:lang w:val="en-US"/>
        </w:rPr>
        <w:t xml:space="preserve"> </w:t>
      </w:r>
      <w:r>
        <w:t>вычисления</w:t>
      </w:r>
      <w:r w:rsidR="00B86307" w:rsidRPr="00573739">
        <w:rPr>
          <w:lang w:val="en-US"/>
        </w:rPr>
        <w:t xml:space="preserve"> </w:t>
      </w:r>
      <w:r>
        <w:t>функций</w:t>
      </w:r>
      <w:r w:rsidR="00B86307" w:rsidRPr="00573739">
        <w:rPr>
          <w:lang w:val="en-US"/>
        </w:rPr>
        <w:t xml:space="preserve"> </w:t>
      </w:r>
      <w:r>
        <w:t>задачи</w:t>
      </w:r>
      <w:r w:rsidR="00B86307" w:rsidRPr="00573739">
        <w:rPr>
          <w:lang w:val="en-US"/>
        </w:rPr>
        <w:t xml:space="preserve"> </w:t>
      </w:r>
      <w:r>
        <w:t>в</w:t>
      </w:r>
      <w:r w:rsidR="00B86307" w:rsidRPr="00573739">
        <w:rPr>
          <w:lang w:val="en-US"/>
        </w:rPr>
        <w:t xml:space="preserve"> </w:t>
      </w:r>
      <w:r>
        <w:t>объекты</w:t>
      </w:r>
      <w:r w:rsidR="00B86307" w:rsidRPr="00573739">
        <w:rPr>
          <w:lang w:val="en-US"/>
        </w:rPr>
        <w:t xml:space="preserve"> </w:t>
      </w:r>
      <w:r>
        <w:rPr>
          <w:lang w:val="en-US"/>
        </w:rPr>
        <w:t>Alglib</w:t>
      </w:r>
      <w:r w:rsidR="00B86307" w:rsidRPr="00573739">
        <w:rPr>
          <w:lang w:val="en-US"/>
        </w:rPr>
        <w:t xml:space="preserve"> </w:t>
      </w:r>
      <w:r>
        <w:t>передается</w:t>
      </w:r>
      <w:r w:rsidR="00B86307" w:rsidRPr="00573739">
        <w:rPr>
          <w:lang w:val="en-US"/>
        </w:rPr>
        <w:t xml:space="preserve"> </w:t>
      </w:r>
      <w:r>
        <w:t>указатель</w:t>
      </w:r>
      <w:r w:rsidR="00B86307" w:rsidRPr="00573739">
        <w:rPr>
          <w:lang w:val="en-US"/>
        </w:rPr>
        <w:t xml:space="preserve"> </w:t>
      </w:r>
      <w:r>
        <w:t>на</w:t>
      </w:r>
      <w:r w:rsidR="00B86307" w:rsidRPr="00573739">
        <w:rPr>
          <w:lang w:val="en-US"/>
        </w:rPr>
        <w:t xml:space="preserve"> </w:t>
      </w:r>
      <w:r>
        <w:t>функцию</w:t>
      </w:r>
      <w:r w:rsidR="00B86307" w:rsidRPr="00573739">
        <w:rPr>
          <w:lang w:val="en-US"/>
        </w:rPr>
        <w:t xml:space="preserve"> </w:t>
      </w:r>
      <w:r>
        <w:t>с</w:t>
      </w:r>
      <w:r w:rsidR="00B86307" w:rsidRPr="00573739">
        <w:rPr>
          <w:lang w:val="en-US"/>
        </w:rPr>
        <w:t xml:space="preserve"> </w:t>
      </w:r>
      <w:r>
        <w:t>определенной</w:t>
      </w:r>
      <w:r w:rsidR="00B86307" w:rsidRPr="00573739">
        <w:rPr>
          <w:lang w:val="en-US"/>
        </w:rPr>
        <w:t xml:space="preserve"> </w:t>
      </w:r>
      <w:r>
        <w:t>сигнатурой</w:t>
      </w:r>
      <w:r w:rsidR="00816BFC" w:rsidRPr="00573739">
        <w:rPr>
          <w:lang w:val="en-US"/>
        </w:rPr>
        <w:t xml:space="preserve">. </w:t>
      </w:r>
      <w:r w:rsidR="00816BFC">
        <w:t>Пример</w:t>
      </w:r>
      <w:r w:rsidR="00816BFC" w:rsidRPr="00B86307">
        <w:t xml:space="preserve"> </w:t>
      </w:r>
      <w:r w:rsidR="00816BFC">
        <w:t>интеграции</w:t>
      </w:r>
      <w:r w:rsidR="00816BFC" w:rsidRPr="00B86307">
        <w:t xml:space="preserve"> </w:t>
      </w:r>
      <w:r w:rsidR="00816BFC">
        <w:t>постановки</w:t>
      </w:r>
      <w:r w:rsidR="00816BFC" w:rsidRPr="00B86307">
        <w:t xml:space="preserve"> </w:t>
      </w:r>
      <w:r w:rsidR="00816BFC">
        <w:t>задачи</w:t>
      </w:r>
      <w:r w:rsidR="00816BFC" w:rsidRPr="00B86307">
        <w:t xml:space="preserve"> </w:t>
      </w:r>
      <w:r w:rsidR="00816BFC">
        <w:t>системы</w:t>
      </w:r>
      <w:r w:rsidR="00816BFC" w:rsidRPr="00B86307">
        <w:t xml:space="preserve"> </w:t>
      </w:r>
      <w:r w:rsidR="00816BFC">
        <w:t>с</w:t>
      </w:r>
      <w:r w:rsidR="00816BFC" w:rsidRPr="00B86307">
        <w:t xml:space="preserve"> </w:t>
      </w:r>
      <w:r w:rsidR="00816BFC">
        <w:t>внешней</w:t>
      </w:r>
      <w:r w:rsidR="00816BFC" w:rsidRPr="00B86307">
        <w:t xml:space="preserve"> </w:t>
      </w:r>
      <w:r w:rsidR="00816BFC">
        <w:t>библиотекой</w:t>
      </w:r>
      <w:r w:rsidR="00816BFC" w:rsidRPr="00B86307">
        <w:t xml:space="preserve"> </w:t>
      </w:r>
      <w:r w:rsidR="00B86307">
        <w:t>представлен</w:t>
      </w:r>
      <w:r w:rsidR="00816BFC">
        <w:t>а</w:t>
      </w:r>
      <w:r w:rsidR="00816BFC" w:rsidRPr="00B86307">
        <w:t xml:space="preserve"> </w:t>
      </w:r>
      <w:r w:rsidR="00816BFC">
        <w:t>листинге</w:t>
      </w:r>
      <w:r w:rsidR="00816BFC" w:rsidRPr="00B86307">
        <w:t xml:space="preserve"> 7.</w:t>
      </w:r>
    </w:p>
    <w:p w14:paraId="0AD7A293" w14:textId="77777777" w:rsidR="00577198" w:rsidRPr="00507C19" w:rsidRDefault="00577198" w:rsidP="00507C19">
      <w:pPr>
        <w:pStyle w:val="a4"/>
        <w:jc w:val="center"/>
        <w:rPr>
          <w:i w:val="0"/>
          <w:color w:val="auto"/>
          <w:sz w:val="24"/>
          <w:szCs w:val="24"/>
        </w:rPr>
      </w:pPr>
      <w:r w:rsidRPr="00507C19">
        <w:rPr>
          <w:i w:val="0"/>
          <w:color w:val="auto"/>
          <w:sz w:val="24"/>
          <w:szCs w:val="24"/>
        </w:rPr>
        <w:lastRenderedPageBreak/>
        <w:t xml:space="preserve">Листинг </w:t>
      </w:r>
      <w:r w:rsidR="00B009A1" w:rsidRPr="00507C19">
        <w:rPr>
          <w:i w:val="0"/>
          <w:color w:val="auto"/>
          <w:sz w:val="24"/>
          <w:szCs w:val="24"/>
        </w:rPr>
        <w:t>7</w:t>
      </w:r>
      <w:r w:rsidRPr="00507C19">
        <w:rPr>
          <w:i w:val="0"/>
          <w:color w:val="auto"/>
          <w:sz w:val="24"/>
          <w:szCs w:val="24"/>
        </w:rPr>
        <w:t xml:space="preserve">. Адаптер между </w:t>
      </w:r>
      <w:r w:rsidRPr="00507C19">
        <w:rPr>
          <w:i w:val="0"/>
          <w:color w:val="auto"/>
          <w:sz w:val="24"/>
          <w:szCs w:val="24"/>
          <w:lang w:val="en-US"/>
        </w:rPr>
        <w:t>IProblem</w:t>
      </w:r>
      <w:r w:rsidRPr="00507C19">
        <w:rPr>
          <w:i w:val="0"/>
          <w:color w:val="auto"/>
          <w:sz w:val="24"/>
          <w:szCs w:val="24"/>
        </w:rPr>
        <w:t xml:space="preserve"> и представлением </w:t>
      </w:r>
      <w:r w:rsidR="00816BFC" w:rsidRPr="00507C19">
        <w:rPr>
          <w:i w:val="0"/>
          <w:color w:val="auto"/>
          <w:sz w:val="24"/>
          <w:szCs w:val="24"/>
        </w:rPr>
        <w:t>задачи</w:t>
      </w:r>
      <w:r w:rsidRPr="00507C19">
        <w:rPr>
          <w:i w:val="0"/>
          <w:color w:val="auto"/>
          <w:sz w:val="24"/>
          <w:szCs w:val="24"/>
        </w:rPr>
        <w:t xml:space="preserve"> в </w:t>
      </w:r>
      <w:r w:rsidRPr="00507C19">
        <w:rPr>
          <w:i w:val="0"/>
          <w:color w:val="auto"/>
          <w:sz w:val="24"/>
          <w:szCs w:val="24"/>
          <w:lang w:val="en-US"/>
        </w:rPr>
        <w:t>AlgLib</w:t>
      </w:r>
    </w:p>
    <w:p w14:paraId="0D848D17"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FF"/>
          <w:sz w:val="20"/>
          <w:szCs w:val="19"/>
          <w:lang w:val="en-US"/>
        </w:rPr>
        <w:t>private</w:t>
      </w:r>
      <w:r w:rsidR="008945D2" w:rsidRPr="008945D2">
        <w:rPr>
          <w:rFonts w:ascii="Arial" w:hAnsi="Arial" w:cs="Arial"/>
          <w:color w:val="0000FF"/>
          <w:sz w:val="20"/>
          <w:szCs w:val="19"/>
          <w:lang w:val="en-US"/>
        </w:rPr>
        <w:t xml:space="preserve"> </w:t>
      </w:r>
      <w:r w:rsidRPr="00816BFC">
        <w:rPr>
          <w:rFonts w:ascii="Arial" w:hAnsi="Arial" w:cs="Arial"/>
          <w:color w:val="0000FF"/>
          <w:sz w:val="20"/>
          <w:szCs w:val="19"/>
          <w:lang w:val="en-US"/>
        </w:rPr>
        <w:t>void</w:t>
      </w:r>
      <w:r w:rsidRPr="00816BFC">
        <w:rPr>
          <w:rFonts w:ascii="Arial" w:hAnsi="Arial" w:cs="Arial"/>
          <w:color w:val="000000"/>
          <w:sz w:val="20"/>
          <w:szCs w:val="19"/>
          <w:lang w:val="en-US"/>
        </w:rPr>
        <w:t xml:space="preserve"> ConstrainedProblemAdapter(</w:t>
      </w:r>
      <w:r w:rsidRPr="00816BFC">
        <w:rPr>
          <w:rFonts w:ascii="Arial" w:hAnsi="Arial" w:cs="Arial"/>
          <w:color w:val="0000FF"/>
          <w:sz w:val="20"/>
          <w:szCs w:val="19"/>
          <w:lang w:val="en-US"/>
        </w:rPr>
        <w:t>double</w:t>
      </w:r>
      <w:r w:rsidRPr="00816BFC">
        <w:rPr>
          <w:rFonts w:ascii="Arial" w:hAnsi="Arial" w:cs="Arial"/>
          <w:color w:val="000000"/>
          <w:sz w:val="20"/>
          <w:szCs w:val="19"/>
          <w:lang w:val="en-US"/>
        </w:rPr>
        <w:t xml:space="preserve">[] x, </w:t>
      </w:r>
      <w:r w:rsidRPr="00816BFC">
        <w:rPr>
          <w:rFonts w:ascii="Arial" w:hAnsi="Arial" w:cs="Arial"/>
          <w:color w:val="0000FF"/>
          <w:sz w:val="20"/>
          <w:szCs w:val="19"/>
          <w:lang w:val="en-US"/>
        </w:rPr>
        <w:t>double</w:t>
      </w:r>
      <w:r w:rsidRPr="00816BFC">
        <w:rPr>
          <w:rFonts w:ascii="Arial" w:hAnsi="Arial" w:cs="Arial"/>
          <w:color w:val="000000"/>
          <w:sz w:val="20"/>
          <w:szCs w:val="19"/>
          <w:lang w:val="en-US"/>
        </w:rPr>
        <w:t xml:space="preserve">[] fi, </w:t>
      </w:r>
      <w:r w:rsidRPr="00816BFC">
        <w:rPr>
          <w:rFonts w:ascii="Arial" w:hAnsi="Arial" w:cs="Arial"/>
          <w:color w:val="0000FF"/>
          <w:sz w:val="20"/>
          <w:szCs w:val="19"/>
          <w:lang w:val="en-US"/>
        </w:rPr>
        <w:t>object</w:t>
      </w:r>
      <w:r w:rsidRPr="00816BFC">
        <w:rPr>
          <w:rFonts w:ascii="Arial" w:hAnsi="Arial" w:cs="Arial"/>
          <w:color w:val="000000"/>
          <w:sz w:val="20"/>
          <w:szCs w:val="19"/>
          <w:lang w:val="en-US"/>
        </w:rPr>
        <w:t xml:space="preserve"> obj)</w:t>
      </w:r>
    </w:p>
    <w:p w14:paraId="31255ADC"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00"/>
          <w:sz w:val="20"/>
          <w:szCs w:val="19"/>
          <w:lang w:val="en-US"/>
        </w:rPr>
        <w:t xml:space="preserve">    {</w:t>
      </w:r>
    </w:p>
    <w:p w14:paraId="011B89E9"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FF"/>
          <w:sz w:val="20"/>
          <w:szCs w:val="19"/>
          <w:lang w:val="en-US"/>
        </w:rPr>
        <w:t>if</w:t>
      </w:r>
      <w:r w:rsidRPr="00816BFC">
        <w:rPr>
          <w:rFonts w:ascii="Arial" w:hAnsi="Arial" w:cs="Arial"/>
          <w:color w:val="000000"/>
          <w:sz w:val="20"/>
          <w:szCs w:val="19"/>
          <w:lang w:val="en-US"/>
        </w:rPr>
        <w:t xml:space="preserve"> (!(Problem != </w:t>
      </w:r>
      <w:r w:rsidRPr="00816BFC">
        <w:rPr>
          <w:rFonts w:ascii="Arial" w:hAnsi="Arial" w:cs="Arial"/>
          <w:color w:val="0000FF"/>
          <w:sz w:val="20"/>
          <w:szCs w:val="19"/>
          <w:lang w:val="en-US"/>
        </w:rPr>
        <w:t>null</w:t>
      </w:r>
      <w:r w:rsidRPr="00816BFC">
        <w:rPr>
          <w:rFonts w:ascii="Arial" w:hAnsi="Arial" w:cs="Arial"/>
          <w:color w:val="000000"/>
          <w:sz w:val="20"/>
          <w:szCs w:val="19"/>
          <w:lang w:val="en-US"/>
        </w:rPr>
        <w:t>&amp;&amp; Problem.NumberOfConstratins &gt; 0 &amp;&amp; Problem.NumberOfCriterions == 1))</w:t>
      </w:r>
    </w:p>
    <w:p w14:paraId="188656E9"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FF"/>
          <w:sz w:val="20"/>
          <w:szCs w:val="19"/>
          <w:lang w:val="en-US"/>
        </w:rPr>
        <w:t>throw</w:t>
      </w:r>
      <w:r w:rsidR="008945D2" w:rsidRPr="008945D2">
        <w:rPr>
          <w:rFonts w:ascii="Arial" w:hAnsi="Arial" w:cs="Arial"/>
          <w:color w:val="0000FF"/>
          <w:sz w:val="20"/>
          <w:szCs w:val="19"/>
          <w:lang w:val="en-US"/>
        </w:rPr>
        <w:t xml:space="preserve"> </w:t>
      </w:r>
      <w:r w:rsidRPr="00816BFC">
        <w:rPr>
          <w:rFonts w:ascii="Arial" w:hAnsi="Arial" w:cs="Arial"/>
          <w:color w:val="0000FF"/>
          <w:sz w:val="20"/>
          <w:szCs w:val="19"/>
          <w:lang w:val="en-US"/>
        </w:rPr>
        <w:t>new</w:t>
      </w:r>
      <w:r w:rsidR="008945D2" w:rsidRPr="008945D2">
        <w:rPr>
          <w:rFonts w:ascii="Arial" w:hAnsi="Arial" w:cs="Arial"/>
          <w:color w:val="0000FF"/>
          <w:sz w:val="20"/>
          <w:szCs w:val="19"/>
          <w:lang w:val="en-US"/>
        </w:rPr>
        <w:t xml:space="preserve"> </w:t>
      </w:r>
      <w:r w:rsidRPr="00816BFC">
        <w:rPr>
          <w:rFonts w:ascii="Arial" w:hAnsi="Arial" w:cs="Arial"/>
          <w:color w:val="2B91AF"/>
          <w:sz w:val="20"/>
          <w:szCs w:val="19"/>
          <w:lang w:val="en-US"/>
        </w:rPr>
        <w:t>NotSupportedException</w:t>
      </w:r>
      <w:r w:rsidRPr="00816BFC">
        <w:rPr>
          <w:rFonts w:ascii="Arial" w:hAnsi="Arial" w:cs="Arial"/>
          <w:color w:val="000000"/>
          <w:sz w:val="20"/>
          <w:szCs w:val="19"/>
          <w:lang w:val="en-US"/>
        </w:rPr>
        <w:t>();</w:t>
      </w:r>
    </w:p>
    <w:p w14:paraId="74C0E303"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8000"/>
          <w:sz w:val="20"/>
          <w:szCs w:val="19"/>
          <w:lang w:val="en-US"/>
        </w:rPr>
        <w:t xml:space="preserve">// </w:t>
      </w:r>
      <w:r w:rsidRPr="00816BFC">
        <w:rPr>
          <w:rFonts w:ascii="Arial" w:hAnsi="Arial" w:cs="Arial"/>
          <w:color w:val="008000"/>
          <w:sz w:val="20"/>
          <w:szCs w:val="19"/>
        </w:rPr>
        <w:t>вычисление</w:t>
      </w:r>
      <w:r w:rsidR="008945D2" w:rsidRPr="008945D2">
        <w:rPr>
          <w:rFonts w:ascii="Arial" w:hAnsi="Arial" w:cs="Arial"/>
          <w:color w:val="008000"/>
          <w:sz w:val="20"/>
          <w:szCs w:val="19"/>
          <w:lang w:val="en-US"/>
        </w:rPr>
        <w:t xml:space="preserve"> </w:t>
      </w:r>
      <w:r w:rsidRPr="00816BFC">
        <w:rPr>
          <w:rFonts w:ascii="Arial" w:hAnsi="Arial" w:cs="Arial"/>
          <w:color w:val="008000"/>
          <w:sz w:val="20"/>
          <w:szCs w:val="19"/>
        </w:rPr>
        <w:t>целевой</w:t>
      </w:r>
      <w:r w:rsidR="008945D2" w:rsidRPr="008945D2">
        <w:rPr>
          <w:rFonts w:ascii="Arial" w:hAnsi="Arial" w:cs="Arial"/>
          <w:color w:val="008000"/>
          <w:sz w:val="20"/>
          <w:szCs w:val="19"/>
          <w:lang w:val="en-US"/>
        </w:rPr>
        <w:t xml:space="preserve"> </w:t>
      </w:r>
      <w:r w:rsidRPr="00816BFC">
        <w:rPr>
          <w:rFonts w:ascii="Arial" w:hAnsi="Arial" w:cs="Arial"/>
          <w:color w:val="008000"/>
          <w:sz w:val="20"/>
          <w:szCs w:val="19"/>
        </w:rPr>
        <w:t>функциивточке</w:t>
      </w:r>
    </w:p>
    <w:p w14:paraId="26D1E28A"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00"/>
          <w:sz w:val="20"/>
          <w:szCs w:val="19"/>
          <w:lang w:val="en-US"/>
        </w:rPr>
        <w:t xml:space="preserve">        fi[0] = Problem.Criterions[0].Calc(x.ToList());</w:t>
      </w:r>
    </w:p>
    <w:p w14:paraId="5CEC8E57"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8000"/>
          <w:sz w:val="20"/>
          <w:szCs w:val="19"/>
          <w:lang w:val="en-US"/>
        </w:rPr>
        <w:t xml:space="preserve">// </w:t>
      </w:r>
      <w:r w:rsidRPr="00816BFC">
        <w:rPr>
          <w:rFonts w:ascii="Arial" w:hAnsi="Arial" w:cs="Arial"/>
          <w:color w:val="008000"/>
          <w:sz w:val="20"/>
          <w:szCs w:val="19"/>
        </w:rPr>
        <w:t>вычисление</w:t>
      </w:r>
      <w:r w:rsidR="008945D2" w:rsidRPr="00573739">
        <w:rPr>
          <w:rFonts w:ascii="Arial" w:hAnsi="Arial" w:cs="Arial"/>
          <w:color w:val="008000"/>
          <w:sz w:val="20"/>
          <w:szCs w:val="19"/>
          <w:lang w:val="en-US"/>
        </w:rPr>
        <w:t xml:space="preserve"> </w:t>
      </w:r>
      <w:r w:rsidRPr="00816BFC">
        <w:rPr>
          <w:rFonts w:ascii="Arial" w:hAnsi="Arial" w:cs="Arial"/>
          <w:color w:val="008000"/>
          <w:sz w:val="20"/>
          <w:szCs w:val="19"/>
        </w:rPr>
        <w:t>ограничений</w:t>
      </w:r>
      <w:r w:rsidR="008945D2" w:rsidRPr="00573739">
        <w:rPr>
          <w:rFonts w:ascii="Arial" w:hAnsi="Arial" w:cs="Arial"/>
          <w:color w:val="008000"/>
          <w:sz w:val="20"/>
          <w:szCs w:val="19"/>
          <w:lang w:val="en-US"/>
        </w:rPr>
        <w:t xml:space="preserve"> </w:t>
      </w:r>
      <w:r w:rsidRPr="00816BFC">
        <w:rPr>
          <w:rFonts w:ascii="Arial" w:hAnsi="Arial" w:cs="Arial"/>
          <w:color w:val="008000"/>
          <w:sz w:val="20"/>
          <w:szCs w:val="19"/>
        </w:rPr>
        <w:t>в</w:t>
      </w:r>
      <w:r w:rsidR="008945D2" w:rsidRPr="00573739">
        <w:rPr>
          <w:rFonts w:ascii="Arial" w:hAnsi="Arial" w:cs="Arial"/>
          <w:color w:val="008000"/>
          <w:sz w:val="20"/>
          <w:szCs w:val="19"/>
          <w:lang w:val="en-US"/>
        </w:rPr>
        <w:t xml:space="preserve"> </w:t>
      </w:r>
      <w:r w:rsidRPr="00816BFC">
        <w:rPr>
          <w:rFonts w:ascii="Arial" w:hAnsi="Arial" w:cs="Arial"/>
          <w:color w:val="008000"/>
          <w:sz w:val="20"/>
          <w:szCs w:val="19"/>
        </w:rPr>
        <w:t>точке</w:t>
      </w:r>
    </w:p>
    <w:p w14:paraId="7A1D8102"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FF"/>
          <w:sz w:val="20"/>
          <w:szCs w:val="19"/>
          <w:lang w:val="en-US"/>
        </w:rPr>
        <w:t>for</w:t>
      </w:r>
      <w:r w:rsidRPr="00816BFC">
        <w:rPr>
          <w:rFonts w:ascii="Arial" w:hAnsi="Arial" w:cs="Arial"/>
          <w:color w:val="000000"/>
          <w:sz w:val="20"/>
          <w:szCs w:val="19"/>
          <w:lang w:val="en-US"/>
        </w:rPr>
        <w:t xml:space="preserve"> (</w:t>
      </w:r>
      <w:r w:rsidRPr="00816BFC">
        <w:rPr>
          <w:rFonts w:ascii="Arial" w:hAnsi="Arial" w:cs="Arial"/>
          <w:color w:val="0000FF"/>
          <w:sz w:val="20"/>
          <w:szCs w:val="19"/>
          <w:lang w:val="en-US"/>
        </w:rPr>
        <w:t>int</w:t>
      </w:r>
      <w:r w:rsidRPr="00816BFC">
        <w:rPr>
          <w:rFonts w:ascii="Arial" w:hAnsi="Arial" w:cs="Arial"/>
          <w:color w:val="000000"/>
          <w:sz w:val="20"/>
          <w:szCs w:val="19"/>
          <w:lang w:val="en-US"/>
        </w:rPr>
        <w:t xml:space="preserve"> i = 1; i &lt;= Problem.NumberOfConstratins; i++)</w:t>
      </w:r>
    </w:p>
    <w:p w14:paraId="58EB2F06"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00"/>
          <w:sz w:val="20"/>
          <w:szCs w:val="19"/>
          <w:lang w:val="en-US"/>
        </w:rPr>
        <w:t xml:space="preserve">        {</w:t>
      </w:r>
    </w:p>
    <w:p w14:paraId="5177D86A"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lang w:val="en-US"/>
        </w:rPr>
      </w:pPr>
      <w:r w:rsidRPr="00816BFC">
        <w:rPr>
          <w:rFonts w:ascii="Arial" w:hAnsi="Arial" w:cs="Arial"/>
          <w:color w:val="000000"/>
          <w:sz w:val="20"/>
          <w:szCs w:val="19"/>
          <w:lang w:val="en-US"/>
        </w:rPr>
        <w:t xml:space="preserve">            fi[i] = Problem.Constraints[i - 1].Calc(x.ToList());</w:t>
      </w:r>
    </w:p>
    <w:p w14:paraId="7DB62F2C"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rPr>
      </w:pPr>
      <w:r w:rsidRPr="00816BFC">
        <w:rPr>
          <w:rFonts w:ascii="Arial" w:hAnsi="Arial" w:cs="Arial"/>
          <w:color w:val="000000"/>
          <w:sz w:val="20"/>
          <w:szCs w:val="19"/>
        </w:rPr>
        <w:t>}</w:t>
      </w:r>
    </w:p>
    <w:p w14:paraId="513CB4ED" w14:textId="77777777" w:rsidR="00816BFC" w:rsidRPr="00816BFC" w:rsidRDefault="00816BFC" w:rsidP="00816BFC">
      <w:pPr>
        <w:shd w:val="clear" w:color="auto" w:fill="E7E6E6" w:themeFill="background2"/>
        <w:autoSpaceDE w:val="0"/>
        <w:autoSpaceDN w:val="0"/>
        <w:adjustRightInd w:val="0"/>
        <w:spacing w:after="0" w:line="240" w:lineRule="auto"/>
        <w:jc w:val="left"/>
        <w:rPr>
          <w:rFonts w:ascii="Arial" w:hAnsi="Arial" w:cs="Arial"/>
          <w:color w:val="000000"/>
          <w:sz w:val="20"/>
          <w:szCs w:val="19"/>
        </w:rPr>
      </w:pPr>
    </w:p>
    <w:p w14:paraId="20F5D160" w14:textId="77777777" w:rsidR="00816BFC" w:rsidRDefault="00816BFC" w:rsidP="00816BFC">
      <w:pPr>
        <w:shd w:val="clear" w:color="auto" w:fill="E7E6E6" w:themeFill="background2"/>
        <w:spacing w:line="259" w:lineRule="auto"/>
        <w:jc w:val="left"/>
        <w:rPr>
          <w:b/>
          <w:sz w:val="32"/>
        </w:rPr>
      </w:pPr>
      <w:r w:rsidRPr="00816BFC">
        <w:rPr>
          <w:rFonts w:ascii="Arial" w:hAnsi="Arial" w:cs="Arial"/>
          <w:color w:val="000000"/>
          <w:sz w:val="20"/>
          <w:szCs w:val="19"/>
        </w:rPr>
        <w:t xml:space="preserve">    }</w:t>
      </w:r>
      <w:r>
        <w:br w:type="page"/>
      </w:r>
    </w:p>
    <w:p w14:paraId="116E0B39" w14:textId="77777777" w:rsidR="007611F6" w:rsidRDefault="007C1EA7" w:rsidP="007611F6">
      <w:pPr>
        <w:pStyle w:val="1"/>
      </w:pPr>
      <w:bookmarkStart w:id="31" w:name="_Toc517294684"/>
      <w:r>
        <w:lastRenderedPageBreak/>
        <w:t>5</w:t>
      </w:r>
      <w:r w:rsidR="00CE10A0">
        <w:t>.</w:t>
      </w:r>
      <w:r w:rsidR="007611F6">
        <w:t xml:space="preserve"> Серии экспериментов в приложении Абсолют</w:t>
      </w:r>
      <w:bookmarkEnd w:id="31"/>
    </w:p>
    <w:p w14:paraId="45B137CA" w14:textId="77777777" w:rsidR="007C1EA7" w:rsidRDefault="007611F6" w:rsidP="007C1EA7">
      <w:r>
        <w:t xml:space="preserve">В изучении работы любых численных методов глобальной оптимизации часто необходимо проводить серийные эксперименты на наборе однотипных задач для вычисления операционной характеристики метода. </w:t>
      </w:r>
      <w:r w:rsidR="00FA1A62">
        <w:t>Расширение приложения Абсолют функциональностью для проведения серий экспериментов позволит в наглядном виде изучать поведение алгоритмов глобальной оптимизации.</w:t>
      </w:r>
    </w:p>
    <w:p w14:paraId="3AB60F0F" w14:textId="77777777" w:rsidR="00511DB9" w:rsidRDefault="007C1EA7" w:rsidP="007C1EA7">
      <w:pPr>
        <w:pStyle w:val="1"/>
      </w:pPr>
      <w:bookmarkStart w:id="32" w:name="_Toc517294685"/>
      <w:r>
        <w:t>5.1. Требования к модулю серийных экспериментов</w:t>
      </w:r>
      <w:bookmarkEnd w:id="32"/>
    </w:p>
    <w:p w14:paraId="756C81A5" w14:textId="77777777" w:rsidR="00511DB9" w:rsidRDefault="00511DB9" w:rsidP="00511DB9">
      <w:r>
        <w:t xml:space="preserve">В текущем приложении исследователь может изучать поведение разных алгоритмов оптимизации на конкретных задачах. Но для сравнения численных методов распространены серии экспериментов на тестовых наборах данных или семействе тестовых задач. Имея запуски разных алгоритмов на одном семействе тестовых задач, можно делать выводы о операционных характеристиках алгоритмов, среднем количестве итераций и сравнивать результаты работы численных методов по этим параметрам. </w:t>
      </w:r>
    </w:p>
    <w:p w14:paraId="5EB696EB" w14:textId="77777777" w:rsidR="00511DB9" w:rsidRPr="00511DB9" w:rsidRDefault="00511DB9" w:rsidP="00511DB9">
      <w:r>
        <w:t xml:space="preserve">На основании типичных действий во время проведения серийных экспериментов была составлена следующая </w:t>
      </w:r>
      <w:r>
        <w:rPr>
          <w:lang w:val="en-US"/>
        </w:rPr>
        <w:t>use</w:t>
      </w:r>
      <w:r w:rsidRPr="00511DB9">
        <w:t>-</w:t>
      </w:r>
      <w:r>
        <w:rPr>
          <w:lang w:val="en-US"/>
        </w:rPr>
        <w:t>case</w:t>
      </w:r>
      <w:r>
        <w:t>диаграмма (рисунок 4).</w:t>
      </w:r>
    </w:p>
    <w:p w14:paraId="1DC89881" w14:textId="77777777" w:rsidR="00511DB9" w:rsidRDefault="00511DB9" w:rsidP="00511DB9">
      <w:pPr>
        <w:keepNext/>
      </w:pPr>
      <w:r w:rsidRPr="00511DB9">
        <w:rPr>
          <w:noProof/>
          <w:lang w:eastAsia="ru-RU"/>
        </w:rPr>
        <w:drawing>
          <wp:inline distT="0" distB="0" distL="0" distR="0" wp14:anchorId="642B70CB" wp14:editId="7193108E">
            <wp:extent cx="5940425" cy="14173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17320"/>
                    </a:xfrm>
                    <a:prstGeom prst="rect">
                      <a:avLst/>
                    </a:prstGeom>
                  </pic:spPr>
                </pic:pic>
              </a:graphicData>
            </a:graphic>
          </wp:inline>
        </w:drawing>
      </w:r>
    </w:p>
    <w:p w14:paraId="338F4C41" w14:textId="6D0A2716" w:rsidR="00511DB9" w:rsidRPr="00507C19" w:rsidRDefault="00511DB9" w:rsidP="00507C19">
      <w:pPr>
        <w:pStyle w:val="a4"/>
        <w:jc w:val="center"/>
        <w:rPr>
          <w:i w:val="0"/>
          <w:color w:val="auto"/>
          <w:sz w:val="24"/>
          <w:szCs w:val="24"/>
        </w:rPr>
      </w:pPr>
      <w:r w:rsidRPr="00507C19">
        <w:rPr>
          <w:i w:val="0"/>
          <w:color w:val="auto"/>
          <w:sz w:val="24"/>
          <w:szCs w:val="24"/>
        </w:rPr>
        <w:t xml:space="preserve">Рисунок </w:t>
      </w:r>
      <w:r w:rsidR="00A47A93" w:rsidRPr="00507C19">
        <w:rPr>
          <w:i w:val="0"/>
          <w:color w:val="auto"/>
          <w:sz w:val="24"/>
          <w:szCs w:val="24"/>
        </w:rPr>
        <w:fldChar w:fldCharType="begin"/>
      </w:r>
      <w:r w:rsidRPr="00507C19">
        <w:rPr>
          <w:i w:val="0"/>
          <w:color w:val="auto"/>
          <w:sz w:val="24"/>
          <w:szCs w:val="24"/>
        </w:rPr>
        <w:instrText xml:space="preserve"> SEQ Рисунок \* ARABIC </w:instrText>
      </w:r>
      <w:r w:rsidR="00A47A93" w:rsidRPr="00507C19">
        <w:rPr>
          <w:i w:val="0"/>
          <w:color w:val="auto"/>
          <w:sz w:val="24"/>
          <w:szCs w:val="24"/>
        </w:rPr>
        <w:fldChar w:fldCharType="separate"/>
      </w:r>
      <w:r w:rsidR="00415CD5" w:rsidRPr="00507C19">
        <w:rPr>
          <w:i w:val="0"/>
          <w:noProof/>
          <w:color w:val="auto"/>
          <w:sz w:val="24"/>
          <w:szCs w:val="24"/>
        </w:rPr>
        <w:t>6</w:t>
      </w:r>
      <w:r w:rsidR="00A47A93" w:rsidRPr="00507C19">
        <w:rPr>
          <w:i w:val="0"/>
          <w:color w:val="auto"/>
          <w:sz w:val="24"/>
          <w:szCs w:val="24"/>
        </w:rPr>
        <w:fldChar w:fldCharType="end"/>
      </w:r>
      <w:r w:rsidRPr="00507C19">
        <w:rPr>
          <w:i w:val="0"/>
          <w:color w:val="auto"/>
          <w:sz w:val="24"/>
          <w:szCs w:val="24"/>
        </w:rPr>
        <w:t xml:space="preserve">. </w:t>
      </w:r>
      <w:r w:rsidRPr="00507C19">
        <w:rPr>
          <w:i w:val="0"/>
          <w:color w:val="auto"/>
          <w:sz w:val="24"/>
          <w:szCs w:val="24"/>
          <w:lang w:val="en-US"/>
        </w:rPr>
        <w:t>UseCase</w:t>
      </w:r>
      <w:r w:rsidRPr="00507C19">
        <w:rPr>
          <w:i w:val="0"/>
          <w:color w:val="auto"/>
          <w:sz w:val="24"/>
          <w:szCs w:val="24"/>
        </w:rPr>
        <w:t xml:space="preserve"> диаграмма использования серий экспериментов</w:t>
      </w:r>
    </w:p>
    <w:p w14:paraId="1B6D26B8" w14:textId="77777777" w:rsidR="00511DB9" w:rsidRDefault="00511DB9" w:rsidP="00511DB9"/>
    <w:p w14:paraId="457310CC" w14:textId="77777777" w:rsidR="00511DB9" w:rsidRDefault="00214875" w:rsidP="00511DB9">
      <w:r>
        <w:t>По выделенным сценариям использования система должна поддерживать следующие операции:</w:t>
      </w:r>
    </w:p>
    <w:p w14:paraId="6A584589" w14:textId="77777777" w:rsidR="00214875" w:rsidRDefault="00214875" w:rsidP="00214875">
      <w:pPr>
        <w:pStyle w:val="a3"/>
        <w:numPr>
          <w:ilvl w:val="0"/>
          <w:numId w:val="11"/>
        </w:numPr>
      </w:pPr>
      <w:r>
        <w:t>Создание серии экспериментов с указанием семейства тестовых задач;</w:t>
      </w:r>
    </w:p>
    <w:p w14:paraId="57709A65" w14:textId="77777777" w:rsidR="00214875" w:rsidRDefault="00214875" w:rsidP="00214875">
      <w:pPr>
        <w:pStyle w:val="a3"/>
        <w:numPr>
          <w:ilvl w:val="0"/>
          <w:numId w:val="11"/>
        </w:numPr>
      </w:pPr>
      <w:r>
        <w:t>Отображение результатов серии и формирование на их основе операционной характеристики;</w:t>
      </w:r>
    </w:p>
    <w:p w14:paraId="15DFF7AD" w14:textId="77777777" w:rsidR="00214875" w:rsidRDefault="00214875" w:rsidP="00214875">
      <w:pPr>
        <w:pStyle w:val="a3"/>
        <w:numPr>
          <w:ilvl w:val="0"/>
          <w:numId w:val="11"/>
        </w:numPr>
      </w:pPr>
      <w:r>
        <w:t>Изменение параметров алгоритма после получения результатов.</w:t>
      </w:r>
    </w:p>
    <w:p w14:paraId="4C2D594D" w14:textId="77777777" w:rsidR="00214875" w:rsidRDefault="00214875" w:rsidP="00214875"/>
    <w:p w14:paraId="02C7B452" w14:textId="77777777" w:rsidR="00214875" w:rsidRPr="00214875" w:rsidRDefault="00214875" w:rsidP="00214875"/>
    <w:p w14:paraId="425D5CFE" w14:textId="77777777" w:rsidR="00FA1A62" w:rsidRDefault="007C1EA7" w:rsidP="007C1EA7">
      <w:pPr>
        <w:pStyle w:val="1"/>
      </w:pPr>
      <w:bookmarkStart w:id="33" w:name="_Toc517294686"/>
      <w:r>
        <w:t xml:space="preserve">5.2. Проектирование </w:t>
      </w:r>
      <w:r w:rsidR="00FA1A62">
        <w:t>модели данных</w:t>
      </w:r>
      <w:r>
        <w:t xml:space="preserve"> модуля</w:t>
      </w:r>
      <w:bookmarkEnd w:id="33"/>
    </w:p>
    <w:p w14:paraId="12C566C1" w14:textId="77777777" w:rsidR="00214875" w:rsidRPr="003A5963" w:rsidRDefault="00981FC7" w:rsidP="00FA1A62">
      <w:r>
        <w:t xml:space="preserve">Управление экспериментами в приложении Абсолют осуществляется при помощи компоненты </w:t>
      </w:r>
      <w:r>
        <w:rPr>
          <w:lang w:val="en-US"/>
        </w:rPr>
        <w:t>AbsolutKernel</w:t>
      </w:r>
      <w:r w:rsidR="007C1EA7">
        <w:t xml:space="preserve"> </w:t>
      </w:r>
      <w:r w:rsidR="00214875">
        <w:t xml:space="preserve">и класса </w:t>
      </w:r>
      <w:r>
        <w:t>модели данных</w:t>
      </w:r>
      <w:r w:rsidR="007C1EA7">
        <w:t xml:space="preserve"> </w:t>
      </w:r>
      <w:r w:rsidR="00214875">
        <w:rPr>
          <w:lang w:val="en-US"/>
        </w:rPr>
        <w:t>IModel</w:t>
      </w:r>
      <w:r>
        <w:t xml:space="preserve">. </w:t>
      </w:r>
      <w:r w:rsidR="00214875">
        <w:t xml:space="preserve">Указанные выше операции было решено не включать в уже существующий интерфейс </w:t>
      </w:r>
      <w:r w:rsidR="00214875">
        <w:rPr>
          <w:lang w:val="en-US"/>
        </w:rPr>
        <w:t>IModel</w:t>
      </w:r>
      <w:r w:rsidR="00214875">
        <w:t>, а создать для новых сущностей собственную модель данных. Таким образом функциональность будет разделена и практически независима друг от друга.</w:t>
      </w:r>
    </w:p>
    <w:p w14:paraId="3A03A280" w14:textId="77777777" w:rsidR="00FA1A62" w:rsidRDefault="00981FC7" w:rsidP="00FA1A62">
      <w:r>
        <w:t xml:space="preserve">Для серии экспериментов создана отдельная модель </w:t>
      </w:r>
      <w:r w:rsidR="002477AB">
        <w:t>данных с интерфейсом, представленном на рисунке 7.</w:t>
      </w:r>
    </w:p>
    <w:p w14:paraId="387DDEAB" w14:textId="77777777" w:rsidR="00886754" w:rsidRDefault="00886754" w:rsidP="00507C19">
      <w:pPr>
        <w:jc w:val="center"/>
      </w:pPr>
      <w:r w:rsidRPr="00886754">
        <w:rPr>
          <w:rFonts w:ascii="Consolas" w:hAnsi="Consolas" w:cs="Consolas"/>
          <w:noProof/>
          <w:color w:val="0000FF"/>
          <w:sz w:val="19"/>
          <w:szCs w:val="19"/>
          <w:lang w:eastAsia="ru-RU"/>
        </w:rPr>
        <w:drawing>
          <wp:inline distT="0" distB="0" distL="0" distR="0" wp14:anchorId="31EF1E9C" wp14:editId="3D760670">
            <wp:extent cx="2923564" cy="170157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0147" cy="1705411"/>
                    </a:xfrm>
                    <a:prstGeom prst="rect">
                      <a:avLst/>
                    </a:prstGeom>
                  </pic:spPr>
                </pic:pic>
              </a:graphicData>
            </a:graphic>
          </wp:inline>
        </w:drawing>
      </w:r>
    </w:p>
    <w:p w14:paraId="4FD41B9D" w14:textId="25276280" w:rsidR="00874A77" w:rsidRPr="00507C19" w:rsidRDefault="00874A77" w:rsidP="00507C19">
      <w:pPr>
        <w:pStyle w:val="a4"/>
        <w:jc w:val="center"/>
        <w:rPr>
          <w:i w:val="0"/>
          <w:color w:val="auto"/>
          <w:sz w:val="24"/>
          <w:szCs w:val="24"/>
        </w:rPr>
      </w:pPr>
      <w:r w:rsidRPr="00507C19">
        <w:rPr>
          <w:i w:val="0"/>
          <w:color w:val="auto"/>
          <w:sz w:val="24"/>
          <w:szCs w:val="24"/>
        </w:rPr>
        <w:t xml:space="preserve">Рисунок </w:t>
      </w:r>
      <w:r w:rsidR="000D1FAE" w:rsidRPr="00507C19">
        <w:rPr>
          <w:i w:val="0"/>
          <w:color w:val="auto"/>
          <w:sz w:val="24"/>
          <w:szCs w:val="24"/>
        </w:rPr>
        <w:fldChar w:fldCharType="begin"/>
      </w:r>
      <w:r w:rsidR="000D1FAE" w:rsidRPr="00507C19">
        <w:rPr>
          <w:i w:val="0"/>
          <w:color w:val="auto"/>
          <w:sz w:val="24"/>
          <w:szCs w:val="24"/>
        </w:rPr>
        <w:instrText xml:space="preserve"> SEQ Рисунок \* ARABIC </w:instrText>
      </w:r>
      <w:r w:rsidR="000D1FAE" w:rsidRPr="00507C19">
        <w:rPr>
          <w:i w:val="0"/>
          <w:color w:val="auto"/>
          <w:sz w:val="24"/>
          <w:szCs w:val="24"/>
        </w:rPr>
        <w:fldChar w:fldCharType="separate"/>
      </w:r>
      <w:r w:rsidR="00415CD5" w:rsidRPr="00507C19">
        <w:rPr>
          <w:i w:val="0"/>
          <w:noProof/>
          <w:color w:val="auto"/>
          <w:sz w:val="24"/>
          <w:szCs w:val="24"/>
        </w:rPr>
        <w:t>7</w:t>
      </w:r>
      <w:r w:rsidR="000D1FAE" w:rsidRPr="00507C19">
        <w:rPr>
          <w:i w:val="0"/>
          <w:noProof/>
          <w:color w:val="auto"/>
          <w:sz w:val="24"/>
          <w:szCs w:val="24"/>
        </w:rPr>
        <w:fldChar w:fldCharType="end"/>
      </w:r>
      <w:r w:rsidRPr="00507C19">
        <w:rPr>
          <w:i w:val="0"/>
          <w:color w:val="auto"/>
          <w:sz w:val="24"/>
          <w:szCs w:val="24"/>
        </w:rPr>
        <w:t xml:space="preserve">. Интерфейс </w:t>
      </w:r>
      <w:r w:rsidRPr="00507C19">
        <w:rPr>
          <w:i w:val="0"/>
          <w:color w:val="auto"/>
          <w:sz w:val="24"/>
          <w:szCs w:val="24"/>
          <w:lang w:val="en-US"/>
        </w:rPr>
        <w:t>ISeriesExperimentsModel</w:t>
      </w:r>
    </w:p>
    <w:p w14:paraId="58185DCF" w14:textId="77777777" w:rsidR="00507C19" w:rsidRDefault="00981FC7" w:rsidP="00507C19">
      <w:pPr>
        <w:keepNext/>
      </w:pPr>
      <w:r>
        <w:t>Оповещение клиентского кода о создании се</w:t>
      </w:r>
      <w:r w:rsidR="002477AB">
        <w:t xml:space="preserve">рии экспериментов и связанных </w:t>
      </w:r>
      <w:r>
        <w:t>событиях производится путем подписки на события (паттерн Наблюдатель).  Клиенты получают оповещения о создании серии, удалении серии, старте одиночного эксперимента и так далее. Доступные</w:t>
      </w:r>
      <w:r w:rsidR="007C1EA7">
        <w:t xml:space="preserve"> </w:t>
      </w:r>
      <w:r>
        <w:t>события</w:t>
      </w:r>
      <w:r w:rsidR="007C1EA7">
        <w:t xml:space="preserve"> </w:t>
      </w:r>
      <w:r>
        <w:t>описаны</w:t>
      </w:r>
      <w:r w:rsidR="007C1EA7">
        <w:t xml:space="preserve"> </w:t>
      </w:r>
      <w:r>
        <w:t>в</w:t>
      </w:r>
      <w:r w:rsidR="007C1EA7">
        <w:t xml:space="preserve"> </w:t>
      </w:r>
      <w:r w:rsidR="002477AB">
        <w:t>интерфейсе</w:t>
      </w:r>
      <w:r w:rsidR="007C1EA7">
        <w:t xml:space="preserve"> </w:t>
      </w:r>
      <w:r>
        <w:rPr>
          <w:lang w:val="en-US"/>
        </w:rPr>
        <w:t>ISeriesEventsListener</w:t>
      </w:r>
      <w:r>
        <w:t>(</w:t>
      </w:r>
      <w:r w:rsidR="002477AB" w:rsidRPr="002477AB">
        <w:t>рисунок 8</w:t>
      </w:r>
      <w:r>
        <w:t>)</w:t>
      </w:r>
      <w:r w:rsidR="00B009A1">
        <w:t>.</w:t>
      </w:r>
    </w:p>
    <w:p w14:paraId="1734398B" w14:textId="7049BE59" w:rsidR="002477AB" w:rsidRDefault="00886754" w:rsidP="00507C19">
      <w:pPr>
        <w:keepNext/>
        <w:jc w:val="center"/>
      </w:pPr>
      <w:r w:rsidRPr="00886754">
        <w:rPr>
          <w:rFonts w:ascii="Consolas" w:hAnsi="Consolas" w:cs="Consolas"/>
          <w:noProof/>
          <w:color w:val="000000"/>
          <w:sz w:val="19"/>
          <w:szCs w:val="19"/>
          <w:lang w:eastAsia="ru-RU"/>
        </w:rPr>
        <w:drawing>
          <wp:inline distT="0" distB="0" distL="0" distR="0" wp14:anchorId="73E1C044" wp14:editId="3699D8C8">
            <wp:extent cx="4926614" cy="2030818"/>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904" cy="2035060"/>
                    </a:xfrm>
                    <a:prstGeom prst="rect">
                      <a:avLst/>
                    </a:prstGeom>
                  </pic:spPr>
                </pic:pic>
              </a:graphicData>
            </a:graphic>
          </wp:inline>
        </w:drawing>
      </w:r>
    </w:p>
    <w:p w14:paraId="4990455D" w14:textId="43BD9772" w:rsidR="00886754" w:rsidRPr="00507C19" w:rsidRDefault="002477AB" w:rsidP="00507C19">
      <w:pPr>
        <w:pStyle w:val="a4"/>
        <w:jc w:val="center"/>
        <w:rPr>
          <w:i w:val="0"/>
          <w:color w:val="auto"/>
          <w:sz w:val="24"/>
          <w:szCs w:val="24"/>
        </w:rPr>
      </w:pPr>
      <w:r w:rsidRPr="00507C19">
        <w:rPr>
          <w:i w:val="0"/>
          <w:color w:val="auto"/>
          <w:sz w:val="24"/>
          <w:szCs w:val="24"/>
        </w:rPr>
        <w:t xml:space="preserve">Рисунок </w:t>
      </w:r>
      <w:r w:rsidR="000D1FAE" w:rsidRPr="00507C19">
        <w:rPr>
          <w:i w:val="0"/>
          <w:color w:val="auto"/>
          <w:sz w:val="24"/>
          <w:szCs w:val="24"/>
        </w:rPr>
        <w:fldChar w:fldCharType="begin"/>
      </w:r>
      <w:r w:rsidR="000D1FAE" w:rsidRPr="00507C19">
        <w:rPr>
          <w:i w:val="0"/>
          <w:color w:val="auto"/>
          <w:sz w:val="24"/>
          <w:szCs w:val="24"/>
        </w:rPr>
        <w:instrText xml:space="preserve"> SEQ Рисунок \* ARABIC </w:instrText>
      </w:r>
      <w:r w:rsidR="000D1FAE" w:rsidRPr="00507C19">
        <w:rPr>
          <w:i w:val="0"/>
          <w:color w:val="auto"/>
          <w:sz w:val="24"/>
          <w:szCs w:val="24"/>
        </w:rPr>
        <w:fldChar w:fldCharType="separate"/>
      </w:r>
      <w:r w:rsidR="00415CD5" w:rsidRPr="00507C19">
        <w:rPr>
          <w:i w:val="0"/>
          <w:noProof/>
          <w:color w:val="auto"/>
          <w:sz w:val="24"/>
          <w:szCs w:val="24"/>
        </w:rPr>
        <w:t>8</w:t>
      </w:r>
      <w:r w:rsidR="000D1FAE" w:rsidRPr="00507C19">
        <w:rPr>
          <w:i w:val="0"/>
          <w:noProof/>
          <w:color w:val="auto"/>
          <w:sz w:val="24"/>
          <w:szCs w:val="24"/>
        </w:rPr>
        <w:fldChar w:fldCharType="end"/>
      </w:r>
      <w:r w:rsidRPr="00507C19">
        <w:rPr>
          <w:i w:val="0"/>
          <w:color w:val="auto"/>
          <w:sz w:val="24"/>
          <w:szCs w:val="24"/>
        </w:rPr>
        <w:t xml:space="preserve">. Интерфейс </w:t>
      </w:r>
      <w:r w:rsidRPr="00507C19">
        <w:rPr>
          <w:i w:val="0"/>
          <w:color w:val="auto"/>
          <w:sz w:val="24"/>
          <w:szCs w:val="24"/>
          <w:lang w:val="en-US"/>
        </w:rPr>
        <w:t>ISeriesListener</w:t>
      </w:r>
    </w:p>
    <w:p w14:paraId="3EC1DFA5" w14:textId="77777777" w:rsidR="00981FC7" w:rsidRDefault="00981FC7" w:rsidP="00981FC7">
      <w:r>
        <w:t xml:space="preserve">Каждая серия регистрируется в модели данных со своим уникальным </w:t>
      </w:r>
      <w:r>
        <w:rPr>
          <w:lang w:val="en-US"/>
        </w:rPr>
        <w:t>id</w:t>
      </w:r>
      <w:r>
        <w:t xml:space="preserve">, по которому в дальнейшем клиентский код может получить необходимую информацию и подписаться на </w:t>
      </w:r>
      <w:r>
        <w:lastRenderedPageBreak/>
        <w:t>события конкретной серии. Аналогично одиночным экспериментам, модель серий является одиночкой, доступ к ней обеспечивается фабричным методом.</w:t>
      </w:r>
    </w:p>
    <w:p w14:paraId="2EAD9522" w14:textId="77777777" w:rsidR="00CE10A0" w:rsidRDefault="00397C37" w:rsidP="00B009A1">
      <w:r>
        <w:t xml:space="preserve">Сам серийный запуск представлен в системе классом </w:t>
      </w:r>
      <w:r>
        <w:rPr>
          <w:lang w:val="en-US"/>
        </w:rPr>
        <w:t>SeriesExperiment</w:t>
      </w:r>
      <w:r>
        <w:t xml:space="preserve">. Он позволяет управлять исследуемым численным методом, набором функций для запуска серии и выдает результаты проведенных экспериментов в виде операционной характеристики и количества итераций на конкретных задачах. </w:t>
      </w:r>
    </w:p>
    <w:p w14:paraId="543F0B2C" w14:textId="1700799A" w:rsidR="00B35E9D" w:rsidRDefault="00397C37" w:rsidP="002477AB">
      <w:pPr>
        <w:rPr>
          <w:noProof/>
          <w:lang w:eastAsia="ru-RU"/>
        </w:rPr>
      </w:pPr>
      <w:r>
        <w:t>В пользовательском интерфейсе для отображения нового вида сущностей добавлены два презентера – один для создания и удаления серий, второй для управления текущей серией экспериментов и обработки окна серии</w:t>
      </w:r>
      <w:r w:rsidR="00886754" w:rsidRPr="00886754">
        <w:t xml:space="preserve">. </w:t>
      </w:r>
      <w:r w:rsidR="00886754">
        <w:t>Окно</w:t>
      </w:r>
      <w:r w:rsidR="002477AB">
        <w:t xml:space="preserve"> серии представлено на рисунке 9</w:t>
      </w:r>
      <w:r>
        <w:t>.</w:t>
      </w:r>
    </w:p>
    <w:p w14:paraId="0845C6D7" w14:textId="5BE847B1" w:rsidR="00141967" w:rsidRDefault="00141967" w:rsidP="002477AB">
      <w:r>
        <w:rPr>
          <w:noProof/>
          <w:lang w:eastAsia="ru-RU"/>
        </w:rPr>
        <w:drawing>
          <wp:inline distT="0" distB="0" distL="0" distR="0" wp14:anchorId="791344B0" wp14:editId="485E2DAD">
            <wp:extent cx="5940425" cy="45339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533900"/>
                    </a:xfrm>
                    <a:prstGeom prst="rect">
                      <a:avLst/>
                    </a:prstGeom>
                  </pic:spPr>
                </pic:pic>
              </a:graphicData>
            </a:graphic>
          </wp:inline>
        </w:drawing>
      </w:r>
    </w:p>
    <w:p w14:paraId="119C7E50" w14:textId="35549272" w:rsidR="00B35E9D" w:rsidRPr="00507C19" w:rsidRDefault="00B35E9D" w:rsidP="00507C19">
      <w:pPr>
        <w:pStyle w:val="a4"/>
        <w:jc w:val="center"/>
        <w:rPr>
          <w:rFonts w:ascii="Consolas" w:hAnsi="Consolas" w:cs="Consolas"/>
          <w:i w:val="0"/>
          <w:color w:val="auto"/>
          <w:sz w:val="24"/>
          <w:szCs w:val="24"/>
        </w:rPr>
      </w:pPr>
      <w:r w:rsidRPr="00507C19">
        <w:rPr>
          <w:i w:val="0"/>
          <w:color w:val="auto"/>
          <w:sz w:val="24"/>
          <w:szCs w:val="24"/>
        </w:rPr>
        <w:t xml:space="preserve">Рисунок </w:t>
      </w:r>
      <w:r w:rsidR="00A47A93" w:rsidRPr="00507C19">
        <w:rPr>
          <w:i w:val="0"/>
          <w:color w:val="auto"/>
          <w:sz w:val="24"/>
          <w:szCs w:val="24"/>
        </w:rPr>
        <w:fldChar w:fldCharType="begin"/>
      </w:r>
      <w:r w:rsidRPr="00507C19">
        <w:rPr>
          <w:i w:val="0"/>
          <w:color w:val="auto"/>
          <w:sz w:val="24"/>
          <w:szCs w:val="24"/>
        </w:rPr>
        <w:instrText xml:space="preserve"> SEQ Рисунок \* ARABIC </w:instrText>
      </w:r>
      <w:r w:rsidR="00A47A93" w:rsidRPr="00507C19">
        <w:rPr>
          <w:i w:val="0"/>
          <w:color w:val="auto"/>
          <w:sz w:val="24"/>
          <w:szCs w:val="24"/>
        </w:rPr>
        <w:fldChar w:fldCharType="separate"/>
      </w:r>
      <w:r w:rsidR="00415CD5" w:rsidRPr="00507C19">
        <w:rPr>
          <w:i w:val="0"/>
          <w:noProof/>
          <w:color w:val="auto"/>
          <w:sz w:val="24"/>
          <w:szCs w:val="24"/>
        </w:rPr>
        <w:t>9</w:t>
      </w:r>
      <w:r w:rsidR="00A47A93" w:rsidRPr="00507C19">
        <w:rPr>
          <w:i w:val="0"/>
          <w:color w:val="auto"/>
          <w:sz w:val="24"/>
          <w:szCs w:val="24"/>
        </w:rPr>
        <w:fldChar w:fldCharType="end"/>
      </w:r>
      <w:r w:rsidRPr="00507C19">
        <w:rPr>
          <w:i w:val="0"/>
          <w:color w:val="auto"/>
          <w:sz w:val="24"/>
          <w:szCs w:val="24"/>
        </w:rPr>
        <w:t>. Окно серии экспериментов</w:t>
      </w:r>
    </w:p>
    <w:p w14:paraId="3BA6890C" w14:textId="77777777" w:rsidR="00B35E9D" w:rsidRDefault="00B35E9D" w:rsidP="00981FC7"/>
    <w:p w14:paraId="7EE45DDC" w14:textId="77777777" w:rsidR="0023725F" w:rsidRDefault="007D29B8" w:rsidP="000932AE">
      <w:r>
        <w:t xml:space="preserve">Основной задачей стала разработка окна серии и связь серии экспериментов с одиночными экспериментами для открытия отдельного запуска. Для этого основная форма приложения, кроме подписки на события отдельных экспериментов, подписывается на события модели серии экспериментов и обрабатывает </w:t>
      </w:r>
      <w:r w:rsidR="000932AE">
        <w:t>событие «показ нового дочернего эксперимента»</w:t>
      </w:r>
    </w:p>
    <w:p w14:paraId="19F1AC39" w14:textId="77777777" w:rsidR="00B35E9D" w:rsidRPr="00B35E9D" w:rsidRDefault="00B35E9D" w:rsidP="00B35E9D">
      <w:r w:rsidRPr="00B35E9D">
        <w:lastRenderedPageBreak/>
        <w:t xml:space="preserve">Операционная характеристика считается по окончанию всех запусков алгоритма путем подсчета расстояния между известным решением задачи и точками испытаний. </w:t>
      </w:r>
      <w:r>
        <w:t xml:space="preserve">Если находится точка, расстояние между которой и решением меньше заданного эпсилон, то задача считается решенной. </w:t>
      </w:r>
    </w:p>
    <w:p w14:paraId="3B1A3AB5" w14:textId="78B10245" w:rsidR="00141967" w:rsidRDefault="00E51365" w:rsidP="00650462">
      <w:r>
        <w:t xml:space="preserve">Запуск серии экспериментов осуществляется на семействе функций </w:t>
      </w:r>
      <w:r>
        <w:rPr>
          <w:lang w:val="en-US"/>
        </w:rPr>
        <w:t>GKLS</w:t>
      </w:r>
      <w:r>
        <w:t xml:space="preserve">. Встроена поддержка серий для внешних систем оптимизации (в данный момент поддерживается система </w:t>
      </w:r>
      <w:r>
        <w:rPr>
          <w:lang w:val="en-US"/>
        </w:rPr>
        <w:t>Globalizer</w:t>
      </w:r>
      <w:r w:rsidRPr="00E51365">
        <w:t xml:space="preserve">). </w:t>
      </w:r>
      <w:r>
        <w:t xml:space="preserve">В последнем случае запуск осуществляется на подключаемых задачах в виде </w:t>
      </w:r>
      <w:r>
        <w:rPr>
          <w:lang w:val="en-US"/>
        </w:rPr>
        <w:t>DLL</w:t>
      </w:r>
      <w:r w:rsidR="002477AB">
        <w:t>-</w:t>
      </w:r>
      <w:r>
        <w:t>библиотек с указанием папки конфигурационных файлов.</w:t>
      </w:r>
      <w:bookmarkStart w:id="34" w:name="_Toc483458184"/>
    </w:p>
    <w:p w14:paraId="39B10595" w14:textId="2E3A0ACF" w:rsidR="00141967" w:rsidRPr="00141967" w:rsidRDefault="00141967" w:rsidP="00650462">
      <w:r>
        <w:t>В качестве примера результата работы модуля серий экспериментов далее приведены результаты запуска реализации алгоритма глобального поиска Стронгина Р.Г.</w:t>
      </w:r>
      <w:r w:rsidRPr="00141967">
        <w:t>[2]</w:t>
      </w:r>
      <w:r>
        <w:t xml:space="preserve"> на 25 функциях из генератора задач </w:t>
      </w:r>
      <w:r>
        <w:rPr>
          <w:lang w:val="en-US"/>
        </w:rPr>
        <w:t>GKLS</w:t>
      </w:r>
      <w:r>
        <w:t xml:space="preserve"> с параметром </w:t>
      </w:r>
      <w:r>
        <w:rPr>
          <w:lang w:val="en-US"/>
        </w:rPr>
        <w:t>r</w:t>
      </w:r>
      <w:r w:rsidRPr="00141967">
        <w:t>=2</w:t>
      </w:r>
      <w:r>
        <w:t xml:space="preserve">, </w:t>
      </w:r>
      <w:r>
        <w:rPr>
          <w:lang w:val="en-US"/>
        </w:rPr>
        <w:t>epsilon</w:t>
      </w:r>
      <w:r w:rsidRPr="00141967">
        <w:t xml:space="preserve"> = 0.0001.</w:t>
      </w:r>
    </w:p>
    <w:p w14:paraId="280005E3" w14:textId="03A2848E" w:rsidR="00141967" w:rsidRDefault="00141967" w:rsidP="00650462">
      <w:r>
        <w:t>Таблица результатов серии экспериментов:</w:t>
      </w:r>
    </w:p>
    <w:tbl>
      <w:tblPr>
        <w:tblStyle w:val="af5"/>
        <w:tblW w:w="4300" w:type="dxa"/>
        <w:jc w:val="center"/>
        <w:tblLook w:val="04A0" w:firstRow="1" w:lastRow="0" w:firstColumn="1" w:lastColumn="0" w:noHBand="0" w:noVBand="1"/>
      </w:tblPr>
      <w:tblGrid>
        <w:gridCol w:w="960"/>
        <w:gridCol w:w="1233"/>
        <w:gridCol w:w="1420"/>
        <w:gridCol w:w="982"/>
      </w:tblGrid>
      <w:tr w:rsidR="00141967" w:rsidRPr="00507C19" w14:paraId="1494D22A" w14:textId="77777777" w:rsidTr="00507C19">
        <w:trPr>
          <w:trHeight w:val="300"/>
          <w:jc w:val="center"/>
        </w:trPr>
        <w:tc>
          <w:tcPr>
            <w:tcW w:w="960" w:type="dxa"/>
            <w:noWrap/>
            <w:hideMark/>
          </w:tcPr>
          <w:p w14:paraId="2005A3C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 эксп.</w:t>
            </w:r>
          </w:p>
        </w:tc>
        <w:tc>
          <w:tcPr>
            <w:tcW w:w="960" w:type="dxa"/>
            <w:noWrap/>
            <w:hideMark/>
          </w:tcPr>
          <w:p w14:paraId="136926B8"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Алгоритм</w:t>
            </w:r>
          </w:p>
        </w:tc>
        <w:tc>
          <w:tcPr>
            <w:tcW w:w="1420" w:type="dxa"/>
            <w:noWrap/>
            <w:hideMark/>
          </w:tcPr>
          <w:p w14:paraId="43FF2C5F"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Количество итераций</w:t>
            </w:r>
          </w:p>
        </w:tc>
        <w:tc>
          <w:tcPr>
            <w:tcW w:w="960" w:type="dxa"/>
            <w:noWrap/>
            <w:hideMark/>
          </w:tcPr>
          <w:p w14:paraId="2F5615F3"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Найден мин.</w:t>
            </w:r>
          </w:p>
        </w:tc>
      </w:tr>
      <w:tr w:rsidR="00141967" w:rsidRPr="00507C19" w14:paraId="0ECCDA53" w14:textId="77777777" w:rsidTr="00507C19">
        <w:trPr>
          <w:trHeight w:val="300"/>
          <w:jc w:val="center"/>
        </w:trPr>
        <w:tc>
          <w:tcPr>
            <w:tcW w:w="960" w:type="dxa"/>
            <w:hideMark/>
          </w:tcPr>
          <w:p w14:paraId="2C4F424B"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w:t>
            </w:r>
          </w:p>
        </w:tc>
        <w:tc>
          <w:tcPr>
            <w:tcW w:w="960" w:type="dxa"/>
            <w:hideMark/>
          </w:tcPr>
          <w:p w14:paraId="77AEF116"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0D63E1E4"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7</w:t>
            </w:r>
          </w:p>
        </w:tc>
        <w:tc>
          <w:tcPr>
            <w:tcW w:w="960" w:type="dxa"/>
            <w:hideMark/>
          </w:tcPr>
          <w:p w14:paraId="4BDD95E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5C5687BE" w14:textId="77777777" w:rsidTr="00507C19">
        <w:trPr>
          <w:trHeight w:val="300"/>
          <w:jc w:val="center"/>
        </w:trPr>
        <w:tc>
          <w:tcPr>
            <w:tcW w:w="960" w:type="dxa"/>
            <w:hideMark/>
          </w:tcPr>
          <w:p w14:paraId="63E04AFD"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w:t>
            </w:r>
          </w:p>
        </w:tc>
        <w:tc>
          <w:tcPr>
            <w:tcW w:w="960" w:type="dxa"/>
            <w:hideMark/>
          </w:tcPr>
          <w:p w14:paraId="2EA9A587"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3D3FE8CF"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28</w:t>
            </w:r>
          </w:p>
        </w:tc>
        <w:tc>
          <w:tcPr>
            <w:tcW w:w="960" w:type="dxa"/>
            <w:hideMark/>
          </w:tcPr>
          <w:p w14:paraId="57D332F3"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6F85BAAB" w14:textId="77777777" w:rsidTr="00507C19">
        <w:trPr>
          <w:trHeight w:val="300"/>
          <w:jc w:val="center"/>
        </w:trPr>
        <w:tc>
          <w:tcPr>
            <w:tcW w:w="960" w:type="dxa"/>
            <w:hideMark/>
          </w:tcPr>
          <w:p w14:paraId="7EA25A56"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3</w:t>
            </w:r>
          </w:p>
        </w:tc>
        <w:tc>
          <w:tcPr>
            <w:tcW w:w="960" w:type="dxa"/>
            <w:hideMark/>
          </w:tcPr>
          <w:p w14:paraId="35709F0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3C91F79C"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50</w:t>
            </w:r>
          </w:p>
        </w:tc>
        <w:tc>
          <w:tcPr>
            <w:tcW w:w="960" w:type="dxa"/>
            <w:hideMark/>
          </w:tcPr>
          <w:p w14:paraId="46D4DF42"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325BEE0E" w14:textId="77777777" w:rsidTr="00507C19">
        <w:trPr>
          <w:trHeight w:val="300"/>
          <w:jc w:val="center"/>
        </w:trPr>
        <w:tc>
          <w:tcPr>
            <w:tcW w:w="960" w:type="dxa"/>
            <w:hideMark/>
          </w:tcPr>
          <w:p w14:paraId="78572E33"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4</w:t>
            </w:r>
          </w:p>
        </w:tc>
        <w:tc>
          <w:tcPr>
            <w:tcW w:w="960" w:type="dxa"/>
            <w:hideMark/>
          </w:tcPr>
          <w:p w14:paraId="439452F0"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2C3E9722"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64</w:t>
            </w:r>
          </w:p>
        </w:tc>
        <w:tc>
          <w:tcPr>
            <w:tcW w:w="960" w:type="dxa"/>
            <w:hideMark/>
          </w:tcPr>
          <w:p w14:paraId="7838B3F0"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36DBC559" w14:textId="77777777" w:rsidTr="00507C19">
        <w:trPr>
          <w:trHeight w:val="300"/>
          <w:jc w:val="center"/>
        </w:trPr>
        <w:tc>
          <w:tcPr>
            <w:tcW w:w="960" w:type="dxa"/>
            <w:hideMark/>
          </w:tcPr>
          <w:p w14:paraId="0BC87045"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5</w:t>
            </w:r>
          </w:p>
        </w:tc>
        <w:tc>
          <w:tcPr>
            <w:tcW w:w="960" w:type="dxa"/>
            <w:hideMark/>
          </w:tcPr>
          <w:p w14:paraId="2387D11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2C6D713E"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32</w:t>
            </w:r>
          </w:p>
        </w:tc>
        <w:tc>
          <w:tcPr>
            <w:tcW w:w="960" w:type="dxa"/>
            <w:hideMark/>
          </w:tcPr>
          <w:p w14:paraId="7D9E241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26FA665C" w14:textId="77777777" w:rsidTr="00507C19">
        <w:trPr>
          <w:trHeight w:val="300"/>
          <w:jc w:val="center"/>
        </w:trPr>
        <w:tc>
          <w:tcPr>
            <w:tcW w:w="960" w:type="dxa"/>
            <w:hideMark/>
          </w:tcPr>
          <w:p w14:paraId="282EC153"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6</w:t>
            </w:r>
          </w:p>
        </w:tc>
        <w:tc>
          <w:tcPr>
            <w:tcW w:w="960" w:type="dxa"/>
            <w:hideMark/>
          </w:tcPr>
          <w:p w14:paraId="24BB4666"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3F888834"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54</w:t>
            </w:r>
          </w:p>
        </w:tc>
        <w:tc>
          <w:tcPr>
            <w:tcW w:w="960" w:type="dxa"/>
            <w:hideMark/>
          </w:tcPr>
          <w:p w14:paraId="73DE01DD"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57E41759" w14:textId="77777777" w:rsidTr="00507C19">
        <w:trPr>
          <w:trHeight w:val="300"/>
          <w:jc w:val="center"/>
        </w:trPr>
        <w:tc>
          <w:tcPr>
            <w:tcW w:w="960" w:type="dxa"/>
            <w:hideMark/>
          </w:tcPr>
          <w:p w14:paraId="6F35A0A0"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7</w:t>
            </w:r>
          </w:p>
        </w:tc>
        <w:tc>
          <w:tcPr>
            <w:tcW w:w="960" w:type="dxa"/>
            <w:hideMark/>
          </w:tcPr>
          <w:p w14:paraId="776005B8"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39C85DC1"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42</w:t>
            </w:r>
          </w:p>
        </w:tc>
        <w:tc>
          <w:tcPr>
            <w:tcW w:w="960" w:type="dxa"/>
            <w:hideMark/>
          </w:tcPr>
          <w:p w14:paraId="56C17CF8"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3A32F8E0" w14:textId="77777777" w:rsidTr="00507C19">
        <w:trPr>
          <w:trHeight w:val="300"/>
          <w:jc w:val="center"/>
        </w:trPr>
        <w:tc>
          <w:tcPr>
            <w:tcW w:w="960" w:type="dxa"/>
            <w:hideMark/>
          </w:tcPr>
          <w:p w14:paraId="6460A8B1"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8</w:t>
            </w:r>
          </w:p>
        </w:tc>
        <w:tc>
          <w:tcPr>
            <w:tcW w:w="960" w:type="dxa"/>
            <w:hideMark/>
          </w:tcPr>
          <w:p w14:paraId="6B3475B3"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56944757"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15</w:t>
            </w:r>
          </w:p>
        </w:tc>
        <w:tc>
          <w:tcPr>
            <w:tcW w:w="960" w:type="dxa"/>
            <w:hideMark/>
          </w:tcPr>
          <w:p w14:paraId="1181C36D"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5725DCA0" w14:textId="77777777" w:rsidTr="00507C19">
        <w:trPr>
          <w:trHeight w:val="300"/>
          <w:jc w:val="center"/>
        </w:trPr>
        <w:tc>
          <w:tcPr>
            <w:tcW w:w="960" w:type="dxa"/>
            <w:hideMark/>
          </w:tcPr>
          <w:p w14:paraId="50827FC4"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9</w:t>
            </w:r>
          </w:p>
        </w:tc>
        <w:tc>
          <w:tcPr>
            <w:tcW w:w="960" w:type="dxa"/>
            <w:hideMark/>
          </w:tcPr>
          <w:p w14:paraId="396C6C9A"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0F8F2717"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56</w:t>
            </w:r>
          </w:p>
        </w:tc>
        <w:tc>
          <w:tcPr>
            <w:tcW w:w="960" w:type="dxa"/>
            <w:hideMark/>
          </w:tcPr>
          <w:p w14:paraId="01DB5A5A"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False</w:t>
            </w:r>
          </w:p>
        </w:tc>
      </w:tr>
      <w:tr w:rsidR="00141967" w:rsidRPr="00507C19" w14:paraId="4A665EC8" w14:textId="77777777" w:rsidTr="00507C19">
        <w:trPr>
          <w:trHeight w:val="300"/>
          <w:jc w:val="center"/>
        </w:trPr>
        <w:tc>
          <w:tcPr>
            <w:tcW w:w="960" w:type="dxa"/>
            <w:hideMark/>
          </w:tcPr>
          <w:p w14:paraId="628DCD3A"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10</w:t>
            </w:r>
          </w:p>
        </w:tc>
        <w:tc>
          <w:tcPr>
            <w:tcW w:w="960" w:type="dxa"/>
            <w:hideMark/>
          </w:tcPr>
          <w:p w14:paraId="75071883"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2C444FC1"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34</w:t>
            </w:r>
          </w:p>
        </w:tc>
        <w:tc>
          <w:tcPr>
            <w:tcW w:w="960" w:type="dxa"/>
            <w:hideMark/>
          </w:tcPr>
          <w:p w14:paraId="53B463D2"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2CA44C64" w14:textId="77777777" w:rsidTr="00507C19">
        <w:trPr>
          <w:trHeight w:val="300"/>
          <w:jc w:val="center"/>
        </w:trPr>
        <w:tc>
          <w:tcPr>
            <w:tcW w:w="960" w:type="dxa"/>
            <w:hideMark/>
          </w:tcPr>
          <w:p w14:paraId="544F0349"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11</w:t>
            </w:r>
          </w:p>
        </w:tc>
        <w:tc>
          <w:tcPr>
            <w:tcW w:w="960" w:type="dxa"/>
            <w:hideMark/>
          </w:tcPr>
          <w:p w14:paraId="763DDF2F"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3EA7FBD8"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46</w:t>
            </w:r>
          </w:p>
        </w:tc>
        <w:tc>
          <w:tcPr>
            <w:tcW w:w="960" w:type="dxa"/>
            <w:hideMark/>
          </w:tcPr>
          <w:p w14:paraId="4D756B5A"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36A5D74D" w14:textId="77777777" w:rsidTr="00507C19">
        <w:trPr>
          <w:trHeight w:val="300"/>
          <w:jc w:val="center"/>
        </w:trPr>
        <w:tc>
          <w:tcPr>
            <w:tcW w:w="960" w:type="dxa"/>
            <w:hideMark/>
          </w:tcPr>
          <w:p w14:paraId="361352FF"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12</w:t>
            </w:r>
          </w:p>
        </w:tc>
        <w:tc>
          <w:tcPr>
            <w:tcW w:w="960" w:type="dxa"/>
            <w:hideMark/>
          </w:tcPr>
          <w:p w14:paraId="1E63E318"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790BDD1E"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53</w:t>
            </w:r>
          </w:p>
        </w:tc>
        <w:tc>
          <w:tcPr>
            <w:tcW w:w="960" w:type="dxa"/>
            <w:hideMark/>
          </w:tcPr>
          <w:p w14:paraId="572EBA17"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775355E6" w14:textId="77777777" w:rsidTr="00507C19">
        <w:trPr>
          <w:trHeight w:val="300"/>
          <w:jc w:val="center"/>
        </w:trPr>
        <w:tc>
          <w:tcPr>
            <w:tcW w:w="960" w:type="dxa"/>
            <w:hideMark/>
          </w:tcPr>
          <w:p w14:paraId="134181BD"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13</w:t>
            </w:r>
          </w:p>
        </w:tc>
        <w:tc>
          <w:tcPr>
            <w:tcW w:w="960" w:type="dxa"/>
            <w:hideMark/>
          </w:tcPr>
          <w:p w14:paraId="531ADE31"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48CACFEC"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45</w:t>
            </w:r>
          </w:p>
        </w:tc>
        <w:tc>
          <w:tcPr>
            <w:tcW w:w="960" w:type="dxa"/>
            <w:hideMark/>
          </w:tcPr>
          <w:p w14:paraId="27976D93"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511D36FB" w14:textId="77777777" w:rsidTr="00507C19">
        <w:trPr>
          <w:trHeight w:val="300"/>
          <w:jc w:val="center"/>
        </w:trPr>
        <w:tc>
          <w:tcPr>
            <w:tcW w:w="960" w:type="dxa"/>
            <w:hideMark/>
          </w:tcPr>
          <w:p w14:paraId="53134CEB"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14</w:t>
            </w:r>
          </w:p>
        </w:tc>
        <w:tc>
          <w:tcPr>
            <w:tcW w:w="960" w:type="dxa"/>
            <w:hideMark/>
          </w:tcPr>
          <w:p w14:paraId="267AB0A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4BD7FC57"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42</w:t>
            </w:r>
          </w:p>
        </w:tc>
        <w:tc>
          <w:tcPr>
            <w:tcW w:w="960" w:type="dxa"/>
            <w:hideMark/>
          </w:tcPr>
          <w:p w14:paraId="37F8713E"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45CE8E16" w14:textId="77777777" w:rsidTr="00507C19">
        <w:trPr>
          <w:trHeight w:val="300"/>
          <w:jc w:val="center"/>
        </w:trPr>
        <w:tc>
          <w:tcPr>
            <w:tcW w:w="960" w:type="dxa"/>
            <w:hideMark/>
          </w:tcPr>
          <w:p w14:paraId="68D324C1"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15</w:t>
            </w:r>
          </w:p>
        </w:tc>
        <w:tc>
          <w:tcPr>
            <w:tcW w:w="960" w:type="dxa"/>
            <w:hideMark/>
          </w:tcPr>
          <w:p w14:paraId="0735FDB2"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3D5259A0"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36</w:t>
            </w:r>
          </w:p>
        </w:tc>
        <w:tc>
          <w:tcPr>
            <w:tcW w:w="960" w:type="dxa"/>
            <w:hideMark/>
          </w:tcPr>
          <w:p w14:paraId="1B451F4D"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1DBAE472" w14:textId="77777777" w:rsidTr="00507C19">
        <w:trPr>
          <w:trHeight w:val="300"/>
          <w:jc w:val="center"/>
        </w:trPr>
        <w:tc>
          <w:tcPr>
            <w:tcW w:w="960" w:type="dxa"/>
            <w:hideMark/>
          </w:tcPr>
          <w:p w14:paraId="202DB5EA"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16</w:t>
            </w:r>
          </w:p>
        </w:tc>
        <w:tc>
          <w:tcPr>
            <w:tcW w:w="960" w:type="dxa"/>
            <w:hideMark/>
          </w:tcPr>
          <w:p w14:paraId="14A89645"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22999AC0"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32</w:t>
            </w:r>
          </w:p>
        </w:tc>
        <w:tc>
          <w:tcPr>
            <w:tcW w:w="960" w:type="dxa"/>
            <w:hideMark/>
          </w:tcPr>
          <w:p w14:paraId="79D28EBD"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5A0C6A1F" w14:textId="77777777" w:rsidTr="00507C19">
        <w:trPr>
          <w:trHeight w:val="300"/>
          <w:jc w:val="center"/>
        </w:trPr>
        <w:tc>
          <w:tcPr>
            <w:tcW w:w="960" w:type="dxa"/>
            <w:hideMark/>
          </w:tcPr>
          <w:p w14:paraId="25DA9F97"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17</w:t>
            </w:r>
          </w:p>
        </w:tc>
        <w:tc>
          <w:tcPr>
            <w:tcW w:w="960" w:type="dxa"/>
            <w:hideMark/>
          </w:tcPr>
          <w:p w14:paraId="4F2923D8"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7850F3F3"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76</w:t>
            </w:r>
          </w:p>
        </w:tc>
        <w:tc>
          <w:tcPr>
            <w:tcW w:w="960" w:type="dxa"/>
            <w:hideMark/>
          </w:tcPr>
          <w:p w14:paraId="54ABB35A"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2EB91132" w14:textId="77777777" w:rsidTr="00507C19">
        <w:trPr>
          <w:trHeight w:val="300"/>
          <w:jc w:val="center"/>
        </w:trPr>
        <w:tc>
          <w:tcPr>
            <w:tcW w:w="960" w:type="dxa"/>
            <w:hideMark/>
          </w:tcPr>
          <w:p w14:paraId="29500CB7"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18</w:t>
            </w:r>
          </w:p>
        </w:tc>
        <w:tc>
          <w:tcPr>
            <w:tcW w:w="960" w:type="dxa"/>
            <w:hideMark/>
          </w:tcPr>
          <w:p w14:paraId="7F04A011"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6F7DB957"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78</w:t>
            </w:r>
          </w:p>
        </w:tc>
        <w:tc>
          <w:tcPr>
            <w:tcW w:w="960" w:type="dxa"/>
            <w:hideMark/>
          </w:tcPr>
          <w:p w14:paraId="453C208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02EF5EF8" w14:textId="77777777" w:rsidTr="00507C19">
        <w:trPr>
          <w:trHeight w:val="300"/>
          <w:jc w:val="center"/>
        </w:trPr>
        <w:tc>
          <w:tcPr>
            <w:tcW w:w="960" w:type="dxa"/>
            <w:hideMark/>
          </w:tcPr>
          <w:p w14:paraId="0CD57473"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19</w:t>
            </w:r>
          </w:p>
        </w:tc>
        <w:tc>
          <w:tcPr>
            <w:tcW w:w="960" w:type="dxa"/>
            <w:hideMark/>
          </w:tcPr>
          <w:p w14:paraId="73E1059D"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1AA14DD3"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5</w:t>
            </w:r>
          </w:p>
        </w:tc>
        <w:tc>
          <w:tcPr>
            <w:tcW w:w="960" w:type="dxa"/>
            <w:hideMark/>
          </w:tcPr>
          <w:p w14:paraId="39335FCF"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33D55588" w14:textId="77777777" w:rsidTr="00507C19">
        <w:trPr>
          <w:trHeight w:val="300"/>
          <w:jc w:val="center"/>
        </w:trPr>
        <w:tc>
          <w:tcPr>
            <w:tcW w:w="960" w:type="dxa"/>
            <w:hideMark/>
          </w:tcPr>
          <w:p w14:paraId="341B109C"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20</w:t>
            </w:r>
          </w:p>
        </w:tc>
        <w:tc>
          <w:tcPr>
            <w:tcW w:w="960" w:type="dxa"/>
            <w:hideMark/>
          </w:tcPr>
          <w:p w14:paraId="0D58F337"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2877347D"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50</w:t>
            </w:r>
          </w:p>
        </w:tc>
        <w:tc>
          <w:tcPr>
            <w:tcW w:w="960" w:type="dxa"/>
            <w:hideMark/>
          </w:tcPr>
          <w:p w14:paraId="0025590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5CA15B16" w14:textId="77777777" w:rsidTr="00507C19">
        <w:trPr>
          <w:trHeight w:val="300"/>
          <w:jc w:val="center"/>
        </w:trPr>
        <w:tc>
          <w:tcPr>
            <w:tcW w:w="960" w:type="dxa"/>
            <w:hideMark/>
          </w:tcPr>
          <w:p w14:paraId="1A3F2325"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21</w:t>
            </w:r>
          </w:p>
        </w:tc>
        <w:tc>
          <w:tcPr>
            <w:tcW w:w="960" w:type="dxa"/>
            <w:hideMark/>
          </w:tcPr>
          <w:p w14:paraId="0333F10D"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7AB33272"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15</w:t>
            </w:r>
          </w:p>
        </w:tc>
        <w:tc>
          <w:tcPr>
            <w:tcW w:w="960" w:type="dxa"/>
            <w:hideMark/>
          </w:tcPr>
          <w:p w14:paraId="47A33E7F"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285BDB9E" w14:textId="77777777" w:rsidTr="00507C19">
        <w:trPr>
          <w:trHeight w:val="300"/>
          <w:jc w:val="center"/>
        </w:trPr>
        <w:tc>
          <w:tcPr>
            <w:tcW w:w="960" w:type="dxa"/>
            <w:hideMark/>
          </w:tcPr>
          <w:p w14:paraId="353049BD"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22</w:t>
            </w:r>
          </w:p>
        </w:tc>
        <w:tc>
          <w:tcPr>
            <w:tcW w:w="960" w:type="dxa"/>
            <w:hideMark/>
          </w:tcPr>
          <w:p w14:paraId="18899CF9"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7257B09B"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33</w:t>
            </w:r>
          </w:p>
        </w:tc>
        <w:tc>
          <w:tcPr>
            <w:tcW w:w="960" w:type="dxa"/>
            <w:hideMark/>
          </w:tcPr>
          <w:p w14:paraId="291F1455"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74DFB44C" w14:textId="77777777" w:rsidTr="00507C19">
        <w:trPr>
          <w:trHeight w:val="300"/>
          <w:jc w:val="center"/>
        </w:trPr>
        <w:tc>
          <w:tcPr>
            <w:tcW w:w="960" w:type="dxa"/>
            <w:hideMark/>
          </w:tcPr>
          <w:p w14:paraId="670514F6"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23</w:t>
            </w:r>
          </w:p>
        </w:tc>
        <w:tc>
          <w:tcPr>
            <w:tcW w:w="960" w:type="dxa"/>
            <w:hideMark/>
          </w:tcPr>
          <w:p w14:paraId="49021608"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701403A0"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39</w:t>
            </w:r>
          </w:p>
        </w:tc>
        <w:tc>
          <w:tcPr>
            <w:tcW w:w="960" w:type="dxa"/>
            <w:hideMark/>
          </w:tcPr>
          <w:p w14:paraId="4ADBFF58"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False</w:t>
            </w:r>
          </w:p>
        </w:tc>
      </w:tr>
      <w:tr w:rsidR="00141967" w:rsidRPr="00507C19" w14:paraId="2593B7B1" w14:textId="77777777" w:rsidTr="00507C19">
        <w:trPr>
          <w:trHeight w:val="300"/>
          <w:jc w:val="center"/>
        </w:trPr>
        <w:tc>
          <w:tcPr>
            <w:tcW w:w="960" w:type="dxa"/>
            <w:hideMark/>
          </w:tcPr>
          <w:p w14:paraId="4514C5F0"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24</w:t>
            </w:r>
          </w:p>
        </w:tc>
        <w:tc>
          <w:tcPr>
            <w:tcW w:w="960" w:type="dxa"/>
            <w:hideMark/>
          </w:tcPr>
          <w:p w14:paraId="48FA6B9E"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49FF67A9"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47</w:t>
            </w:r>
          </w:p>
        </w:tc>
        <w:tc>
          <w:tcPr>
            <w:tcW w:w="960" w:type="dxa"/>
            <w:hideMark/>
          </w:tcPr>
          <w:p w14:paraId="6638A15F"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r w:rsidR="00141967" w:rsidRPr="00507C19" w14:paraId="321A38F3" w14:textId="77777777" w:rsidTr="00507C19">
        <w:trPr>
          <w:trHeight w:val="300"/>
          <w:jc w:val="center"/>
        </w:trPr>
        <w:tc>
          <w:tcPr>
            <w:tcW w:w="960" w:type="dxa"/>
            <w:hideMark/>
          </w:tcPr>
          <w:p w14:paraId="2EFAD6A5"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25</w:t>
            </w:r>
          </w:p>
        </w:tc>
        <w:tc>
          <w:tcPr>
            <w:tcW w:w="960" w:type="dxa"/>
            <w:hideMark/>
          </w:tcPr>
          <w:p w14:paraId="68094D82"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Agp</w:t>
            </w:r>
          </w:p>
        </w:tc>
        <w:tc>
          <w:tcPr>
            <w:tcW w:w="1420" w:type="dxa"/>
            <w:hideMark/>
          </w:tcPr>
          <w:p w14:paraId="47EF5EB3" w14:textId="77777777" w:rsidR="00141967" w:rsidRPr="00507C19" w:rsidRDefault="00141967" w:rsidP="00141967">
            <w:pPr>
              <w:spacing w:line="240" w:lineRule="auto"/>
              <w:jc w:val="right"/>
              <w:rPr>
                <w:rFonts w:eastAsia="Times New Roman"/>
                <w:color w:val="000000"/>
                <w:lang w:eastAsia="ru-RU"/>
              </w:rPr>
            </w:pPr>
            <w:r w:rsidRPr="00507C19">
              <w:rPr>
                <w:rFonts w:eastAsia="Times New Roman"/>
                <w:color w:val="000000"/>
                <w:lang w:eastAsia="ru-RU"/>
              </w:rPr>
              <w:t>41</w:t>
            </w:r>
          </w:p>
        </w:tc>
        <w:tc>
          <w:tcPr>
            <w:tcW w:w="960" w:type="dxa"/>
            <w:hideMark/>
          </w:tcPr>
          <w:p w14:paraId="4510D723" w14:textId="77777777" w:rsidR="00141967" w:rsidRPr="00507C19" w:rsidRDefault="00141967" w:rsidP="00141967">
            <w:pPr>
              <w:spacing w:line="240" w:lineRule="auto"/>
              <w:jc w:val="left"/>
              <w:rPr>
                <w:rFonts w:eastAsia="Times New Roman"/>
                <w:color w:val="000000"/>
                <w:lang w:eastAsia="ru-RU"/>
              </w:rPr>
            </w:pPr>
            <w:r w:rsidRPr="00507C19">
              <w:rPr>
                <w:rFonts w:eastAsia="Times New Roman"/>
                <w:color w:val="000000"/>
                <w:lang w:eastAsia="ru-RU"/>
              </w:rPr>
              <w:t>True</w:t>
            </w:r>
          </w:p>
        </w:tc>
      </w:tr>
    </w:tbl>
    <w:p w14:paraId="64D167DA" w14:textId="2AFAD7B0" w:rsidR="00141967" w:rsidRPr="00507C19" w:rsidRDefault="00141967" w:rsidP="00507C19">
      <w:pPr>
        <w:pStyle w:val="a4"/>
        <w:jc w:val="center"/>
        <w:rPr>
          <w:i w:val="0"/>
          <w:color w:val="auto"/>
          <w:sz w:val="24"/>
          <w:szCs w:val="24"/>
        </w:rPr>
      </w:pPr>
      <w:r w:rsidRPr="00507C19">
        <w:rPr>
          <w:i w:val="0"/>
          <w:color w:val="auto"/>
          <w:sz w:val="24"/>
          <w:szCs w:val="24"/>
        </w:rPr>
        <w:t xml:space="preserve">Таблица </w:t>
      </w:r>
      <w:r w:rsidR="000D1FAE" w:rsidRPr="00507C19">
        <w:rPr>
          <w:i w:val="0"/>
          <w:color w:val="auto"/>
          <w:sz w:val="24"/>
          <w:szCs w:val="24"/>
        </w:rPr>
        <w:fldChar w:fldCharType="begin"/>
      </w:r>
      <w:r w:rsidR="000D1FAE" w:rsidRPr="00507C19">
        <w:rPr>
          <w:i w:val="0"/>
          <w:color w:val="auto"/>
          <w:sz w:val="24"/>
          <w:szCs w:val="24"/>
        </w:rPr>
        <w:instrText xml:space="preserve"> SEQ Таблица \* ARABIC </w:instrText>
      </w:r>
      <w:r w:rsidR="000D1FAE" w:rsidRPr="00507C19">
        <w:rPr>
          <w:i w:val="0"/>
          <w:color w:val="auto"/>
          <w:sz w:val="24"/>
          <w:szCs w:val="24"/>
        </w:rPr>
        <w:fldChar w:fldCharType="separate"/>
      </w:r>
      <w:r w:rsidR="00415CD5" w:rsidRPr="00507C19">
        <w:rPr>
          <w:i w:val="0"/>
          <w:noProof/>
          <w:color w:val="auto"/>
          <w:sz w:val="24"/>
          <w:szCs w:val="24"/>
        </w:rPr>
        <w:t>1</w:t>
      </w:r>
      <w:r w:rsidR="000D1FAE" w:rsidRPr="00507C19">
        <w:rPr>
          <w:i w:val="0"/>
          <w:noProof/>
          <w:color w:val="auto"/>
          <w:sz w:val="24"/>
          <w:szCs w:val="24"/>
        </w:rPr>
        <w:fldChar w:fldCharType="end"/>
      </w:r>
      <w:r w:rsidRPr="00507C19">
        <w:rPr>
          <w:i w:val="0"/>
          <w:color w:val="auto"/>
          <w:sz w:val="24"/>
          <w:szCs w:val="24"/>
        </w:rPr>
        <w:t>. Запуск 25 экспериментов на алгоритме АГП</w:t>
      </w:r>
    </w:p>
    <w:p w14:paraId="4DED0A4E" w14:textId="2B4B0360" w:rsidR="00141967" w:rsidRDefault="00141967" w:rsidP="00141967">
      <w:r>
        <w:lastRenderedPageBreak/>
        <w:t>Построенная в приложении операционная характеристика представлена на рисунке 10.</w:t>
      </w:r>
    </w:p>
    <w:p w14:paraId="4F66BDD9" w14:textId="77777777" w:rsidR="00141967" w:rsidRDefault="00141967" w:rsidP="00507C19">
      <w:pPr>
        <w:keepNext/>
        <w:jc w:val="center"/>
      </w:pPr>
      <w:r>
        <w:rPr>
          <w:noProof/>
          <w:lang w:eastAsia="ru-RU"/>
        </w:rPr>
        <w:drawing>
          <wp:inline distT="0" distB="0" distL="0" distR="0" wp14:anchorId="30ED2DF9" wp14:editId="00AF889E">
            <wp:extent cx="2686155" cy="36788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8700" cy="3682350"/>
                    </a:xfrm>
                    <a:prstGeom prst="rect">
                      <a:avLst/>
                    </a:prstGeom>
                  </pic:spPr>
                </pic:pic>
              </a:graphicData>
            </a:graphic>
          </wp:inline>
        </w:drawing>
      </w:r>
    </w:p>
    <w:p w14:paraId="48EFC30D" w14:textId="4AB1B148" w:rsidR="00141967" w:rsidRPr="00507C19" w:rsidRDefault="00141967" w:rsidP="00507C19">
      <w:pPr>
        <w:pStyle w:val="a4"/>
        <w:jc w:val="center"/>
        <w:rPr>
          <w:i w:val="0"/>
          <w:color w:val="auto"/>
          <w:sz w:val="24"/>
          <w:szCs w:val="24"/>
        </w:rPr>
      </w:pPr>
      <w:r w:rsidRPr="00507C19">
        <w:rPr>
          <w:i w:val="0"/>
          <w:color w:val="auto"/>
          <w:sz w:val="24"/>
          <w:szCs w:val="24"/>
        </w:rPr>
        <w:t xml:space="preserve">Рисунок </w:t>
      </w:r>
      <w:r w:rsidR="000D1FAE" w:rsidRPr="00507C19">
        <w:rPr>
          <w:i w:val="0"/>
          <w:color w:val="auto"/>
          <w:sz w:val="24"/>
          <w:szCs w:val="24"/>
        </w:rPr>
        <w:fldChar w:fldCharType="begin"/>
      </w:r>
      <w:r w:rsidR="000D1FAE" w:rsidRPr="00507C19">
        <w:rPr>
          <w:i w:val="0"/>
          <w:color w:val="auto"/>
          <w:sz w:val="24"/>
          <w:szCs w:val="24"/>
        </w:rPr>
        <w:instrText xml:space="preserve"> SEQ Рисунок \* ARABIC </w:instrText>
      </w:r>
      <w:r w:rsidR="000D1FAE" w:rsidRPr="00507C19">
        <w:rPr>
          <w:i w:val="0"/>
          <w:color w:val="auto"/>
          <w:sz w:val="24"/>
          <w:szCs w:val="24"/>
        </w:rPr>
        <w:fldChar w:fldCharType="separate"/>
      </w:r>
      <w:r w:rsidR="00415CD5" w:rsidRPr="00507C19">
        <w:rPr>
          <w:i w:val="0"/>
          <w:noProof/>
          <w:color w:val="auto"/>
          <w:sz w:val="24"/>
          <w:szCs w:val="24"/>
        </w:rPr>
        <w:t>10</w:t>
      </w:r>
      <w:r w:rsidR="000D1FAE" w:rsidRPr="00507C19">
        <w:rPr>
          <w:i w:val="0"/>
          <w:noProof/>
          <w:color w:val="auto"/>
          <w:sz w:val="24"/>
          <w:szCs w:val="24"/>
        </w:rPr>
        <w:fldChar w:fldCharType="end"/>
      </w:r>
      <w:r w:rsidRPr="00507C19">
        <w:rPr>
          <w:i w:val="0"/>
          <w:color w:val="auto"/>
          <w:sz w:val="24"/>
          <w:szCs w:val="24"/>
        </w:rPr>
        <w:t>. Операционная характеристика серии из 25 запусков</w:t>
      </w:r>
    </w:p>
    <w:p w14:paraId="5FC35BB5" w14:textId="77777777" w:rsidR="00507C19" w:rsidRDefault="00141967" w:rsidP="00507C19">
      <w:r>
        <w:t xml:space="preserve">Изменив значение параметра </w:t>
      </w:r>
      <w:r>
        <w:rPr>
          <w:lang w:val="en-US"/>
        </w:rPr>
        <w:t>r</w:t>
      </w:r>
      <w:r w:rsidR="00415CD5">
        <w:t>=5.95</w:t>
      </w:r>
      <w:r w:rsidRPr="00141967">
        <w:t xml:space="preserve"> </w:t>
      </w:r>
      <w:r>
        <w:t>в свойствах метода</w:t>
      </w:r>
      <w:r w:rsidR="00415CD5">
        <w:t>, получаем следующие результаты (рисунок 11).</w:t>
      </w:r>
    </w:p>
    <w:p w14:paraId="0115F627" w14:textId="322565E9" w:rsidR="00415CD5" w:rsidRDefault="00415CD5" w:rsidP="00507C19">
      <w:pPr>
        <w:jc w:val="center"/>
      </w:pPr>
      <w:r>
        <w:rPr>
          <w:noProof/>
          <w:lang w:eastAsia="ru-RU"/>
        </w:rPr>
        <w:drawing>
          <wp:inline distT="0" distB="0" distL="0" distR="0" wp14:anchorId="62EC7450" wp14:editId="69F49656">
            <wp:extent cx="2447925" cy="330574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3740" cy="3327100"/>
                    </a:xfrm>
                    <a:prstGeom prst="rect">
                      <a:avLst/>
                    </a:prstGeom>
                  </pic:spPr>
                </pic:pic>
              </a:graphicData>
            </a:graphic>
          </wp:inline>
        </w:drawing>
      </w:r>
    </w:p>
    <w:p w14:paraId="7D666F47" w14:textId="598D5477" w:rsidR="00415CD5" w:rsidRPr="00507C19" w:rsidRDefault="00415CD5" w:rsidP="00507C19">
      <w:pPr>
        <w:pStyle w:val="a4"/>
        <w:jc w:val="center"/>
        <w:rPr>
          <w:i w:val="0"/>
          <w:color w:val="auto"/>
          <w:sz w:val="24"/>
          <w:szCs w:val="24"/>
        </w:rPr>
      </w:pPr>
      <w:r w:rsidRPr="00507C19">
        <w:rPr>
          <w:i w:val="0"/>
          <w:color w:val="auto"/>
          <w:sz w:val="24"/>
          <w:szCs w:val="24"/>
        </w:rPr>
        <w:t xml:space="preserve">Рисунок </w:t>
      </w:r>
      <w:r w:rsidR="000D1FAE" w:rsidRPr="00507C19">
        <w:rPr>
          <w:i w:val="0"/>
          <w:color w:val="auto"/>
          <w:sz w:val="24"/>
          <w:szCs w:val="24"/>
        </w:rPr>
        <w:fldChar w:fldCharType="begin"/>
      </w:r>
      <w:r w:rsidR="000D1FAE" w:rsidRPr="00507C19">
        <w:rPr>
          <w:i w:val="0"/>
          <w:color w:val="auto"/>
          <w:sz w:val="24"/>
          <w:szCs w:val="24"/>
        </w:rPr>
        <w:instrText xml:space="preserve"> SEQ Рисунок \* ARABIC </w:instrText>
      </w:r>
      <w:r w:rsidR="000D1FAE" w:rsidRPr="00507C19">
        <w:rPr>
          <w:i w:val="0"/>
          <w:color w:val="auto"/>
          <w:sz w:val="24"/>
          <w:szCs w:val="24"/>
        </w:rPr>
        <w:fldChar w:fldCharType="separate"/>
      </w:r>
      <w:r w:rsidRPr="00507C19">
        <w:rPr>
          <w:i w:val="0"/>
          <w:noProof/>
          <w:color w:val="auto"/>
          <w:sz w:val="24"/>
          <w:szCs w:val="24"/>
        </w:rPr>
        <w:t>11</w:t>
      </w:r>
      <w:r w:rsidR="000D1FAE" w:rsidRPr="00507C19">
        <w:rPr>
          <w:i w:val="0"/>
          <w:noProof/>
          <w:color w:val="auto"/>
          <w:sz w:val="24"/>
          <w:szCs w:val="24"/>
        </w:rPr>
        <w:fldChar w:fldCharType="end"/>
      </w:r>
      <w:r w:rsidRPr="00507C19">
        <w:rPr>
          <w:i w:val="0"/>
          <w:color w:val="auto"/>
          <w:sz w:val="24"/>
          <w:szCs w:val="24"/>
        </w:rPr>
        <w:t xml:space="preserve">. Операционная характеристика серии после изменения параметра </w:t>
      </w:r>
      <w:r w:rsidRPr="00507C19">
        <w:rPr>
          <w:i w:val="0"/>
          <w:color w:val="auto"/>
          <w:sz w:val="24"/>
          <w:szCs w:val="24"/>
          <w:lang w:val="en-US"/>
        </w:rPr>
        <w:t>r</w:t>
      </w:r>
    </w:p>
    <w:p w14:paraId="78065040" w14:textId="77777777" w:rsidR="00507C19" w:rsidRDefault="00507C19" w:rsidP="00415CD5"/>
    <w:p w14:paraId="1DEE431B" w14:textId="2FABF4C7" w:rsidR="00415CD5" w:rsidRPr="00507C19" w:rsidRDefault="00415CD5" w:rsidP="00415CD5">
      <w:r>
        <w:lastRenderedPageBreak/>
        <w:t>Результаты отдельных экспериментов представлены в таблице 2.</w:t>
      </w:r>
      <w:r w:rsidR="00507C19">
        <w:t xml:space="preserve"> Изменение параметров метода доступно сразу же после окончания вычислений, что позволяет изучать поведение метода при различных значениях параметров.  </w:t>
      </w:r>
    </w:p>
    <w:p w14:paraId="33CF5F7F" w14:textId="11CF0022" w:rsidR="00415CD5" w:rsidRPr="00507C19" w:rsidRDefault="00415CD5" w:rsidP="00507C19">
      <w:pPr>
        <w:pStyle w:val="a4"/>
        <w:keepNext/>
        <w:jc w:val="center"/>
        <w:rPr>
          <w:i w:val="0"/>
          <w:color w:val="auto"/>
          <w:sz w:val="24"/>
          <w:szCs w:val="24"/>
        </w:rPr>
      </w:pPr>
      <w:r w:rsidRPr="00507C19">
        <w:rPr>
          <w:i w:val="0"/>
          <w:color w:val="auto"/>
          <w:sz w:val="24"/>
          <w:szCs w:val="24"/>
        </w:rPr>
        <w:t xml:space="preserve">Таблица </w:t>
      </w:r>
      <w:r w:rsidR="000D1FAE" w:rsidRPr="00507C19">
        <w:rPr>
          <w:i w:val="0"/>
          <w:color w:val="auto"/>
          <w:sz w:val="24"/>
          <w:szCs w:val="24"/>
        </w:rPr>
        <w:fldChar w:fldCharType="begin"/>
      </w:r>
      <w:r w:rsidR="000D1FAE" w:rsidRPr="00507C19">
        <w:rPr>
          <w:i w:val="0"/>
          <w:color w:val="auto"/>
          <w:sz w:val="24"/>
          <w:szCs w:val="24"/>
        </w:rPr>
        <w:instrText xml:space="preserve"> SEQ Таблица \* ARABIC </w:instrText>
      </w:r>
      <w:r w:rsidR="000D1FAE" w:rsidRPr="00507C19">
        <w:rPr>
          <w:i w:val="0"/>
          <w:color w:val="auto"/>
          <w:sz w:val="24"/>
          <w:szCs w:val="24"/>
        </w:rPr>
        <w:fldChar w:fldCharType="separate"/>
      </w:r>
      <w:r w:rsidRPr="00507C19">
        <w:rPr>
          <w:i w:val="0"/>
          <w:noProof/>
          <w:color w:val="auto"/>
          <w:sz w:val="24"/>
          <w:szCs w:val="24"/>
        </w:rPr>
        <w:t>2</w:t>
      </w:r>
      <w:r w:rsidR="000D1FAE" w:rsidRPr="00507C19">
        <w:rPr>
          <w:i w:val="0"/>
          <w:noProof/>
          <w:color w:val="auto"/>
          <w:sz w:val="24"/>
          <w:szCs w:val="24"/>
        </w:rPr>
        <w:fldChar w:fldCharType="end"/>
      </w:r>
      <w:r w:rsidRPr="00507C19">
        <w:rPr>
          <w:i w:val="0"/>
          <w:color w:val="auto"/>
          <w:sz w:val="24"/>
          <w:szCs w:val="24"/>
        </w:rPr>
        <w:t xml:space="preserve">. Результаты отдельных экспериментов после изменения параметра </w:t>
      </w:r>
      <w:r w:rsidRPr="00507C19">
        <w:rPr>
          <w:i w:val="0"/>
          <w:color w:val="auto"/>
          <w:sz w:val="24"/>
          <w:szCs w:val="24"/>
          <w:lang w:val="en-US"/>
        </w:rPr>
        <w:t>r</w:t>
      </w:r>
    </w:p>
    <w:tbl>
      <w:tblPr>
        <w:tblStyle w:val="af5"/>
        <w:tblW w:w="4300" w:type="dxa"/>
        <w:jc w:val="center"/>
        <w:tblLook w:val="04A0" w:firstRow="1" w:lastRow="0" w:firstColumn="1" w:lastColumn="0" w:noHBand="0" w:noVBand="1"/>
      </w:tblPr>
      <w:tblGrid>
        <w:gridCol w:w="839"/>
        <w:gridCol w:w="1148"/>
        <w:gridCol w:w="1368"/>
        <w:gridCol w:w="945"/>
      </w:tblGrid>
      <w:tr w:rsidR="00415CD5" w:rsidRPr="00415CD5" w14:paraId="73848676" w14:textId="77777777" w:rsidTr="00507C19">
        <w:trPr>
          <w:trHeight w:val="300"/>
          <w:jc w:val="center"/>
        </w:trPr>
        <w:tc>
          <w:tcPr>
            <w:tcW w:w="859" w:type="dxa"/>
          </w:tcPr>
          <w:p w14:paraId="06F18771" w14:textId="220BD7B2"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 эксп.</w:t>
            </w:r>
          </w:p>
        </w:tc>
        <w:tc>
          <w:tcPr>
            <w:tcW w:w="1117" w:type="dxa"/>
          </w:tcPr>
          <w:p w14:paraId="7AE5A176" w14:textId="3B5E7E36"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Алгоритм</w:t>
            </w:r>
          </w:p>
        </w:tc>
        <w:tc>
          <w:tcPr>
            <w:tcW w:w="1375" w:type="dxa"/>
          </w:tcPr>
          <w:p w14:paraId="56701A89" w14:textId="331CC073"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Количество итераций</w:t>
            </w:r>
          </w:p>
        </w:tc>
        <w:tc>
          <w:tcPr>
            <w:tcW w:w="949" w:type="dxa"/>
          </w:tcPr>
          <w:p w14:paraId="25B6DE8D" w14:textId="710FC5A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Найден мин.</w:t>
            </w:r>
          </w:p>
        </w:tc>
      </w:tr>
      <w:tr w:rsidR="00415CD5" w:rsidRPr="00415CD5" w14:paraId="4CCF8004" w14:textId="77777777" w:rsidTr="00507C19">
        <w:trPr>
          <w:trHeight w:val="300"/>
          <w:jc w:val="center"/>
        </w:trPr>
        <w:tc>
          <w:tcPr>
            <w:tcW w:w="859" w:type="dxa"/>
            <w:hideMark/>
          </w:tcPr>
          <w:p w14:paraId="6DF04D45"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w:t>
            </w:r>
          </w:p>
        </w:tc>
        <w:tc>
          <w:tcPr>
            <w:tcW w:w="1117" w:type="dxa"/>
            <w:hideMark/>
          </w:tcPr>
          <w:p w14:paraId="36D144E1"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154C4C79"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36</w:t>
            </w:r>
          </w:p>
        </w:tc>
        <w:tc>
          <w:tcPr>
            <w:tcW w:w="949" w:type="dxa"/>
            <w:hideMark/>
          </w:tcPr>
          <w:p w14:paraId="2B1E848B"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1A52734A" w14:textId="77777777" w:rsidTr="00507C19">
        <w:trPr>
          <w:trHeight w:val="300"/>
          <w:jc w:val="center"/>
        </w:trPr>
        <w:tc>
          <w:tcPr>
            <w:tcW w:w="859" w:type="dxa"/>
            <w:hideMark/>
          </w:tcPr>
          <w:p w14:paraId="4F6F0A25"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w:t>
            </w:r>
          </w:p>
        </w:tc>
        <w:tc>
          <w:tcPr>
            <w:tcW w:w="1117" w:type="dxa"/>
            <w:hideMark/>
          </w:tcPr>
          <w:p w14:paraId="71E50E79"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7B691A69"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74</w:t>
            </w:r>
          </w:p>
        </w:tc>
        <w:tc>
          <w:tcPr>
            <w:tcW w:w="949" w:type="dxa"/>
            <w:hideMark/>
          </w:tcPr>
          <w:p w14:paraId="0A272210"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6EA70883" w14:textId="77777777" w:rsidTr="00507C19">
        <w:trPr>
          <w:trHeight w:val="300"/>
          <w:jc w:val="center"/>
        </w:trPr>
        <w:tc>
          <w:tcPr>
            <w:tcW w:w="859" w:type="dxa"/>
            <w:hideMark/>
          </w:tcPr>
          <w:p w14:paraId="681DAF8D"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3</w:t>
            </w:r>
          </w:p>
        </w:tc>
        <w:tc>
          <w:tcPr>
            <w:tcW w:w="1117" w:type="dxa"/>
            <w:hideMark/>
          </w:tcPr>
          <w:p w14:paraId="55E4B3F9"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41D94C0C"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55</w:t>
            </w:r>
          </w:p>
        </w:tc>
        <w:tc>
          <w:tcPr>
            <w:tcW w:w="949" w:type="dxa"/>
            <w:hideMark/>
          </w:tcPr>
          <w:p w14:paraId="4847341D"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49202264" w14:textId="77777777" w:rsidTr="00507C19">
        <w:trPr>
          <w:trHeight w:val="300"/>
          <w:jc w:val="center"/>
        </w:trPr>
        <w:tc>
          <w:tcPr>
            <w:tcW w:w="859" w:type="dxa"/>
            <w:hideMark/>
          </w:tcPr>
          <w:p w14:paraId="18FE6A7A"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4</w:t>
            </w:r>
          </w:p>
        </w:tc>
        <w:tc>
          <w:tcPr>
            <w:tcW w:w="1117" w:type="dxa"/>
            <w:hideMark/>
          </w:tcPr>
          <w:p w14:paraId="7347788C"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17E895D6"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20</w:t>
            </w:r>
          </w:p>
        </w:tc>
        <w:tc>
          <w:tcPr>
            <w:tcW w:w="949" w:type="dxa"/>
            <w:hideMark/>
          </w:tcPr>
          <w:p w14:paraId="50C8F9B3"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06AA2BE1" w14:textId="77777777" w:rsidTr="00507C19">
        <w:trPr>
          <w:trHeight w:val="300"/>
          <w:jc w:val="center"/>
        </w:trPr>
        <w:tc>
          <w:tcPr>
            <w:tcW w:w="859" w:type="dxa"/>
            <w:hideMark/>
          </w:tcPr>
          <w:p w14:paraId="70D4326A"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5</w:t>
            </w:r>
          </w:p>
        </w:tc>
        <w:tc>
          <w:tcPr>
            <w:tcW w:w="1117" w:type="dxa"/>
            <w:hideMark/>
          </w:tcPr>
          <w:p w14:paraId="179EEF6A"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4753865B"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126</w:t>
            </w:r>
          </w:p>
        </w:tc>
        <w:tc>
          <w:tcPr>
            <w:tcW w:w="949" w:type="dxa"/>
            <w:hideMark/>
          </w:tcPr>
          <w:p w14:paraId="6A562A8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3B2E57EF" w14:textId="77777777" w:rsidTr="00507C19">
        <w:trPr>
          <w:trHeight w:val="300"/>
          <w:jc w:val="center"/>
        </w:trPr>
        <w:tc>
          <w:tcPr>
            <w:tcW w:w="859" w:type="dxa"/>
            <w:hideMark/>
          </w:tcPr>
          <w:p w14:paraId="4961F802"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6</w:t>
            </w:r>
          </w:p>
        </w:tc>
        <w:tc>
          <w:tcPr>
            <w:tcW w:w="1117" w:type="dxa"/>
            <w:hideMark/>
          </w:tcPr>
          <w:p w14:paraId="4E743114"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5A8BA9A0"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181</w:t>
            </w:r>
          </w:p>
        </w:tc>
        <w:tc>
          <w:tcPr>
            <w:tcW w:w="949" w:type="dxa"/>
            <w:hideMark/>
          </w:tcPr>
          <w:p w14:paraId="3AF74567"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6494B5C9" w14:textId="77777777" w:rsidTr="00507C19">
        <w:trPr>
          <w:trHeight w:val="300"/>
          <w:jc w:val="center"/>
        </w:trPr>
        <w:tc>
          <w:tcPr>
            <w:tcW w:w="859" w:type="dxa"/>
            <w:hideMark/>
          </w:tcPr>
          <w:p w14:paraId="7BF04BA7"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7</w:t>
            </w:r>
          </w:p>
        </w:tc>
        <w:tc>
          <w:tcPr>
            <w:tcW w:w="1117" w:type="dxa"/>
            <w:hideMark/>
          </w:tcPr>
          <w:p w14:paraId="4C93521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4AC0D8C1"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130</w:t>
            </w:r>
          </w:p>
        </w:tc>
        <w:tc>
          <w:tcPr>
            <w:tcW w:w="949" w:type="dxa"/>
            <w:hideMark/>
          </w:tcPr>
          <w:p w14:paraId="634837E2"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3E6A8890" w14:textId="77777777" w:rsidTr="00507C19">
        <w:trPr>
          <w:trHeight w:val="300"/>
          <w:jc w:val="center"/>
        </w:trPr>
        <w:tc>
          <w:tcPr>
            <w:tcW w:w="859" w:type="dxa"/>
            <w:hideMark/>
          </w:tcPr>
          <w:p w14:paraId="380ED44F"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8</w:t>
            </w:r>
          </w:p>
        </w:tc>
        <w:tc>
          <w:tcPr>
            <w:tcW w:w="1117" w:type="dxa"/>
            <w:hideMark/>
          </w:tcPr>
          <w:p w14:paraId="2BF3B0F1"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3ED7EA03"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32</w:t>
            </w:r>
          </w:p>
        </w:tc>
        <w:tc>
          <w:tcPr>
            <w:tcW w:w="949" w:type="dxa"/>
            <w:hideMark/>
          </w:tcPr>
          <w:p w14:paraId="7C395478"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1B32A8EC" w14:textId="77777777" w:rsidTr="00507C19">
        <w:trPr>
          <w:trHeight w:val="300"/>
          <w:jc w:val="center"/>
        </w:trPr>
        <w:tc>
          <w:tcPr>
            <w:tcW w:w="859" w:type="dxa"/>
            <w:hideMark/>
          </w:tcPr>
          <w:p w14:paraId="1805D7A7"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9</w:t>
            </w:r>
          </w:p>
        </w:tc>
        <w:tc>
          <w:tcPr>
            <w:tcW w:w="1117" w:type="dxa"/>
            <w:hideMark/>
          </w:tcPr>
          <w:p w14:paraId="332EE541"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291DC24F"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100</w:t>
            </w:r>
          </w:p>
        </w:tc>
        <w:tc>
          <w:tcPr>
            <w:tcW w:w="949" w:type="dxa"/>
            <w:hideMark/>
          </w:tcPr>
          <w:p w14:paraId="75B4266A"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3590AACF" w14:textId="77777777" w:rsidTr="00507C19">
        <w:trPr>
          <w:trHeight w:val="300"/>
          <w:jc w:val="center"/>
        </w:trPr>
        <w:tc>
          <w:tcPr>
            <w:tcW w:w="859" w:type="dxa"/>
            <w:hideMark/>
          </w:tcPr>
          <w:p w14:paraId="01871551"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10</w:t>
            </w:r>
          </w:p>
        </w:tc>
        <w:tc>
          <w:tcPr>
            <w:tcW w:w="1117" w:type="dxa"/>
            <w:hideMark/>
          </w:tcPr>
          <w:p w14:paraId="36498504"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3D80B3F6"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66</w:t>
            </w:r>
          </w:p>
        </w:tc>
        <w:tc>
          <w:tcPr>
            <w:tcW w:w="949" w:type="dxa"/>
            <w:hideMark/>
          </w:tcPr>
          <w:p w14:paraId="0D84AA94"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6EA102F3" w14:textId="77777777" w:rsidTr="00507C19">
        <w:trPr>
          <w:trHeight w:val="300"/>
          <w:jc w:val="center"/>
        </w:trPr>
        <w:tc>
          <w:tcPr>
            <w:tcW w:w="859" w:type="dxa"/>
            <w:hideMark/>
          </w:tcPr>
          <w:p w14:paraId="09F5A623"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11</w:t>
            </w:r>
          </w:p>
        </w:tc>
        <w:tc>
          <w:tcPr>
            <w:tcW w:w="1117" w:type="dxa"/>
            <w:hideMark/>
          </w:tcPr>
          <w:p w14:paraId="2FF34583"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22BE804B"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51</w:t>
            </w:r>
          </w:p>
        </w:tc>
        <w:tc>
          <w:tcPr>
            <w:tcW w:w="949" w:type="dxa"/>
            <w:hideMark/>
          </w:tcPr>
          <w:p w14:paraId="014C7E96"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51E4761D" w14:textId="77777777" w:rsidTr="00507C19">
        <w:trPr>
          <w:trHeight w:val="300"/>
          <w:jc w:val="center"/>
        </w:trPr>
        <w:tc>
          <w:tcPr>
            <w:tcW w:w="859" w:type="dxa"/>
            <w:hideMark/>
          </w:tcPr>
          <w:p w14:paraId="31FB28E7"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12</w:t>
            </w:r>
          </w:p>
        </w:tc>
        <w:tc>
          <w:tcPr>
            <w:tcW w:w="1117" w:type="dxa"/>
            <w:hideMark/>
          </w:tcPr>
          <w:p w14:paraId="0B5CF84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08AD1416"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128</w:t>
            </w:r>
          </w:p>
        </w:tc>
        <w:tc>
          <w:tcPr>
            <w:tcW w:w="949" w:type="dxa"/>
            <w:hideMark/>
          </w:tcPr>
          <w:p w14:paraId="72E83920"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6F7E6984" w14:textId="77777777" w:rsidTr="00507C19">
        <w:trPr>
          <w:trHeight w:val="300"/>
          <w:jc w:val="center"/>
        </w:trPr>
        <w:tc>
          <w:tcPr>
            <w:tcW w:w="859" w:type="dxa"/>
            <w:hideMark/>
          </w:tcPr>
          <w:p w14:paraId="4494092E"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13</w:t>
            </w:r>
          </w:p>
        </w:tc>
        <w:tc>
          <w:tcPr>
            <w:tcW w:w="1117" w:type="dxa"/>
            <w:hideMark/>
          </w:tcPr>
          <w:p w14:paraId="7E3110F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3B6492BF"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40</w:t>
            </w:r>
          </w:p>
        </w:tc>
        <w:tc>
          <w:tcPr>
            <w:tcW w:w="949" w:type="dxa"/>
            <w:hideMark/>
          </w:tcPr>
          <w:p w14:paraId="1C5E7A16"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7C37B644" w14:textId="77777777" w:rsidTr="00507C19">
        <w:trPr>
          <w:trHeight w:val="300"/>
          <w:jc w:val="center"/>
        </w:trPr>
        <w:tc>
          <w:tcPr>
            <w:tcW w:w="859" w:type="dxa"/>
            <w:hideMark/>
          </w:tcPr>
          <w:p w14:paraId="5FA2F0C0"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14</w:t>
            </w:r>
          </w:p>
        </w:tc>
        <w:tc>
          <w:tcPr>
            <w:tcW w:w="1117" w:type="dxa"/>
            <w:hideMark/>
          </w:tcPr>
          <w:p w14:paraId="08FAE313"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1BE603E8"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64</w:t>
            </w:r>
          </w:p>
        </w:tc>
        <w:tc>
          <w:tcPr>
            <w:tcW w:w="949" w:type="dxa"/>
            <w:hideMark/>
          </w:tcPr>
          <w:p w14:paraId="62309101"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6B3B5532" w14:textId="77777777" w:rsidTr="00507C19">
        <w:trPr>
          <w:trHeight w:val="300"/>
          <w:jc w:val="center"/>
        </w:trPr>
        <w:tc>
          <w:tcPr>
            <w:tcW w:w="859" w:type="dxa"/>
            <w:hideMark/>
          </w:tcPr>
          <w:p w14:paraId="005845EB"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15</w:t>
            </w:r>
          </w:p>
        </w:tc>
        <w:tc>
          <w:tcPr>
            <w:tcW w:w="1117" w:type="dxa"/>
            <w:hideMark/>
          </w:tcPr>
          <w:p w14:paraId="557EFB8C"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03850607"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6</w:t>
            </w:r>
          </w:p>
        </w:tc>
        <w:tc>
          <w:tcPr>
            <w:tcW w:w="949" w:type="dxa"/>
            <w:hideMark/>
          </w:tcPr>
          <w:p w14:paraId="2144E614"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1E401692" w14:textId="77777777" w:rsidTr="00507C19">
        <w:trPr>
          <w:trHeight w:val="300"/>
          <w:jc w:val="center"/>
        </w:trPr>
        <w:tc>
          <w:tcPr>
            <w:tcW w:w="859" w:type="dxa"/>
            <w:hideMark/>
          </w:tcPr>
          <w:p w14:paraId="5E404763"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16</w:t>
            </w:r>
          </w:p>
        </w:tc>
        <w:tc>
          <w:tcPr>
            <w:tcW w:w="1117" w:type="dxa"/>
            <w:hideMark/>
          </w:tcPr>
          <w:p w14:paraId="62FF9447"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01E8568B"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49</w:t>
            </w:r>
          </w:p>
        </w:tc>
        <w:tc>
          <w:tcPr>
            <w:tcW w:w="949" w:type="dxa"/>
            <w:hideMark/>
          </w:tcPr>
          <w:p w14:paraId="494CB171"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32364986" w14:textId="77777777" w:rsidTr="00507C19">
        <w:trPr>
          <w:trHeight w:val="300"/>
          <w:jc w:val="center"/>
        </w:trPr>
        <w:tc>
          <w:tcPr>
            <w:tcW w:w="859" w:type="dxa"/>
            <w:hideMark/>
          </w:tcPr>
          <w:p w14:paraId="1BAE9357"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17</w:t>
            </w:r>
          </w:p>
        </w:tc>
        <w:tc>
          <w:tcPr>
            <w:tcW w:w="1117" w:type="dxa"/>
            <w:hideMark/>
          </w:tcPr>
          <w:p w14:paraId="1357423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15939751"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68</w:t>
            </w:r>
          </w:p>
        </w:tc>
        <w:tc>
          <w:tcPr>
            <w:tcW w:w="949" w:type="dxa"/>
            <w:hideMark/>
          </w:tcPr>
          <w:p w14:paraId="5A20AA68"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7678085B" w14:textId="77777777" w:rsidTr="00507C19">
        <w:trPr>
          <w:trHeight w:val="300"/>
          <w:jc w:val="center"/>
        </w:trPr>
        <w:tc>
          <w:tcPr>
            <w:tcW w:w="859" w:type="dxa"/>
            <w:hideMark/>
          </w:tcPr>
          <w:p w14:paraId="67AF692D"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18</w:t>
            </w:r>
          </w:p>
        </w:tc>
        <w:tc>
          <w:tcPr>
            <w:tcW w:w="1117" w:type="dxa"/>
            <w:hideMark/>
          </w:tcPr>
          <w:p w14:paraId="4F62D8D6"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1E255C64"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87</w:t>
            </w:r>
          </w:p>
        </w:tc>
        <w:tc>
          <w:tcPr>
            <w:tcW w:w="949" w:type="dxa"/>
            <w:hideMark/>
          </w:tcPr>
          <w:p w14:paraId="1A562938"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4CA1F067" w14:textId="77777777" w:rsidTr="00507C19">
        <w:trPr>
          <w:trHeight w:val="300"/>
          <w:jc w:val="center"/>
        </w:trPr>
        <w:tc>
          <w:tcPr>
            <w:tcW w:w="859" w:type="dxa"/>
            <w:hideMark/>
          </w:tcPr>
          <w:p w14:paraId="75E5820B"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19</w:t>
            </w:r>
          </w:p>
        </w:tc>
        <w:tc>
          <w:tcPr>
            <w:tcW w:w="1117" w:type="dxa"/>
            <w:hideMark/>
          </w:tcPr>
          <w:p w14:paraId="00BACAEC"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19077B01"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56</w:t>
            </w:r>
          </w:p>
        </w:tc>
        <w:tc>
          <w:tcPr>
            <w:tcW w:w="949" w:type="dxa"/>
            <w:hideMark/>
          </w:tcPr>
          <w:p w14:paraId="4F06A2D7"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4E635E6C" w14:textId="77777777" w:rsidTr="00507C19">
        <w:trPr>
          <w:trHeight w:val="300"/>
          <w:jc w:val="center"/>
        </w:trPr>
        <w:tc>
          <w:tcPr>
            <w:tcW w:w="859" w:type="dxa"/>
            <w:hideMark/>
          </w:tcPr>
          <w:p w14:paraId="7B907CED"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20</w:t>
            </w:r>
          </w:p>
        </w:tc>
        <w:tc>
          <w:tcPr>
            <w:tcW w:w="1117" w:type="dxa"/>
            <w:hideMark/>
          </w:tcPr>
          <w:p w14:paraId="7115844F"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6181C069"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43</w:t>
            </w:r>
          </w:p>
        </w:tc>
        <w:tc>
          <w:tcPr>
            <w:tcW w:w="949" w:type="dxa"/>
            <w:hideMark/>
          </w:tcPr>
          <w:p w14:paraId="49BF63C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48354A6D" w14:textId="77777777" w:rsidTr="00507C19">
        <w:trPr>
          <w:trHeight w:val="300"/>
          <w:jc w:val="center"/>
        </w:trPr>
        <w:tc>
          <w:tcPr>
            <w:tcW w:w="859" w:type="dxa"/>
            <w:hideMark/>
          </w:tcPr>
          <w:p w14:paraId="552A379D"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21</w:t>
            </w:r>
          </w:p>
        </w:tc>
        <w:tc>
          <w:tcPr>
            <w:tcW w:w="1117" w:type="dxa"/>
            <w:hideMark/>
          </w:tcPr>
          <w:p w14:paraId="4FA46ED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723CB153"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106</w:t>
            </w:r>
          </w:p>
        </w:tc>
        <w:tc>
          <w:tcPr>
            <w:tcW w:w="949" w:type="dxa"/>
            <w:hideMark/>
          </w:tcPr>
          <w:p w14:paraId="1D6BB617"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67692CF6" w14:textId="77777777" w:rsidTr="00507C19">
        <w:trPr>
          <w:trHeight w:val="300"/>
          <w:jc w:val="center"/>
        </w:trPr>
        <w:tc>
          <w:tcPr>
            <w:tcW w:w="859" w:type="dxa"/>
            <w:hideMark/>
          </w:tcPr>
          <w:p w14:paraId="3F7508AC"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22</w:t>
            </w:r>
          </w:p>
        </w:tc>
        <w:tc>
          <w:tcPr>
            <w:tcW w:w="1117" w:type="dxa"/>
            <w:hideMark/>
          </w:tcPr>
          <w:p w14:paraId="07DA767F"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6300889A"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87</w:t>
            </w:r>
          </w:p>
        </w:tc>
        <w:tc>
          <w:tcPr>
            <w:tcW w:w="949" w:type="dxa"/>
            <w:hideMark/>
          </w:tcPr>
          <w:p w14:paraId="26856B11"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0CFDE4BE" w14:textId="77777777" w:rsidTr="00507C19">
        <w:trPr>
          <w:trHeight w:val="300"/>
          <w:jc w:val="center"/>
        </w:trPr>
        <w:tc>
          <w:tcPr>
            <w:tcW w:w="859" w:type="dxa"/>
            <w:hideMark/>
          </w:tcPr>
          <w:p w14:paraId="48EEC5A3"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23</w:t>
            </w:r>
          </w:p>
        </w:tc>
        <w:tc>
          <w:tcPr>
            <w:tcW w:w="1117" w:type="dxa"/>
            <w:hideMark/>
          </w:tcPr>
          <w:p w14:paraId="0B20EA1D"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08C22398"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49</w:t>
            </w:r>
          </w:p>
        </w:tc>
        <w:tc>
          <w:tcPr>
            <w:tcW w:w="949" w:type="dxa"/>
            <w:hideMark/>
          </w:tcPr>
          <w:p w14:paraId="1ADC3585"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65C342CD" w14:textId="77777777" w:rsidTr="00507C19">
        <w:trPr>
          <w:trHeight w:val="300"/>
          <w:jc w:val="center"/>
        </w:trPr>
        <w:tc>
          <w:tcPr>
            <w:tcW w:w="859" w:type="dxa"/>
            <w:hideMark/>
          </w:tcPr>
          <w:p w14:paraId="033D140F"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24</w:t>
            </w:r>
          </w:p>
        </w:tc>
        <w:tc>
          <w:tcPr>
            <w:tcW w:w="1117" w:type="dxa"/>
            <w:hideMark/>
          </w:tcPr>
          <w:p w14:paraId="59373E6B"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376266D7"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71</w:t>
            </w:r>
          </w:p>
        </w:tc>
        <w:tc>
          <w:tcPr>
            <w:tcW w:w="949" w:type="dxa"/>
            <w:hideMark/>
          </w:tcPr>
          <w:p w14:paraId="55101A06"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r w:rsidR="00415CD5" w:rsidRPr="00415CD5" w14:paraId="09AD7AAE" w14:textId="77777777" w:rsidTr="00507C19">
        <w:trPr>
          <w:trHeight w:val="300"/>
          <w:jc w:val="center"/>
        </w:trPr>
        <w:tc>
          <w:tcPr>
            <w:tcW w:w="859" w:type="dxa"/>
            <w:hideMark/>
          </w:tcPr>
          <w:p w14:paraId="0EE69E86"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25</w:t>
            </w:r>
          </w:p>
        </w:tc>
        <w:tc>
          <w:tcPr>
            <w:tcW w:w="1117" w:type="dxa"/>
            <w:hideMark/>
          </w:tcPr>
          <w:p w14:paraId="405C2B4F"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Agp</w:t>
            </w:r>
          </w:p>
        </w:tc>
        <w:tc>
          <w:tcPr>
            <w:tcW w:w="1375" w:type="dxa"/>
            <w:hideMark/>
          </w:tcPr>
          <w:p w14:paraId="2AF64B1E" w14:textId="77777777" w:rsidR="00415CD5" w:rsidRPr="00507C19" w:rsidRDefault="00415CD5" w:rsidP="00415CD5">
            <w:pPr>
              <w:spacing w:line="240" w:lineRule="auto"/>
              <w:jc w:val="right"/>
              <w:rPr>
                <w:rFonts w:eastAsia="Times New Roman"/>
                <w:color w:val="000000"/>
                <w:sz w:val="22"/>
                <w:szCs w:val="22"/>
                <w:lang w:eastAsia="ru-RU"/>
              </w:rPr>
            </w:pPr>
            <w:r w:rsidRPr="00507C19">
              <w:rPr>
                <w:rFonts w:eastAsia="Times New Roman"/>
                <w:color w:val="000000"/>
                <w:sz w:val="22"/>
                <w:szCs w:val="22"/>
                <w:lang w:eastAsia="ru-RU"/>
              </w:rPr>
              <w:t>26</w:t>
            </w:r>
          </w:p>
        </w:tc>
        <w:tc>
          <w:tcPr>
            <w:tcW w:w="949" w:type="dxa"/>
            <w:hideMark/>
          </w:tcPr>
          <w:p w14:paraId="45AC9A6F" w14:textId="77777777" w:rsidR="00415CD5" w:rsidRPr="00507C19" w:rsidRDefault="00415CD5" w:rsidP="00415CD5">
            <w:pPr>
              <w:spacing w:line="240" w:lineRule="auto"/>
              <w:jc w:val="left"/>
              <w:rPr>
                <w:rFonts w:eastAsia="Times New Roman"/>
                <w:color w:val="000000"/>
                <w:sz w:val="22"/>
                <w:szCs w:val="22"/>
                <w:lang w:eastAsia="ru-RU"/>
              </w:rPr>
            </w:pPr>
            <w:r w:rsidRPr="00507C19">
              <w:rPr>
                <w:rFonts w:eastAsia="Times New Roman"/>
                <w:color w:val="000000"/>
                <w:sz w:val="22"/>
                <w:szCs w:val="22"/>
                <w:lang w:eastAsia="ru-RU"/>
              </w:rPr>
              <w:t>True</w:t>
            </w:r>
          </w:p>
        </w:tc>
      </w:tr>
    </w:tbl>
    <w:p w14:paraId="385C6781" w14:textId="77777777" w:rsidR="00650462" w:rsidRDefault="00650462" w:rsidP="00AE564D">
      <w:r>
        <w:br w:type="page"/>
      </w:r>
    </w:p>
    <w:p w14:paraId="4BFB98A7" w14:textId="77777777" w:rsidR="00171B79" w:rsidRPr="00650462" w:rsidRDefault="00171B79" w:rsidP="00650462">
      <w:pPr>
        <w:pStyle w:val="1"/>
      </w:pPr>
      <w:bookmarkStart w:id="35" w:name="_Toc517294687"/>
      <w:r w:rsidRPr="006D458B">
        <w:lastRenderedPageBreak/>
        <w:t>Заключение</w:t>
      </w:r>
      <w:bookmarkEnd w:id="34"/>
      <w:bookmarkEnd w:id="35"/>
    </w:p>
    <w:p w14:paraId="0E1C21E0" w14:textId="77777777" w:rsidR="00171B79" w:rsidRPr="00900211" w:rsidRDefault="00171B79" w:rsidP="007560BE">
      <w:r w:rsidRPr="00900211">
        <w:t xml:space="preserve">В ходе выполнения работы </w:t>
      </w:r>
      <w:r>
        <w:t>архитектура приложения Абсолют расширена сущностями для постановки задачи оптимизации с ограничениями.</w:t>
      </w:r>
    </w:p>
    <w:p w14:paraId="684C54BB" w14:textId="77777777" w:rsidR="00171B79" w:rsidRPr="00900211" w:rsidRDefault="00171B79" w:rsidP="007560BE">
      <w:r w:rsidRPr="00900211">
        <w:t xml:space="preserve">Кроме того, </w:t>
      </w:r>
      <w:r>
        <w:t>существующие отображения функций и точек испытания расширены возможностями визуализации целевой функции после применения ограничений.</w:t>
      </w:r>
    </w:p>
    <w:p w14:paraId="535B7947" w14:textId="77777777" w:rsidR="00171B79" w:rsidRDefault="00171B79" w:rsidP="007560BE">
      <w:r>
        <w:t xml:space="preserve">В приложение интегрирован </w:t>
      </w:r>
      <w:r>
        <w:rPr>
          <w:lang w:val="en-US"/>
        </w:rPr>
        <w:t>MOEAFramework</w:t>
      </w:r>
      <w:r w:rsidR="007C1EA7">
        <w:t xml:space="preserve"> </w:t>
      </w:r>
      <w:r>
        <w:t xml:space="preserve">и некоторые алгоритмы из библиотеки </w:t>
      </w:r>
      <w:r>
        <w:rPr>
          <w:lang w:val="en-US"/>
        </w:rPr>
        <w:t>AlgLib</w:t>
      </w:r>
      <w:r w:rsidRPr="00171B79">
        <w:t>.</w:t>
      </w:r>
    </w:p>
    <w:p w14:paraId="77486F7B" w14:textId="77777777" w:rsidR="00E51365" w:rsidRPr="00171B79" w:rsidRDefault="00E51365" w:rsidP="007560BE">
      <w:r>
        <w:t>Добавлена возможность проводить серийные эксперименты на наборе однотипных задач.</w:t>
      </w:r>
    </w:p>
    <w:p w14:paraId="30E9C7F5" w14:textId="77777777" w:rsidR="00171B79" w:rsidRDefault="00171B79" w:rsidP="007560BE">
      <w:r w:rsidRPr="00900211">
        <w:t xml:space="preserve">Вся разработка производилась в среде </w:t>
      </w:r>
      <w:r w:rsidRPr="00900211">
        <w:rPr>
          <w:lang w:val="en-US"/>
        </w:rPr>
        <w:t>MSVisualStudio</w:t>
      </w:r>
      <w:r w:rsidRPr="00900211">
        <w:t xml:space="preserve"> на языке С# с использованием библиотек .</w:t>
      </w:r>
      <w:r w:rsidRPr="00900211">
        <w:rPr>
          <w:lang w:val="en-US"/>
        </w:rPr>
        <w:t>NET</w:t>
      </w:r>
      <w:r w:rsidRPr="00900211">
        <w:t xml:space="preserve"> и библиотек для работы с </w:t>
      </w:r>
      <w:r w:rsidRPr="00900211">
        <w:rPr>
          <w:lang w:val="en-US"/>
        </w:rPr>
        <w:t>OpenGL</w:t>
      </w:r>
      <w:r w:rsidRPr="00900211">
        <w:t>.</w:t>
      </w:r>
    </w:p>
    <w:p w14:paraId="13A8C8AA" w14:textId="77777777" w:rsidR="00C850E1" w:rsidRPr="00900211" w:rsidRDefault="00C850E1" w:rsidP="007560BE">
      <w:r>
        <w:t>Визуализация задач оптимизации была использована в оформлении раздела сайта высокопроизводительных вычислений университета, посвященного глобальной оптимизации.</w:t>
      </w:r>
    </w:p>
    <w:p w14:paraId="4D26E03F" w14:textId="77777777" w:rsidR="002D14D2" w:rsidRPr="002D14D2" w:rsidRDefault="002D14D2" w:rsidP="007560BE"/>
    <w:p w14:paraId="6775BD75" w14:textId="77777777" w:rsidR="00CF64FD" w:rsidRDefault="00CF64FD" w:rsidP="007560BE"/>
    <w:p w14:paraId="2AF212EA" w14:textId="77777777" w:rsidR="00CF64FD" w:rsidRDefault="00CF64FD" w:rsidP="007560BE"/>
    <w:p w14:paraId="23CC5395" w14:textId="77777777" w:rsidR="00AA2F46" w:rsidRPr="007F7CE4" w:rsidRDefault="00AA2F46" w:rsidP="007560BE"/>
    <w:p w14:paraId="70AF33EC" w14:textId="77777777" w:rsidR="007B3819" w:rsidRPr="007F7CE4" w:rsidRDefault="007B3819" w:rsidP="007560BE"/>
    <w:p w14:paraId="0C67D8CD" w14:textId="77777777" w:rsidR="008237BE" w:rsidRPr="00EA42F4" w:rsidRDefault="008237BE" w:rsidP="007560BE"/>
    <w:p w14:paraId="06F4F1E4" w14:textId="77777777" w:rsidR="001C3441" w:rsidRPr="007F7CE4" w:rsidRDefault="001C3441" w:rsidP="007560BE">
      <w:pPr>
        <w:pStyle w:val="a3"/>
      </w:pPr>
    </w:p>
    <w:p w14:paraId="7DF05AE4" w14:textId="77777777" w:rsidR="00171B79" w:rsidRDefault="00AF5BBD" w:rsidP="007560BE">
      <w:pPr>
        <w:pStyle w:val="a3"/>
      </w:pPr>
      <w:r w:rsidRPr="007F7CE4">
        <w:br/>
      </w:r>
    </w:p>
    <w:p w14:paraId="08DBDD55" w14:textId="77777777" w:rsidR="00171B79" w:rsidRDefault="00171B79" w:rsidP="007560BE">
      <w:r>
        <w:br w:type="page"/>
      </w:r>
    </w:p>
    <w:p w14:paraId="75C6CD22" w14:textId="77777777" w:rsidR="00171B79" w:rsidRPr="00074AD0" w:rsidRDefault="00171B79" w:rsidP="007560BE"/>
    <w:p w14:paraId="66B88796" w14:textId="77777777" w:rsidR="00171B79" w:rsidRDefault="00171B79" w:rsidP="006D458B">
      <w:pPr>
        <w:pStyle w:val="1"/>
      </w:pPr>
      <w:bookmarkStart w:id="36" w:name="_Toc517294688"/>
      <w:r w:rsidRPr="00F755B7">
        <w:t>Список литературы</w:t>
      </w:r>
      <w:bookmarkEnd w:id="36"/>
    </w:p>
    <w:p w14:paraId="5036779B" w14:textId="77777777" w:rsidR="00F755B7" w:rsidRPr="00F755B7" w:rsidRDefault="00F755B7" w:rsidP="007560BE"/>
    <w:p w14:paraId="549767A6" w14:textId="77777777" w:rsidR="00171B79" w:rsidRPr="00074AD0" w:rsidRDefault="00171B79" w:rsidP="007560BE">
      <w:pPr>
        <w:pStyle w:val="a3"/>
        <w:numPr>
          <w:ilvl w:val="0"/>
          <w:numId w:val="6"/>
        </w:numPr>
      </w:pPr>
      <w:r w:rsidRPr="00074AD0">
        <w:t>Пиявский С. А. Один алгоритм отыскания абсолютного экстремума функций / С.А. Пиявский // Журнал вычислительной математики и математической физики – 1972- т.12, № 4  - стр. 885—896.</w:t>
      </w:r>
    </w:p>
    <w:p w14:paraId="4F702C30" w14:textId="77777777" w:rsidR="00171B79" w:rsidRPr="00074AD0" w:rsidRDefault="00171B79" w:rsidP="007560BE">
      <w:pPr>
        <w:pStyle w:val="a3"/>
        <w:numPr>
          <w:ilvl w:val="0"/>
          <w:numId w:val="6"/>
        </w:numPr>
      </w:pPr>
      <w:bookmarkStart w:id="37" w:name="_Ref516843607"/>
      <w:r w:rsidRPr="00074AD0">
        <w:t>Параллельные вычисления в задачах глобальной оптимизации: монография / Р.Г. Стронгин [и др.] – М.: Издательство Московского университета, 2013. – 280 с.</w:t>
      </w:r>
      <w:bookmarkEnd w:id="37"/>
    </w:p>
    <w:p w14:paraId="1D5C01F6" w14:textId="77777777" w:rsidR="00171B79" w:rsidRPr="00074AD0" w:rsidRDefault="00171B79" w:rsidP="007560BE">
      <w:pPr>
        <w:pStyle w:val="a3"/>
        <w:numPr>
          <w:ilvl w:val="0"/>
          <w:numId w:val="6"/>
        </w:numPr>
      </w:pPr>
      <w:r w:rsidRPr="00074AD0">
        <w:t>Стронгин, Р.Г. Численные методы в многоэкстремальных задачах (информационно-статистические алгоритмы) / Р.Г. Стронгин. – М: Издательство «Наука», 1978 г. – 240 с.</w:t>
      </w:r>
    </w:p>
    <w:p w14:paraId="6DC3E9A5" w14:textId="77777777" w:rsidR="00171B79" w:rsidRPr="00074AD0" w:rsidRDefault="00171B79" w:rsidP="007560BE">
      <w:pPr>
        <w:pStyle w:val="a3"/>
        <w:numPr>
          <w:ilvl w:val="0"/>
          <w:numId w:val="6"/>
        </w:numPr>
      </w:pPr>
      <w:r w:rsidRPr="00074AD0">
        <w:t>Лабутина, А.А. ПараЛаб – среда для проведения вычислительных экспериментов для изучения и исследования параллельных методов решения сложных вычислительных задач / А. А. Лабутина, В.П. Гергель // Вестник Нижегородского университета им. Н.И. Лобачевского – 2011 - №3 [2] – с. 239-247</w:t>
      </w:r>
    </w:p>
    <w:p w14:paraId="0FE75063" w14:textId="77777777" w:rsidR="00171B79" w:rsidRPr="00074AD0" w:rsidRDefault="00171B79" w:rsidP="007560BE">
      <w:pPr>
        <w:pStyle w:val="a3"/>
        <w:numPr>
          <w:ilvl w:val="0"/>
          <w:numId w:val="6"/>
        </w:numPr>
      </w:pPr>
      <w:r w:rsidRPr="00074AD0">
        <w:t xml:space="preserve">Сысоев, А.В. Программный комплекс параллельных вычислений в задачах выбора глобально-оптимальных решений / А.В. Сысоев // Вестник Нижегородского университета им. Н.И. Лобачевского – 2012 - №5 </w:t>
      </w:r>
      <w:r w:rsidRPr="00074AD0">
        <w:rPr>
          <w:lang w:val="en-US"/>
        </w:rPr>
        <w:t>[2]</w:t>
      </w:r>
      <w:r w:rsidRPr="00074AD0">
        <w:t xml:space="preserve"> – </w:t>
      </w:r>
      <w:r w:rsidRPr="00074AD0">
        <w:rPr>
          <w:lang w:val="en-US"/>
        </w:rPr>
        <w:t>c. 425-431</w:t>
      </w:r>
    </w:p>
    <w:p w14:paraId="380399BE" w14:textId="7D242CAA" w:rsidR="00171B79" w:rsidRDefault="00171B79" w:rsidP="007560BE">
      <w:pPr>
        <w:pStyle w:val="a3"/>
        <w:numPr>
          <w:ilvl w:val="0"/>
          <w:numId w:val="6"/>
        </w:numPr>
      </w:pPr>
      <w:r w:rsidRPr="00074AD0">
        <w:rPr>
          <w:lang w:val="en-US"/>
        </w:rPr>
        <w:t xml:space="preserve">Stefan Bleuler, Marco Laumanns, Lothar Thiele, EckartZitzler. PISA — A Platform and Programming Language Independent Interface for Search Algorithms / Stefan Bleuler, Marco Laumanns, Lothar Thiele, EckartZitzler. </w:t>
      </w:r>
      <w:r w:rsidRPr="00074AD0">
        <w:t xml:space="preserve">[Электронный ресурс] Режим доступа: </w:t>
      </w:r>
      <w:hyperlink r:id="rId20" w:history="1">
        <w:r w:rsidRPr="00074AD0">
          <w:rPr>
            <w:rStyle w:val="a5"/>
            <w:lang w:val="en-US"/>
          </w:rPr>
          <w:t>http</w:t>
        </w:r>
        <w:r w:rsidRPr="00074AD0">
          <w:rPr>
            <w:rStyle w:val="a5"/>
          </w:rPr>
          <w:t>://</w:t>
        </w:r>
        <w:r w:rsidRPr="00074AD0">
          <w:rPr>
            <w:rStyle w:val="a5"/>
            <w:lang w:val="en-US"/>
          </w:rPr>
          <w:t>www</w:t>
        </w:r>
        <w:r w:rsidRPr="00074AD0">
          <w:rPr>
            <w:rStyle w:val="a5"/>
          </w:rPr>
          <w:t>.</w:t>
        </w:r>
        <w:r w:rsidRPr="00074AD0">
          <w:rPr>
            <w:rStyle w:val="a5"/>
            <w:lang w:val="en-US"/>
          </w:rPr>
          <w:t>tik</w:t>
        </w:r>
        <w:r w:rsidRPr="00074AD0">
          <w:rPr>
            <w:rStyle w:val="a5"/>
          </w:rPr>
          <w:t>.</w:t>
        </w:r>
        <w:r w:rsidRPr="00074AD0">
          <w:rPr>
            <w:rStyle w:val="a5"/>
            <w:lang w:val="en-US"/>
          </w:rPr>
          <w:t>ee</w:t>
        </w:r>
        <w:r w:rsidRPr="00074AD0">
          <w:rPr>
            <w:rStyle w:val="a5"/>
          </w:rPr>
          <w:t>.</w:t>
        </w:r>
        <w:r w:rsidRPr="00074AD0">
          <w:rPr>
            <w:rStyle w:val="a5"/>
            <w:lang w:val="en-US"/>
          </w:rPr>
          <w:t>ethz</w:t>
        </w:r>
        <w:r w:rsidRPr="00074AD0">
          <w:rPr>
            <w:rStyle w:val="a5"/>
          </w:rPr>
          <w:t>.</w:t>
        </w:r>
        <w:r w:rsidRPr="00074AD0">
          <w:rPr>
            <w:rStyle w:val="a5"/>
            <w:lang w:val="en-US"/>
          </w:rPr>
          <w:t>ch</w:t>
        </w:r>
        <w:r w:rsidRPr="00074AD0">
          <w:rPr>
            <w:rStyle w:val="a5"/>
          </w:rPr>
          <w:t>/</w:t>
        </w:r>
        <w:r w:rsidRPr="00074AD0">
          <w:rPr>
            <w:rStyle w:val="a5"/>
            <w:lang w:val="en-US"/>
          </w:rPr>
          <w:t>sop</w:t>
        </w:r>
        <w:r w:rsidRPr="00074AD0">
          <w:rPr>
            <w:rStyle w:val="a5"/>
          </w:rPr>
          <w:t>/</w:t>
        </w:r>
        <w:r w:rsidRPr="00074AD0">
          <w:rPr>
            <w:rStyle w:val="a5"/>
            <w:lang w:val="en-US"/>
          </w:rPr>
          <w:t>pisa</w:t>
        </w:r>
        <w:r w:rsidRPr="00074AD0">
          <w:rPr>
            <w:rStyle w:val="a5"/>
          </w:rPr>
          <w:t>/</w:t>
        </w:r>
        <w:r w:rsidRPr="00074AD0">
          <w:rPr>
            <w:rStyle w:val="a5"/>
            <w:lang w:val="en-US"/>
          </w:rPr>
          <w:t>publications</w:t>
        </w:r>
        <w:r w:rsidRPr="00074AD0">
          <w:rPr>
            <w:rStyle w:val="a5"/>
          </w:rPr>
          <w:t>/</w:t>
        </w:r>
        <w:r w:rsidRPr="00074AD0">
          <w:rPr>
            <w:rStyle w:val="a5"/>
            <w:lang w:val="en-US"/>
          </w:rPr>
          <w:t>pisa</w:t>
        </w:r>
        <w:r w:rsidRPr="00074AD0">
          <w:rPr>
            <w:rStyle w:val="a5"/>
          </w:rPr>
          <w:t>_</w:t>
        </w:r>
        <w:r w:rsidRPr="00074AD0">
          <w:rPr>
            <w:rStyle w:val="a5"/>
            <w:lang w:val="en-US"/>
          </w:rPr>
          <w:t>paper</w:t>
        </w:r>
        <w:r w:rsidRPr="00074AD0">
          <w:rPr>
            <w:rStyle w:val="a5"/>
          </w:rPr>
          <w:t>.</w:t>
        </w:r>
        <w:r w:rsidRPr="00074AD0">
          <w:rPr>
            <w:rStyle w:val="a5"/>
            <w:lang w:val="en-US"/>
          </w:rPr>
          <w:t>pdf</w:t>
        </w:r>
      </w:hyperlink>
      <w:r w:rsidRPr="00074AD0">
        <w:t xml:space="preserve"> (Дата обращения </w:t>
      </w:r>
      <w:r w:rsidR="00507C19">
        <w:t>06</w:t>
      </w:r>
      <w:r w:rsidRPr="00074AD0">
        <w:t>.</w:t>
      </w:r>
      <w:r w:rsidR="00507C19">
        <w:t>06</w:t>
      </w:r>
      <w:r w:rsidRPr="00074AD0">
        <w:t>.1</w:t>
      </w:r>
      <w:r w:rsidR="00507C19">
        <w:t>8</w:t>
      </w:r>
      <w:r w:rsidRPr="00074AD0">
        <w:t>)</w:t>
      </w:r>
    </w:p>
    <w:p w14:paraId="7D2DD534" w14:textId="27BA6E0E" w:rsidR="0090588A" w:rsidRDefault="0090588A" w:rsidP="007560BE">
      <w:pPr>
        <w:pStyle w:val="a3"/>
        <w:numPr>
          <w:ilvl w:val="0"/>
          <w:numId w:val="6"/>
        </w:numPr>
      </w:pPr>
      <w:r>
        <w:rPr>
          <w:lang w:val="en-US"/>
        </w:rPr>
        <w:t>MOEAFramework</w:t>
      </w:r>
      <w:r>
        <w:t xml:space="preserve"> - </w:t>
      </w:r>
      <w:r w:rsidRPr="0090588A">
        <w:t>A Free</w:t>
      </w:r>
      <w:r w:rsidR="00507C19">
        <w:t xml:space="preserve"> </w:t>
      </w:r>
      <w:r w:rsidRPr="0090588A">
        <w:t>and</w:t>
      </w:r>
      <w:r w:rsidR="00507C19">
        <w:t xml:space="preserve"> </w:t>
      </w:r>
      <w:r w:rsidRPr="0090588A">
        <w:t>OpenSource</w:t>
      </w:r>
      <w:r w:rsidR="00507C19">
        <w:t xml:space="preserve"> </w:t>
      </w:r>
      <w:r w:rsidRPr="0090588A">
        <w:t>Java</w:t>
      </w:r>
      <w:r w:rsidR="00507C19">
        <w:t xml:space="preserve"> </w:t>
      </w:r>
      <w:r w:rsidRPr="0090588A">
        <w:t>Framework</w:t>
      </w:r>
      <w:r w:rsidR="00507C19">
        <w:t xml:space="preserve"> </w:t>
      </w:r>
      <w:r w:rsidRPr="0090588A">
        <w:t>for</w:t>
      </w:r>
      <w:r w:rsidR="00507C19">
        <w:t xml:space="preserve"> </w:t>
      </w:r>
      <w:r w:rsidRPr="0090588A">
        <w:t>Multiobjective</w:t>
      </w:r>
      <w:r w:rsidR="00507C19">
        <w:t xml:space="preserve"> </w:t>
      </w:r>
      <w:r w:rsidRPr="0090588A">
        <w:t>Optimization (</w:t>
      </w:r>
      <w:r>
        <w:t xml:space="preserve">заглавие с экрана) </w:t>
      </w:r>
      <w:r w:rsidRPr="0090588A">
        <w:t>[</w:t>
      </w:r>
      <w:r>
        <w:t>Электронный ресурс</w:t>
      </w:r>
      <w:r w:rsidRPr="0090588A">
        <w:t xml:space="preserve">] </w:t>
      </w:r>
      <w:r>
        <w:t xml:space="preserve">Режим доступа: </w:t>
      </w:r>
      <w:hyperlink r:id="rId21" w:history="1">
        <w:r w:rsidRPr="003A197A">
          <w:rPr>
            <w:rStyle w:val="a5"/>
          </w:rPr>
          <w:t>http://moeaframework.org/</w:t>
        </w:r>
      </w:hyperlink>
      <w:r>
        <w:t xml:space="preserve"> (Дата обращения 23.12.17)</w:t>
      </w:r>
    </w:p>
    <w:p w14:paraId="62591B28" w14:textId="77777777" w:rsidR="0090588A" w:rsidRDefault="0090588A" w:rsidP="007560BE">
      <w:pPr>
        <w:pStyle w:val="a3"/>
        <w:numPr>
          <w:ilvl w:val="0"/>
          <w:numId w:val="6"/>
        </w:numPr>
      </w:pPr>
      <w:r>
        <w:rPr>
          <w:lang w:val="en-US"/>
        </w:rPr>
        <w:t>IKVM</w:t>
      </w:r>
      <w:r w:rsidRPr="0090588A">
        <w:t>.</w:t>
      </w:r>
      <w:r>
        <w:rPr>
          <w:lang w:val="en-US"/>
        </w:rPr>
        <w:t>NET</w:t>
      </w:r>
      <w:r w:rsidRPr="0090588A">
        <w:t xml:space="preserve"> (</w:t>
      </w:r>
      <w:r>
        <w:t xml:space="preserve">заглавие с экрана) </w:t>
      </w:r>
      <w:r w:rsidRPr="0090588A">
        <w:t>[</w:t>
      </w:r>
      <w:r>
        <w:t>Электронный ресурс</w:t>
      </w:r>
      <w:r w:rsidRPr="0090588A">
        <w:t xml:space="preserve">]. </w:t>
      </w:r>
      <w:r>
        <w:t>Режим доступа</w:t>
      </w:r>
      <w:r w:rsidRPr="0090588A">
        <w:t xml:space="preserve">: </w:t>
      </w:r>
      <w:hyperlink r:id="rId22" w:history="1">
        <w:r w:rsidRPr="003A197A">
          <w:rPr>
            <w:rStyle w:val="a5"/>
            <w:lang w:val="en-US"/>
          </w:rPr>
          <w:t>https</w:t>
        </w:r>
        <w:r w:rsidRPr="003A197A">
          <w:rPr>
            <w:rStyle w:val="a5"/>
          </w:rPr>
          <w:t>://</w:t>
        </w:r>
        <w:r w:rsidRPr="003A197A">
          <w:rPr>
            <w:rStyle w:val="a5"/>
            <w:lang w:val="en-US"/>
          </w:rPr>
          <w:t>www</w:t>
        </w:r>
        <w:r w:rsidRPr="003A197A">
          <w:rPr>
            <w:rStyle w:val="a5"/>
          </w:rPr>
          <w:t>.</w:t>
        </w:r>
        <w:r w:rsidRPr="003A197A">
          <w:rPr>
            <w:rStyle w:val="a5"/>
            <w:lang w:val="en-US"/>
          </w:rPr>
          <w:t>ikvm</w:t>
        </w:r>
        <w:r w:rsidRPr="003A197A">
          <w:rPr>
            <w:rStyle w:val="a5"/>
          </w:rPr>
          <w:t>.</w:t>
        </w:r>
        <w:r w:rsidRPr="003A197A">
          <w:rPr>
            <w:rStyle w:val="a5"/>
            <w:lang w:val="en-US"/>
          </w:rPr>
          <w:t>net</w:t>
        </w:r>
        <w:r w:rsidRPr="003A197A">
          <w:rPr>
            <w:rStyle w:val="a5"/>
          </w:rPr>
          <w:t>/</w:t>
        </w:r>
      </w:hyperlink>
      <w:r>
        <w:t>(Дата обращения 23.12.17)</w:t>
      </w:r>
    </w:p>
    <w:p w14:paraId="0F73C3B2" w14:textId="1F9429FE" w:rsidR="009370B0" w:rsidRDefault="009370B0" w:rsidP="007560BE">
      <w:pPr>
        <w:pStyle w:val="a3"/>
        <w:numPr>
          <w:ilvl w:val="0"/>
          <w:numId w:val="6"/>
        </w:numPr>
      </w:pPr>
      <w:r>
        <w:rPr>
          <w:lang w:val="en-US"/>
        </w:rPr>
        <w:t>AlgLib</w:t>
      </w:r>
      <w:r>
        <w:t>(заглавие с экрана) [Электронный ресурс</w:t>
      </w:r>
      <w:r w:rsidRPr="009370B0">
        <w:t xml:space="preserve">]. </w:t>
      </w:r>
      <w:r>
        <w:t xml:space="preserve">Режим доступа: </w:t>
      </w:r>
      <w:hyperlink r:id="rId23" w:history="1">
        <w:r w:rsidRPr="003A197A">
          <w:rPr>
            <w:rStyle w:val="a5"/>
          </w:rPr>
          <w:t>http://www.alglib.net/</w:t>
        </w:r>
      </w:hyperlink>
      <w:r>
        <w:t xml:space="preserve"> (Дата обращения </w:t>
      </w:r>
      <w:r w:rsidR="00507C19">
        <w:t>10</w:t>
      </w:r>
      <w:r>
        <w:t>.</w:t>
      </w:r>
      <w:r w:rsidR="00507C19">
        <w:t>06</w:t>
      </w:r>
      <w:r>
        <w:t>.1</w:t>
      </w:r>
      <w:r w:rsidR="00507C19">
        <w:t>8</w:t>
      </w:r>
      <w:r>
        <w:t>)</w:t>
      </w:r>
    </w:p>
    <w:p w14:paraId="6727484C" w14:textId="24CE96AC" w:rsidR="00305DB1" w:rsidRDefault="00305DB1" w:rsidP="00305DB1">
      <w:pPr>
        <w:pStyle w:val="a3"/>
        <w:numPr>
          <w:ilvl w:val="0"/>
          <w:numId w:val="6"/>
        </w:numPr>
      </w:pPr>
      <w:r>
        <w:rPr>
          <w:lang w:val="en-US"/>
        </w:rPr>
        <w:t>Global</w:t>
      </w:r>
      <w:r w:rsidR="00B86307" w:rsidRPr="00B86307">
        <w:t xml:space="preserve"> </w:t>
      </w:r>
      <w:r>
        <w:rPr>
          <w:lang w:val="en-US"/>
        </w:rPr>
        <w:t>Optimization</w:t>
      </w:r>
      <w:r w:rsidR="00B86307" w:rsidRPr="00B86307">
        <w:t xml:space="preserve"> </w:t>
      </w:r>
      <w:r>
        <w:rPr>
          <w:lang w:val="en-US"/>
        </w:rPr>
        <w:t>Toolbox</w:t>
      </w:r>
      <w:r w:rsidR="00507C19">
        <w:t xml:space="preserve"> </w:t>
      </w:r>
      <w:r>
        <w:t>(заглавие с экрана) [Электронный ресурс</w:t>
      </w:r>
      <w:r w:rsidRPr="00305DB1">
        <w:t>].</w:t>
      </w:r>
      <w:r>
        <w:t>Режим</w:t>
      </w:r>
      <w:r w:rsidR="00B86307" w:rsidRPr="00B86307">
        <w:t xml:space="preserve"> </w:t>
      </w:r>
      <w:r>
        <w:t>доступа</w:t>
      </w:r>
      <w:r w:rsidR="00B86307" w:rsidRPr="00B86307">
        <w:t xml:space="preserve"> </w:t>
      </w:r>
      <w:hyperlink r:id="rId24" w:history="1">
        <w:r w:rsidRPr="00A36C05">
          <w:rPr>
            <w:rStyle w:val="a5"/>
            <w:lang w:val="en-US"/>
          </w:rPr>
          <w:t>https</w:t>
        </w:r>
        <w:r w:rsidRPr="00A36C05">
          <w:rPr>
            <w:rStyle w:val="a5"/>
          </w:rPr>
          <w:t>://</w:t>
        </w:r>
        <w:r w:rsidRPr="00A36C05">
          <w:rPr>
            <w:rStyle w:val="a5"/>
            <w:lang w:val="en-US"/>
          </w:rPr>
          <w:t>www</w:t>
        </w:r>
        <w:r w:rsidRPr="00A36C05">
          <w:rPr>
            <w:rStyle w:val="a5"/>
          </w:rPr>
          <w:t>.</w:t>
        </w:r>
        <w:r w:rsidRPr="00A36C05">
          <w:rPr>
            <w:rStyle w:val="a5"/>
            <w:lang w:val="en-US"/>
          </w:rPr>
          <w:t>mathworks</w:t>
        </w:r>
        <w:r w:rsidRPr="00A36C05">
          <w:rPr>
            <w:rStyle w:val="a5"/>
          </w:rPr>
          <w:t>.</w:t>
        </w:r>
        <w:r w:rsidRPr="00A36C05">
          <w:rPr>
            <w:rStyle w:val="a5"/>
            <w:lang w:val="en-US"/>
          </w:rPr>
          <w:t>com</w:t>
        </w:r>
        <w:r w:rsidRPr="00A36C05">
          <w:rPr>
            <w:rStyle w:val="a5"/>
          </w:rPr>
          <w:t>/</w:t>
        </w:r>
        <w:r w:rsidRPr="00A36C05">
          <w:rPr>
            <w:rStyle w:val="a5"/>
            <w:lang w:val="en-US"/>
          </w:rPr>
          <w:t>products</w:t>
        </w:r>
        <w:r w:rsidRPr="00A36C05">
          <w:rPr>
            <w:rStyle w:val="a5"/>
          </w:rPr>
          <w:t>/</w:t>
        </w:r>
        <w:r w:rsidRPr="00A36C05">
          <w:rPr>
            <w:rStyle w:val="a5"/>
            <w:lang w:val="en-US"/>
          </w:rPr>
          <w:t>global</w:t>
        </w:r>
        <w:r w:rsidRPr="00A36C05">
          <w:rPr>
            <w:rStyle w:val="a5"/>
          </w:rPr>
          <w:t>-</w:t>
        </w:r>
        <w:r w:rsidRPr="00A36C05">
          <w:rPr>
            <w:rStyle w:val="a5"/>
            <w:lang w:val="en-US"/>
          </w:rPr>
          <w:t>optimization</w:t>
        </w:r>
        <w:r w:rsidRPr="00A36C05">
          <w:rPr>
            <w:rStyle w:val="a5"/>
          </w:rPr>
          <w:t>.</w:t>
        </w:r>
        <w:r w:rsidRPr="00A36C05">
          <w:rPr>
            <w:rStyle w:val="a5"/>
            <w:lang w:val="en-US"/>
          </w:rPr>
          <w:t>html</w:t>
        </w:r>
      </w:hyperlink>
      <w:r w:rsidR="00B86307" w:rsidRPr="00B86307">
        <w:t xml:space="preserve"> </w:t>
      </w:r>
      <w:r>
        <w:t>(Дата обращения 10.06.2018)</w:t>
      </w:r>
    </w:p>
    <w:p w14:paraId="690D7422" w14:textId="77777777" w:rsidR="00305DB1" w:rsidRDefault="00305DB1" w:rsidP="00305DB1">
      <w:pPr>
        <w:pStyle w:val="a3"/>
        <w:numPr>
          <w:ilvl w:val="0"/>
          <w:numId w:val="6"/>
        </w:numPr>
      </w:pPr>
      <w:r w:rsidRPr="00305DB1">
        <w:rPr>
          <w:lang w:val="en-US"/>
        </w:rPr>
        <w:lastRenderedPageBreak/>
        <w:t>Maple Global Optimization Toolbox (</w:t>
      </w:r>
      <w:r>
        <w:t>заглавиесэкрана</w:t>
      </w:r>
      <w:r w:rsidRPr="00305DB1">
        <w:rPr>
          <w:lang w:val="en-US"/>
        </w:rPr>
        <w:t xml:space="preserve">). </w:t>
      </w:r>
      <w:r w:rsidRPr="00305DB1">
        <w:t>[</w:t>
      </w:r>
      <w:r>
        <w:t>Электорнный ресурс</w:t>
      </w:r>
      <w:r w:rsidRPr="00305DB1">
        <w:t xml:space="preserve">]. </w:t>
      </w:r>
      <w:r>
        <w:t xml:space="preserve">Режим доступа - </w:t>
      </w:r>
      <w:hyperlink r:id="rId25" w:history="1">
        <w:r w:rsidR="00F37104" w:rsidRPr="00A36C05">
          <w:rPr>
            <w:rStyle w:val="a5"/>
          </w:rPr>
          <w:t>https://www.maplesoft.com/products/toolboxes/globaloptimization/</w:t>
        </w:r>
      </w:hyperlink>
      <w:r w:rsidR="00F37104">
        <w:t xml:space="preserve"> (Дата обращения 10.06.2018)</w:t>
      </w:r>
    </w:p>
    <w:p w14:paraId="442D251A" w14:textId="77777777" w:rsidR="00AE564D" w:rsidRDefault="00AE564D" w:rsidP="00305DB1">
      <w:pPr>
        <w:pStyle w:val="a3"/>
        <w:numPr>
          <w:ilvl w:val="0"/>
          <w:numId w:val="6"/>
        </w:numPr>
        <w:rPr>
          <w:lang w:val="en-US"/>
        </w:rPr>
      </w:pPr>
      <w:r w:rsidRPr="00507C19">
        <w:rPr>
          <w:lang w:val="en-US"/>
        </w:rPr>
        <w:t>Practical genetic algorithms / Randy L. Haupt, Sue Ellen Haupt.—2nd ed.</w:t>
      </w:r>
      <w:bookmarkStart w:id="38" w:name="_GoBack"/>
      <w:bookmarkEnd w:id="38"/>
    </w:p>
    <w:p w14:paraId="12F52DBD" w14:textId="77777777" w:rsidR="00B86307" w:rsidRPr="00507C19" w:rsidRDefault="00B86307" w:rsidP="00B86307">
      <w:pPr>
        <w:pStyle w:val="a3"/>
        <w:numPr>
          <w:ilvl w:val="0"/>
          <w:numId w:val="6"/>
        </w:numPr>
        <w:rPr>
          <w:lang w:val="en-US"/>
        </w:rPr>
      </w:pPr>
      <w:bookmarkStart w:id="39" w:name="_Ref517290370"/>
      <w:r w:rsidRPr="00B86307">
        <w:rPr>
          <w:lang w:val="en-US"/>
        </w:rPr>
        <w:t>Sysoyev, A., Barkalov, K., Sovrasov, V., Lebedev, I., &amp; Gergel, V. (2017, September). Globalizer–A Parallel Software System for Solving Global Optimization Problems. In International Conference on Parallel Computing Technologies (pp. 492-499). Springer, Cham.</w:t>
      </w:r>
      <w:bookmarkEnd w:id="39"/>
    </w:p>
    <w:p w14:paraId="62E87696" w14:textId="77777777" w:rsidR="00305DB1" w:rsidRPr="00507C19" w:rsidRDefault="00305DB1" w:rsidP="00305DB1">
      <w:pPr>
        <w:pStyle w:val="a3"/>
        <w:ind w:left="360"/>
        <w:rPr>
          <w:lang w:val="en-US"/>
        </w:rPr>
      </w:pPr>
    </w:p>
    <w:p w14:paraId="0B1A4AE9" w14:textId="77777777" w:rsidR="00577198" w:rsidRPr="00507C19" w:rsidRDefault="00577198" w:rsidP="007560BE">
      <w:pPr>
        <w:rPr>
          <w:lang w:val="en-US"/>
        </w:rPr>
      </w:pPr>
    </w:p>
    <w:sectPr w:rsidR="00577198" w:rsidRPr="00507C19" w:rsidSect="00F755B7">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5C9C3" w14:textId="77777777" w:rsidR="00141967" w:rsidRDefault="00141967" w:rsidP="007560BE">
      <w:r>
        <w:separator/>
      </w:r>
    </w:p>
  </w:endnote>
  <w:endnote w:type="continuationSeparator" w:id="0">
    <w:p w14:paraId="2E802C4D" w14:textId="77777777" w:rsidR="00141967" w:rsidRDefault="00141967" w:rsidP="0075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565072"/>
      <w:docPartObj>
        <w:docPartGallery w:val="Page Numbers (Bottom of Page)"/>
        <w:docPartUnique/>
      </w:docPartObj>
    </w:sdtPr>
    <w:sdtEndPr/>
    <w:sdtContent>
      <w:p w14:paraId="7C8F7C13" w14:textId="5BB14C29" w:rsidR="00141967" w:rsidRDefault="00141967" w:rsidP="007560BE">
        <w:pPr>
          <w:pStyle w:val="a8"/>
        </w:pPr>
        <w:r>
          <w:fldChar w:fldCharType="begin"/>
        </w:r>
        <w:r>
          <w:instrText>PAGE   \* MERGEFORMAT</w:instrText>
        </w:r>
        <w:r>
          <w:fldChar w:fldCharType="separate"/>
        </w:r>
        <w:r w:rsidR="000D1FAE">
          <w:rPr>
            <w:noProof/>
          </w:rPr>
          <w:t>29</w:t>
        </w:r>
        <w:r>
          <w:fldChar w:fldCharType="end"/>
        </w:r>
      </w:p>
    </w:sdtContent>
  </w:sdt>
  <w:p w14:paraId="2797F2D1" w14:textId="77777777" w:rsidR="00141967" w:rsidRDefault="00141967" w:rsidP="007560B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34D01" w14:textId="77777777" w:rsidR="00141967" w:rsidRDefault="00141967" w:rsidP="007560BE">
      <w:r>
        <w:separator/>
      </w:r>
    </w:p>
  </w:footnote>
  <w:footnote w:type="continuationSeparator" w:id="0">
    <w:p w14:paraId="6097B015" w14:textId="77777777" w:rsidR="00141967" w:rsidRDefault="00141967" w:rsidP="007560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09D"/>
    <w:multiLevelType w:val="multilevel"/>
    <w:tmpl w:val="71DA259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ED2557"/>
    <w:multiLevelType w:val="hybridMultilevel"/>
    <w:tmpl w:val="42CA9B3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9A82A88"/>
    <w:multiLevelType w:val="multilevel"/>
    <w:tmpl w:val="BA2CA6DC"/>
    <w:lvl w:ilvl="0">
      <w:start w:val="1"/>
      <w:numFmt w:val="decimal"/>
      <w:lvlText w:val="%1."/>
      <w:lvlJc w:val="left"/>
      <w:pPr>
        <w:ind w:left="787" w:hanging="360"/>
      </w:pPr>
    </w:lvl>
    <w:lvl w:ilvl="1">
      <w:start w:val="1"/>
      <w:numFmt w:val="decimal"/>
      <w:isLgl/>
      <w:lvlText w:val="%1.%2."/>
      <w:lvlJc w:val="left"/>
      <w:pPr>
        <w:ind w:left="1288" w:hanging="720"/>
      </w:pPr>
      <w:rPr>
        <w:rFonts w:hint="default"/>
      </w:rPr>
    </w:lvl>
    <w:lvl w:ilvl="2">
      <w:start w:val="1"/>
      <w:numFmt w:val="decimal"/>
      <w:isLgl/>
      <w:lvlText w:val="%1.%2.%3."/>
      <w:lvlJc w:val="left"/>
      <w:pPr>
        <w:ind w:left="1147" w:hanging="720"/>
      </w:pPr>
      <w:rPr>
        <w:rFonts w:hint="default"/>
      </w:rPr>
    </w:lvl>
    <w:lvl w:ilvl="3">
      <w:start w:val="1"/>
      <w:numFmt w:val="decimal"/>
      <w:isLgl/>
      <w:lvlText w:val="%1.%2.%3.%4."/>
      <w:lvlJc w:val="left"/>
      <w:pPr>
        <w:ind w:left="1507" w:hanging="1080"/>
      </w:pPr>
      <w:rPr>
        <w:rFonts w:hint="default"/>
      </w:rPr>
    </w:lvl>
    <w:lvl w:ilvl="4">
      <w:start w:val="1"/>
      <w:numFmt w:val="decimal"/>
      <w:isLgl/>
      <w:lvlText w:val="%1.%2.%3.%4.%5."/>
      <w:lvlJc w:val="left"/>
      <w:pPr>
        <w:ind w:left="1867" w:hanging="1440"/>
      </w:pPr>
      <w:rPr>
        <w:rFonts w:hint="default"/>
      </w:rPr>
    </w:lvl>
    <w:lvl w:ilvl="5">
      <w:start w:val="1"/>
      <w:numFmt w:val="decimal"/>
      <w:isLgl/>
      <w:lvlText w:val="%1.%2.%3.%4.%5.%6."/>
      <w:lvlJc w:val="left"/>
      <w:pPr>
        <w:ind w:left="1867" w:hanging="1440"/>
      </w:pPr>
      <w:rPr>
        <w:rFonts w:hint="default"/>
      </w:rPr>
    </w:lvl>
    <w:lvl w:ilvl="6">
      <w:start w:val="1"/>
      <w:numFmt w:val="decimal"/>
      <w:isLgl/>
      <w:lvlText w:val="%1.%2.%3.%4.%5.%6.%7."/>
      <w:lvlJc w:val="left"/>
      <w:pPr>
        <w:ind w:left="2227" w:hanging="1800"/>
      </w:pPr>
      <w:rPr>
        <w:rFonts w:hint="default"/>
      </w:rPr>
    </w:lvl>
    <w:lvl w:ilvl="7">
      <w:start w:val="1"/>
      <w:numFmt w:val="decimal"/>
      <w:isLgl/>
      <w:lvlText w:val="%1.%2.%3.%4.%5.%6.%7.%8."/>
      <w:lvlJc w:val="left"/>
      <w:pPr>
        <w:ind w:left="2587" w:hanging="2160"/>
      </w:pPr>
      <w:rPr>
        <w:rFonts w:hint="default"/>
      </w:rPr>
    </w:lvl>
    <w:lvl w:ilvl="8">
      <w:start w:val="1"/>
      <w:numFmt w:val="decimal"/>
      <w:isLgl/>
      <w:lvlText w:val="%1.%2.%3.%4.%5.%6.%7.%8.%9."/>
      <w:lvlJc w:val="left"/>
      <w:pPr>
        <w:ind w:left="2587" w:hanging="2160"/>
      </w:pPr>
      <w:rPr>
        <w:rFonts w:hint="default"/>
      </w:rPr>
    </w:lvl>
  </w:abstractNum>
  <w:abstractNum w:abstractNumId="3" w15:restartNumberingAfterBreak="0">
    <w:nsid w:val="0B2A062B"/>
    <w:multiLevelType w:val="multilevel"/>
    <w:tmpl w:val="A7B0A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F077F3"/>
    <w:multiLevelType w:val="multilevel"/>
    <w:tmpl w:val="3ED00BF2"/>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2064" w:hanging="1080"/>
      </w:pPr>
      <w:rPr>
        <w:rFonts w:hint="default"/>
      </w:rPr>
    </w:lvl>
    <w:lvl w:ilvl="4">
      <w:start w:val="1"/>
      <w:numFmt w:val="decimal"/>
      <w:isLgl/>
      <w:lvlText w:val="%1.%2.%3.%4.%5."/>
      <w:lvlJc w:val="left"/>
      <w:pPr>
        <w:ind w:left="2632" w:hanging="144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408" w:hanging="1800"/>
      </w:pPr>
      <w:rPr>
        <w:rFonts w:hint="default"/>
      </w:rPr>
    </w:lvl>
    <w:lvl w:ilvl="7">
      <w:start w:val="1"/>
      <w:numFmt w:val="decimal"/>
      <w:isLgl/>
      <w:lvlText w:val="%1.%2.%3.%4.%5.%6.%7.%8."/>
      <w:lvlJc w:val="left"/>
      <w:pPr>
        <w:ind w:left="3976" w:hanging="2160"/>
      </w:pPr>
      <w:rPr>
        <w:rFonts w:hint="default"/>
      </w:rPr>
    </w:lvl>
    <w:lvl w:ilvl="8">
      <w:start w:val="1"/>
      <w:numFmt w:val="decimal"/>
      <w:isLgl/>
      <w:lvlText w:val="%1.%2.%3.%4.%5.%6.%7.%8.%9."/>
      <w:lvlJc w:val="left"/>
      <w:pPr>
        <w:ind w:left="4184" w:hanging="2160"/>
      </w:pPr>
      <w:rPr>
        <w:rFonts w:hint="default"/>
      </w:rPr>
    </w:lvl>
  </w:abstractNum>
  <w:abstractNum w:abstractNumId="5" w15:restartNumberingAfterBreak="0">
    <w:nsid w:val="10DA3B9F"/>
    <w:multiLevelType w:val="hybridMultilevel"/>
    <w:tmpl w:val="1BB42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F54B3"/>
    <w:multiLevelType w:val="hybridMultilevel"/>
    <w:tmpl w:val="511C0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886B75"/>
    <w:multiLevelType w:val="multilevel"/>
    <w:tmpl w:val="4C6E9822"/>
    <w:lvl w:ilvl="0">
      <w:start w:val="1"/>
      <w:numFmt w:val="decimal"/>
      <w:lvlText w:val="%1."/>
      <w:lvlJc w:val="left"/>
      <w:pPr>
        <w:ind w:left="360"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3144" w:hanging="144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4356" w:hanging="1800"/>
      </w:pPr>
      <w:rPr>
        <w:rFonts w:hint="default"/>
      </w:rPr>
    </w:lvl>
    <w:lvl w:ilvl="7">
      <w:start w:val="1"/>
      <w:numFmt w:val="decimal"/>
      <w:isLgl/>
      <w:lvlText w:val="%1.%2.%3.%4.%5.%6.%7.%8."/>
      <w:lvlJc w:val="left"/>
      <w:pPr>
        <w:ind w:left="5142" w:hanging="2160"/>
      </w:pPr>
      <w:rPr>
        <w:rFonts w:hint="default"/>
      </w:rPr>
    </w:lvl>
    <w:lvl w:ilvl="8">
      <w:start w:val="1"/>
      <w:numFmt w:val="decimal"/>
      <w:isLgl/>
      <w:lvlText w:val="%1.%2.%3.%4.%5.%6.%7.%8.%9."/>
      <w:lvlJc w:val="left"/>
      <w:pPr>
        <w:ind w:left="5568" w:hanging="2160"/>
      </w:pPr>
      <w:rPr>
        <w:rFonts w:hint="default"/>
      </w:rPr>
    </w:lvl>
  </w:abstractNum>
  <w:abstractNum w:abstractNumId="8" w15:restartNumberingAfterBreak="0">
    <w:nsid w:val="1A2E7F90"/>
    <w:multiLevelType w:val="multilevel"/>
    <w:tmpl w:val="A9C80E16"/>
    <w:lvl w:ilvl="0">
      <w:start w:val="1"/>
      <w:numFmt w:val="decimal"/>
      <w:lvlText w:val="%1."/>
      <w:lvlJc w:val="left"/>
      <w:pPr>
        <w:ind w:left="787" w:hanging="360"/>
      </w:pPr>
    </w:lvl>
    <w:lvl w:ilvl="1">
      <w:start w:val="1"/>
      <w:numFmt w:val="decimal"/>
      <w:isLgl/>
      <w:lvlText w:val="%1.%2."/>
      <w:lvlJc w:val="left"/>
      <w:pPr>
        <w:ind w:left="1147" w:hanging="720"/>
      </w:pPr>
      <w:rPr>
        <w:rFonts w:hint="default"/>
      </w:rPr>
    </w:lvl>
    <w:lvl w:ilvl="2">
      <w:start w:val="1"/>
      <w:numFmt w:val="decimal"/>
      <w:isLgl/>
      <w:lvlText w:val="%1.%2.%3."/>
      <w:lvlJc w:val="left"/>
      <w:pPr>
        <w:ind w:left="1147" w:hanging="720"/>
      </w:pPr>
      <w:rPr>
        <w:rFonts w:hint="default"/>
      </w:rPr>
    </w:lvl>
    <w:lvl w:ilvl="3">
      <w:start w:val="1"/>
      <w:numFmt w:val="decimal"/>
      <w:isLgl/>
      <w:lvlText w:val="%1.%2.%3.%4."/>
      <w:lvlJc w:val="left"/>
      <w:pPr>
        <w:ind w:left="1507" w:hanging="1080"/>
      </w:pPr>
      <w:rPr>
        <w:rFonts w:hint="default"/>
      </w:rPr>
    </w:lvl>
    <w:lvl w:ilvl="4">
      <w:start w:val="1"/>
      <w:numFmt w:val="decimal"/>
      <w:isLgl/>
      <w:lvlText w:val="%1.%2.%3.%4.%5."/>
      <w:lvlJc w:val="left"/>
      <w:pPr>
        <w:ind w:left="1867" w:hanging="1440"/>
      </w:pPr>
      <w:rPr>
        <w:rFonts w:hint="default"/>
      </w:rPr>
    </w:lvl>
    <w:lvl w:ilvl="5">
      <w:start w:val="1"/>
      <w:numFmt w:val="decimal"/>
      <w:isLgl/>
      <w:lvlText w:val="%1.%2.%3.%4.%5.%6."/>
      <w:lvlJc w:val="left"/>
      <w:pPr>
        <w:ind w:left="1867" w:hanging="1440"/>
      </w:pPr>
      <w:rPr>
        <w:rFonts w:hint="default"/>
      </w:rPr>
    </w:lvl>
    <w:lvl w:ilvl="6">
      <w:start w:val="1"/>
      <w:numFmt w:val="decimal"/>
      <w:isLgl/>
      <w:lvlText w:val="%1.%2.%3.%4.%5.%6.%7."/>
      <w:lvlJc w:val="left"/>
      <w:pPr>
        <w:ind w:left="2227" w:hanging="1800"/>
      </w:pPr>
      <w:rPr>
        <w:rFonts w:hint="default"/>
      </w:rPr>
    </w:lvl>
    <w:lvl w:ilvl="7">
      <w:start w:val="1"/>
      <w:numFmt w:val="decimal"/>
      <w:isLgl/>
      <w:lvlText w:val="%1.%2.%3.%4.%5.%6.%7.%8."/>
      <w:lvlJc w:val="left"/>
      <w:pPr>
        <w:ind w:left="2587" w:hanging="2160"/>
      </w:pPr>
      <w:rPr>
        <w:rFonts w:hint="default"/>
      </w:rPr>
    </w:lvl>
    <w:lvl w:ilvl="8">
      <w:start w:val="1"/>
      <w:numFmt w:val="decimal"/>
      <w:isLgl/>
      <w:lvlText w:val="%1.%2.%3.%4.%5.%6.%7.%8.%9."/>
      <w:lvlJc w:val="left"/>
      <w:pPr>
        <w:ind w:left="2587" w:hanging="2160"/>
      </w:pPr>
      <w:rPr>
        <w:rFonts w:hint="default"/>
      </w:rPr>
    </w:lvl>
  </w:abstractNum>
  <w:abstractNum w:abstractNumId="9" w15:restartNumberingAfterBreak="0">
    <w:nsid w:val="35205C74"/>
    <w:multiLevelType w:val="hybridMultilevel"/>
    <w:tmpl w:val="3FAAAE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E55F16"/>
    <w:multiLevelType w:val="hybridMultilevel"/>
    <w:tmpl w:val="45621C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944E55"/>
    <w:multiLevelType w:val="hybridMultilevel"/>
    <w:tmpl w:val="8E3E42E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F0D4CEC"/>
    <w:multiLevelType w:val="multilevel"/>
    <w:tmpl w:val="3ED00BF2"/>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2064" w:hanging="1080"/>
      </w:pPr>
      <w:rPr>
        <w:rFonts w:hint="default"/>
      </w:rPr>
    </w:lvl>
    <w:lvl w:ilvl="4">
      <w:start w:val="1"/>
      <w:numFmt w:val="decimal"/>
      <w:isLgl/>
      <w:lvlText w:val="%1.%2.%3.%4.%5."/>
      <w:lvlJc w:val="left"/>
      <w:pPr>
        <w:ind w:left="2632" w:hanging="144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408" w:hanging="1800"/>
      </w:pPr>
      <w:rPr>
        <w:rFonts w:hint="default"/>
      </w:rPr>
    </w:lvl>
    <w:lvl w:ilvl="7">
      <w:start w:val="1"/>
      <w:numFmt w:val="decimal"/>
      <w:isLgl/>
      <w:lvlText w:val="%1.%2.%3.%4.%5.%6.%7.%8."/>
      <w:lvlJc w:val="left"/>
      <w:pPr>
        <w:ind w:left="3976" w:hanging="2160"/>
      </w:pPr>
      <w:rPr>
        <w:rFonts w:hint="default"/>
      </w:rPr>
    </w:lvl>
    <w:lvl w:ilvl="8">
      <w:start w:val="1"/>
      <w:numFmt w:val="decimal"/>
      <w:isLgl/>
      <w:lvlText w:val="%1.%2.%3.%4.%5.%6.%7.%8.%9."/>
      <w:lvlJc w:val="left"/>
      <w:pPr>
        <w:ind w:left="4184" w:hanging="2160"/>
      </w:pPr>
      <w:rPr>
        <w:rFonts w:hint="default"/>
      </w:rPr>
    </w:lvl>
  </w:abstractNum>
  <w:abstractNum w:abstractNumId="13" w15:restartNumberingAfterBreak="0">
    <w:nsid w:val="6C153CFB"/>
    <w:multiLevelType w:val="hybridMultilevel"/>
    <w:tmpl w:val="580EA44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C681851"/>
    <w:multiLevelType w:val="multilevel"/>
    <w:tmpl w:val="B900BC4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0151C46"/>
    <w:multiLevelType w:val="hybridMultilevel"/>
    <w:tmpl w:val="C896DAF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72B608BD"/>
    <w:multiLevelType w:val="hybridMultilevel"/>
    <w:tmpl w:val="3FD432E4"/>
    <w:lvl w:ilvl="0" w:tplc="0419000F">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5"/>
  </w:num>
  <w:num w:numId="3">
    <w:abstractNumId w:val="6"/>
  </w:num>
  <w:num w:numId="4">
    <w:abstractNumId w:val="1"/>
  </w:num>
  <w:num w:numId="5">
    <w:abstractNumId w:val="7"/>
  </w:num>
  <w:num w:numId="6">
    <w:abstractNumId w:val="13"/>
  </w:num>
  <w:num w:numId="7">
    <w:abstractNumId w:val="9"/>
  </w:num>
  <w:num w:numId="8">
    <w:abstractNumId w:val="14"/>
  </w:num>
  <w:num w:numId="9">
    <w:abstractNumId w:val="8"/>
  </w:num>
  <w:num w:numId="10">
    <w:abstractNumId w:val="2"/>
  </w:num>
  <w:num w:numId="11">
    <w:abstractNumId w:val="0"/>
  </w:num>
  <w:num w:numId="12">
    <w:abstractNumId w:val="3"/>
  </w:num>
  <w:num w:numId="13">
    <w:abstractNumId w:val="5"/>
  </w:num>
  <w:num w:numId="14">
    <w:abstractNumId w:val="12"/>
  </w:num>
  <w:num w:numId="15">
    <w:abstractNumId w:val="16"/>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7E"/>
    <w:rsid w:val="00004775"/>
    <w:rsid w:val="00030CB8"/>
    <w:rsid w:val="00046A89"/>
    <w:rsid w:val="00062D11"/>
    <w:rsid w:val="00063E9C"/>
    <w:rsid w:val="00071A6F"/>
    <w:rsid w:val="00083EBE"/>
    <w:rsid w:val="000852A2"/>
    <w:rsid w:val="000932AE"/>
    <w:rsid w:val="000A3303"/>
    <w:rsid w:val="000A6F61"/>
    <w:rsid w:val="000B342D"/>
    <w:rsid w:val="000B51EC"/>
    <w:rsid w:val="000D1FAE"/>
    <w:rsid w:val="000F50DC"/>
    <w:rsid w:val="00104E09"/>
    <w:rsid w:val="00110DFD"/>
    <w:rsid w:val="00141967"/>
    <w:rsid w:val="00163B38"/>
    <w:rsid w:val="00171B79"/>
    <w:rsid w:val="00176176"/>
    <w:rsid w:val="001948E5"/>
    <w:rsid w:val="001A05D7"/>
    <w:rsid w:val="001A49F5"/>
    <w:rsid w:val="001C3441"/>
    <w:rsid w:val="00214875"/>
    <w:rsid w:val="00216C2C"/>
    <w:rsid w:val="00226DDA"/>
    <w:rsid w:val="0023725F"/>
    <w:rsid w:val="002477AB"/>
    <w:rsid w:val="00262C0B"/>
    <w:rsid w:val="002848AB"/>
    <w:rsid w:val="002A5ED8"/>
    <w:rsid w:val="002D14D2"/>
    <w:rsid w:val="002D2A84"/>
    <w:rsid w:val="002D6C43"/>
    <w:rsid w:val="002F3366"/>
    <w:rsid w:val="00305DB1"/>
    <w:rsid w:val="00313B45"/>
    <w:rsid w:val="00341635"/>
    <w:rsid w:val="00373514"/>
    <w:rsid w:val="00384D92"/>
    <w:rsid w:val="00391055"/>
    <w:rsid w:val="00394D57"/>
    <w:rsid w:val="00396F96"/>
    <w:rsid w:val="00397C37"/>
    <w:rsid w:val="003A5963"/>
    <w:rsid w:val="003A5F5A"/>
    <w:rsid w:val="003C19EA"/>
    <w:rsid w:val="003E2E6C"/>
    <w:rsid w:val="00415CD5"/>
    <w:rsid w:val="004373CA"/>
    <w:rsid w:val="0043793F"/>
    <w:rsid w:val="0044627D"/>
    <w:rsid w:val="00456E36"/>
    <w:rsid w:val="00494381"/>
    <w:rsid w:val="00496F48"/>
    <w:rsid w:val="004A3304"/>
    <w:rsid w:val="004A6C0E"/>
    <w:rsid w:val="004C6774"/>
    <w:rsid w:val="00507C19"/>
    <w:rsid w:val="00510E66"/>
    <w:rsid w:val="00511DB9"/>
    <w:rsid w:val="005129E7"/>
    <w:rsid w:val="00516ABA"/>
    <w:rsid w:val="00540376"/>
    <w:rsid w:val="00573739"/>
    <w:rsid w:val="00577198"/>
    <w:rsid w:val="00592BDD"/>
    <w:rsid w:val="005A1DA1"/>
    <w:rsid w:val="005A3D2E"/>
    <w:rsid w:val="005C68D6"/>
    <w:rsid w:val="005D6988"/>
    <w:rsid w:val="00650462"/>
    <w:rsid w:val="006518FC"/>
    <w:rsid w:val="006C1B67"/>
    <w:rsid w:val="006D458B"/>
    <w:rsid w:val="006E6F04"/>
    <w:rsid w:val="00714054"/>
    <w:rsid w:val="007560BE"/>
    <w:rsid w:val="007611F6"/>
    <w:rsid w:val="007635CB"/>
    <w:rsid w:val="00782BA7"/>
    <w:rsid w:val="007A0B89"/>
    <w:rsid w:val="007A1FB5"/>
    <w:rsid w:val="007B3819"/>
    <w:rsid w:val="007C1EA7"/>
    <w:rsid w:val="007D29B8"/>
    <w:rsid w:val="007E74BB"/>
    <w:rsid w:val="007F6CC4"/>
    <w:rsid w:val="007F7CE4"/>
    <w:rsid w:val="00804051"/>
    <w:rsid w:val="00816BFC"/>
    <w:rsid w:val="008237BE"/>
    <w:rsid w:val="00825A07"/>
    <w:rsid w:val="00837624"/>
    <w:rsid w:val="00850EA1"/>
    <w:rsid w:val="00857157"/>
    <w:rsid w:val="00867F56"/>
    <w:rsid w:val="0087445B"/>
    <w:rsid w:val="00874A77"/>
    <w:rsid w:val="0087740B"/>
    <w:rsid w:val="00884F21"/>
    <w:rsid w:val="00886754"/>
    <w:rsid w:val="0089059E"/>
    <w:rsid w:val="008945D2"/>
    <w:rsid w:val="008A50BD"/>
    <w:rsid w:val="008E2225"/>
    <w:rsid w:val="008E2C78"/>
    <w:rsid w:val="008F3304"/>
    <w:rsid w:val="008F4615"/>
    <w:rsid w:val="0090588A"/>
    <w:rsid w:val="0090597E"/>
    <w:rsid w:val="009067F4"/>
    <w:rsid w:val="009370B0"/>
    <w:rsid w:val="0094798F"/>
    <w:rsid w:val="00947CD7"/>
    <w:rsid w:val="00981FC7"/>
    <w:rsid w:val="00983BB9"/>
    <w:rsid w:val="009931E1"/>
    <w:rsid w:val="009E77E9"/>
    <w:rsid w:val="009F2E6C"/>
    <w:rsid w:val="00A15521"/>
    <w:rsid w:val="00A47A93"/>
    <w:rsid w:val="00A73B5C"/>
    <w:rsid w:val="00A81CE7"/>
    <w:rsid w:val="00A94E10"/>
    <w:rsid w:val="00AA2F46"/>
    <w:rsid w:val="00AB10B2"/>
    <w:rsid w:val="00AE564D"/>
    <w:rsid w:val="00AF5BBD"/>
    <w:rsid w:val="00B009A1"/>
    <w:rsid w:val="00B35E9D"/>
    <w:rsid w:val="00B368CF"/>
    <w:rsid w:val="00B86307"/>
    <w:rsid w:val="00BC3C48"/>
    <w:rsid w:val="00C31E45"/>
    <w:rsid w:val="00C850E1"/>
    <w:rsid w:val="00C94867"/>
    <w:rsid w:val="00CC3B47"/>
    <w:rsid w:val="00CE10A0"/>
    <w:rsid w:val="00CF291F"/>
    <w:rsid w:val="00CF64FD"/>
    <w:rsid w:val="00D22B4B"/>
    <w:rsid w:val="00D26BBE"/>
    <w:rsid w:val="00D61599"/>
    <w:rsid w:val="00D7265E"/>
    <w:rsid w:val="00DB3347"/>
    <w:rsid w:val="00DC2ED7"/>
    <w:rsid w:val="00DC5085"/>
    <w:rsid w:val="00DE393F"/>
    <w:rsid w:val="00DF6C34"/>
    <w:rsid w:val="00E01F36"/>
    <w:rsid w:val="00E079F3"/>
    <w:rsid w:val="00E1282B"/>
    <w:rsid w:val="00E1378B"/>
    <w:rsid w:val="00E4232A"/>
    <w:rsid w:val="00E453F4"/>
    <w:rsid w:val="00E463F9"/>
    <w:rsid w:val="00E51365"/>
    <w:rsid w:val="00E645AD"/>
    <w:rsid w:val="00E85D79"/>
    <w:rsid w:val="00EA42F4"/>
    <w:rsid w:val="00EF3D33"/>
    <w:rsid w:val="00EF4EB5"/>
    <w:rsid w:val="00F05DCB"/>
    <w:rsid w:val="00F275B3"/>
    <w:rsid w:val="00F37104"/>
    <w:rsid w:val="00F67A7C"/>
    <w:rsid w:val="00F70128"/>
    <w:rsid w:val="00F755B7"/>
    <w:rsid w:val="00FA1A62"/>
    <w:rsid w:val="00FD7B4A"/>
    <w:rsid w:val="00FE053D"/>
    <w:rsid w:val="00FE42F5"/>
    <w:rsid w:val="00FE60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03419A15"/>
  <w15:docId w15:val="{5978C3CC-8229-4416-9D51-C97E6B24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0BE"/>
    <w:pPr>
      <w:spacing w:line="360" w:lineRule="auto"/>
      <w:jc w:val="both"/>
    </w:pPr>
    <w:rPr>
      <w:rFonts w:ascii="Times New Roman" w:hAnsi="Times New Roman" w:cs="Times New Roman"/>
      <w:sz w:val="24"/>
      <w:szCs w:val="24"/>
    </w:rPr>
  </w:style>
  <w:style w:type="paragraph" w:styleId="1">
    <w:name w:val="heading 1"/>
    <w:basedOn w:val="a"/>
    <w:next w:val="a"/>
    <w:link w:val="10"/>
    <w:uiPriority w:val="9"/>
    <w:qFormat/>
    <w:rsid w:val="006D458B"/>
    <w:pPr>
      <w:outlineLvl w:val="0"/>
    </w:pPr>
    <w:rPr>
      <w:b/>
      <w:sz w:val="32"/>
    </w:rPr>
  </w:style>
  <w:style w:type="paragraph" w:styleId="2">
    <w:name w:val="heading 2"/>
    <w:basedOn w:val="a"/>
    <w:next w:val="a"/>
    <w:link w:val="20"/>
    <w:uiPriority w:val="9"/>
    <w:semiHidden/>
    <w:unhideWhenUsed/>
    <w:qFormat/>
    <w:rsid w:val="00FE6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458B"/>
    <w:rPr>
      <w:rFonts w:ascii="Times New Roman" w:hAnsi="Times New Roman" w:cs="Times New Roman"/>
      <w:b/>
      <w:sz w:val="32"/>
      <w:szCs w:val="24"/>
    </w:rPr>
  </w:style>
  <w:style w:type="paragraph" w:styleId="a3">
    <w:name w:val="List Paragraph"/>
    <w:basedOn w:val="a"/>
    <w:uiPriority w:val="34"/>
    <w:qFormat/>
    <w:rsid w:val="00867F56"/>
    <w:pPr>
      <w:ind w:left="720"/>
      <w:contextualSpacing/>
    </w:pPr>
  </w:style>
  <w:style w:type="paragraph" w:styleId="a4">
    <w:name w:val="caption"/>
    <w:basedOn w:val="a"/>
    <w:next w:val="a"/>
    <w:uiPriority w:val="35"/>
    <w:unhideWhenUsed/>
    <w:qFormat/>
    <w:rsid w:val="00171B79"/>
    <w:pPr>
      <w:spacing w:after="200" w:line="240" w:lineRule="auto"/>
    </w:pPr>
    <w:rPr>
      <w:i/>
      <w:iCs/>
      <w:color w:val="44546A" w:themeColor="text2"/>
      <w:sz w:val="18"/>
      <w:szCs w:val="18"/>
    </w:rPr>
  </w:style>
  <w:style w:type="character" w:styleId="a5">
    <w:name w:val="Hyperlink"/>
    <w:basedOn w:val="a0"/>
    <w:uiPriority w:val="99"/>
    <w:unhideWhenUsed/>
    <w:rsid w:val="00171B79"/>
    <w:rPr>
      <w:color w:val="0563C1" w:themeColor="hyperlink"/>
      <w:u w:val="single"/>
    </w:rPr>
  </w:style>
  <w:style w:type="paragraph" w:styleId="a6">
    <w:name w:val="header"/>
    <w:basedOn w:val="a"/>
    <w:link w:val="a7"/>
    <w:uiPriority w:val="99"/>
    <w:unhideWhenUsed/>
    <w:rsid w:val="00F755B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755B7"/>
    <w:rPr>
      <w:rFonts w:ascii="Times New Roman" w:hAnsi="Times New Roman"/>
      <w:sz w:val="24"/>
    </w:rPr>
  </w:style>
  <w:style w:type="paragraph" w:styleId="a8">
    <w:name w:val="footer"/>
    <w:basedOn w:val="a"/>
    <w:link w:val="a9"/>
    <w:uiPriority w:val="99"/>
    <w:unhideWhenUsed/>
    <w:rsid w:val="00F755B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755B7"/>
    <w:rPr>
      <w:rFonts w:ascii="Times New Roman" w:hAnsi="Times New Roman"/>
      <w:sz w:val="24"/>
    </w:rPr>
  </w:style>
  <w:style w:type="paragraph" w:styleId="aa">
    <w:name w:val="TOC Heading"/>
    <w:basedOn w:val="1"/>
    <w:next w:val="a"/>
    <w:uiPriority w:val="39"/>
    <w:unhideWhenUsed/>
    <w:qFormat/>
    <w:rsid w:val="00F755B7"/>
    <w:pPr>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F755B7"/>
    <w:pPr>
      <w:spacing w:after="100"/>
    </w:pPr>
  </w:style>
  <w:style w:type="paragraph" w:styleId="21">
    <w:name w:val="toc 2"/>
    <w:basedOn w:val="a"/>
    <w:next w:val="a"/>
    <w:autoRedefine/>
    <w:uiPriority w:val="39"/>
    <w:unhideWhenUsed/>
    <w:rsid w:val="00F755B7"/>
    <w:pPr>
      <w:spacing w:after="100"/>
      <w:ind w:left="240"/>
    </w:pPr>
  </w:style>
  <w:style w:type="paragraph" w:styleId="ab">
    <w:name w:val="Body Text"/>
    <w:basedOn w:val="a"/>
    <w:link w:val="ac"/>
    <w:unhideWhenUsed/>
    <w:qFormat/>
    <w:rsid w:val="00837624"/>
    <w:pPr>
      <w:spacing w:after="120"/>
      <w:ind w:firstLine="709"/>
    </w:pPr>
    <w:rPr>
      <w:rFonts w:asciiTheme="minorHAnsi" w:hAnsiTheme="minorHAnsi"/>
    </w:rPr>
  </w:style>
  <w:style w:type="character" w:customStyle="1" w:styleId="ac">
    <w:name w:val="Основной текст Знак"/>
    <w:basedOn w:val="a0"/>
    <w:link w:val="ab"/>
    <w:rsid w:val="00837624"/>
    <w:rPr>
      <w:sz w:val="24"/>
    </w:rPr>
  </w:style>
  <w:style w:type="character" w:styleId="ad">
    <w:name w:val="Placeholder Text"/>
    <w:basedOn w:val="a0"/>
    <w:uiPriority w:val="99"/>
    <w:semiHidden/>
    <w:rsid w:val="00884F21"/>
    <w:rPr>
      <w:color w:val="808080"/>
    </w:rPr>
  </w:style>
  <w:style w:type="paragraph" w:styleId="ae">
    <w:name w:val="Balloon Text"/>
    <w:basedOn w:val="a"/>
    <w:link w:val="af"/>
    <w:uiPriority w:val="99"/>
    <w:semiHidden/>
    <w:unhideWhenUsed/>
    <w:rsid w:val="003A596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3A5963"/>
    <w:rPr>
      <w:rFonts w:ascii="Tahoma" w:hAnsi="Tahoma" w:cs="Tahoma"/>
      <w:sz w:val="16"/>
      <w:szCs w:val="16"/>
    </w:rPr>
  </w:style>
  <w:style w:type="character" w:styleId="af0">
    <w:name w:val="annotation reference"/>
    <w:basedOn w:val="a0"/>
    <w:uiPriority w:val="99"/>
    <w:semiHidden/>
    <w:unhideWhenUsed/>
    <w:rsid w:val="00373514"/>
    <w:rPr>
      <w:sz w:val="16"/>
      <w:szCs w:val="16"/>
    </w:rPr>
  </w:style>
  <w:style w:type="paragraph" w:styleId="af1">
    <w:name w:val="annotation text"/>
    <w:basedOn w:val="a"/>
    <w:link w:val="af2"/>
    <w:uiPriority w:val="99"/>
    <w:semiHidden/>
    <w:unhideWhenUsed/>
    <w:rsid w:val="00373514"/>
    <w:pPr>
      <w:spacing w:line="240" w:lineRule="auto"/>
    </w:pPr>
    <w:rPr>
      <w:sz w:val="20"/>
      <w:szCs w:val="20"/>
    </w:rPr>
  </w:style>
  <w:style w:type="character" w:customStyle="1" w:styleId="af2">
    <w:name w:val="Текст примечания Знак"/>
    <w:basedOn w:val="a0"/>
    <w:link w:val="af1"/>
    <w:uiPriority w:val="99"/>
    <w:semiHidden/>
    <w:rsid w:val="00373514"/>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3514"/>
    <w:rPr>
      <w:b/>
      <w:bCs/>
    </w:rPr>
  </w:style>
  <w:style w:type="character" w:customStyle="1" w:styleId="af4">
    <w:name w:val="Тема примечания Знак"/>
    <w:basedOn w:val="af2"/>
    <w:link w:val="af3"/>
    <w:uiPriority w:val="99"/>
    <w:semiHidden/>
    <w:rsid w:val="00373514"/>
    <w:rPr>
      <w:rFonts w:ascii="Times New Roman" w:hAnsi="Times New Roman" w:cs="Times New Roman"/>
      <w:b/>
      <w:bCs/>
      <w:sz w:val="20"/>
      <w:szCs w:val="20"/>
    </w:rPr>
  </w:style>
  <w:style w:type="table" w:styleId="af5">
    <w:name w:val="Table Grid"/>
    <w:basedOn w:val="a1"/>
    <w:uiPriority w:val="39"/>
    <w:rsid w:val="00E85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E60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31158">
      <w:bodyDiv w:val="1"/>
      <w:marLeft w:val="0"/>
      <w:marRight w:val="0"/>
      <w:marTop w:val="0"/>
      <w:marBottom w:val="0"/>
      <w:divBdr>
        <w:top w:val="none" w:sz="0" w:space="0" w:color="auto"/>
        <w:left w:val="none" w:sz="0" w:space="0" w:color="auto"/>
        <w:bottom w:val="none" w:sz="0" w:space="0" w:color="auto"/>
        <w:right w:val="none" w:sz="0" w:space="0" w:color="auto"/>
      </w:divBdr>
    </w:div>
    <w:div w:id="531957977">
      <w:bodyDiv w:val="1"/>
      <w:marLeft w:val="0"/>
      <w:marRight w:val="0"/>
      <w:marTop w:val="0"/>
      <w:marBottom w:val="0"/>
      <w:divBdr>
        <w:top w:val="none" w:sz="0" w:space="0" w:color="auto"/>
        <w:left w:val="none" w:sz="0" w:space="0" w:color="auto"/>
        <w:bottom w:val="none" w:sz="0" w:space="0" w:color="auto"/>
        <w:right w:val="none" w:sz="0" w:space="0" w:color="auto"/>
      </w:divBdr>
    </w:div>
    <w:div w:id="1236088038">
      <w:bodyDiv w:val="1"/>
      <w:marLeft w:val="0"/>
      <w:marRight w:val="0"/>
      <w:marTop w:val="0"/>
      <w:marBottom w:val="0"/>
      <w:divBdr>
        <w:top w:val="none" w:sz="0" w:space="0" w:color="auto"/>
        <w:left w:val="none" w:sz="0" w:space="0" w:color="auto"/>
        <w:bottom w:val="none" w:sz="0" w:space="0" w:color="auto"/>
        <w:right w:val="none" w:sz="0" w:space="0" w:color="auto"/>
      </w:divBdr>
      <w:divsChild>
        <w:div w:id="12537925">
          <w:marLeft w:val="1800"/>
          <w:marRight w:val="0"/>
          <w:marTop w:val="96"/>
          <w:marBottom w:val="0"/>
          <w:divBdr>
            <w:top w:val="none" w:sz="0" w:space="0" w:color="auto"/>
            <w:left w:val="none" w:sz="0" w:space="0" w:color="auto"/>
            <w:bottom w:val="none" w:sz="0" w:space="0" w:color="auto"/>
            <w:right w:val="none" w:sz="0" w:space="0" w:color="auto"/>
          </w:divBdr>
        </w:div>
        <w:div w:id="856891697">
          <w:marLeft w:val="1166"/>
          <w:marRight w:val="0"/>
          <w:marTop w:val="115"/>
          <w:marBottom w:val="0"/>
          <w:divBdr>
            <w:top w:val="none" w:sz="0" w:space="0" w:color="auto"/>
            <w:left w:val="none" w:sz="0" w:space="0" w:color="auto"/>
            <w:bottom w:val="none" w:sz="0" w:space="0" w:color="auto"/>
            <w:right w:val="none" w:sz="0" w:space="0" w:color="auto"/>
          </w:divBdr>
        </w:div>
        <w:div w:id="1300651580">
          <w:marLeft w:val="1166"/>
          <w:marRight w:val="0"/>
          <w:marTop w:val="115"/>
          <w:marBottom w:val="0"/>
          <w:divBdr>
            <w:top w:val="none" w:sz="0" w:space="0" w:color="auto"/>
            <w:left w:val="none" w:sz="0" w:space="0" w:color="auto"/>
            <w:bottom w:val="none" w:sz="0" w:space="0" w:color="auto"/>
            <w:right w:val="none" w:sz="0" w:space="0" w:color="auto"/>
          </w:divBdr>
        </w:div>
        <w:div w:id="1348369885">
          <w:marLeft w:val="1800"/>
          <w:marRight w:val="0"/>
          <w:marTop w:val="96"/>
          <w:marBottom w:val="0"/>
          <w:divBdr>
            <w:top w:val="none" w:sz="0" w:space="0" w:color="auto"/>
            <w:left w:val="none" w:sz="0" w:space="0" w:color="auto"/>
            <w:bottom w:val="none" w:sz="0" w:space="0" w:color="auto"/>
            <w:right w:val="none" w:sz="0" w:space="0" w:color="auto"/>
          </w:divBdr>
        </w:div>
        <w:div w:id="1398019698">
          <w:marLeft w:val="1166"/>
          <w:marRight w:val="0"/>
          <w:marTop w:val="115"/>
          <w:marBottom w:val="0"/>
          <w:divBdr>
            <w:top w:val="none" w:sz="0" w:space="0" w:color="auto"/>
            <w:left w:val="none" w:sz="0" w:space="0" w:color="auto"/>
            <w:bottom w:val="none" w:sz="0" w:space="0" w:color="auto"/>
            <w:right w:val="none" w:sz="0" w:space="0" w:color="auto"/>
          </w:divBdr>
        </w:div>
        <w:div w:id="1618634199">
          <w:marLeft w:val="547"/>
          <w:marRight w:val="0"/>
          <w:marTop w:val="115"/>
          <w:marBottom w:val="0"/>
          <w:divBdr>
            <w:top w:val="none" w:sz="0" w:space="0" w:color="auto"/>
            <w:left w:val="none" w:sz="0" w:space="0" w:color="auto"/>
            <w:bottom w:val="none" w:sz="0" w:space="0" w:color="auto"/>
            <w:right w:val="none" w:sz="0" w:space="0" w:color="auto"/>
          </w:divBdr>
        </w:div>
      </w:divsChild>
    </w:div>
    <w:div w:id="1373654810">
      <w:bodyDiv w:val="1"/>
      <w:marLeft w:val="0"/>
      <w:marRight w:val="0"/>
      <w:marTop w:val="0"/>
      <w:marBottom w:val="0"/>
      <w:divBdr>
        <w:top w:val="none" w:sz="0" w:space="0" w:color="auto"/>
        <w:left w:val="none" w:sz="0" w:space="0" w:color="auto"/>
        <w:bottom w:val="none" w:sz="0" w:space="0" w:color="auto"/>
        <w:right w:val="none" w:sz="0" w:space="0" w:color="auto"/>
      </w:divBdr>
    </w:div>
    <w:div w:id="174044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moeaframework.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plesoft.com/products/toolboxes/globaloptimiz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tik.ee.ethz.ch/sop/pisa/publications/pisa_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athworks.com/products/global-optimiza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alglib.ne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www.ikvm.ne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793DA-EB77-4079-B11E-DEF16D94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6122</Words>
  <Characters>34896</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Pronina</dc:creator>
  <cp:keywords/>
  <dc:description/>
  <cp:lastModifiedBy>Maria Pronina</cp:lastModifiedBy>
  <cp:revision>3</cp:revision>
  <dcterms:created xsi:type="dcterms:W3CDTF">2018-06-25T17:52:00Z</dcterms:created>
  <dcterms:modified xsi:type="dcterms:W3CDTF">2018-06-25T17:53:00Z</dcterms:modified>
</cp:coreProperties>
</file>