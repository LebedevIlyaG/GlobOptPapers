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CF" w:rsidRDefault="00487ACF" w:rsidP="00487ACF"/>
    <w:p w:rsidR="00487ACF" w:rsidRPr="00E1378B" w:rsidRDefault="00487ACF" w:rsidP="00487ACF">
      <w:pPr>
        <w:jc w:val="center"/>
        <w:rPr>
          <w:rFonts w:eastAsia="Times New Roman"/>
          <w:sz w:val="28"/>
          <w:szCs w:val="28"/>
          <w:lang w:eastAsia="ru-RU"/>
        </w:rPr>
      </w:pPr>
      <w:bookmarkStart w:id="0" w:name="_Toc170447634"/>
      <w:r w:rsidRPr="00E1378B">
        <w:rPr>
          <w:rFonts w:eastAsia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487ACF" w:rsidRPr="00E1378B" w:rsidRDefault="00487ACF" w:rsidP="00487ACF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E1378B">
        <w:rPr>
          <w:rFonts w:eastAsia="Times New Roman"/>
          <w:sz w:val="28"/>
          <w:szCs w:val="28"/>
          <w:lang w:eastAsia="ru-RU"/>
        </w:rPr>
        <w:br/>
      </w:r>
      <w:r w:rsidRPr="00E1378B">
        <w:rPr>
          <w:rFonts w:eastAsia="Times New Roman"/>
          <w:b/>
          <w:sz w:val="28"/>
          <w:szCs w:val="28"/>
          <w:lang w:eastAsia="ru-RU"/>
        </w:rPr>
        <w:t xml:space="preserve">«Национальный исследовательский </w:t>
      </w:r>
      <w:r w:rsidRPr="00E1378B">
        <w:rPr>
          <w:rFonts w:eastAsia="Times New Roman"/>
          <w:b/>
          <w:sz w:val="28"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487ACF" w:rsidRPr="00E1378B" w:rsidRDefault="00487ACF" w:rsidP="00487ACF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b/>
          <w:sz w:val="28"/>
          <w:szCs w:val="28"/>
          <w:lang w:eastAsia="ru-RU"/>
        </w:rPr>
        <w:t>(ННГУ)</w:t>
      </w:r>
    </w:p>
    <w:p w:rsidR="00487ACF" w:rsidRPr="00E1378B" w:rsidRDefault="00487ACF" w:rsidP="00487ACF">
      <w:pPr>
        <w:spacing w:after="0" w:line="240" w:lineRule="auto"/>
        <w:jc w:val="left"/>
        <w:rPr>
          <w:rFonts w:eastAsia="Times New Roman"/>
          <w:lang w:eastAsia="ru-RU"/>
        </w:rPr>
      </w:pPr>
    </w:p>
    <w:p w:rsidR="00487ACF" w:rsidRPr="00E1378B" w:rsidRDefault="00487ACF" w:rsidP="00487ACF">
      <w:pPr>
        <w:spacing w:after="0" w:line="240" w:lineRule="auto"/>
        <w:jc w:val="left"/>
        <w:rPr>
          <w:rFonts w:eastAsia="Times New Roman"/>
          <w:lang w:eastAsia="ru-RU"/>
        </w:rPr>
      </w:pPr>
    </w:p>
    <w:p w:rsidR="00487ACF" w:rsidRPr="00E1378B" w:rsidRDefault="00487ACF" w:rsidP="00487ACF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1" w:name="_Toc170447635"/>
      <w:bookmarkEnd w:id="0"/>
      <w:r w:rsidRPr="00E1378B">
        <w:rPr>
          <w:rFonts w:eastAsia="Times New Roman"/>
          <w:b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487ACF" w:rsidRPr="00E1378B" w:rsidRDefault="00487ACF" w:rsidP="00487ACF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E1378B">
        <w:rPr>
          <w:rFonts w:eastAsia="Times New Roman"/>
          <w:b/>
          <w:sz w:val="28"/>
          <w:szCs w:val="28"/>
          <w:lang w:eastAsia="ru-RU"/>
        </w:rPr>
        <w:t xml:space="preserve">Кафедра: </w:t>
      </w:r>
      <w:bookmarkEnd w:id="1"/>
      <w:r>
        <w:rPr>
          <w:rFonts w:eastAsia="Times New Roman"/>
          <w:b/>
          <w:sz w:val="28"/>
          <w:szCs w:val="28"/>
          <w:lang w:eastAsia="ru-RU"/>
        </w:rPr>
        <w:t>Математического обеспечения ЭВМ и суперкомпьютерных технологий</w:t>
      </w:r>
    </w:p>
    <w:p w:rsidR="00487ACF" w:rsidRPr="00E1378B" w:rsidRDefault="00487ACF" w:rsidP="00487ACF">
      <w:pPr>
        <w:suppressAutoHyphens/>
        <w:spacing w:after="120" w:line="240" w:lineRule="auto"/>
        <w:ind w:firstLine="180"/>
        <w:rPr>
          <w:rFonts w:eastAsia="Times New Roman"/>
          <w:b/>
          <w:color w:val="FF0000"/>
          <w:sz w:val="28"/>
          <w:szCs w:val="28"/>
          <w:lang w:eastAsia="ar-SA"/>
        </w:rPr>
      </w:pP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Направление подготовки: «</w:t>
      </w:r>
      <w:r>
        <w:rPr>
          <w:rFonts w:eastAsia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E1378B">
        <w:rPr>
          <w:rFonts w:eastAsia="Times New Roman"/>
          <w:sz w:val="28"/>
          <w:szCs w:val="28"/>
          <w:lang w:eastAsia="ru-RU"/>
        </w:rPr>
        <w:t>»</w:t>
      </w: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Магистерская программа: «</w:t>
      </w:r>
      <w:r>
        <w:rPr>
          <w:rFonts w:eastAsia="Times New Roman"/>
          <w:sz w:val="28"/>
          <w:szCs w:val="28"/>
          <w:lang w:eastAsia="ru-RU"/>
        </w:rPr>
        <w:t>Инженерия Программного Обеспечения</w:t>
      </w:r>
      <w:r w:rsidRPr="00E1378B">
        <w:rPr>
          <w:rFonts w:eastAsia="Times New Roman"/>
          <w:sz w:val="28"/>
          <w:szCs w:val="28"/>
          <w:lang w:eastAsia="ru-RU"/>
        </w:rPr>
        <w:t>»</w:t>
      </w: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color w:val="FF0000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color w:val="FF0000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E1378B">
        <w:rPr>
          <w:rFonts w:eastAsia="Times New Roman"/>
          <w:b/>
          <w:sz w:val="36"/>
          <w:szCs w:val="36"/>
          <w:lang w:eastAsia="ru-RU"/>
        </w:rPr>
        <w:t>ОТЧЕТ</w:t>
      </w: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по производственной</w:t>
      </w:r>
      <w:ins w:id="2" w:author="Maria Pronina" w:date="2018-06-20T19:57:00Z">
        <w:r>
          <w:rPr>
            <w:rFonts w:eastAsia="Times New Roman"/>
            <w:sz w:val="28"/>
            <w:szCs w:val="28"/>
            <w:lang w:eastAsia="ru-RU"/>
          </w:rPr>
          <w:t xml:space="preserve"> </w:t>
        </w:r>
      </w:ins>
      <w:r w:rsidRPr="00E1378B">
        <w:rPr>
          <w:rFonts w:eastAsia="Times New Roman"/>
          <w:sz w:val="28"/>
          <w:szCs w:val="28"/>
          <w:lang w:eastAsia="ru-RU"/>
        </w:rPr>
        <w:t>практике</w:t>
      </w: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на тему:</w:t>
      </w: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b/>
          <w:sz w:val="32"/>
          <w:szCs w:val="32"/>
          <w:lang w:eastAsia="ru-RU"/>
        </w:rPr>
      </w:pPr>
      <w:r w:rsidRPr="00E1378B">
        <w:rPr>
          <w:rFonts w:eastAsia="Times New Roman"/>
          <w:b/>
          <w:sz w:val="32"/>
          <w:szCs w:val="32"/>
          <w:lang w:eastAsia="ru-RU"/>
        </w:rPr>
        <w:t>«</w:t>
      </w:r>
      <w:r w:rsidRPr="00FD7B4A">
        <w:rPr>
          <w:rFonts w:eastAsia="Times New Roman"/>
          <w:b/>
          <w:sz w:val="32"/>
          <w:szCs w:val="32"/>
          <w:lang w:eastAsia="ru-RU"/>
        </w:rPr>
        <w:t xml:space="preserve">Разработка системы Абсолют </w:t>
      </w:r>
      <w:r w:rsidRPr="00FD7B4A">
        <w:rPr>
          <w:rFonts w:eastAsia="Times New Roman"/>
          <w:b/>
          <w:sz w:val="32"/>
          <w:szCs w:val="32"/>
          <w:lang w:eastAsia="ru-RU"/>
        </w:rPr>
        <w:br/>
        <w:t>для многомерных задачах ГО и МКО</w:t>
      </w:r>
      <w:r w:rsidRPr="00E1378B">
        <w:rPr>
          <w:rFonts w:eastAsia="Times New Roman"/>
          <w:b/>
          <w:sz w:val="32"/>
          <w:szCs w:val="32"/>
          <w:lang w:eastAsia="ru-RU"/>
        </w:rPr>
        <w:t>»</w:t>
      </w:r>
    </w:p>
    <w:p w:rsidR="00487ACF" w:rsidRPr="00E1378B" w:rsidRDefault="00487ACF" w:rsidP="00487ACF">
      <w:pPr>
        <w:spacing w:after="0" w:line="240" w:lineRule="auto"/>
        <w:ind w:firstLine="180"/>
        <w:rPr>
          <w:rFonts w:eastAsia="Times New Roman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firstLine="180"/>
        <w:rPr>
          <w:rFonts w:eastAsia="Times New Roman"/>
          <w:color w:val="FF0000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firstLine="180"/>
        <w:rPr>
          <w:rFonts w:eastAsia="Times New Roman"/>
          <w:color w:val="FF0000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left="4678"/>
        <w:rPr>
          <w:rFonts w:eastAsia="Times New Roman"/>
          <w:sz w:val="28"/>
          <w:szCs w:val="28"/>
          <w:lang w:eastAsia="ru-RU"/>
        </w:rPr>
      </w:pPr>
      <w:bookmarkStart w:id="3" w:name="_Toc167893364"/>
    </w:p>
    <w:p w:rsidR="00487ACF" w:rsidRPr="00E1378B" w:rsidRDefault="00487ACF" w:rsidP="00487ACF">
      <w:pPr>
        <w:spacing w:after="0" w:line="240" w:lineRule="auto"/>
        <w:ind w:left="4678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b/>
          <w:bCs/>
          <w:sz w:val="28"/>
          <w:szCs w:val="28"/>
          <w:lang w:eastAsia="ru-RU"/>
        </w:rPr>
        <w:t>Выполнил(а):</w:t>
      </w:r>
      <w:bookmarkEnd w:id="3"/>
      <w:r w:rsidRPr="00E1378B">
        <w:rPr>
          <w:rFonts w:eastAsia="Times New Roman"/>
          <w:bCs/>
          <w:sz w:val="28"/>
          <w:szCs w:val="28"/>
          <w:lang w:eastAsia="ru-RU"/>
        </w:rPr>
        <w:t>с</w:t>
      </w:r>
      <w:r w:rsidRPr="00E1378B">
        <w:rPr>
          <w:rFonts w:eastAsia="Times New Roman"/>
          <w:sz w:val="28"/>
          <w:szCs w:val="28"/>
          <w:lang w:eastAsia="ru-RU"/>
        </w:rPr>
        <w:t xml:space="preserve">тудент(ка) группы </w:t>
      </w:r>
      <w:r w:rsidR="00AE6F90">
        <w:rPr>
          <w:rFonts w:eastAsia="Times New Roman"/>
          <w:sz w:val="28"/>
          <w:szCs w:val="28"/>
          <w:lang w:eastAsia="ru-RU"/>
        </w:rPr>
        <w:t>381706-1</w:t>
      </w:r>
      <w:r>
        <w:rPr>
          <w:rFonts w:eastAsia="Times New Roman"/>
          <w:sz w:val="28"/>
          <w:szCs w:val="28"/>
          <w:lang w:eastAsia="ru-RU"/>
        </w:rPr>
        <w:t>м</w:t>
      </w:r>
    </w:p>
    <w:p w:rsidR="00487ACF" w:rsidRPr="00E1378B" w:rsidRDefault="00487ACF" w:rsidP="00487ACF">
      <w:pPr>
        <w:spacing w:after="0" w:line="240" w:lineRule="auto"/>
        <w:ind w:left="4678"/>
        <w:jc w:val="right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____________________</w:t>
      </w:r>
      <w:r>
        <w:rPr>
          <w:rFonts w:eastAsia="Times New Roman"/>
          <w:sz w:val="28"/>
          <w:szCs w:val="28"/>
          <w:lang w:eastAsia="ru-RU"/>
        </w:rPr>
        <w:t>Пронина М.В.</w:t>
      </w:r>
    </w:p>
    <w:p w:rsidR="00487ACF" w:rsidRPr="00E1378B" w:rsidRDefault="00487ACF" w:rsidP="00487ACF">
      <w:pPr>
        <w:tabs>
          <w:tab w:val="left" w:pos="3261"/>
        </w:tabs>
        <w:spacing w:after="0" w:line="240" w:lineRule="auto"/>
        <w:ind w:left="4678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Подпись</w:t>
      </w:r>
    </w:p>
    <w:p w:rsidR="00487ACF" w:rsidRPr="00E1378B" w:rsidRDefault="00487ACF" w:rsidP="00487ACF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left="4678"/>
        <w:rPr>
          <w:rFonts w:eastAsia="Times New Roman"/>
          <w:b/>
          <w:bCs/>
          <w:sz w:val="28"/>
          <w:szCs w:val="28"/>
          <w:lang w:eastAsia="ru-RU"/>
        </w:rPr>
      </w:pPr>
      <w:bookmarkStart w:id="4" w:name="_Toc167893365"/>
      <w:r w:rsidRPr="00E1378B">
        <w:rPr>
          <w:rFonts w:eastAsia="Times New Roman"/>
          <w:b/>
          <w:bCs/>
          <w:sz w:val="28"/>
          <w:szCs w:val="28"/>
          <w:lang w:eastAsia="ru-RU"/>
        </w:rPr>
        <w:t>Научный руководитель:</w:t>
      </w:r>
      <w:bookmarkEnd w:id="4"/>
    </w:p>
    <w:p w:rsidR="00487ACF" w:rsidRPr="00E1378B" w:rsidRDefault="00487ACF" w:rsidP="00487ACF">
      <w:pPr>
        <w:spacing w:after="0" w:line="240" w:lineRule="auto"/>
        <w:ind w:left="4678"/>
        <w:jc w:val="lef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Ассистент кафедры МОСТ</w:t>
      </w:r>
    </w:p>
    <w:p w:rsidR="00487ACF" w:rsidRPr="00E1378B" w:rsidRDefault="00487ACF" w:rsidP="00487ACF">
      <w:pPr>
        <w:tabs>
          <w:tab w:val="left" w:pos="3261"/>
        </w:tabs>
        <w:spacing w:after="0" w:line="240" w:lineRule="auto"/>
        <w:ind w:left="4678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__</w:t>
      </w:r>
      <w:r w:rsidRPr="00E1378B">
        <w:rPr>
          <w:rFonts w:eastAsia="Times New Roman"/>
          <w:sz w:val="28"/>
          <w:szCs w:val="28"/>
          <w:lang w:eastAsia="ru-RU"/>
        </w:rPr>
        <w:t>____________________</w:t>
      </w:r>
      <w:r>
        <w:rPr>
          <w:rFonts w:eastAsia="Times New Roman"/>
          <w:sz w:val="28"/>
          <w:szCs w:val="28"/>
          <w:lang w:eastAsia="ru-RU"/>
        </w:rPr>
        <w:t>Козинов Е.А.</w:t>
      </w:r>
    </w:p>
    <w:p w:rsidR="00487ACF" w:rsidRPr="00E1378B" w:rsidRDefault="00487ACF" w:rsidP="00487ACF">
      <w:pPr>
        <w:tabs>
          <w:tab w:val="left" w:pos="3261"/>
        </w:tabs>
        <w:spacing w:after="0" w:line="240" w:lineRule="auto"/>
        <w:ind w:left="4678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Подпись</w:t>
      </w:r>
    </w:p>
    <w:p w:rsidR="00487ACF" w:rsidRPr="00E1378B" w:rsidRDefault="00487ACF" w:rsidP="00487ACF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sz w:val="28"/>
          <w:szCs w:val="28"/>
          <w:lang w:eastAsia="ru-RU"/>
        </w:rPr>
      </w:pPr>
    </w:p>
    <w:p w:rsidR="00487ACF" w:rsidRPr="00E1378B" w:rsidRDefault="00487ACF" w:rsidP="00487ACF">
      <w:pPr>
        <w:spacing w:after="0" w:line="240" w:lineRule="auto"/>
        <w:ind w:firstLine="180"/>
        <w:jc w:val="center"/>
        <w:rPr>
          <w:rFonts w:eastAsia="Times New Roman"/>
          <w:sz w:val="28"/>
          <w:szCs w:val="28"/>
          <w:lang w:eastAsia="ru-RU"/>
        </w:rPr>
      </w:pPr>
      <w:r w:rsidRPr="00E1378B">
        <w:rPr>
          <w:rFonts w:eastAsia="Times New Roman"/>
          <w:sz w:val="28"/>
          <w:szCs w:val="28"/>
          <w:lang w:eastAsia="ru-RU"/>
        </w:rPr>
        <w:t>Нижний Новгород</w:t>
      </w:r>
      <w:r w:rsidRPr="00E1378B">
        <w:rPr>
          <w:rFonts w:eastAsia="Times New Roman"/>
          <w:sz w:val="28"/>
          <w:szCs w:val="28"/>
          <w:lang w:eastAsia="ru-RU"/>
        </w:rPr>
        <w:br/>
        <w:t>20</w:t>
      </w:r>
      <w:r>
        <w:rPr>
          <w:rFonts w:eastAsia="Times New Roman"/>
          <w:sz w:val="28"/>
          <w:szCs w:val="28"/>
          <w:lang w:eastAsia="ru-RU"/>
        </w:rPr>
        <w:t>18</w:t>
      </w:r>
    </w:p>
    <w:p w:rsidR="00487ACF" w:rsidRDefault="00487ACF" w:rsidP="00487ACF"/>
    <w:sdt>
      <w:sdtPr>
        <w:id w:val="-84840129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7ACF" w:rsidRPr="00CE10A0" w:rsidRDefault="00487ACF" w:rsidP="00487ACF">
          <w:pPr>
            <w:rPr>
              <w:rStyle w:val="10"/>
            </w:rPr>
          </w:pPr>
          <w:r w:rsidRPr="00CE10A0">
            <w:rPr>
              <w:rStyle w:val="10"/>
            </w:rPr>
            <w:t>Содержание</w:t>
          </w:r>
        </w:p>
        <w:p w:rsidR="008E7ED7" w:rsidRDefault="00487A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755B7">
            <w:fldChar w:fldCharType="begin"/>
          </w:r>
          <w:r w:rsidRPr="00F755B7">
            <w:instrText xml:space="preserve"> TOC \o "1-3" \h \z \u </w:instrText>
          </w:r>
          <w:r w:rsidRPr="00F755B7">
            <w:fldChar w:fldCharType="separate"/>
          </w:r>
          <w:bookmarkStart w:id="5" w:name="_GoBack"/>
          <w:bookmarkEnd w:id="5"/>
          <w:r w:rsidR="008E7ED7" w:rsidRPr="002278BE">
            <w:rPr>
              <w:rStyle w:val="a5"/>
              <w:noProof/>
            </w:rPr>
            <w:fldChar w:fldCharType="begin"/>
          </w:r>
          <w:r w:rsidR="008E7ED7" w:rsidRPr="002278BE">
            <w:rPr>
              <w:rStyle w:val="a5"/>
              <w:noProof/>
            </w:rPr>
            <w:instrText xml:space="preserve"> </w:instrText>
          </w:r>
          <w:r w:rsidR="008E7ED7">
            <w:rPr>
              <w:noProof/>
            </w:rPr>
            <w:instrText>HYPERLINK \l "_Toc533447345"</w:instrText>
          </w:r>
          <w:r w:rsidR="008E7ED7" w:rsidRPr="002278BE">
            <w:rPr>
              <w:rStyle w:val="a5"/>
              <w:noProof/>
            </w:rPr>
            <w:instrText xml:space="preserve"> </w:instrText>
          </w:r>
          <w:r w:rsidR="008E7ED7" w:rsidRPr="002278BE">
            <w:rPr>
              <w:rStyle w:val="a5"/>
              <w:noProof/>
            </w:rPr>
          </w:r>
          <w:r w:rsidR="008E7ED7" w:rsidRPr="002278BE">
            <w:rPr>
              <w:rStyle w:val="a5"/>
              <w:noProof/>
            </w:rPr>
            <w:fldChar w:fldCharType="separate"/>
          </w:r>
          <w:r w:rsidR="008E7ED7" w:rsidRPr="002278BE">
            <w:rPr>
              <w:rStyle w:val="a5"/>
              <w:noProof/>
            </w:rPr>
            <w:t>Введение</w:t>
          </w:r>
          <w:r w:rsidR="008E7ED7">
            <w:rPr>
              <w:noProof/>
              <w:webHidden/>
            </w:rPr>
            <w:tab/>
          </w:r>
          <w:r w:rsidR="008E7ED7">
            <w:rPr>
              <w:noProof/>
              <w:webHidden/>
            </w:rPr>
            <w:fldChar w:fldCharType="begin"/>
          </w:r>
          <w:r w:rsidR="008E7ED7">
            <w:rPr>
              <w:noProof/>
              <w:webHidden/>
            </w:rPr>
            <w:instrText xml:space="preserve"> PAGEREF _Toc533447345 \h </w:instrText>
          </w:r>
          <w:r w:rsidR="008E7ED7">
            <w:rPr>
              <w:noProof/>
              <w:webHidden/>
            </w:rPr>
          </w:r>
          <w:r w:rsidR="008E7ED7">
            <w:rPr>
              <w:noProof/>
              <w:webHidden/>
            </w:rPr>
            <w:fldChar w:fldCharType="separate"/>
          </w:r>
          <w:r w:rsidR="008E7ED7">
            <w:rPr>
              <w:noProof/>
              <w:webHidden/>
            </w:rPr>
            <w:t>3</w:t>
          </w:r>
          <w:r w:rsidR="008E7ED7">
            <w:rPr>
              <w:noProof/>
              <w:webHidden/>
            </w:rPr>
            <w:fldChar w:fldCharType="end"/>
          </w:r>
          <w:r w:rsidR="008E7ED7" w:rsidRPr="002278BE">
            <w:rPr>
              <w:rStyle w:val="a5"/>
              <w:noProof/>
            </w:rPr>
            <w:fldChar w:fldCharType="end"/>
          </w:r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46" w:history="1">
            <w:r w:rsidRPr="002278BE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47" w:history="1">
            <w:r w:rsidRPr="002278BE">
              <w:rPr>
                <w:rStyle w:val="a5"/>
                <w:noProof/>
              </w:rPr>
              <w:t>1.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48" w:history="1">
            <w:r w:rsidRPr="002278BE">
              <w:rPr>
                <w:rStyle w:val="a5"/>
                <w:noProof/>
              </w:rPr>
              <w:t>1.1. Постановка задачи оптимизации с нелинейными ограничениями и несколькими критериями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49" w:history="1">
            <w:r w:rsidRPr="002278BE">
              <w:rPr>
                <w:rStyle w:val="a5"/>
                <w:noProof/>
              </w:rPr>
              <w:t>1.2. Численный метод математического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0" w:history="1">
            <w:r w:rsidRPr="002278BE">
              <w:rPr>
                <w:rStyle w:val="a5"/>
                <w:noProof/>
              </w:rPr>
              <w:t>2. Архитектура программного комплекса Абсолют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1" w:history="1">
            <w:r w:rsidRPr="002278BE">
              <w:rPr>
                <w:rStyle w:val="a5"/>
                <w:noProof/>
              </w:rPr>
              <w:t>3. Внедрение многокритериальных задач в программный комплекс «Абсолют»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2" w:history="1">
            <w:r w:rsidRPr="002278BE">
              <w:rPr>
                <w:rStyle w:val="a5"/>
                <w:noProof/>
              </w:rPr>
              <w:t>3.1. Представление задачи многокритериальной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3" w:history="1">
            <w:r w:rsidRPr="002278BE">
              <w:rPr>
                <w:rStyle w:val="a5"/>
                <w:noProof/>
                <w:lang w:val="en-US"/>
              </w:rPr>
              <w:t xml:space="preserve">3.2. </w:t>
            </w:r>
            <w:r w:rsidRPr="002278BE">
              <w:rPr>
                <w:rStyle w:val="a5"/>
                <w:noProof/>
              </w:rPr>
              <w:t>Интеграция</w:t>
            </w:r>
            <w:r w:rsidRPr="002278BE">
              <w:rPr>
                <w:rStyle w:val="a5"/>
                <w:noProof/>
                <w:lang w:val="en-US"/>
              </w:rPr>
              <w:t xml:space="preserve"> </w:t>
            </w:r>
            <w:r w:rsidRPr="002278BE">
              <w:rPr>
                <w:rStyle w:val="a5"/>
                <w:noProof/>
              </w:rPr>
              <w:t>с</w:t>
            </w:r>
            <w:r w:rsidRPr="002278BE">
              <w:rPr>
                <w:rStyle w:val="a5"/>
                <w:noProof/>
                <w:lang w:val="en-US"/>
              </w:rPr>
              <w:t xml:space="preserve"> </w:t>
            </w:r>
            <w:r w:rsidRPr="002278BE">
              <w:rPr>
                <w:rStyle w:val="a5"/>
                <w:noProof/>
              </w:rPr>
              <w:t>системой</w:t>
            </w:r>
            <w:r w:rsidRPr="002278BE">
              <w:rPr>
                <w:rStyle w:val="a5"/>
                <w:noProof/>
                <w:lang w:val="en-US"/>
              </w:rPr>
              <w:t xml:space="preserve"> Globalizer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4" w:history="1">
            <w:r w:rsidRPr="002278BE">
              <w:rPr>
                <w:rStyle w:val="a5"/>
                <w:noProof/>
              </w:rPr>
              <w:t>4. Клиентское приложение для программного комплекса «Абсолют»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5" w:history="1">
            <w:r w:rsidRPr="002278BE">
              <w:rPr>
                <w:rStyle w:val="a5"/>
                <w:noProof/>
              </w:rPr>
              <w:t>4.1. Стратегия смены технологии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6" w:history="1">
            <w:r w:rsidRPr="002278BE">
              <w:rPr>
                <w:rStyle w:val="a5"/>
                <w:noProof/>
              </w:rPr>
              <w:t xml:space="preserve">4.2. Реализация приложения на технологии </w:t>
            </w:r>
            <w:r w:rsidRPr="002278BE">
              <w:rPr>
                <w:rStyle w:val="a5"/>
                <w:noProof/>
                <w:lang w:val="en-US"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7" w:history="1">
            <w:r w:rsidRPr="002278B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8" w:history="1">
            <w:r w:rsidRPr="002278BE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D7" w:rsidRDefault="008E7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3447359" w:history="1">
            <w:r w:rsidRPr="002278BE">
              <w:rPr>
                <w:rStyle w:val="a5"/>
                <w:noProof/>
              </w:rPr>
              <w:t>Приложение</w:t>
            </w:r>
            <w:r w:rsidRPr="002278BE">
              <w:rPr>
                <w:rStyle w:val="a5"/>
                <w:noProof/>
                <w:lang w:val="en-US"/>
              </w:rPr>
              <w:t xml:space="preserve"> 1</w:t>
            </w:r>
            <w:r w:rsidRPr="002278BE">
              <w:rPr>
                <w:rStyle w:val="a5"/>
                <w:noProof/>
              </w:rPr>
              <w:t xml:space="preserve">. Класс </w:t>
            </w:r>
            <w:r w:rsidRPr="002278BE">
              <w:rPr>
                <w:rStyle w:val="a5"/>
                <w:noProof/>
                <w:lang w:val="en-US"/>
              </w:rPr>
              <w:t>ExaminMcoAlg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ACF" w:rsidRDefault="00487ACF" w:rsidP="00487ACF">
          <w:r w:rsidRPr="00F755B7">
            <w:fldChar w:fldCharType="end"/>
          </w:r>
        </w:p>
      </w:sdtContent>
    </w:sdt>
    <w:p w:rsidR="00487ACF" w:rsidRDefault="00487ACF" w:rsidP="00487ACF"/>
    <w:p w:rsidR="00487ACF" w:rsidRDefault="00487ACF" w:rsidP="00487ACF"/>
    <w:p w:rsidR="00487ACF" w:rsidRDefault="00487ACF" w:rsidP="00487ACF">
      <w:pPr>
        <w:pStyle w:val="1"/>
      </w:pPr>
    </w:p>
    <w:p w:rsidR="00487ACF" w:rsidRDefault="00487ACF" w:rsidP="00487ACF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487ACF" w:rsidRPr="0087445B" w:rsidRDefault="00487ACF" w:rsidP="00487ACF">
      <w:pPr>
        <w:pStyle w:val="1"/>
      </w:pPr>
      <w:bookmarkStart w:id="6" w:name="_Toc533447345"/>
      <w:r>
        <w:lastRenderedPageBreak/>
        <w:t>В</w:t>
      </w:r>
      <w:r w:rsidRPr="0087445B">
        <w:t>ведение</w:t>
      </w:r>
      <w:bookmarkEnd w:id="6"/>
    </w:p>
    <w:p w:rsidR="00487ACF" w:rsidRDefault="00487ACF" w:rsidP="00487ACF"/>
    <w:p w:rsidR="00487ACF" w:rsidRPr="00074AD0" w:rsidRDefault="00487ACF" w:rsidP="00487ACF">
      <w:r w:rsidRPr="00074AD0">
        <w:t xml:space="preserve">Сейчас существует много задач, которые требуют применения сложных вычислений и суперкомпьютерных технологий. Одним из таких ресурсоемких методов является глобальная оптимизация, применяемая для решения задач в механике, экономике, проектировании инженерных сооружений. Применение глобальной оптимизации позволяет найти такие параметры систем различных типов, которые позволяет достичь требуемых значений каких-либо характеристик, например, сейсмоустойчивости задания или веса конструкции. </w:t>
      </w:r>
    </w:p>
    <w:p w:rsidR="00487ACF" w:rsidRPr="00573739" w:rsidRDefault="00487ACF" w:rsidP="00487ACF">
      <w:r w:rsidRPr="008945D2">
        <w:t>Цель задачи глобальная оптимизации (ГО) состоит в нахождении экстремума целевой функции с минимальным значением</w:t>
      </w:r>
      <w:r w:rsidRPr="00074AD0">
        <w:t xml:space="preserve"> в некоторой области конечномерного векторного пространства, ограниченной набором неравенств. Сейчас разработано множество алгоритмов глобального поиска, например, метод Пиявского [1], генетические алгоритмы и их разновидности</w:t>
      </w:r>
      <w:r>
        <w:t xml:space="preserve"> </w:t>
      </w:r>
      <w:r w:rsidRPr="00226DDA">
        <w:t>[</w:t>
      </w:r>
      <w:r w:rsidRPr="00AE564D">
        <w:t>12</w:t>
      </w:r>
      <w:r w:rsidRPr="00226DDA">
        <w:t>]</w:t>
      </w:r>
      <w:r w:rsidRPr="00074AD0">
        <w:t>, информационно-ст</w:t>
      </w:r>
      <w:r>
        <w:t>атистический метод Стронгина [</w:t>
      </w:r>
      <w:r>
        <w:fldChar w:fldCharType="begin"/>
      </w:r>
      <w:r>
        <w:instrText xml:space="preserve"> REF _Ref516843607 \r \h </w:instrText>
      </w:r>
      <w:r>
        <w:fldChar w:fldCharType="separate"/>
      </w:r>
      <w:r>
        <w:t>2</w:t>
      </w:r>
      <w:r>
        <w:fldChar w:fldCharType="end"/>
      </w:r>
      <w:r>
        <w:t>,</w:t>
      </w:r>
      <w:r w:rsidRPr="00074AD0">
        <w:t xml:space="preserve">3]. Многие из них обладают различными наборами параметров и следуют разным стратегиям поиска, но все они достаточно сложны и требуют тщательного изучения перед их практическим использованием. </w:t>
      </w:r>
    </w:p>
    <w:p w:rsidR="00487ACF" w:rsidRDefault="00487ACF" w:rsidP="00487ACF">
      <w:r w:rsidRPr="00074AD0">
        <w:t xml:space="preserve">Для помощи в изучении алгоритмов глобальной оптимизации </w:t>
      </w:r>
      <w:r>
        <w:t>разрабатывается программный комплекс</w:t>
      </w:r>
      <w:r w:rsidRPr="00074AD0">
        <w:t xml:space="preserve"> Абсолют</w:t>
      </w:r>
      <w:r>
        <w:t xml:space="preserve"> предназначенный для изучения процесса оптимизации и проведения </w:t>
      </w:r>
      <w:r w:rsidRPr="00074AD0">
        <w:t>вычислительных</w:t>
      </w:r>
      <w:r>
        <w:t xml:space="preserve"> экспериментов</w:t>
      </w:r>
      <w:r w:rsidRPr="00074AD0">
        <w:t xml:space="preserve"> для лучшего понимания сфер применения тех или иных алгоритмов</w:t>
      </w:r>
      <w:r>
        <w:t>. Разработка подобных учебных</w:t>
      </w:r>
      <w:r w:rsidRPr="00074AD0">
        <w:t xml:space="preserve"> комплекс</w:t>
      </w:r>
      <w:r>
        <w:t>ов</w:t>
      </w:r>
      <w:r w:rsidRPr="00074AD0">
        <w:t xml:space="preserve"> актуальн</w:t>
      </w:r>
      <w:r>
        <w:t>а</w:t>
      </w:r>
      <w:r w:rsidRPr="00074AD0">
        <w:t xml:space="preserve"> для сложных численных методов</w:t>
      </w:r>
      <w:r>
        <w:t xml:space="preserve"> - в </w:t>
      </w:r>
      <w:r w:rsidRPr="00074AD0">
        <w:t>[4] описывается программный комплекс для изучения работы численных методов с использованием технологий параллельного программирования, в [5] основной целью комплекса являются параллельные методы оптимизации.</w:t>
      </w:r>
    </w:p>
    <w:p w:rsidR="00487ACF" w:rsidRPr="00516ABA" w:rsidRDefault="00487ACF" w:rsidP="00487ACF">
      <w:r w:rsidRPr="004A3304">
        <w:t>Основная сложность разработки данной системы заключается в необходимости универсального представления численных методов оптимизации разных типов и реализованных на различных языках программирования и поддержки нескольких постановок задач оптимизации.  Уже существует система PISA для универсальног</w:t>
      </w:r>
      <w:r w:rsidRPr="00074AD0">
        <w:t xml:space="preserve">о представления многокритериальных оптимизационных задач и генетических алгоритмов оптимизации [6], </w:t>
      </w:r>
      <w:r>
        <w:t>но она не обладает визуальным интерфейсом и достаточно сложна в настройке под конкретную задачу</w:t>
      </w:r>
      <w:r w:rsidRPr="00074AD0">
        <w:t xml:space="preserve">.  </w:t>
      </w:r>
      <w:r>
        <w:t xml:space="preserve">В качестве других примеров программных комплексов для работы с задачами глобальной оптимизации можно привести наборы оптимизационных </w:t>
      </w:r>
      <w:r>
        <w:lastRenderedPageBreak/>
        <w:t xml:space="preserve">инструментов в составе математических пакетов.  </w:t>
      </w:r>
      <w:r>
        <w:rPr>
          <w:lang w:val="en-US"/>
        </w:rPr>
        <w:t>Global</w:t>
      </w:r>
      <w:r w:rsidR="002710E5" w:rsidRPr="002710E5">
        <w:t xml:space="preserve"> </w:t>
      </w:r>
      <w:r>
        <w:rPr>
          <w:lang w:val="en-US"/>
        </w:rPr>
        <w:t>Optimization</w:t>
      </w:r>
      <w:r w:rsidR="002710E5" w:rsidRPr="002710E5">
        <w:t xml:space="preserve"> </w:t>
      </w:r>
      <w:r>
        <w:rPr>
          <w:lang w:val="en-US"/>
        </w:rPr>
        <w:t>Toolbox</w:t>
      </w:r>
      <w:r w:rsidRPr="00305DB1">
        <w:t xml:space="preserve">[10] </w:t>
      </w:r>
      <w:r>
        <w:t xml:space="preserve">математической системы </w:t>
      </w:r>
      <w:r>
        <w:rPr>
          <w:lang w:val="en-US"/>
        </w:rPr>
        <w:t>MatLab</w:t>
      </w:r>
      <w:r w:rsidRPr="00AE564D">
        <w:t xml:space="preserve"> </w:t>
      </w:r>
      <w:r>
        <w:t xml:space="preserve">предоставляет широкий спектр возможностей по изучению глобальной оптимизации и включает в себя средства для работы с локальными методами, генетическими алгоритмами и многокритериальными задачами.  Система </w:t>
      </w:r>
      <w:r>
        <w:rPr>
          <w:lang w:val="en-US"/>
        </w:rPr>
        <w:t>Maple</w:t>
      </w:r>
      <w:r>
        <w:t>в свою очередь предлагает свой набор инструментов в виде Maple</w:t>
      </w:r>
      <w:r w:rsidRPr="00305DB1">
        <w:t xml:space="preserve"> Global Optimization Toolbox</w:t>
      </w:r>
      <w:r w:rsidRPr="00F37104">
        <w:t>[11]</w:t>
      </w:r>
      <w:r>
        <w:t xml:space="preserve">. Оба вышеуказанных продукта не являются свободно распространяемыми и работают в среде математического пакетов. Кроме того, для работы в них требуются навыки программирования на языках соответствующих математических пакетов и имеются сложности с подключением задач в виде уже разработанных </w:t>
      </w:r>
      <w:r>
        <w:rPr>
          <w:lang w:val="en-US"/>
        </w:rPr>
        <w:t>DLL</w:t>
      </w:r>
      <w:r w:rsidRPr="00516ABA">
        <w:t>-</w:t>
      </w:r>
      <w:r>
        <w:t>библиотек.</w:t>
      </w:r>
    </w:p>
    <w:p w:rsidR="00487ACF" w:rsidRPr="00171B79" w:rsidRDefault="00487ACF" w:rsidP="00487ACF"/>
    <w:p w:rsidR="00487ACF" w:rsidRDefault="00487ACF" w:rsidP="00487ACF">
      <w:pPr>
        <w:rPr>
          <w:rFonts w:cstheme="majorBidi"/>
          <w:sz w:val="32"/>
          <w:szCs w:val="32"/>
        </w:rPr>
      </w:pPr>
      <w:bookmarkStart w:id="7" w:name="_Toc483458170"/>
      <w:r>
        <w:br w:type="page"/>
      </w:r>
    </w:p>
    <w:p w:rsidR="00487ACF" w:rsidRDefault="00487ACF" w:rsidP="00487ACF">
      <w:pPr>
        <w:pStyle w:val="1"/>
      </w:pPr>
      <w:bookmarkStart w:id="8" w:name="_Toc533447346"/>
      <w:r w:rsidRPr="007513F4">
        <w:lastRenderedPageBreak/>
        <w:t>Постановка задачи</w:t>
      </w:r>
      <w:bookmarkEnd w:id="7"/>
      <w:bookmarkEnd w:id="8"/>
    </w:p>
    <w:p w:rsidR="00487ACF" w:rsidRDefault="0004476F" w:rsidP="00487ACF">
      <w:r>
        <w:t xml:space="preserve">В прошлом семестре в приложение Абсолют была добавлена поддержка задач глобальной оптимизации с ограничениями: </w:t>
      </w:r>
      <w:r w:rsidR="00DC56E6">
        <w:t>расширена модель предметной области и соответственно адаптирована визуальная часть приложения.</w:t>
      </w:r>
    </w:p>
    <w:p w:rsidR="00487ACF" w:rsidRPr="00857157" w:rsidRDefault="00487ACF" w:rsidP="00487ACF">
      <w:r>
        <w:t>В рамках практической работы</w:t>
      </w:r>
      <w:r w:rsidRPr="00074AD0">
        <w:t xml:space="preserve"> </w:t>
      </w:r>
      <w:r w:rsidR="00DC56E6">
        <w:t xml:space="preserve">в текущем семестре </w:t>
      </w:r>
      <w:r w:rsidRPr="00074AD0">
        <w:t>треб</w:t>
      </w:r>
      <w:r>
        <w:t>овалось</w:t>
      </w:r>
      <w:r w:rsidRPr="00074AD0">
        <w:t xml:space="preserve"> продолжить </w:t>
      </w:r>
      <w:r>
        <w:t>разработку</w:t>
      </w:r>
      <w:r w:rsidRPr="00074AD0">
        <w:t xml:space="preserve"> системы</w:t>
      </w:r>
      <w:r>
        <w:t xml:space="preserve"> Абсолют с целью</w:t>
      </w:r>
      <w:r w:rsidRPr="00AE564D">
        <w:t xml:space="preserve"> </w:t>
      </w:r>
      <w:r>
        <w:t>расширения</w:t>
      </w:r>
      <w:r w:rsidRPr="00074AD0">
        <w:t xml:space="preserve"> ее </w:t>
      </w:r>
      <w:r>
        <w:t xml:space="preserve">функциональности </w:t>
      </w:r>
      <w:r w:rsidRPr="00074AD0">
        <w:t xml:space="preserve">на случай </w:t>
      </w:r>
      <w:r w:rsidR="00DC56E6">
        <w:t>многокритериальных задач глобальной оптимизации</w:t>
      </w:r>
      <w:r w:rsidRPr="00074AD0">
        <w:t>.</w:t>
      </w:r>
      <w:r w:rsidR="00F715FD">
        <w:t xml:space="preserve"> Кроме того, ставилась задача перевода пользовательского интерфейса на технологию </w:t>
      </w:r>
      <w:r w:rsidR="00F715FD">
        <w:rPr>
          <w:lang w:val="en-US"/>
        </w:rPr>
        <w:t>WPF</w:t>
      </w:r>
      <w:r w:rsidR="00F715FD" w:rsidRPr="00F715FD">
        <w:t xml:space="preserve"> </w:t>
      </w:r>
      <w:r w:rsidR="00F715FD">
        <w:t xml:space="preserve">с последующей интеграцией разработанных алгоритмов многокритериальной оптимизации в систему. </w:t>
      </w:r>
      <w:r w:rsidRPr="00074AD0">
        <w:t xml:space="preserve"> Основная задача, поставленная перед приложением Абсолют - создать программный комплекс, обеспечивающий возможность изучения алгоритмов глобальной оптимизации, их сравнения и анализа, в удобной визуальной форме.</w:t>
      </w:r>
    </w:p>
    <w:p w:rsidR="00487ACF" w:rsidRDefault="00487ACF" w:rsidP="00487ACF">
      <w:r>
        <w:t>Поставленная задача включает в себя следующие этапы:</w:t>
      </w:r>
    </w:p>
    <w:p w:rsidR="00487ACF" w:rsidRDefault="00487ACF" w:rsidP="00487ACF">
      <w:pPr>
        <w:pStyle w:val="a3"/>
        <w:numPr>
          <w:ilvl w:val="0"/>
          <w:numId w:val="5"/>
        </w:numPr>
      </w:pPr>
      <w:r>
        <w:t xml:space="preserve">Поддержка постановки задачи оптимизации </w:t>
      </w:r>
      <w:r w:rsidR="005B3967">
        <w:rPr>
          <w:lang w:val="en-US"/>
        </w:rPr>
        <w:t>c</w:t>
      </w:r>
      <w:r w:rsidR="005B3967" w:rsidRPr="005B3967">
        <w:t xml:space="preserve"> </w:t>
      </w:r>
      <w:r w:rsidR="005B3967">
        <w:t>ограничениями и несколькими критериями</w:t>
      </w:r>
      <w:r w:rsidRPr="004A3304">
        <w:t>;</w:t>
      </w:r>
    </w:p>
    <w:p w:rsidR="00487ACF" w:rsidRDefault="00487ACF" w:rsidP="00487ACF">
      <w:pPr>
        <w:pStyle w:val="a3"/>
        <w:numPr>
          <w:ilvl w:val="0"/>
          <w:numId w:val="5"/>
        </w:numPr>
      </w:pPr>
      <w:r>
        <w:t>В</w:t>
      </w:r>
      <w:r w:rsidR="005B3967">
        <w:t xml:space="preserve">изуальное представление задач многокритериальной оптимизации </w:t>
      </w:r>
      <w:r>
        <w:t>в клиентском приложении;</w:t>
      </w:r>
    </w:p>
    <w:p w:rsidR="00487ACF" w:rsidRDefault="00487ACF" w:rsidP="00487ACF">
      <w:pPr>
        <w:pStyle w:val="a3"/>
        <w:numPr>
          <w:ilvl w:val="0"/>
          <w:numId w:val="5"/>
        </w:numPr>
      </w:pPr>
      <w:r>
        <w:t>Интеграция со сторонними</w:t>
      </w:r>
      <w:r w:rsidRPr="00AE564D">
        <w:t xml:space="preserve"> </w:t>
      </w:r>
      <w:r>
        <w:t>системами оптимизации</w:t>
      </w:r>
      <w:r w:rsidRPr="004A3304">
        <w:t>.</w:t>
      </w:r>
    </w:p>
    <w:p w:rsidR="00487ACF" w:rsidRPr="00AE564D" w:rsidRDefault="00487ACF" w:rsidP="00487ACF">
      <w:pPr>
        <w:pStyle w:val="a3"/>
        <w:ind w:left="360"/>
      </w:pPr>
    </w:p>
    <w:p w:rsidR="00487ACF" w:rsidRDefault="00487ACF" w:rsidP="00487ACF">
      <w:pPr>
        <w:spacing w:line="259" w:lineRule="auto"/>
        <w:jc w:val="left"/>
        <w:rPr>
          <w:b/>
          <w:sz w:val="32"/>
        </w:rPr>
      </w:pPr>
      <w:r>
        <w:br w:type="page"/>
      </w:r>
    </w:p>
    <w:p w:rsidR="00487ACF" w:rsidRPr="008F4615" w:rsidRDefault="00487ACF" w:rsidP="00487ACF">
      <w:pPr>
        <w:pStyle w:val="1"/>
      </w:pPr>
      <w:bookmarkStart w:id="9" w:name="_Toc533447347"/>
      <w:r>
        <w:lastRenderedPageBreak/>
        <w:t xml:space="preserve">1. </w:t>
      </w:r>
      <w:r w:rsidRPr="008F4615">
        <w:t>Описание предметной области</w:t>
      </w:r>
      <w:r>
        <w:t>.</w:t>
      </w:r>
      <w:bookmarkEnd w:id="9"/>
    </w:p>
    <w:p w:rsidR="00487ACF" w:rsidRDefault="00487ACF" w:rsidP="00487ACF">
      <w:pPr>
        <w:pStyle w:val="1"/>
      </w:pPr>
      <w:bookmarkStart w:id="10" w:name="_Toc533447348"/>
      <w:r>
        <w:t>1.1. Постановка задачи оптимизации с нелинейными ограничениями</w:t>
      </w:r>
      <w:r w:rsidR="00F715FD">
        <w:t xml:space="preserve"> и несколькими критериями</w:t>
      </w:r>
      <w:bookmarkEnd w:id="10"/>
    </w:p>
    <w:p w:rsidR="00487ACF" w:rsidRDefault="00487ACF" w:rsidP="00487ACF">
      <w:r>
        <w:t>Задача математического программирования с учетом ограничений ставится следующим образом:</w:t>
      </w:r>
    </w:p>
    <w:p w:rsidR="00487ACF" w:rsidRPr="005A3D2E" w:rsidRDefault="00E60B7D" w:rsidP="00E60B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e>
          </m:d>
          <m:r>
            <w:rPr>
              <w:rFonts w:ascii="Cambria Math" w:hAnsi="Cambria Math"/>
            </w:rPr>
            <m:t>→min, y∈Q,Q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∈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≤0,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=1, …,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87ACF" w:rsidRDefault="00487ACF" w:rsidP="00487ACF">
      <w:pPr>
        <w:rPr>
          <w:ins w:id="11" w:author="kozinov.e" w:date="2018-06-15T16:56:00Z"/>
        </w:rPr>
      </w:pPr>
      <w:r w:rsidRPr="00E1282B">
        <w:t>г</w:t>
      </w:r>
      <w:r>
        <w:t xml:space="preserve">де </w:t>
      </w:r>
      <w:r>
        <w:rPr>
          <w:lang w:val="en-US"/>
        </w:rPr>
        <w:t>D</w:t>
      </w:r>
      <w:r w:rsidRPr="005A3D2E">
        <w:t xml:space="preserve">– </w:t>
      </w:r>
      <w:r>
        <w:t xml:space="preserve">некоторое множество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простой структуры</w:t>
      </w:r>
      <w:r w:rsidRPr="00DF6C34">
        <w:t>:</w:t>
      </w:r>
    </w:p>
    <w:p w:rsidR="008F2AA8" w:rsidRDefault="00487ACF" w:rsidP="008F2AA8">
      <w:pPr>
        <w:jc w:val="center"/>
      </w:pP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={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714054">
        <w:t>.</w:t>
      </w:r>
    </w:p>
    <w:p w:rsidR="00211ECB" w:rsidRPr="00211ECB" w:rsidRDefault="00211ECB" w:rsidP="00211ECB">
      <m:oMath>
        <m:r>
          <w:rPr>
            <w:rFonts w:ascii="Cambria Math" w:hAnsi="Cambria Math"/>
            <w:lang w:val="en-US"/>
          </w:rPr>
          <m:t>D</m:t>
        </m:r>
      </m:oMath>
      <w:r w:rsidRPr="007F6CC4">
        <w:t xml:space="preserve"> </w:t>
      </w:r>
      <w:r>
        <w:t xml:space="preserve">является областью поиска решения и на ней определены все функции задачи </w:t>
      </w:r>
      <w:r w:rsidRPr="005A3D2E">
        <w:t>–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, i=1.. s</m:t>
        </m:r>
      </m:oMath>
      <w:r w:rsidRPr="00E1282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,j</m:t>
        </m:r>
        <m:r>
          <m:rPr>
            <m:sty m:val="p"/>
          </m:rPr>
          <w:rPr>
            <w:rFonts w:ascii="Cambria Math" w:hAnsi="Cambria Math"/>
          </w:rPr>
          <m:t xml:space="preserve">=1, …, </m:t>
        </m:r>
        <m:r>
          <w:rPr>
            <w:rFonts w:ascii="Cambria Math" w:hAnsi="Cambria Math"/>
          </w:rPr>
          <m:t>m</m:t>
        </m:r>
      </m:oMath>
      <w:r w:rsidRPr="00211ECB">
        <w:rPr>
          <w:rFonts w:eastAsiaTheme="minorEastAsia"/>
        </w:rPr>
        <w:t>.</w:t>
      </w:r>
    </w:p>
    <w:p w:rsidR="00487ACF" w:rsidRDefault="00487ACF" w:rsidP="00487ACF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=1…s</m:t>
        </m:r>
      </m:oMath>
      <w:r>
        <w:t xml:space="preserve"> и ограничения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,j</m:t>
        </m:r>
        <m:r>
          <m:rPr>
            <m:sty m:val="p"/>
          </m:rPr>
          <w:rPr>
            <w:rFonts w:ascii="Cambria Math" w:hAnsi="Cambria Math"/>
          </w:rPr>
          <m:t xml:space="preserve">=1, …, </m:t>
        </m:r>
        <m:r>
          <w:rPr>
            <w:rFonts w:ascii="Cambria Math" w:hAnsi="Cambria Math"/>
          </w:rPr>
          <m:t>m</m:t>
        </m:r>
      </m:oMath>
      <w:r w:rsidRPr="00E1282B">
        <w:rPr>
          <w:rFonts w:eastAsiaTheme="minorEastAsia"/>
        </w:rPr>
        <w:t xml:space="preserve"> </w:t>
      </w:r>
      <w:r>
        <w:t>удовлетворяют обобщенному условию Липшица на всем интервале поиска:</w:t>
      </w:r>
    </w:p>
    <w:p w:rsidR="00487ACF" w:rsidRPr="003B3F23" w:rsidRDefault="00820E0A" w:rsidP="00487ACF">
      <w:pPr>
        <w:rPr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 D, 1≤ i≤ m+s</m:t>
          </m:r>
        </m:oMath>
      </m:oMathPara>
    </w:p>
    <w:p w:rsidR="00487ACF" w:rsidRDefault="00487ACF" w:rsidP="00487ACF">
      <w:pPr>
        <w:rPr>
          <w:rFonts w:eastAsiaTheme="minorEastAsia"/>
        </w:rPr>
      </w:pPr>
      <w:r w:rsidRPr="00837624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37624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837624">
        <w:t xml:space="preserve"> - любые числа из области определения,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37624">
        <w:t xml:space="preserve"> - константа,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(y)</m:t>
        </m:r>
      </m:oMath>
      <w:r w:rsidRPr="00837624">
        <w:t xml:space="preserve"> </w:t>
      </w:r>
      <w:r>
        <w:t xml:space="preserve"> </w:t>
      </w:r>
      <w:r w:rsidRPr="00837624">
        <w:t xml:space="preserve">имеет обратную себе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A3D2E">
        <w:rPr>
          <w:rFonts w:eastAsiaTheme="minorEastAsia"/>
        </w:rPr>
        <w:t>.</w:t>
      </w:r>
    </w:p>
    <w:p w:rsidR="00487ACF" w:rsidRDefault="00487ACF" w:rsidP="00487ACF">
      <w:pPr>
        <w:rPr>
          <w:rFonts w:eastAsiaTheme="minorEastAsia"/>
        </w:rPr>
      </w:pPr>
      <w:r w:rsidRPr="00E72230">
        <w:t xml:space="preserve">Для использования методов решения задач оптимизации одномерных функций для многомерных используется приведение функции многих переменных к функции одной переменной. </w:t>
      </w:r>
      <w:r>
        <w:t xml:space="preserve">Используя </w:t>
      </w:r>
      <w:r w:rsidRPr="008A50BD">
        <w:t>кривые типа развертки</w:t>
      </w:r>
      <w:r>
        <w:t xml:space="preserve"> </w:t>
      </w:r>
      <w:r w:rsidRPr="008A50BD">
        <w:t>Пеано</w:t>
      </w:r>
      <w:r>
        <w:t xml:space="preserve"> </w:t>
      </w:r>
      <m:oMath>
        <m:r>
          <w:rPr>
            <w:rFonts w:ascii="Cambria Math" w:hAnsi="Cambria Math"/>
          </w:rPr>
          <m:t>y(x)</m:t>
        </m:r>
      </m:oMath>
      <w:r w:rsidRPr="00E1282B">
        <w:t xml:space="preserve"> </w:t>
      </w:r>
      <w:r w:rsidRPr="0044627D">
        <w:t>[3]</w:t>
      </w:r>
      <w:r w:rsidRPr="008A50BD">
        <w:t>, однозначно отображающие отрезок [0,1] на</w:t>
      </w:r>
      <w:r>
        <w:t xml:space="preserve"> </w:t>
      </w:r>
      <w:r w:rsidRPr="008A50BD">
        <w:t>N-мерный</w:t>
      </w:r>
      <w:r>
        <w:t xml:space="preserve"> </w:t>
      </w:r>
      <w:r w:rsidRPr="008A50BD">
        <w:t xml:space="preserve">гиперкуб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7B"/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i/>
          </w:rPr>
          <w:sym w:font="Symbol" w:char="F0CE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  <w:i/>
          </w:rPr>
          <w:sym w:font="Symbol" w:char="F02D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i/>
              </w:rPr>
              <w:sym w:font="Symbol" w:char="F02D"/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A3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  <w:i/>
              </w:rPr>
              <w:sym w:font="Symbol" w:char="F02D"/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, 1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i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N</m:t>
        </m:r>
        <m:r>
          <w:rPr>
            <w:rFonts w:ascii="Cambria Math" w:hAnsi="Cambria Math"/>
            <w:i/>
          </w:rPr>
          <w:sym w:font="Symbol" w:char="F07D"/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i/>
          </w:rPr>
          <w:sym w:font="Symbol" w:char="F07B"/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i/>
          </w:rPr>
          <w:sym w:font="Symbol" w:char="F03A"/>
        </m:r>
        <m:r>
          <w:rPr>
            <w:rFonts w:ascii="Cambria Math" w:hAnsi="Cambria Math"/>
          </w:rPr>
          <m:t xml:space="preserve"> 0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x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1</m:t>
        </m:r>
        <m:r>
          <w:rPr>
            <w:rFonts w:ascii="Cambria Math" w:hAnsi="Cambria Math"/>
            <w:i/>
          </w:rPr>
          <w:sym w:font="Symbol" w:char="F07D"/>
        </m:r>
        <m:r>
          <w:rPr>
            <w:rFonts w:ascii="Cambria Math" w:hAnsi="Cambria Math"/>
          </w:rPr>
          <m:t>,</m:t>
        </m:r>
      </m:oMath>
      <w:r w:rsidRPr="008A50BD">
        <w:br/>
        <w:t>а</w:t>
      </w:r>
      <w:r>
        <w:t xml:space="preserve"> </w:t>
      </w:r>
      <w:r w:rsidRPr="008A50BD">
        <w:t>также линейное преобразование координат,</w:t>
      </w:r>
      <w:r>
        <w:t xml:space="preserve"> </w:t>
      </w:r>
      <w:r w:rsidRPr="008A50BD">
        <w:t>отображающее гиперпараллелепипед D на гиперкуб P, исходную задачу можно редуцировать к следующей одномерной задаче:</w:t>
      </w:r>
      <w:r w:rsidRPr="008A50BD">
        <w:br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=min</m:t>
        </m:r>
        <m:r>
          <w:rPr>
            <w:rFonts w:ascii="Cambria Math" w:hAnsi="Cambria Math"/>
            <w:i/>
          </w:rPr>
          <w:sym w:font="Symbol" w:char="F07B"/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  <w:i/>
          </w:rPr>
          <w:sym w:font="Symbol" w:char="F03A"/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  <w:i/>
          </w:rPr>
          <w:sym w:font="Symbol" w:char="F0CE"/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0, 1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j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m </m:t>
        </m:r>
        <m:r>
          <w:rPr>
            <w:rFonts w:ascii="Cambria Math" w:hAnsi="Cambria Math"/>
            <w:i/>
          </w:rPr>
          <w:sym w:font="Symbol" w:char="F07D"/>
        </m:r>
      </m:oMath>
      <w:r w:rsidRPr="0044627D">
        <w:rPr>
          <w:rFonts w:eastAsiaTheme="minorEastAsia"/>
        </w:rPr>
        <w:t>.</w:t>
      </w:r>
    </w:p>
    <w:p w:rsidR="00487ACF" w:rsidRPr="0044627D" w:rsidRDefault="00487ACF" w:rsidP="00487ACF">
      <w:r w:rsidRPr="00E72230">
        <w:t xml:space="preserve">Многомерная область определения функции переводится в отрезок вещественной оси. Подобласти отображаются в одномерные интервалы. В зависимости от степени разбиения </w:t>
      </w:r>
      <w:r>
        <w:t>m</w:t>
      </w:r>
      <w:r w:rsidRPr="00E72230">
        <w:t xml:space="preserve"> число подобластей, на которые делится исходная область, различно, оно составляет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N(m+1)</m:t>
            </m:r>
          </m:sup>
        </m:sSup>
      </m:oMath>
      <w:r w:rsidRPr="00E72230">
        <w:t xml:space="preserve"> , где </w:t>
      </w:r>
      <w:r>
        <w:t>N</w:t>
      </w:r>
      <w:r w:rsidRPr="00E72230">
        <w:t xml:space="preserve"> — размерность отображаемой области. Таким образом, можно, выбрав параметр разбиения </w:t>
      </w:r>
      <w:r>
        <w:t>m</w:t>
      </w:r>
      <w:r w:rsidRPr="00E72230">
        <w:t xml:space="preserve">, отобразить точку в центре каждой подобласти (сетку на гиперкубе) в точку в центре каждого интервала на отрезке (сетку на отрезке). Такое отображение будет </w:t>
      </w:r>
      <w:r w:rsidRPr="00E72230">
        <w:lastRenderedPageBreak/>
        <w:t>взаимно однозначным. Многомерная целевая функция</w:t>
      </w:r>
      <w:r w:rsidRPr="00FF2AC2">
        <w:t xml:space="preserve"> </w:t>
      </w:r>
      <w:r w:rsidRPr="00E72230">
        <w:t>будет определена на одномерной сетке.</w:t>
      </w:r>
    </w:p>
    <w:p w:rsidR="00487ACF" w:rsidRPr="0044627D" w:rsidRDefault="00487ACF" w:rsidP="00487ACF">
      <w:pPr>
        <w:rPr>
          <w:rFonts w:eastAsiaTheme="minorEastAsia"/>
        </w:rPr>
      </w:pPr>
      <w:r w:rsidRPr="0044627D">
        <w:t>Рассматриваемая схема редукции размерности сопоставляет многомерной задаче с липшицевой минимизируемой функцией и липшицевыми ограничениями одномерную задачу, в которой соответствующие функции удовлетворяют</w:t>
      </w:r>
      <w:r w:rsidRPr="009931E1">
        <w:t xml:space="preserve"> </w:t>
      </w:r>
      <w:r>
        <w:t xml:space="preserve">равномерному условию Гельдера, </w:t>
      </w:r>
      <w:r w:rsidRPr="0044627D">
        <w:t>т.е</w:t>
      </w:r>
      <m:oMath>
        <m:r>
          <w:rPr>
            <w:rFonts w:ascii="Cambria Math" w:hAnsi="Cambria Math"/>
          </w:rPr>
          <m:t xml:space="preserve">.  </m:t>
        </m:r>
      </m:oMath>
    </w:p>
    <w:p w:rsidR="00487ACF" w:rsidRDefault="00487ACF" w:rsidP="00487AC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) </m:t>
              </m:r>
              <m:r>
                <w:rPr>
                  <w:rFonts w:ascii="Cambria Math" w:hAnsi="Cambria Math"/>
                  <w:i/>
                </w:rPr>
                <w:sym w:font="Symbol" w:char="F02D"/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i/>
            </w:rPr>
            <w:sym w:font="Symbol" w:char="F0A3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i/>
                    </w:rPr>
                    <w:sym w:font="Symbol" w:char="F02D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[0,1],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j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m+1,</m:t>
          </m:r>
        </m:oMath>
      </m:oMathPara>
    </w:p>
    <w:p w:rsidR="00487ACF" w:rsidRPr="007142E6" w:rsidRDefault="00487ACF" w:rsidP="00487ACF">
      <w:r w:rsidRPr="0044627D">
        <w:t>где N есть размерность исходной многомерной</w:t>
      </w:r>
      <w:r w:rsidRPr="007F6CC4">
        <w:t xml:space="preserve"> </w:t>
      </w:r>
      <w:r w:rsidRPr="0044627D">
        <w:t xml:space="preserve">задачи, а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4627D">
        <w:t xml:space="preserve"> связаны с константами Липшица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4627D">
        <w:t xml:space="preserve"> исходной задачи соотношениями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sup>
        </m:sSubSup>
      </m:oMath>
      <w:r>
        <w:t>[3].</w:t>
      </w:r>
    </w:p>
    <w:p w:rsidR="00487ACF" w:rsidRPr="005A3D2E" w:rsidRDefault="00487ACF" w:rsidP="00487ACF">
      <w:pPr>
        <w:rPr>
          <w:rFonts w:eastAsiaTheme="minorEastAsia"/>
        </w:rPr>
      </w:pPr>
    </w:p>
    <w:p w:rsidR="00487ACF" w:rsidRDefault="00487ACF" w:rsidP="00487ACF"/>
    <w:p w:rsidR="00487ACF" w:rsidRDefault="00487ACF" w:rsidP="00487ACF">
      <w:pPr>
        <w:pStyle w:val="1"/>
      </w:pPr>
      <w:bookmarkStart w:id="12" w:name="_Toc533447349"/>
      <w:r>
        <w:t>1.2. Численный метод математического программирования</w:t>
      </w:r>
      <w:bookmarkEnd w:id="12"/>
    </w:p>
    <w:p w:rsidR="00487ACF" w:rsidRDefault="00487ACF" w:rsidP="00487ACF">
      <w:r>
        <w:t xml:space="preserve">Представление численных методов в системе основывается на следующем подходе к определению численного метода оптимизации как итерационной процедуре, вычисляющей в точках области поиска характеристики минимизируемой функции, описанной в работах Стронгина Р.Г. [2,3].  </w:t>
      </w:r>
    </w:p>
    <w:p w:rsidR="00487ACF" w:rsidRDefault="00487ACF" w:rsidP="00487ACF">
      <w:pPr>
        <w:rPr>
          <w:rFonts w:eastAsiaTheme="minorEastAsia"/>
        </w:rPr>
      </w:pPr>
      <w:r>
        <w:t xml:space="preserve">Алгоритм решения задачи из класса Ф задается как набор </w:t>
      </w:r>
      <m:oMath>
        <m:r>
          <w:rPr>
            <w:rFonts w:ascii="Cambria Math" w:hAnsi="Cambria Math"/>
          </w:rPr>
          <m:t>s= 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&gt;,</m:t>
        </m:r>
      </m:oMath>
      <w:r>
        <w:rPr>
          <w:rFonts w:eastAsiaTheme="minorEastAsia"/>
        </w:rPr>
        <w:t xml:space="preserve">в котором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–совокупность правил выбора точек испытаний,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правила построения оценки экстремума,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правила остановки вычислительного процесса.</w:t>
      </w:r>
      <w:r w:rsidRPr="007A1FB5">
        <w:rPr>
          <w:rFonts w:eastAsiaTheme="minorEastAsia"/>
        </w:rPr>
        <w:t xml:space="preserve"> В</w:t>
      </w:r>
      <w:r>
        <w:rPr>
          <w:rFonts w:eastAsiaTheme="minorEastAsia"/>
        </w:rPr>
        <w:t xml:space="preserve"> качестве испытания принимаем </w:t>
      </w:r>
      <w:r>
        <w:t>операцию вычисления характеристик функции в конкретной точке.</w:t>
      </w:r>
      <w:r>
        <w:rPr>
          <w:rFonts w:eastAsiaTheme="minorEastAsia"/>
        </w:rPr>
        <w:t xml:space="preserve"> Получается следующая итерационная схема алгоритма</w:t>
      </w:r>
      <w:r>
        <w:rPr>
          <w:rFonts w:eastAsiaTheme="minorEastAsia"/>
          <w:lang w:val="en-US"/>
        </w:rPr>
        <w:t>[2]</w:t>
      </w:r>
      <w:r>
        <w:rPr>
          <w:rFonts w:eastAsiaTheme="minorEastAsia"/>
        </w:rPr>
        <w:t>:</w:t>
      </w:r>
    </w:p>
    <w:p w:rsidR="00487ACF" w:rsidRPr="002A5ED8" w:rsidRDefault="00487ACF" w:rsidP="00487ACF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Выбор точки первого испытания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Ф</m:t>
            </m:r>
          </m:e>
        </m:d>
        <m: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>, k</w:t>
      </w:r>
      <w:r w:rsidRPr="002A5ED8">
        <w:rPr>
          <w:rFonts w:eastAsiaTheme="minorEastAsia"/>
        </w:rPr>
        <w:t xml:space="preserve"> = 1</w:t>
      </w:r>
    </w:p>
    <w:p w:rsidR="00487ACF" w:rsidRDefault="00487ACF" w:rsidP="00487ACF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k</w:t>
      </w:r>
      <w:r w:rsidRPr="002A5ED8">
        <w:rPr>
          <w:rFonts w:eastAsiaTheme="minorEastAsia"/>
        </w:rPr>
        <w:t>-</w:t>
      </w:r>
      <w:r>
        <w:rPr>
          <w:rFonts w:eastAsiaTheme="minorEastAsia"/>
        </w:rPr>
        <w:t xml:space="preserve">том шаге производится вычисление значения функции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 φ(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2A5E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Поисковая информация (совокупность точек и вычисленных значений функции) на данном шаге выглядит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, …(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)}</m:t>
        </m:r>
      </m:oMath>
    </w:p>
    <w:p w:rsidR="00487ACF" w:rsidRDefault="00487ACF" w:rsidP="00487ACF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Определяется текущая оценка экстремума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487ACF" w:rsidRDefault="00487ACF" w:rsidP="00487ACF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Вычисляется точка очередного испытания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487ACF" w:rsidRPr="00FE608E" w:rsidRDefault="00487ACF" w:rsidP="00487ACF">
      <w:pPr>
        <w:pStyle w:val="a3"/>
        <w:ind w:left="360"/>
        <w:rPr>
          <w:rFonts w:eastAsiaTheme="majorEastAsia" w:cstheme="majorBidi"/>
          <w:sz w:val="32"/>
          <w:szCs w:val="32"/>
        </w:rPr>
      </w:pPr>
      <w:r>
        <w:rPr>
          <w:rFonts w:eastAsiaTheme="minorEastAsia"/>
        </w:rPr>
        <w:t xml:space="preserve">5. Если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∈{0,1}</m:t>
        </m:r>
      </m:oMath>
      <w:r>
        <w:rPr>
          <w:rFonts w:eastAsiaTheme="minorEastAsia"/>
        </w:rPr>
        <w:t xml:space="preserve"> = 1, k = k+1 и вычисления продолжаются. Иначе процесс останавливается.</w:t>
      </w:r>
    </w:p>
    <w:p w:rsidR="00487ACF" w:rsidRDefault="00487ACF" w:rsidP="00487ACF">
      <w:r>
        <w:lastRenderedPageBreak/>
        <w:t>Основным классом алгоритмов, представленных в системе Абсолют, являются характеристические алгоритмы.</w:t>
      </w:r>
    </w:p>
    <w:p w:rsidR="00487ACF" w:rsidRPr="00E72230" w:rsidRDefault="00487ACF" w:rsidP="00487ACF">
      <w:r w:rsidRPr="00E72230">
        <w:t xml:space="preserve">Алгоритм решения задачи называется характеристическим, если начиная с некоторого шага поиска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≥1</m:t>
        </m:r>
      </m:oMath>
      <w:r w:rsidRPr="00E72230">
        <w:t xml:space="preserve">, выбор координаты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Pr="00E72230">
        <w:t xml:space="preserve"> следующего испытания можно описать в виде следующей последовательности действий:</w:t>
      </w:r>
    </w:p>
    <w:p w:rsidR="00487ACF" w:rsidRPr="00E72230" w:rsidRDefault="00487ACF" w:rsidP="00487ACF">
      <w:pPr>
        <w:pStyle w:val="a3"/>
        <w:numPr>
          <w:ilvl w:val="0"/>
          <w:numId w:val="16"/>
        </w:numPr>
      </w:pPr>
      <w:r w:rsidRPr="00E72230">
        <w:t>Задается набор конечного числа точек из области определения исследуемой функции и упорядочивается по возрастанию координаты. В него могут входить и точки, в которых не проводились испытания, например, границы области определения оптимизируемой функции.</w:t>
      </w:r>
    </w:p>
    <w:p w:rsidR="00487ACF" w:rsidRPr="00E72230" w:rsidRDefault="00487ACF" w:rsidP="00487ACF">
      <w:pPr>
        <w:pStyle w:val="a3"/>
        <w:numPr>
          <w:ilvl w:val="0"/>
          <w:numId w:val="16"/>
        </w:numPr>
      </w:pPr>
      <w:r w:rsidRPr="00E72230">
        <w:t xml:space="preserve">Каждому интервалу из этого набора ставится в соответствие некоторое число </w:t>
      </w:r>
      <m:oMath>
        <m:r>
          <w:rPr>
            <w:rFonts w:ascii="Cambria Math" w:hAnsi="Cambria Math"/>
          </w:rPr>
          <m:t>R(i)</m:t>
        </m:r>
      </m:oMath>
      <w:r w:rsidRPr="00E72230">
        <w:t>, называемое характеристикой этого интервала</w:t>
      </w:r>
    </w:p>
    <w:p w:rsidR="00487ACF" w:rsidRDefault="00487ACF" w:rsidP="00487ACF">
      <w:pPr>
        <w:pStyle w:val="a3"/>
        <w:numPr>
          <w:ilvl w:val="0"/>
          <w:numId w:val="16"/>
        </w:numPr>
      </w:pPr>
      <w:r>
        <w:t>Определяется интервал с максимальной характеристикой</w:t>
      </w:r>
    </w:p>
    <w:p w:rsidR="00487ACF" w:rsidRPr="00E72230" w:rsidRDefault="00487ACF" w:rsidP="00487ACF">
      <w:pPr>
        <w:pStyle w:val="a3"/>
        <w:numPr>
          <w:ilvl w:val="0"/>
          <w:numId w:val="16"/>
        </w:numPr>
      </w:pPr>
      <w:r w:rsidRPr="00E72230">
        <w:t xml:space="preserve">Следующее испытание проводится в точке интервала с максимальной характеристики, </w:t>
      </w:r>
      <w:r>
        <w:t xml:space="preserve">которая определяется по </w:t>
      </w:r>
      <w:r w:rsidRPr="00E72230">
        <w:t xml:space="preserve"> некоторому правилу.</w:t>
      </w:r>
    </w:p>
    <w:p w:rsidR="00487ACF" w:rsidRDefault="00487ACF" w:rsidP="00487ACF">
      <w:r w:rsidRPr="00E72230">
        <w:t>Характеристическими являются такие алгоритмы, как метод перебора, метод Кушнера, метод ломаных и базовый информационно-статистический алгоритм глобального поиска Стронгина</w:t>
      </w:r>
      <w:r>
        <w:t xml:space="preserve">, подробно описанные в </w:t>
      </w:r>
      <w:r w:rsidRPr="00063804">
        <w:t>[</w:t>
      </w:r>
      <w:r>
        <w:t>2</w:t>
      </w:r>
      <w:r w:rsidRPr="006518FC">
        <w:t>;3</w:t>
      </w:r>
      <w:r w:rsidRPr="00063804">
        <w:t>]</w:t>
      </w:r>
      <w:r w:rsidRPr="00E72230">
        <w:t xml:space="preserve">. </w:t>
      </w:r>
      <w:r>
        <w:t xml:space="preserve">В последнем в качестве функции </w:t>
      </w:r>
      <m:oMath>
        <m:r>
          <w:rPr>
            <w:rFonts w:ascii="Cambria Math" w:hAnsi="Cambria Math"/>
          </w:rPr>
          <m:t>R(i)</m:t>
        </m:r>
      </m:oMath>
      <w:r>
        <w:t xml:space="preserve"> используется </w:t>
      </w:r>
    </w:p>
    <w:p w:rsidR="00487ACF" w:rsidRPr="00B4410D" w:rsidRDefault="00487ACF" w:rsidP="00487ACF"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487ACF" w:rsidRPr="00E72230" w:rsidRDefault="00487ACF" w:rsidP="00487ACF">
      <w:r w:rsidRPr="00E72230">
        <w:t xml:space="preserve">где величина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E72230">
        <w:t xml:space="preserve"> вычисляется следующим образом: </w:t>
      </w:r>
    </w:p>
    <w:p w:rsidR="00487ACF" w:rsidRDefault="00487ACF" w:rsidP="00487ACF"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487ACF" w:rsidRDefault="00487ACF" w:rsidP="00487ACF">
      <w:r>
        <w:t xml:space="preserve"> </w:t>
      </w:r>
    </w:p>
    <w:p w:rsidR="00487ACF" w:rsidRDefault="00487ACF" w:rsidP="00487ACF"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τ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</m:oMath>
      </m:oMathPara>
    </w:p>
    <w:p w:rsidR="00487ACF" w:rsidRPr="00E72230" w:rsidRDefault="00487ACF" w:rsidP="00487ACF">
      <w:r w:rsidRPr="00E72230">
        <w:t xml:space="preserve"> Где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 w:rsidRPr="00E72230">
        <w:t xml:space="preserve"> - параметр метода.</w:t>
      </w:r>
    </w:p>
    <w:p w:rsidR="00487ACF" w:rsidRPr="00FE608E" w:rsidRDefault="00487ACF" w:rsidP="00487ACF">
      <w:pPr>
        <w:rPr>
          <w:rFonts w:eastAsiaTheme="majorEastAsia" w:cstheme="majorBidi"/>
          <w:sz w:val="32"/>
          <w:szCs w:val="32"/>
        </w:rPr>
      </w:pPr>
    </w:p>
    <w:p w:rsidR="00487ACF" w:rsidRPr="00171B79" w:rsidRDefault="00487ACF" w:rsidP="00487ACF">
      <w:pPr>
        <w:pStyle w:val="a3"/>
        <w:numPr>
          <w:ilvl w:val="0"/>
          <w:numId w:val="5"/>
        </w:numPr>
        <w:rPr>
          <w:rFonts w:eastAsiaTheme="majorEastAsia" w:cstheme="majorBidi"/>
          <w:sz w:val="32"/>
          <w:szCs w:val="32"/>
        </w:rPr>
      </w:pPr>
      <w:r>
        <w:br w:type="page"/>
      </w:r>
    </w:p>
    <w:p w:rsidR="00487ACF" w:rsidRPr="008F4615" w:rsidRDefault="00487ACF" w:rsidP="00487ACF">
      <w:pPr>
        <w:pStyle w:val="1"/>
      </w:pPr>
      <w:bookmarkStart w:id="13" w:name="_Toc533447350"/>
      <w:r>
        <w:lastRenderedPageBreak/>
        <w:t xml:space="preserve">2. </w:t>
      </w:r>
      <w:del w:id="14" w:author="kozinov.e" w:date="2018-06-15T16:44:00Z">
        <w:r w:rsidRPr="008F4615" w:rsidDel="00341635">
          <w:delText xml:space="preserve">Обзор </w:delText>
        </w:r>
      </w:del>
      <w:ins w:id="15" w:author="kozinov.e" w:date="2018-06-15T16:44:00Z">
        <w:r w:rsidRPr="008F4615">
          <w:t>Архитектура программ</w:t>
        </w:r>
      </w:ins>
      <w:ins w:id="16" w:author="kozinov.e" w:date="2018-06-15T16:45:00Z">
        <w:r w:rsidRPr="008F4615">
          <w:t>ного комплекса</w:t>
        </w:r>
      </w:ins>
      <w:del w:id="17" w:author="kozinov.e" w:date="2018-06-15T16:44:00Z">
        <w:r w:rsidRPr="008F4615" w:rsidDel="00341635">
          <w:delText>системы</w:delText>
        </w:r>
      </w:del>
      <w:r w:rsidRPr="008F4615">
        <w:t xml:space="preserve"> Абсолют</w:t>
      </w:r>
      <w:bookmarkEnd w:id="13"/>
    </w:p>
    <w:p w:rsidR="00487ACF" w:rsidRPr="00C850E1" w:rsidRDefault="00487ACF" w:rsidP="00487ACF">
      <w:ins w:id="18" w:author="kozinov.e" w:date="2018-06-15T16:45:00Z">
        <w:r>
          <w:t xml:space="preserve">Первая версия </w:t>
        </w:r>
      </w:ins>
      <w:del w:id="19" w:author="kozinov.e" w:date="2018-06-15T16:45:00Z">
        <w:r w:rsidDel="00C31E45">
          <w:delText xml:space="preserve">Система </w:delText>
        </w:r>
      </w:del>
      <w:ins w:id="20" w:author="kozinov.e" w:date="2018-06-15T16:45:00Z">
        <w:r>
          <w:t xml:space="preserve">системы </w:t>
        </w:r>
      </w:ins>
      <w:r>
        <w:t xml:space="preserve">Абсолют </w:t>
      </w:r>
      <w:del w:id="21" w:author="kozinov.e" w:date="2018-06-15T16:45:00Z">
        <w:r w:rsidDel="00C31E45">
          <w:delText>является программным комплексом</w:delText>
        </w:r>
      </w:del>
      <w:ins w:id="22" w:author="kozinov.e" w:date="2018-06-15T16:45:00Z">
        <w:r>
          <w:t>предназначалась</w:t>
        </w:r>
      </w:ins>
      <w:r>
        <w:t xml:space="preserve"> для проведения экспериментов по решению задач оптимизации без ограничений</w:t>
      </w:r>
      <w:ins w:id="23" w:author="kozinov.e" w:date="2018-06-15T16:45:00Z">
        <w:r>
          <w:t xml:space="preserve"> </w:t>
        </w:r>
      </w:ins>
      <w:ins w:id="24" w:author="kozinov.e" w:date="2018-06-15T16:46:00Z">
        <w:r>
          <w:t>размерности равной двум</w:t>
        </w:r>
      </w:ins>
      <w:r>
        <w:t xml:space="preserve">. </w:t>
      </w:r>
    </w:p>
    <w:p w:rsidR="00487ACF" w:rsidRPr="00384D92" w:rsidRDefault="00487ACF" w:rsidP="00487ACF">
      <w:r w:rsidRPr="00384D92">
        <w:t>Задача глобальной оптимизации</w:t>
      </w:r>
      <w:r>
        <w:t xml:space="preserve"> в нем ставится как </w:t>
      </w:r>
      <w:r w:rsidRPr="00384D92">
        <w:t>нахождени</w:t>
      </w:r>
      <w:r>
        <w:t>е</w:t>
      </w:r>
      <w:r w:rsidRPr="00384D92">
        <w:t xml:space="preserve"> глобального минимума функции </w:t>
      </w:r>
      <w:r>
        <w:rPr>
          <w:rFonts w:ascii="Cambria Math" w:hAnsi="Cambria Math" w:cs="Cambria Math"/>
          <w:lang w:val="en-US"/>
        </w:rPr>
        <w:t>f</w:t>
      </w:r>
      <w:r w:rsidRPr="00384D92">
        <w:t>(</w:t>
      </w:r>
      <w:r w:rsidR="000A03AD">
        <w:rPr>
          <w:rFonts w:ascii="Cambria Math" w:hAnsi="Cambria Math" w:cs="Cambria Math"/>
          <w:lang w:val="en-US"/>
        </w:rPr>
        <w:t>y</w:t>
      </w:r>
      <w:r w:rsidRPr="00384D92">
        <w:t>) на множестве D.</w:t>
      </w:r>
    </w:p>
    <w:p w:rsidR="00487ACF" w:rsidRPr="008A50BD" w:rsidRDefault="00487ACF" w:rsidP="00487ACF">
      <w:r w:rsidRPr="00384D92">
        <w:t xml:space="preserve">Многоэкстремальная функция </w:t>
      </w:r>
      <w:r>
        <w:rPr>
          <w:rFonts w:ascii="Cambria Math" w:hAnsi="Cambria Math" w:cs="Cambria Math"/>
          <w:lang w:val="en-US"/>
        </w:rPr>
        <w:t>f</w:t>
      </w:r>
      <w:r w:rsidRPr="00384D92">
        <w:t>(</w:t>
      </w:r>
      <w:r w:rsidR="000A03AD">
        <w:rPr>
          <w:rFonts w:ascii="Cambria Math" w:hAnsi="Cambria Math" w:cs="Cambria Math"/>
          <w:lang w:val="en-US"/>
        </w:rPr>
        <w:t>y</w:t>
      </w:r>
      <w:r w:rsidRPr="00384D92">
        <w:t xml:space="preserve">) </w:t>
      </w:r>
      <w:r>
        <w:t>задается</w:t>
      </w:r>
      <w:r w:rsidRPr="00384D92">
        <w:t xml:space="preserve"> на своей области определения D. Область определения задается гиперк</w:t>
      </w:r>
      <w:r>
        <w:t>убом в многомерном пространстве левой и правой границей.</w:t>
      </w:r>
    </w:p>
    <w:p w:rsidR="00487ACF" w:rsidRPr="00AE564D" w:rsidRDefault="00487ACF" w:rsidP="00487ACF">
      <w:r w:rsidRPr="00AE564D">
        <w:t xml:space="preserve">Для универсального представления численных методов решения задачи, методы в программном комплексе представляются как набор </w:t>
      </w:r>
      <m:oMath>
        <m:r>
          <w:rPr>
            <w:rFonts w:ascii="Cambria Math" w:hAnsi="Cambria Math"/>
          </w:rPr>
          <m:t>s= 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&gt;</m:t>
        </m:r>
      </m:oMath>
      <w:r w:rsidRPr="00AE564D">
        <w:t xml:space="preserve">, в котором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AE564D">
        <w:t xml:space="preserve"> - правила выбора точек испытаний,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AE564D">
        <w:t xml:space="preserve"> - правила построения оценки экстремума,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AE564D">
        <w:t xml:space="preserve"> - правила остановки вычислительного процесса. </w:t>
      </w:r>
    </w:p>
    <w:p w:rsidR="00487ACF" w:rsidRPr="00384D92" w:rsidRDefault="00487ACF" w:rsidP="00487ACF">
      <w:r>
        <w:t>Архитектура приложения была разработана с целью легкого дальнейшего расширения комплекса новыми алгоритмами и задачами. Поэтому архитектура строилась по компонентному подходу с выделением следующих компонент (диаграмма компонент представлена на рисунке 1):</w:t>
      </w:r>
    </w:p>
    <w:p w:rsidR="00487ACF" w:rsidRDefault="001E1C3B" w:rsidP="00487ACF">
      <w:pPr>
        <w:pStyle w:val="a3"/>
        <w:numPr>
          <w:ilvl w:val="0"/>
          <w:numId w:val="17"/>
        </w:numPr>
      </w:pPr>
      <w:r>
        <w:t xml:space="preserve">Хранение одиночных экспериментов, системные события и презентационный слой - </w:t>
      </w:r>
      <w:r w:rsidR="00C11162">
        <w:rPr>
          <w:lang w:val="en-US"/>
        </w:rPr>
        <w:t>AbsolutKernel</w:t>
      </w:r>
      <w:r w:rsidR="000A03AD">
        <w:t>.</w:t>
      </w:r>
    </w:p>
    <w:p w:rsidR="000A03AD" w:rsidRDefault="003927D0" w:rsidP="00487ACF">
      <w:pPr>
        <w:pStyle w:val="a3"/>
        <w:numPr>
          <w:ilvl w:val="0"/>
          <w:numId w:val="17"/>
        </w:numPr>
      </w:pPr>
      <w:r>
        <w:t>Серийное проведение экспериментов</w:t>
      </w:r>
      <w:r w:rsidR="00C11162">
        <w:rPr>
          <w:lang w:val="en-US"/>
        </w:rPr>
        <w:t xml:space="preserve"> </w:t>
      </w:r>
      <w:r w:rsidR="001E1C3B">
        <w:t xml:space="preserve"> - </w:t>
      </w:r>
      <w:r w:rsidR="00C11162">
        <w:rPr>
          <w:lang w:val="en-US"/>
        </w:rPr>
        <w:t>SeriesExperiment</w:t>
      </w:r>
      <w:r w:rsidR="00C11162">
        <w:t>.</w:t>
      </w:r>
    </w:p>
    <w:p w:rsidR="00487ACF" w:rsidRPr="00384D92" w:rsidRDefault="00487ACF" w:rsidP="00487ACF">
      <w:pPr>
        <w:pStyle w:val="a3"/>
        <w:numPr>
          <w:ilvl w:val="0"/>
          <w:numId w:val="17"/>
        </w:numPr>
      </w:pPr>
      <w:r w:rsidRPr="00384D92">
        <w:t>Алгоритмы оптимизации</w:t>
      </w:r>
      <w:r w:rsidR="00C11162">
        <w:rPr>
          <w:lang w:val="en-US"/>
        </w:rPr>
        <w:t xml:space="preserve"> </w:t>
      </w:r>
      <w:r w:rsidR="001E1C3B">
        <w:t xml:space="preserve"> - </w:t>
      </w:r>
      <w:r w:rsidR="00C11162">
        <w:rPr>
          <w:lang w:val="en-US"/>
        </w:rPr>
        <w:t>AbsolutAlg</w:t>
      </w:r>
      <w:r w:rsidRPr="00384D92">
        <w:t>.</w:t>
      </w:r>
    </w:p>
    <w:p w:rsidR="00487ACF" w:rsidRDefault="00487ACF" w:rsidP="00487ACF">
      <w:pPr>
        <w:pStyle w:val="a3"/>
        <w:numPr>
          <w:ilvl w:val="0"/>
          <w:numId w:val="17"/>
        </w:numPr>
      </w:pPr>
      <w:r w:rsidRPr="00384D92">
        <w:t>Библиотека целевых функций</w:t>
      </w:r>
      <w:r w:rsidR="001E1C3B">
        <w:t xml:space="preserve"> и проблем оптимизации - </w:t>
      </w:r>
      <w:r w:rsidR="00C11162" w:rsidRPr="001E1C3B">
        <w:t xml:space="preserve"> </w:t>
      </w:r>
      <w:r w:rsidR="00C11162">
        <w:rPr>
          <w:lang w:val="en-US"/>
        </w:rPr>
        <w:t>Functions</w:t>
      </w:r>
      <w:r w:rsidRPr="00384D92">
        <w:t>.</w:t>
      </w:r>
    </w:p>
    <w:p w:rsidR="00487ACF" w:rsidRDefault="007863AF" w:rsidP="00487ACF">
      <w:pPr>
        <w:pStyle w:val="a3"/>
        <w:numPr>
          <w:ilvl w:val="0"/>
          <w:numId w:val="17"/>
        </w:numPr>
      </w:pPr>
      <w:r>
        <w:t xml:space="preserve">Визуализация функций и элементы пользовательского интерфейса - </w:t>
      </w:r>
      <w:r w:rsidR="001E1C3B">
        <w:t xml:space="preserve"> </w:t>
      </w:r>
      <w:r w:rsidR="00C11162" w:rsidRPr="007863AF">
        <w:t xml:space="preserve"> </w:t>
      </w:r>
      <w:r w:rsidR="001E1C3B">
        <w:rPr>
          <w:lang w:val="en-US"/>
        </w:rPr>
        <w:t>Rendering</w:t>
      </w:r>
    </w:p>
    <w:p w:rsidR="000A03AD" w:rsidRPr="00C11162" w:rsidRDefault="007863AF" w:rsidP="00487ACF">
      <w:pPr>
        <w:pStyle w:val="a3"/>
        <w:numPr>
          <w:ilvl w:val="0"/>
          <w:numId w:val="17"/>
        </w:numPr>
      </w:pPr>
      <w:r>
        <w:t xml:space="preserve">Первая версия </w:t>
      </w:r>
      <w:r>
        <w:rPr>
          <w:lang w:val="en-US"/>
        </w:rPr>
        <w:t>GUI</w:t>
      </w:r>
      <w:r w:rsidRPr="007863AF">
        <w:t xml:space="preserve"> </w:t>
      </w:r>
      <w:r>
        <w:t xml:space="preserve">приложения -  </w:t>
      </w:r>
      <w:r w:rsidR="00C11162">
        <w:t xml:space="preserve"> </w:t>
      </w:r>
      <w:r w:rsidR="00C11162">
        <w:rPr>
          <w:lang w:val="en-US"/>
        </w:rPr>
        <w:t>AbsolutDemo</w:t>
      </w:r>
      <w:r w:rsidR="00C11162">
        <w:t xml:space="preserve"> </w:t>
      </w:r>
    </w:p>
    <w:p w:rsidR="00C11162" w:rsidRDefault="007863AF" w:rsidP="00487ACF">
      <w:pPr>
        <w:pStyle w:val="a3"/>
        <w:numPr>
          <w:ilvl w:val="0"/>
          <w:numId w:val="17"/>
        </w:numPr>
      </w:pPr>
      <w:r>
        <w:t xml:space="preserve">Разработанное в данном семестере GUI приложение - </w:t>
      </w:r>
      <w:r w:rsidR="00C11162">
        <w:rPr>
          <w:lang w:val="en-US"/>
        </w:rPr>
        <w:t>AbsolutUi</w:t>
      </w:r>
      <w:r w:rsidR="00C11162">
        <w:t xml:space="preserve"> </w:t>
      </w:r>
    </w:p>
    <w:p w:rsidR="001E1C3B" w:rsidRDefault="001E1C3B" w:rsidP="00487ACF">
      <w:pPr>
        <w:pStyle w:val="a3"/>
        <w:numPr>
          <w:ilvl w:val="0"/>
          <w:numId w:val="17"/>
        </w:numPr>
      </w:pPr>
      <w:r>
        <w:t xml:space="preserve">Консольное приложение </w:t>
      </w:r>
      <w:r>
        <w:rPr>
          <w:lang w:val="en-US"/>
        </w:rPr>
        <w:t>AbsolutConsole</w:t>
      </w:r>
      <w:r w:rsidRPr="001E1C3B">
        <w:t xml:space="preserve"> </w:t>
      </w:r>
      <w:r>
        <w:t>для запуска вычислений в командной строке.</w:t>
      </w:r>
    </w:p>
    <w:p w:rsidR="00487ACF" w:rsidRDefault="00487ACF" w:rsidP="00487ACF"/>
    <w:p w:rsidR="00487ACF" w:rsidRDefault="00487ACF" w:rsidP="00487ACF">
      <w:pPr>
        <w:pStyle w:val="a3"/>
        <w:keepNext/>
      </w:pPr>
      <w:r w:rsidRPr="00313B45">
        <w:rPr>
          <w:noProof/>
          <w:lang w:eastAsia="ru-RU"/>
        </w:rPr>
        <w:lastRenderedPageBreak/>
        <w:drawing>
          <wp:inline distT="0" distB="0" distL="0" distR="0" wp14:anchorId="098985B5" wp14:editId="7BDB14F1">
            <wp:extent cx="5281166" cy="2847975"/>
            <wp:effectExtent l="0" t="0" r="0" b="0"/>
            <wp:docPr id="4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95" cy="28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87ACF" w:rsidRPr="00507C19" w:rsidRDefault="00487ACF" w:rsidP="00487ACF">
      <w:pPr>
        <w:pStyle w:val="a4"/>
        <w:jc w:val="center"/>
        <w:rPr>
          <w:i w:val="0"/>
          <w:color w:val="auto"/>
          <w:sz w:val="24"/>
          <w:szCs w:val="24"/>
        </w:rPr>
      </w:pPr>
      <w:r w:rsidRPr="00507C19">
        <w:rPr>
          <w:i w:val="0"/>
          <w:color w:val="auto"/>
          <w:sz w:val="24"/>
          <w:szCs w:val="24"/>
        </w:rPr>
        <w:t xml:space="preserve">Рисунок </w:t>
      </w:r>
      <w:r w:rsidRPr="00507C19">
        <w:rPr>
          <w:i w:val="0"/>
          <w:color w:val="auto"/>
          <w:sz w:val="24"/>
          <w:szCs w:val="24"/>
        </w:rPr>
        <w:fldChar w:fldCharType="begin"/>
      </w:r>
      <w:r w:rsidRPr="00507C1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07C19">
        <w:rPr>
          <w:i w:val="0"/>
          <w:color w:val="auto"/>
          <w:sz w:val="24"/>
          <w:szCs w:val="24"/>
        </w:rPr>
        <w:fldChar w:fldCharType="separate"/>
      </w:r>
      <w:r w:rsidR="007509C6">
        <w:rPr>
          <w:i w:val="0"/>
          <w:noProof/>
          <w:color w:val="auto"/>
          <w:sz w:val="24"/>
          <w:szCs w:val="24"/>
        </w:rPr>
        <w:t>1</w:t>
      </w:r>
      <w:r w:rsidRPr="00507C19">
        <w:rPr>
          <w:i w:val="0"/>
          <w:color w:val="auto"/>
          <w:sz w:val="24"/>
          <w:szCs w:val="24"/>
        </w:rPr>
        <w:fldChar w:fldCharType="end"/>
      </w:r>
      <w:r w:rsidRPr="00507C19">
        <w:rPr>
          <w:i w:val="0"/>
          <w:color w:val="auto"/>
          <w:sz w:val="24"/>
          <w:szCs w:val="24"/>
        </w:rPr>
        <w:t>. Диаграмма компонент</w:t>
      </w:r>
    </w:p>
    <w:p w:rsidR="00487ACF" w:rsidRDefault="00487ACF" w:rsidP="00487ACF"/>
    <w:p w:rsidR="00487ACF" w:rsidRDefault="00487ACF" w:rsidP="00487ACF">
      <w:r>
        <w:t xml:space="preserve">Компоненты организованы по слоям – слой данных, слой представления и слой отображения по паттерну </w:t>
      </w:r>
      <w:r>
        <w:rPr>
          <w:lang w:val="en-US"/>
        </w:rPr>
        <w:t>Model</w:t>
      </w:r>
      <w:r w:rsidRPr="00313B45">
        <w:t>-</w:t>
      </w:r>
      <w:r>
        <w:rPr>
          <w:lang w:val="en-US"/>
        </w:rPr>
        <w:t>View</w:t>
      </w:r>
      <w:r w:rsidRPr="00313B45">
        <w:t>-</w:t>
      </w:r>
      <w:r>
        <w:rPr>
          <w:lang w:val="en-US"/>
        </w:rPr>
        <w:t>Presenter</w:t>
      </w:r>
      <w:r>
        <w:t xml:space="preserve"> (рисунок 2). Взаимодействие между слоями происходит посредством выделенных интерфейсов.</w:t>
      </w:r>
    </w:p>
    <w:p w:rsidR="00487ACF" w:rsidRDefault="00487ACF" w:rsidP="00487ACF">
      <w:r>
        <w:t xml:space="preserve"> </w:t>
      </w:r>
      <w:r w:rsidRPr="00384D92">
        <w:rPr>
          <w:noProof/>
          <w:lang w:eastAsia="ru-RU"/>
        </w:rPr>
        <w:drawing>
          <wp:inline distT="0" distB="0" distL="0" distR="0" wp14:anchorId="1EBF577E" wp14:editId="2D8C2CA7">
            <wp:extent cx="4743450" cy="3430699"/>
            <wp:effectExtent l="0" t="0" r="0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74" cy="34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87ACF" w:rsidRPr="00507C19" w:rsidRDefault="00487ACF" w:rsidP="00487ACF">
      <w:pPr>
        <w:pStyle w:val="a4"/>
        <w:jc w:val="center"/>
        <w:rPr>
          <w:i w:val="0"/>
          <w:color w:val="auto"/>
          <w:sz w:val="24"/>
          <w:szCs w:val="24"/>
        </w:rPr>
      </w:pPr>
      <w:r w:rsidRPr="00507C19">
        <w:rPr>
          <w:i w:val="0"/>
          <w:color w:val="auto"/>
          <w:sz w:val="24"/>
          <w:szCs w:val="24"/>
        </w:rPr>
        <w:t xml:space="preserve">Рисунок </w:t>
      </w:r>
      <w:r w:rsidRPr="00507C19">
        <w:rPr>
          <w:i w:val="0"/>
          <w:color w:val="auto"/>
          <w:sz w:val="24"/>
          <w:szCs w:val="24"/>
        </w:rPr>
        <w:fldChar w:fldCharType="begin"/>
      </w:r>
      <w:r w:rsidRPr="00507C1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07C19">
        <w:rPr>
          <w:i w:val="0"/>
          <w:color w:val="auto"/>
          <w:sz w:val="24"/>
          <w:szCs w:val="24"/>
        </w:rPr>
        <w:fldChar w:fldCharType="separate"/>
      </w:r>
      <w:r w:rsidR="007509C6">
        <w:rPr>
          <w:i w:val="0"/>
          <w:noProof/>
          <w:color w:val="auto"/>
          <w:sz w:val="24"/>
          <w:szCs w:val="24"/>
        </w:rPr>
        <w:t>2</w:t>
      </w:r>
      <w:r w:rsidRPr="00507C19">
        <w:rPr>
          <w:i w:val="0"/>
          <w:color w:val="auto"/>
          <w:sz w:val="24"/>
          <w:szCs w:val="24"/>
        </w:rPr>
        <w:fldChar w:fldCharType="end"/>
      </w:r>
      <w:r w:rsidRPr="00507C19">
        <w:rPr>
          <w:i w:val="0"/>
          <w:color w:val="auto"/>
          <w:sz w:val="24"/>
          <w:szCs w:val="24"/>
        </w:rPr>
        <w:t>. Послойная архитектура системы.</w:t>
      </w:r>
    </w:p>
    <w:p w:rsidR="00487ACF" w:rsidRDefault="00487ACF" w:rsidP="00487ACF">
      <w:r>
        <w:lastRenderedPageBreak/>
        <w:t xml:space="preserve">Основными интерфейсами системы являются </w:t>
      </w:r>
      <w:r>
        <w:rPr>
          <w:lang w:val="en-US"/>
        </w:rPr>
        <w:t>ISearchAlg</w:t>
      </w:r>
      <w:r w:rsidRPr="00AE564D">
        <w:t xml:space="preserve"> </w:t>
      </w:r>
      <w:r>
        <w:t>(представление численного метода математического программирования)</w:t>
      </w:r>
      <w:r w:rsidRPr="008A50BD">
        <w:t xml:space="preserve">, </w:t>
      </w:r>
      <w:r>
        <w:rPr>
          <w:lang w:val="en-US"/>
        </w:rPr>
        <w:t>IFunction</w:t>
      </w:r>
      <w:r w:rsidRPr="00AE564D">
        <w:t xml:space="preserve"> </w:t>
      </w:r>
      <w:r w:rsidRPr="008A50BD">
        <w:t>(</w:t>
      </w:r>
      <w:r>
        <w:t xml:space="preserve">представление задачи оптимизации) и </w:t>
      </w:r>
      <w:r>
        <w:rPr>
          <w:lang w:val="en-US"/>
        </w:rPr>
        <w:t>IModel</w:t>
      </w:r>
      <w:r w:rsidRPr="00AE564D">
        <w:t xml:space="preserve"> </w:t>
      </w:r>
      <w:r>
        <w:t>(управление данными экспериментов).</w:t>
      </w:r>
    </w:p>
    <w:p w:rsidR="00487ACF" w:rsidRPr="007C3161" w:rsidRDefault="00487ACF" w:rsidP="00487ACF">
      <w:r>
        <w:t xml:space="preserve">Графическая часть приложения состоит из нескольких визуальных элементов для отображения процесса решения задачи. Использование </w:t>
      </w:r>
      <w:r>
        <w:rPr>
          <w:lang w:val="en-US"/>
        </w:rPr>
        <w:t>OpenGL</w:t>
      </w:r>
      <w:r w:rsidR="007C3161" w:rsidRPr="007C3161">
        <w:t xml:space="preserve"> </w:t>
      </w:r>
      <w:r>
        <w:t>позволило достичь динамического обновления графика целевой функции, линий уровня и карты температур во время решения задачи вместе с возможностью поворота поверхностей.</w:t>
      </w:r>
      <w:r w:rsidR="007C3161">
        <w:t xml:space="preserve"> В качестве основных технологий для создания пользовательских приложений использованы </w:t>
      </w:r>
      <w:r w:rsidR="007C3161">
        <w:rPr>
          <w:lang w:val="en-US"/>
        </w:rPr>
        <w:t>WinForms</w:t>
      </w:r>
      <w:r w:rsidR="007C3161" w:rsidRPr="007C3161">
        <w:t xml:space="preserve"> </w:t>
      </w:r>
      <w:r w:rsidR="007C3161">
        <w:t xml:space="preserve">и </w:t>
      </w:r>
      <w:r w:rsidR="007C3161">
        <w:rPr>
          <w:lang w:val="en-US"/>
        </w:rPr>
        <w:t>WPF</w:t>
      </w:r>
      <w:r w:rsidR="007C3161" w:rsidRPr="007C3161">
        <w:t>.</w:t>
      </w:r>
    </w:p>
    <w:p w:rsidR="00487ACF" w:rsidRPr="00313B45" w:rsidRDefault="00487ACF" w:rsidP="00487ACF"/>
    <w:p w:rsidR="00487ACF" w:rsidRDefault="00487ACF" w:rsidP="00487ACF">
      <w:pPr>
        <w:rPr>
          <w:b/>
          <w:sz w:val="32"/>
        </w:rPr>
      </w:pPr>
      <w:r>
        <w:br w:type="page"/>
      </w:r>
    </w:p>
    <w:p w:rsidR="00487ACF" w:rsidRPr="008F4615" w:rsidRDefault="00487ACF" w:rsidP="00487ACF">
      <w:pPr>
        <w:pStyle w:val="1"/>
        <w:rPr>
          <w:rFonts w:eastAsiaTheme="minorEastAsia"/>
        </w:rPr>
      </w:pPr>
      <w:bookmarkStart w:id="25" w:name="_Toc533447351"/>
      <w:r>
        <w:lastRenderedPageBreak/>
        <w:t>3</w:t>
      </w:r>
      <w:r w:rsidRPr="0087445B">
        <w:t xml:space="preserve">. </w:t>
      </w:r>
      <w:r>
        <w:t xml:space="preserve">Внедрение </w:t>
      </w:r>
      <w:r w:rsidR="00E82B68">
        <w:t xml:space="preserve">многокритериальных задач </w:t>
      </w:r>
      <w:r>
        <w:t>в программный комплекс «Абсолют»</w:t>
      </w:r>
      <w:bookmarkEnd w:id="25"/>
    </w:p>
    <w:p w:rsidR="00487ACF" w:rsidRDefault="00487ACF" w:rsidP="00487ACF">
      <w:r>
        <w:t xml:space="preserve">Далее описывается процесс расширения существующего приложения комплекса Абсолют </w:t>
      </w:r>
      <w:r w:rsidR="000704E4">
        <w:t xml:space="preserve">функционалом для решения задач многокритериальной оптимизации и интеграцией с </w:t>
      </w:r>
      <w:r w:rsidR="008E4245">
        <w:t xml:space="preserve">модулем решения многокритериальных задач </w:t>
      </w:r>
      <w:r w:rsidR="000704E4">
        <w:t>систем</w:t>
      </w:r>
      <w:r w:rsidR="008E4245">
        <w:t>ы</w:t>
      </w:r>
      <w:r w:rsidR="000704E4">
        <w:t xml:space="preserve"> </w:t>
      </w:r>
      <w:r w:rsidR="008E4245">
        <w:rPr>
          <w:lang w:val="en-US"/>
        </w:rPr>
        <w:t>Globalizer</w:t>
      </w:r>
      <w:r w:rsidR="000704E4" w:rsidRPr="000704E4">
        <w:t>.</w:t>
      </w:r>
      <w:r w:rsidR="000704E4">
        <w:t xml:space="preserve"> Кратко о</w:t>
      </w:r>
      <w:r>
        <w:t>писано текущее представление задачи математическо</w:t>
      </w:r>
      <w:r w:rsidR="00C12249">
        <w:t xml:space="preserve">го программирования в системе, необходимые изменения для расширения постановки задачи </w:t>
      </w:r>
    </w:p>
    <w:p w:rsidR="00487ACF" w:rsidRPr="0087445B" w:rsidRDefault="00487ACF" w:rsidP="00487ACF"/>
    <w:p w:rsidR="00487ACF" w:rsidRPr="007A52DC" w:rsidRDefault="00487ACF" w:rsidP="00487ACF">
      <w:pPr>
        <w:pStyle w:val="1"/>
      </w:pPr>
      <w:bookmarkStart w:id="26" w:name="_Toc483458174"/>
      <w:bookmarkStart w:id="27" w:name="_Toc533447352"/>
      <w:r>
        <w:t>3.1.</w:t>
      </w:r>
      <w:bookmarkEnd w:id="26"/>
      <w:r w:rsidR="007A52DC">
        <w:t xml:space="preserve"> Представление задачи многокритериальной оптимизации</w:t>
      </w:r>
      <w:bookmarkEnd w:id="27"/>
    </w:p>
    <w:p w:rsidR="00487ACF" w:rsidRPr="005A3D2E" w:rsidRDefault="00487ACF" w:rsidP="00487ACF">
      <w:r>
        <w:t xml:space="preserve">В программном комплексе Абсолют задача оптимизации представляется в виде объекта с интерфейсом </w:t>
      </w:r>
      <w:r w:rsidR="007B58D3">
        <w:rPr>
          <w:lang w:val="en-US"/>
        </w:rPr>
        <w:t>IProblem</w:t>
      </w:r>
      <w:r>
        <w:t xml:space="preserve"> (листинг 1), который представляет собой </w:t>
      </w:r>
      <w:r w:rsidR="007B58D3">
        <w:t>набор функций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, i=1.. 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=1…m</m:t>
        </m:r>
      </m:oMath>
      <w:r>
        <w:t xml:space="preserve"> и </w:t>
      </w:r>
      <w:r w:rsidR="007B58D3">
        <w:t>их область</w:t>
      </w:r>
      <w:r>
        <w:t xml:space="preserve"> определения </w:t>
      </w:r>
      <w:r>
        <w:rPr>
          <w:lang w:val="en-US"/>
        </w:rPr>
        <w:t>D</w:t>
      </w:r>
      <w:r w:rsidRPr="00EF3D33">
        <w:t>.</w:t>
      </w:r>
    </w:p>
    <w:p w:rsidR="007B58D3" w:rsidRPr="00DE1B55" w:rsidRDefault="007B58D3" w:rsidP="007B58D3">
      <w:pPr>
        <w:pStyle w:val="a4"/>
        <w:jc w:val="center"/>
        <w:rPr>
          <w:i w:val="0"/>
          <w:color w:val="auto"/>
          <w:sz w:val="24"/>
          <w:szCs w:val="24"/>
          <w:lang w:val="en-US"/>
        </w:rPr>
      </w:pPr>
      <w:r w:rsidRPr="00507C19">
        <w:rPr>
          <w:i w:val="0"/>
          <w:color w:val="auto"/>
          <w:sz w:val="24"/>
          <w:szCs w:val="24"/>
        </w:rPr>
        <w:t>Листинг</w:t>
      </w:r>
      <w:r>
        <w:rPr>
          <w:i w:val="0"/>
          <w:color w:val="auto"/>
          <w:sz w:val="24"/>
          <w:szCs w:val="24"/>
          <w:lang w:val="en-US"/>
        </w:rPr>
        <w:t xml:space="preserve"> 1</w:t>
      </w:r>
      <w:r w:rsidRPr="00DE1B55">
        <w:rPr>
          <w:i w:val="0"/>
          <w:color w:val="auto"/>
          <w:sz w:val="24"/>
          <w:szCs w:val="24"/>
          <w:lang w:val="en-US"/>
        </w:rPr>
        <w:t xml:space="preserve">. </w:t>
      </w:r>
      <w:r w:rsidRPr="00507C19">
        <w:rPr>
          <w:i w:val="0"/>
          <w:color w:val="auto"/>
          <w:sz w:val="24"/>
          <w:szCs w:val="24"/>
        </w:rPr>
        <w:t>Интерфейс</w:t>
      </w:r>
      <w:r w:rsidRPr="00DE1B55">
        <w:rPr>
          <w:i w:val="0"/>
          <w:color w:val="auto"/>
          <w:sz w:val="24"/>
          <w:szCs w:val="24"/>
          <w:lang w:val="en-US"/>
        </w:rPr>
        <w:t xml:space="preserve"> </w:t>
      </w:r>
      <w:r w:rsidRPr="00507C19">
        <w:rPr>
          <w:i w:val="0"/>
          <w:color w:val="auto"/>
          <w:sz w:val="24"/>
          <w:szCs w:val="24"/>
          <w:lang w:val="en-US"/>
        </w:rPr>
        <w:t>IProblem</w:t>
      </w:r>
      <w:r w:rsidRPr="00DE1B55">
        <w:rPr>
          <w:i w:val="0"/>
          <w:color w:val="auto"/>
          <w:sz w:val="24"/>
          <w:szCs w:val="24"/>
          <w:lang w:val="en-US"/>
        </w:rPr>
        <w:t>.</w:t>
      </w:r>
    </w:p>
    <w:p w:rsidR="007B58D3" w:rsidRPr="00DE1B55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public</w:t>
      </w:r>
      <w:r w:rsidRPr="00DE1B55"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interface</w:t>
      </w:r>
      <w:r w:rsidRPr="00DE1B55"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C850E1">
        <w:rPr>
          <w:rFonts w:ascii="Arial" w:hAnsi="Arial" w:cs="Arial"/>
          <w:color w:val="2B91AF"/>
          <w:sz w:val="20"/>
          <w:szCs w:val="19"/>
          <w:lang w:val="en-US"/>
        </w:rPr>
        <w:t>IProblem</w:t>
      </w:r>
    </w:p>
    <w:p w:rsidR="007B58D3" w:rsidRPr="00487ACF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487ACF">
        <w:rPr>
          <w:rFonts w:ascii="Arial" w:hAnsi="Arial" w:cs="Arial"/>
          <w:color w:val="000000"/>
          <w:sz w:val="20"/>
          <w:szCs w:val="19"/>
        </w:rPr>
        <w:t>{</w:t>
      </w:r>
    </w:p>
    <w:p w:rsidR="007B58D3" w:rsidRPr="00487ACF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487ACF">
        <w:rPr>
          <w:rFonts w:ascii="Arial" w:hAnsi="Arial" w:cs="Arial"/>
          <w:color w:val="008000"/>
          <w:sz w:val="20"/>
          <w:szCs w:val="19"/>
        </w:rPr>
        <w:t xml:space="preserve">// </w:t>
      </w:r>
      <w:r w:rsidRPr="00C850E1">
        <w:rPr>
          <w:rFonts w:ascii="Arial" w:hAnsi="Arial" w:cs="Arial"/>
          <w:color w:val="008000"/>
          <w:sz w:val="20"/>
          <w:szCs w:val="19"/>
        </w:rPr>
        <w:t>размерность</w:t>
      </w:r>
      <w:r w:rsidRPr="00487ACF">
        <w:rPr>
          <w:rFonts w:ascii="Arial" w:hAnsi="Arial" w:cs="Arial"/>
          <w:color w:val="008000"/>
          <w:sz w:val="20"/>
          <w:szCs w:val="19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задачи</w:t>
      </w:r>
    </w:p>
    <w:p w:rsidR="007B58D3" w:rsidRPr="00487ACF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487ACF">
        <w:rPr>
          <w:rFonts w:ascii="Arial" w:hAnsi="Arial" w:cs="Arial"/>
          <w:color w:val="0000FF"/>
          <w:sz w:val="20"/>
          <w:szCs w:val="19"/>
        </w:rPr>
        <w:t xml:space="preserve"> 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Dimension</w:t>
      </w:r>
      <w:r w:rsidRPr="00487ACF">
        <w:rPr>
          <w:rFonts w:ascii="Arial" w:hAnsi="Arial" w:cs="Arial"/>
          <w:color w:val="000000"/>
          <w:sz w:val="20"/>
          <w:szCs w:val="19"/>
        </w:rPr>
        <w:t xml:space="preserve">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487ACF">
        <w:rPr>
          <w:rFonts w:ascii="Arial" w:hAnsi="Arial" w:cs="Arial"/>
          <w:color w:val="000000"/>
          <w:sz w:val="20"/>
          <w:szCs w:val="19"/>
        </w:rPr>
        <w:t xml:space="preserve">;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set</w:t>
      </w:r>
      <w:r w:rsidRPr="00487ACF">
        <w:rPr>
          <w:rFonts w:ascii="Arial" w:hAnsi="Arial" w:cs="Arial"/>
          <w:color w:val="000000"/>
          <w:sz w:val="20"/>
          <w:szCs w:val="19"/>
        </w:rPr>
        <w:t>; }</w:t>
      </w:r>
    </w:p>
    <w:p w:rsidR="007B58D3" w:rsidRPr="00487ACF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487ACF">
        <w:rPr>
          <w:rFonts w:ascii="Arial" w:hAnsi="Arial" w:cs="Arial"/>
          <w:color w:val="008000"/>
          <w:sz w:val="20"/>
          <w:szCs w:val="19"/>
        </w:rPr>
        <w:t xml:space="preserve">// </w:t>
      </w:r>
      <w:r w:rsidRPr="00C850E1">
        <w:rPr>
          <w:rFonts w:ascii="Arial" w:hAnsi="Arial" w:cs="Arial"/>
          <w:color w:val="008000"/>
          <w:sz w:val="20"/>
          <w:szCs w:val="19"/>
        </w:rPr>
        <w:t>имя</w:t>
      </w:r>
      <w:r w:rsidRPr="00487ACF">
        <w:rPr>
          <w:rFonts w:ascii="Arial" w:hAnsi="Arial" w:cs="Arial"/>
          <w:color w:val="008000"/>
          <w:sz w:val="20"/>
          <w:szCs w:val="19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задачи</w:t>
      </w:r>
    </w:p>
    <w:p w:rsidR="007B58D3" w:rsidRPr="00487ACF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string</w:t>
      </w:r>
      <w:r w:rsidRPr="00487ACF">
        <w:rPr>
          <w:rFonts w:ascii="Arial" w:hAnsi="Arial" w:cs="Arial"/>
          <w:color w:val="0000FF"/>
          <w:sz w:val="20"/>
          <w:szCs w:val="19"/>
        </w:rPr>
        <w:t xml:space="preserve"> 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Name</w:t>
      </w:r>
      <w:r w:rsidRPr="00487ACF">
        <w:rPr>
          <w:rFonts w:ascii="Arial" w:hAnsi="Arial" w:cs="Arial"/>
          <w:color w:val="000000"/>
          <w:sz w:val="20"/>
          <w:szCs w:val="19"/>
        </w:rPr>
        <w:t xml:space="preserve">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487ACF">
        <w:rPr>
          <w:rFonts w:ascii="Arial" w:hAnsi="Arial" w:cs="Arial"/>
          <w:color w:val="000000"/>
          <w:sz w:val="20"/>
          <w:szCs w:val="19"/>
        </w:rPr>
        <w:t xml:space="preserve">;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set</w:t>
      </w:r>
      <w:r w:rsidRPr="00487ACF">
        <w:rPr>
          <w:rFonts w:ascii="Arial" w:hAnsi="Arial" w:cs="Arial"/>
          <w:color w:val="000000"/>
          <w:sz w:val="20"/>
          <w:szCs w:val="19"/>
        </w:rPr>
        <w:t>; }</w:t>
      </w:r>
    </w:p>
    <w:p w:rsidR="007B58D3" w:rsidRPr="00487ACF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487ACF">
        <w:rPr>
          <w:rFonts w:ascii="Arial" w:hAnsi="Arial" w:cs="Arial"/>
          <w:color w:val="008000"/>
          <w:sz w:val="20"/>
          <w:szCs w:val="19"/>
        </w:rPr>
        <w:t xml:space="preserve">// </w:t>
      </w:r>
      <w:r w:rsidRPr="00C850E1">
        <w:rPr>
          <w:rFonts w:ascii="Arial" w:hAnsi="Arial" w:cs="Arial"/>
          <w:color w:val="008000"/>
          <w:sz w:val="20"/>
          <w:szCs w:val="19"/>
        </w:rPr>
        <w:t>границы</w:t>
      </w:r>
      <w:r w:rsidRPr="00487ACF">
        <w:rPr>
          <w:rFonts w:ascii="Arial" w:hAnsi="Arial" w:cs="Arial"/>
          <w:color w:val="008000"/>
          <w:sz w:val="20"/>
          <w:szCs w:val="19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допустимой</w:t>
      </w:r>
      <w:r w:rsidRPr="00487ACF">
        <w:rPr>
          <w:rFonts w:ascii="Arial" w:hAnsi="Arial" w:cs="Arial"/>
          <w:color w:val="008000"/>
          <w:sz w:val="20"/>
          <w:szCs w:val="19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области</w:t>
      </w:r>
    </w:p>
    <w:p w:rsidR="007B58D3" w:rsidRPr="00507C19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507C19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507C19">
        <w:rPr>
          <w:rFonts w:ascii="Arial" w:hAnsi="Arial" w:cs="Arial"/>
          <w:color w:val="000000"/>
          <w:sz w:val="20"/>
          <w:szCs w:val="19"/>
          <w:lang w:val="en-US"/>
        </w:rPr>
        <w:t xml:space="preserve">&gt; 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LowerBound</w:t>
      </w:r>
      <w:r w:rsidRPr="00507C19">
        <w:rPr>
          <w:rFonts w:ascii="Arial" w:hAnsi="Arial" w:cs="Arial"/>
          <w:color w:val="000000"/>
          <w:sz w:val="20"/>
          <w:szCs w:val="19"/>
          <w:lang w:val="en-US"/>
        </w:rPr>
        <w:t xml:space="preserve">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507C19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573739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573739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573739">
        <w:rPr>
          <w:rFonts w:ascii="Arial" w:hAnsi="Arial" w:cs="Arial"/>
          <w:color w:val="000000"/>
          <w:sz w:val="20"/>
          <w:szCs w:val="19"/>
          <w:lang w:val="en-US"/>
        </w:rPr>
        <w:t xml:space="preserve">&gt; 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UpperBound</w:t>
      </w:r>
      <w:r w:rsidRPr="00573739">
        <w:rPr>
          <w:rFonts w:ascii="Arial" w:hAnsi="Arial" w:cs="Arial"/>
          <w:color w:val="000000"/>
          <w:sz w:val="20"/>
          <w:szCs w:val="19"/>
          <w:lang w:val="en-US"/>
        </w:rPr>
        <w:t xml:space="preserve">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573739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8000"/>
          <w:sz w:val="20"/>
          <w:szCs w:val="19"/>
        </w:rPr>
        <w:t>// доступ к функционалам задачи - критерием и ограничениям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&lt;IFunction&gt; Criterions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&lt;IFunction&gt; Constraints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&lt;IFunction&gt; Functionals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 NumberOfFunctions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 NumberOfConstratins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 NumberOfCriterions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8000"/>
          <w:sz w:val="20"/>
          <w:szCs w:val="19"/>
          <w:lang w:val="en-US"/>
        </w:rPr>
        <w:t xml:space="preserve">// </w:t>
      </w:r>
      <w:r w:rsidRPr="00C850E1">
        <w:rPr>
          <w:rFonts w:ascii="Arial" w:hAnsi="Arial" w:cs="Arial"/>
          <w:color w:val="008000"/>
          <w:sz w:val="20"/>
          <w:szCs w:val="19"/>
        </w:rPr>
        <w:t>вычисление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значений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функционалов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в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точке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 CalculateFunctionals(</w:t>
      </w: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&gt; y,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 fNumber);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&gt; CalculateCriterions(</w:t>
      </w: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&gt; x);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&gt; CalculateConstraints(</w:t>
      </w: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&gt; toList);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8000"/>
          <w:sz w:val="20"/>
          <w:szCs w:val="19"/>
        </w:rPr>
        <w:t>// информация об известном решении задачи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DE1B55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DE1B55">
        <w:rPr>
          <w:rFonts w:ascii="Arial" w:hAnsi="Arial" w:cs="Arial"/>
          <w:color w:val="000000"/>
          <w:sz w:val="20"/>
          <w:szCs w:val="19"/>
          <w:lang w:val="en-US"/>
        </w:rPr>
        <w:t xml:space="preserve">? 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OptimalValue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&gt; OptimalPoint { 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get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 GetOptimalValue(</w:t>
      </w:r>
      <w:r w:rsidRPr="00C850E1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C850E1">
        <w:rPr>
          <w:rFonts w:ascii="Arial" w:hAnsi="Arial" w:cs="Arial"/>
          <w:color w:val="000000"/>
          <w:sz w:val="20"/>
          <w:szCs w:val="19"/>
          <w:lang w:val="en-US"/>
        </w:rPr>
        <w:t xml:space="preserve"> index);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C850E1">
        <w:rPr>
          <w:rFonts w:ascii="Arial" w:hAnsi="Arial" w:cs="Arial"/>
          <w:color w:val="008000"/>
          <w:sz w:val="20"/>
          <w:szCs w:val="19"/>
          <w:lang w:val="en-US"/>
        </w:rPr>
        <w:t xml:space="preserve">// </w:t>
      </w:r>
      <w:r w:rsidRPr="00C850E1">
        <w:rPr>
          <w:rFonts w:ascii="Arial" w:hAnsi="Arial" w:cs="Arial"/>
          <w:color w:val="008000"/>
          <w:sz w:val="20"/>
          <w:szCs w:val="19"/>
        </w:rPr>
        <w:t>начальная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C850E1">
        <w:rPr>
          <w:rFonts w:ascii="Arial" w:hAnsi="Arial" w:cs="Arial"/>
          <w:color w:val="008000"/>
          <w:sz w:val="20"/>
          <w:szCs w:val="19"/>
        </w:rPr>
        <w:t>инициализация</w:t>
      </w:r>
    </w:p>
    <w:p w:rsidR="007B58D3" w:rsidRPr="00573739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FD7B4A">
        <w:rPr>
          <w:rFonts w:ascii="Arial" w:hAnsi="Arial" w:cs="Arial"/>
          <w:color w:val="0000FF"/>
          <w:sz w:val="20"/>
          <w:szCs w:val="19"/>
          <w:lang w:val="en-US"/>
        </w:rPr>
        <w:t>void</w:t>
      </w:r>
      <w:r w:rsidRPr="00573739">
        <w:rPr>
          <w:rFonts w:ascii="Arial" w:hAnsi="Arial" w:cs="Arial"/>
          <w:color w:val="000000"/>
          <w:sz w:val="20"/>
          <w:szCs w:val="19"/>
        </w:rPr>
        <w:t xml:space="preserve"> </w:t>
      </w:r>
      <w:r w:rsidRPr="00FD7B4A">
        <w:rPr>
          <w:rFonts w:ascii="Arial" w:hAnsi="Arial" w:cs="Arial"/>
          <w:color w:val="000000"/>
          <w:sz w:val="20"/>
          <w:szCs w:val="19"/>
          <w:lang w:val="en-US"/>
        </w:rPr>
        <w:t>Initialize</w:t>
      </w:r>
      <w:r w:rsidRPr="00573739">
        <w:rPr>
          <w:rFonts w:ascii="Arial" w:hAnsi="Arial" w:cs="Arial"/>
          <w:color w:val="000000"/>
          <w:sz w:val="20"/>
          <w:szCs w:val="19"/>
        </w:rPr>
        <w:t>();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8000"/>
          <w:sz w:val="20"/>
          <w:szCs w:val="19"/>
        </w:rPr>
        <w:t>// путь к конфигурационному файлу для настройки динамически подключаемых задач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00FF"/>
          <w:sz w:val="20"/>
          <w:szCs w:val="19"/>
        </w:rPr>
        <w:t>string</w:t>
      </w:r>
      <w:r w:rsidRPr="00C850E1">
        <w:rPr>
          <w:rFonts w:ascii="Arial" w:hAnsi="Arial" w:cs="Arial"/>
          <w:color w:val="000000"/>
          <w:sz w:val="20"/>
          <w:szCs w:val="19"/>
        </w:rPr>
        <w:t xml:space="preserve"> ConfigPath { </w:t>
      </w:r>
      <w:r w:rsidRPr="00C850E1">
        <w:rPr>
          <w:rFonts w:ascii="Arial" w:hAnsi="Arial" w:cs="Arial"/>
          <w:color w:val="0000FF"/>
          <w:sz w:val="20"/>
          <w:szCs w:val="19"/>
        </w:rPr>
        <w:t>get</w:t>
      </w:r>
      <w:r w:rsidRPr="00C850E1">
        <w:rPr>
          <w:rFonts w:ascii="Arial" w:hAnsi="Arial" w:cs="Arial"/>
          <w:color w:val="000000"/>
          <w:sz w:val="20"/>
          <w:szCs w:val="19"/>
        </w:rPr>
        <w:t xml:space="preserve">; </w:t>
      </w:r>
      <w:r w:rsidRPr="00C850E1">
        <w:rPr>
          <w:rFonts w:ascii="Arial" w:hAnsi="Arial" w:cs="Arial"/>
          <w:color w:val="0000FF"/>
          <w:sz w:val="20"/>
          <w:szCs w:val="19"/>
        </w:rPr>
        <w:t>set</w:t>
      </w:r>
      <w:r w:rsidRPr="00C850E1">
        <w:rPr>
          <w:rFonts w:ascii="Arial" w:hAnsi="Arial" w:cs="Arial"/>
          <w:color w:val="000000"/>
          <w:sz w:val="20"/>
          <w:szCs w:val="19"/>
        </w:rPr>
        <w:t>; }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8000"/>
          <w:sz w:val="20"/>
          <w:szCs w:val="19"/>
        </w:rPr>
        <w:t>// путь к файлу динамической библиотеки</w:t>
      </w:r>
    </w:p>
    <w:p w:rsidR="007B58D3" w:rsidRPr="00C850E1" w:rsidRDefault="007B58D3" w:rsidP="007B58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00FF"/>
          <w:sz w:val="20"/>
          <w:szCs w:val="19"/>
        </w:rPr>
        <w:t>string</w:t>
      </w:r>
      <w:r w:rsidRPr="00C850E1">
        <w:rPr>
          <w:rFonts w:ascii="Arial" w:hAnsi="Arial" w:cs="Arial"/>
          <w:color w:val="000000"/>
          <w:sz w:val="20"/>
          <w:szCs w:val="19"/>
        </w:rPr>
        <w:t xml:space="preserve"> DllPath { </w:t>
      </w:r>
      <w:r w:rsidRPr="00C850E1">
        <w:rPr>
          <w:rFonts w:ascii="Arial" w:hAnsi="Arial" w:cs="Arial"/>
          <w:color w:val="0000FF"/>
          <w:sz w:val="20"/>
          <w:szCs w:val="19"/>
        </w:rPr>
        <w:t>get</w:t>
      </w:r>
      <w:r w:rsidRPr="00C850E1">
        <w:rPr>
          <w:rFonts w:ascii="Arial" w:hAnsi="Arial" w:cs="Arial"/>
          <w:color w:val="000000"/>
          <w:sz w:val="20"/>
          <w:szCs w:val="19"/>
        </w:rPr>
        <w:t xml:space="preserve">; </w:t>
      </w:r>
      <w:r w:rsidRPr="00C850E1">
        <w:rPr>
          <w:rFonts w:ascii="Arial" w:hAnsi="Arial" w:cs="Arial"/>
          <w:color w:val="0000FF"/>
          <w:sz w:val="20"/>
          <w:szCs w:val="19"/>
        </w:rPr>
        <w:t>set</w:t>
      </w:r>
      <w:r w:rsidRPr="00C850E1">
        <w:rPr>
          <w:rFonts w:ascii="Arial" w:hAnsi="Arial" w:cs="Arial"/>
          <w:color w:val="000000"/>
          <w:sz w:val="20"/>
          <w:szCs w:val="19"/>
        </w:rPr>
        <w:t>; }</w:t>
      </w:r>
    </w:p>
    <w:p w:rsidR="007B58D3" w:rsidRPr="00C850E1" w:rsidRDefault="007B58D3" w:rsidP="007B58D3">
      <w:pPr>
        <w:shd w:val="clear" w:color="auto" w:fill="E7E6E6" w:themeFill="background2"/>
        <w:rPr>
          <w:rFonts w:ascii="Arial" w:hAnsi="Arial" w:cs="Arial"/>
          <w:color w:val="000000"/>
          <w:sz w:val="20"/>
          <w:szCs w:val="19"/>
        </w:rPr>
      </w:pPr>
      <w:r w:rsidRPr="00C850E1">
        <w:rPr>
          <w:rFonts w:ascii="Arial" w:hAnsi="Arial" w:cs="Arial"/>
          <w:color w:val="000000"/>
          <w:sz w:val="20"/>
          <w:szCs w:val="19"/>
        </w:rPr>
        <w:t xml:space="preserve">    }</w:t>
      </w:r>
    </w:p>
    <w:p w:rsidR="007B58D3" w:rsidRPr="007560BE" w:rsidRDefault="007B58D3" w:rsidP="007B58D3">
      <w:pPr>
        <w:rPr>
          <w:rFonts w:ascii="Consolas" w:hAnsi="Consolas" w:cs="Consolas"/>
          <w:color w:val="000000"/>
          <w:sz w:val="22"/>
          <w:szCs w:val="19"/>
        </w:rPr>
      </w:pPr>
      <w:r>
        <w:lastRenderedPageBreak/>
        <w:t>Он обеспечивает доступ к известному решению задачи, области определения и всем функционалам. В процессе программир</w:t>
      </w:r>
      <w:r w:rsidRPr="007560BE">
        <w:t>ования</w:t>
      </w:r>
      <w:r>
        <w:t xml:space="preserve"> численных методов математического программирования для получения значений функционалов в точке предлагается использовать методы </w:t>
      </w:r>
      <w:r w:rsidRPr="00F70128">
        <w:rPr>
          <w:rFonts w:ascii="Consolas" w:hAnsi="Consolas" w:cs="Consolas"/>
          <w:color w:val="000000"/>
          <w:sz w:val="22"/>
          <w:szCs w:val="19"/>
          <w:lang w:val="en-US"/>
        </w:rPr>
        <w:t>CalculateFunctionals</w:t>
      </w:r>
      <w:r w:rsidRPr="007560BE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F70128">
        <w:rPr>
          <w:rFonts w:ascii="Consolas" w:hAnsi="Consolas" w:cs="Consolas"/>
          <w:color w:val="000000"/>
          <w:sz w:val="22"/>
          <w:szCs w:val="19"/>
          <w:lang w:val="en-US"/>
        </w:rPr>
        <w:t>CalculateCriterions</w:t>
      </w:r>
      <w:r w:rsidRPr="00B86307">
        <w:rPr>
          <w:rFonts w:ascii="Consolas" w:hAnsi="Consolas" w:cs="Consolas"/>
          <w:color w:val="000000"/>
          <w:sz w:val="22"/>
          <w:szCs w:val="19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</w:rPr>
        <w:t xml:space="preserve">и </w:t>
      </w:r>
      <w:r w:rsidRPr="00F70128">
        <w:rPr>
          <w:rFonts w:ascii="Consolas" w:hAnsi="Consolas" w:cs="Consolas"/>
          <w:color w:val="000000"/>
          <w:sz w:val="22"/>
          <w:szCs w:val="19"/>
          <w:lang w:val="en-US"/>
        </w:rPr>
        <w:t>CalculateConstraints</w:t>
      </w:r>
      <w:r>
        <w:rPr>
          <w:rFonts w:ascii="Consolas" w:hAnsi="Consolas" w:cs="Consolas"/>
          <w:color w:val="000000"/>
          <w:sz w:val="22"/>
          <w:szCs w:val="19"/>
        </w:rPr>
        <w:t xml:space="preserve">. </w:t>
      </w:r>
    </w:p>
    <w:p w:rsidR="007B58D3" w:rsidRPr="00F70128" w:rsidRDefault="008E4245" w:rsidP="007B58D3">
      <w:r>
        <w:t>Интерфейс задачи оптимизации сходен</w:t>
      </w:r>
      <w:r w:rsidR="007B58D3">
        <w:t xml:space="preserve"> с форматом задач системы </w:t>
      </w:r>
      <w:r w:rsidR="007B58D3">
        <w:rPr>
          <w:lang w:val="en-US"/>
        </w:rPr>
        <w:t>Globalizer</w:t>
      </w:r>
      <w:r w:rsidR="007B58D3">
        <w:t xml:space="preserve"> для облегчения их интеграции.</w:t>
      </w:r>
    </w:p>
    <w:p w:rsidR="00DE1B55" w:rsidRDefault="008E4245" w:rsidP="00DE1B55">
      <w:r>
        <w:t xml:space="preserve">Результат испытания численного метода представлен в системе классом </w:t>
      </w:r>
      <w:r>
        <w:rPr>
          <w:lang w:val="en-US"/>
        </w:rPr>
        <w:t>MethodPoint</w:t>
      </w:r>
      <w:r w:rsidRPr="008E4245">
        <w:t xml:space="preserve"> (</w:t>
      </w:r>
      <w:r>
        <w:t>листинг 2).</w:t>
      </w:r>
    </w:p>
    <w:p w:rsidR="008E4245" w:rsidRPr="00DE1B55" w:rsidRDefault="008E4245" w:rsidP="00DE1B55">
      <w:pPr>
        <w:rPr>
          <w:rFonts w:eastAsia="Times New Roman"/>
          <w:i/>
          <w:lang w:val="en-US"/>
        </w:rPr>
      </w:pPr>
      <w:r w:rsidRPr="00507C19">
        <w:t>Листинг</w:t>
      </w:r>
      <w:r>
        <w:rPr>
          <w:lang w:val="en-US"/>
        </w:rPr>
        <w:t xml:space="preserve"> 2</w:t>
      </w:r>
      <w:r w:rsidRPr="00507C19">
        <w:rPr>
          <w:lang w:val="en-US"/>
        </w:rPr>
        <w:t xml:space="preserve">. </w:t>
      </w:r>
      <w:r w:rsidRPr="00507C19">
        <w:t>Класс</w:t>
      </w:r>
      <w:r w:rsidRPr="00507C19">
        <w:rPr>
          <w:lang w:val="en-US"/>
        </w:rPr>
        <w:t xml:space="preserve"> MethodPoint.</w:t>
      </w:r>
    </w:p>
    <w:p w:rsidR="008E4245" w:rsidRPr="00487ACF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>
        <w:rPr>
          <w:rFonts w:ascii="Arial" w:hAnsi="Arial" w:cs="Arial"/>
          <w:color w:val="0000FF"/>
          <w:sz w:val="20"/>
          <w:szCs w:val="19"/>
          <w:lang w:val="en-US"/>
        </w:rPr>
        <w:t>public</w:t>
      </w:r>
      <w:r w:rsidRPr="00487ACF"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00FF"/>
          <w:sz w:val="20"/>
          <w:szCs w:val="19"/>
          <w:lang w:val="en-US"/>
        </w:rPr>
        <w:t>class</w:t>
      </w:r>
      <w:r w:rsidRPr="00487ACF"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2B91AF"/>
          <w:sz w:val="20"/>
          <w:szCs w:val="19"/>
          <w:lang w:val="en-US"/>
        </w:rPr>
        <w:t>MethodPoint</w:t>
      </w:r>
    </w:p>
    <w:p w:rsidR="008E4245" w:rsidRPr="00B05F3B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B05F3B">
        <w:rPr>
          <w:rFonts w:ascii="Arial" w:hAnsi="Arial" w:cs="Arial"/>
          <w:color w:val="000000"/>
          <w:sz w:val="20"/>
          <w:szCs w:val="19"/>
        </w:rPr>
        <w:t>{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8000"/>
          <w:sz w:val="20"/>
          <w:szCs w:val="19"/>
        </w:rPr>
        <w:t>// информация для индексного метода решения - на каком номере функции остановился расчет в этой точке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00FF"/>
          <w:sz w:val="20"/>
          <w:szCs w:val="19"/>
        </w:rPr>
        <w:t>publicint</w:t>
      </w:r>
      <w:r w:rsidRPr="008E2C78">
        <w:rPr>
          <w:rFonts w:ascii="Arial" w:hAnsi="Arial" w:cs="Arial"/>
          <w:color w:val="000000"/>
          <w:sz w:val="20"/>
          <w:szCs w:val="19"/>
        </w:rPr>
        <w:t xml:space="preserve"> IdFun;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8000"/>
          <w:sz w:val="20"/>
          <w:szCs w:val="19"/>
        </w:rPr>
        <w:t>// флаг окончания процесса поиска минимума на данной точке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>
        <w:rPr>
          <w:rFonts w:ascii="Arial" w:hAnsi="Arial" w:cs="Arial"/>
          <w:color w:val="0000FF"/>
          <w:sz w:val="20"/>
          <w:szCs w:val="19"/>
          <w:lang w:val="en-US"/>
        </w:rPr>
        <w:t xml:space="preserve">public </w:t>
      </w:r>
      <w:r w:rsidRPr="008E2C78">
        <w:rPr>
          <w:rFonts w:ascii="Arial" w:hAnsi="Arial" w:cs="Arial"/>
          <w:color w:val="2B91AF"/>
          <w:sz w:val="20"/>
          <w:szCs w:val="19"/>
          <w:lang w:val="en-US"/>
        </w:rPr>
        <w:t>AlgEnd</w:t>
      </w:r>
      <w:r w:rsidRPr="008E2C78">
        <w:rPr>
          <w:rFonts w:ascii="Arial" w:hAnsi="Arial" w:cs="Arial"/>
          <w:color w:val="000000"/>
          <w:sz w:val="20"/>
          <w:szCs w:val="19"/>
          <w:lang w:val="en-US"/>
        </w:rPr>
        <w:t xml:space="preserve"> isEnd;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8E2C78">
        <w:rPr>
          <w:rFonts w:ascii="Arial" w:hAnsi="Arial" w:cs="Arial"/>
          <w:color w:val="008000"/>
          <w:sz w:val="20"/>
          <w:szCs w:val="19"/>
          <w:lang w:val="en-US"/>
        </w:rPr>
        <w:t xml:space="preserve">// </w:t>
      </w:r>
      <w:r w:rsidRPr="008E2C78">
        <w:rPr>
          <w:rFonts w:ascii="Arial" w:hAnsi="Arial" w:cs="Arial"/>
          <w:color w:val="008000"/>
          <w:sz w:val="20"/>
          <w:szCs w:val="19"/>
        </w:rPr>
        <w:t>координаты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8000"/>
          <w:sz w:val="20"/>
          <w:szCs w:val="19"/>
        </w:rPr>
        <w:t>точки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>
        <w:rPr>
          <w:rFonts w:ascii="Arial" w:hAnsi="Arial" w:cs="Arial"/>
          <w:color w:val="0000FF"/>
          <w:sz w:val="20"/>
          <w:szCs w:val="19"/>
          <w:lang w:val="en-US"/>
        </w:rPr>
        <w:t xml:space="preserve">public </w:t>
      </w:r>
      <w:r w:rsidRPr="008E2C78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8E2C78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8E2C78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8E2C78">
        <w:rPr>
          <w:rFonts w:ascii="Arial" w:hAnsi="Arial" w:cs="Arial"/>
          <w:color w:val="000000"/>
          <w:sz w:val="20"/>
          <w:szCs w:val="19"/>
          <w:lang w:val="en-US"/>
        </w:rPr>
        <w:t>&gt; x;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8000"/>
          <w:sz w:val="20"/>
          <w:szCs w:val="19"/>
        </w:rPr>
        <w:t>// образ на развертке Пеано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00FF"/>
          <w:sz w:val="20"/>
          <w:szCs w:val="19"/>
        </w:rPr>
        <w:t>public</w:t>
      </w:r>
      <w:r w:rsidRPr="00573739">
        <w:rPr>
          <w:rFonts w:ascii="Arial" w:hAnsi="Arial" w:cs="Arial"/>
          <w:color w:val="0000FF"/>
          <w:sz w:val="20"/>
          <w:szCs w:val="19"/>
        </w:rPr>
        <w:t xml:space="preserve"> </w:t>
      </w:r>
      <w:r w:rsidRPr="008E2C78">
        <w:rPr>
          <w:rFonts w:ascii="Arial" w:hAnsi="Arial" w:cs="Arial"/>
          <w:color w:val="0000FF"/>
          <w:sz w:val="20"/>
          <w:szCs w:val="19"/>
        </w:rPr>
        <w:t>double</w:t>
      </w:r>
      <w:r w:rsidRPr="008E2C78">
        <w:rPr>
          <w:rFonts w:ascii="Arial" w:hAnsi="Arial" w:cs="Arial"/>
          <w:color w:val="000000"/>
          <w:sz w:val="20"/>
          <w:szCs w:val="19"/>
        </w:rPr>
        <w:t xml:space="preserve"> evolventX;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8000"/>
          <w:sz w:val="20"/>
          <w:szCs w:val="19"/>
        </w:rPr>
        <w:t>// вычисленное значение критерия</w:t>
      </w:r>
    </w:p>
    <w:p w:rsidR="008E4245" w:rsidRPr="00B86307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8E2C78">
        <w:rPr>
          <w:rFonts w:ascii="Arial" w:hAnsi="Arial" w:cs="Arial"/>
          <w:color w:val="0000FF"/>
          <w:sz w:val="20"/>
          <w:szCs w:val="19"/>
          <w:lang w:val="en-US"/>
        </w:rPr>
        <w:t>public</w:t>
      </w:r>
      <w:r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B86307">
        <w:rPr>
          <w:rFonts w:ascii="Arial" w:hAnsi="Arial" w:cs="Arial"/>
          <w:color w:val="000000"/>
          <w:sz w:val="20"/>
          <w:szCs w:val="19"/>
          <w:lang w:val="en-US"/>
        </w:rPr>
        <w:t xml:space="preserve">? </w:t>
      </w:r>
      <w:r w:rsidRPr="008E2C78">
        <w:rPr>
          <w:rFonts w:ascii="Arial" w:hAnsi="Arial" w:cs="Arial"/>
          <w:color w:val="000000"/>
          <w:sz w:val="20"/>
          <w:szCs w:val="19"/>
          <w:lang w:val="en-US"/>
        </w:rPr>
        <w:t>y</w:t>
      </w:r>
      <w:r w:rsidRPr="00B86307">
        <w:rPr>
          <w:rFonts w:ascii="Arial" w:hAnsi="Arial" w:cs="Arial"/>
          <w:color w:val="000000"/>
          <w:sz w:val="20"/>
          <w:szCs w:val="19"/>
          <w:lang w:val="en-US"/>
        </w:rPr>
        <w:t>;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8E2C78">
        <w:rPr>
          <w:rFonts w:ascii="Arial" w:hAnsi="Arial" w:cs="Arial"/>
          <w:color w:val="008000"/>
          <w:sz w:val="20"/>
          <w:szCs w:val="19"/>
          <w:lang w:val="en-US"/>
        </w:rPr>
        <w:t xml:space="preserve">// </w:t>
      </w:r>
      <w:r w:rsidRPr="008E2C78">
        <w:rPr>
          <w:rFonts w:ascii="Arial" w:hAnsi="Arial" w:cs="Arial"/>
          <w:color w:val="008000"/>
          <w:sz w:val="20"/>
          <w:szCs w:val="19"/>
        </w:rPr>
        <w:t>номер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8000"/>
          <w:sz w:val="20"/>
          <w:szCs w:val="19"/>
        </w:rPr>
        <w:t>итерации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8E2C78">
        <w:rPr>
          <w:rFonts w:ascii="Arial" w:hAnsi="Arial" w:cs="Arial"/>
          <w:color w:val="0000FF"/>
          <w:sz w:val="20"/>
          <w:szCs w:val="19"/>
          <w:lang w:val="en-US"/>
        </w:rPr>
        <w:t>public</w:t>
      </w:r>
      <w:r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8E2C78">
        <w:rPr>
          <w:rFonts w:ascii="Arial" w:hAnsi="Arial" w:cs="Arial"/>
          <w:color w:val="000000"/>
          <w:sz w:val="20"/>
          <w:szCs w:val="19"/>
          <w:lang w:val="en-US"/>
        </w:rPr>
        <w:t xml:space="preserve"> iteration;</w:t>
      </w:r>
    </w:p>
    <w:p w:rsidR="008E4245" w:rsidRPr="00176B72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8E2C78">
        <w:rPr>
          <w:rFonts w:ascii="Arial" w:hAnsi="Arial" w:cs="Arial"/>
          <w:color w:val="008000"/>
          <w:sz w:val="20"/>
          <w:szCs w:val="19"/>
          <w:lang w:val="en-US"/>
        </w:rPr>
        <w:t xml:space="preserve">// </w:t>
      </w:r>
      <w:r w:rsidRPr="008E2C78">
        <w:rPr>
          <w:rFonts w:ascii="Arial" w:hAnsi="Arial" w:cs="Arial"/>
          <w:color w:val="008000"/>
          <w:sz w:val="20"/>
          <w:szCs w:val="19"/>
        </w:rPr>
        <w:t>номер</w:t>
      </w:r>
      <w:r w:rsidR="007E3941" w:rsidRPr="00DE1B55"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8000"/>
          <w:sz w:val="20"/>
          <w:szCs w:val="19"/>
        </w:rPr>
        <w:t>процесса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8E2C78">
        <w:rPr>
          <w:rFonts w:ascii="Arial" w:hAnsi="Arial" w:cs="Arial"/>
          <w:color w:val="0000FF"/>
          <w:sz w:val="20"/>
          <w:szCs w:val="19"/>
          <w:lang w:val="en-US"/>
        </w:rPr>
        <w:t>public</w:t>
      </w:r>
      <w:r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00FF"/>
          <w:sz w:val="20"/>
          <w:szCs w:val="19"/>
          <w:lang w:val="en-US"/>
        </w:rPr>
        <w:t>int</w:t>
      </w:r>
      <w:r w:rsidRPr="008E2C78">
        <w:rPr>
          <w:rFonts w:ascii="Arial" w:hAnsi="Arial" w:cs="Arial"/>
          <w:color w:val="000000"/>
          <w:sz w:val="20"/>
          <w:szCs w:val="19"/>
          <w:lang w:val="en-US"/>
        </w:rPr>
        <w:t xml:space="preserve"> id_process;</w:t>
      </w:r>
    </w:p>
    <w:p w:rsidR="008E4245" w:rsidRPr="00B86307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B86307">
        <w:rPr>
          <w:rFonts w:ascii="Arial" w:hAnsi="Arial" w:cs="Arial"/>
          <w:color w:val="008000"/>
          <w:sz w:val="20"/>
          <w:szCs w:val="19"/>
          <w:lang w:val="en-US"/>
        </w:rPr>
        <w:t xml:space="preserve">// </w:t>
      </w:r>
      <w:r w:rsidRPr="008E2C78">
        <w:rPr>
          <w:rFonts w:ascii="Arial" w:hAnsi="Arial" w:cs="Arial"/>
          <w:color w:val="008000"/>
          <w:sz w:val="20"/>
          <w:szCs w:val="19"/>
        </w:rPr>
        <w:t>значения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8000"/>
          <w:sz w:val="20"/>
          <w:szCs w:val="19"/>
        </w:rPr>
        <w:t>критериев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8000"/>
          <w:sz w:val="20"/>
          <w:szCs w:val="19"/>
        </w:rPr>
        <w:t>в</w:t>
      </w:r>
      <w:r>
        <w:rPr>
          <w:rFonts w:ascii="Arial" w:hAnsi="Arial" w:cs="Arial"/>
          <w:color w:val="008000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008000"/>
          <w:sz w:val="20"/>
          <w:szCs w:val="19"/>
        </w:rPr>
        <w:t>точке</w:t>
      </w:r>
    </w:p>
    <w:p w:rsidR="008E4245" w:rsidRPr="00B86307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  <w:lang w:val="en-US"/>
        </w:rPr>
      </w:pPr>
      <w:r w:rsidRPr="008E2C78">
        <w:rPr>
          <w:rFonts w:ascii="Arial" w:hAnsi="Arial" w:cs="Arial"/>
          <w:color w:val="0000FF"/>
          <w:sz w:val="20"/>
          <w:szCs w:val="19"/>
          <w:lang w:val="en-US"/>
        </w:rPr>
        <w:t>public</w:t>
      </w:r>
      <w:r>
        <w:rPr>
          <w:rFonts w:ascii="Arial" w:hAnsi="Arial" w:cs="Arial"/>
          <w:color w:val="0000FF"/>
          <w:sz w:val="20"/>
          <w:szCs w:val="19"/>
          <w:lang w:val="en-US"/>
        </w:rPr>
        <w:t xml:space="preserve"> </w:t>
      </w:r>
      <w:r w:rsidRPr="008E2C78">
        <w:rPr>
          <w:rFonts w:ascii="Arial" w:hAnsi="Arial" w:cs="Arial"/>
          <w:color w:val="2B91AF"/>
          <w:sz w:val="20"/>
          <w:szCs w:val="19"/>
          <w:lang w:val="en-US"/>
        </w:rPr>
        <w:t>List</w:t>
      </w:r>
      <w:r w:rsidRPr="00B86307">
        <w:rPr>
          <w:rFonts w:ascii="Arial" w:hAnsi="Arial" w:cs="Arial"/>
          <w:color w:val="000000"/>
          <w:sz w:val="20"/>
          <w:szCs w:val="19"/>
          <w:lang w:val="en-US"/>
        </w:rPr>
        <w:t>&lt;</w:t>
      </w:r>
      <w:r w:rsidRPr="008E2C78">
        <w:rPr>
          <w:rFonts w:ascii="Arial" w:hAnsi="Arial" w:cs="Arial"/>
          <w:color w:val="0000FF"/>
          <w:sz w:val="20"/>
          <w:szCs w:val="19"/>
          <w:lang w:val="en-US"/>
        </w:rPr>
        <w:t>double</w:t>
      </w:r>
      <w:r w:rsidRPr="00B86307">
        <w:rPr>
          <w:rFonts w:ascii="Arial" w:hAnsi="Arial" w:cs="Arial"/>
          <w:color w:val="000000"/>
          <w:sz w:val="20"/>
          <w:szCs w:val="19"/>
          <w:lang w:val="en-US"/>
        </w:rPr>
        <w:t xml:space="preserve">&gt; </w:t>
      </w:r>
      <w:r w:rsidRPr="008E2C78">
        <w:rPr>
          <w:rFonts w:ascii="Arial" w:hAnsi="Arial" w:cs="Arial"/>
          <w:color w:val="000000"/>
          <w:sz w:val="20"/>
          <w:szCs w:val="19"/>
          <w:lang w:val="en-US"/>
        </w:rPr>
        <w:t>criterions</w:t>
      </w:r>
      <w:r w:rsidRPr="00B86307">
        <w:rPr>
          <w:rFonts w:ascii="Arial" w:hAnsi="Arial" w:cs="Arial"/>
          <w:color w:val="000000"/>
          <w:sz w:val="20"/>
          <w:szCs w:val="19"/>
          <w:lang w:val="en-US"/>
        </w:rPr>
        <w:t>;</w:t>
      </w:r>
    </w:p>
    <w:p w:rsidR="008E4245" w:rsidRPr="008E2C78" w:rsidRDefault="008E4245" w:rsidP="008E424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8000"/>
          <w:sz w:val="20"/>
          <w:szCs w:val="19"/>
        </w:rPr>
        <w:t>// значения ограничений в точке</w:t>
      </w:r>
    </w:p>
    <w:p w:rsidR="008E4245" w:rsidRDefault="008E4245" w:rsidP="008E4245">
      <w:pPr>
        <w:shd w:val="clear" w:color="auto" w:fill="E7E6E6" w:themeFill="background2"/>
        <w:rPr>
          <w:rFonts w:ascii="Arial" w:hAnsi="Arial" w:cs="Arial"/>
          <w:color w:val="000000"/>
          <w:sz w:val="20"/>
          <w:szCs w:val="19"/>
        </w:rPr>
      </w:pPr>
      <w:r w:rsidRPr="008E2C78">
        <w:rPr>
          <w:rFonts w:ascii="Arial" w:hAnsi="Arial" w:cs="Arial"/>
          <w:color w:val="0000FF"/>
          <w:sz w:val="20"/>
          <w:szCs w:val="19"/>
        </w:rPr>
        <w:t>public</w:t>
      </w:r>
      <w:r w:rsidRPr="00573739">
        <w:rPr>
          <w:rFonts w:ascii="Arial" w:hAnsi="Arial" w:cs="Arial"/>
          <w:color w:val="0000FF"/>
          <w:sz w:val="20"/>
          <w:szCs w:val="19"/>
        </w:rPr>
        <w:t xml:space="preserve"> </w:t>
      </w:r>
      <w:r w:rsidRPr="008E2C78">
        <w:rPr>
          <w:rFonts w:ascii="Arial" w:hAnsi="Arial" w:cs="Arial"/>
          <w:color w:val="2B91AF"/>
          <w:sz w:val="20"/>
          <w:szCs w:val="19"/>
        </w:rPr>
        <w:t>List</w:t>
      </w:r>
      <w:r w:rsidRPr="008E2C78">
        <w:rPr>
          <w:rFonts w:ascii="Arial" w:hAnsi="Arial" w:cs="Arial"/>
          <w:color w:val="000000"/>
          <w:sz w:val="20"/>
          <w:szCs w:val="19"/>
        </w:rPr>
        <w:t>&lt;</w:t>
      </w:r>
      <w:r w:rsidRPr="008E2C78">
        <w:rPr>
          <w:rFonts w:ascii="Arial" w:hAnsi="Arial" w:cs="Arial"/>
          <w:color w:val="0000FF"/>
          <w:sz w:val="20"/>
          <w:szCs w:val="19"/>
        </w:rPr>
        <w:t>double</w:t>
      </w:r>
      <w:r w:rsidRPr="008E2C78">
        <w:rPr>
          <w:rFonts w:ascii="Arial" w:hAnsi="Arial" w:cs="Arial"/>
          <w:color w:val="000000"/>
          <w:sz w:val="20"/>
          <w:szCs w:val="19"/>
        </w:rPr>
        <w:t>&gt; constraints;</w:t>
      </w:r>
    </w:p>
    <w:p w:rsidR="008E4245" w:rsidRPr="00DE1B55" w:rsidRDefault="008E4245" w:rsidP="008E4245">
      <w:pPr>
        <w:shd w:val="clear" w:color="auto" w:fill="E7E6E6" w:themeFill="background2"/>
        <w:rPr>
          <w:rFonts w:ascii="Arial" w:hAnsi="Arial" w:cs="Arial"/>
          <w:color w:val="000000"/>
          <w:sz w:val="20"/>
          <w:szCs w:val="19"/>
        </w:rPr>
      </w:pPr>
      <w:r w:rsidRPr="00DE1B55">
        <w:rPr>
          <w:rFonts w:ascii="Arial" w:hAnsi="Arial" w:cs="Arial"/>
          <w:color w:val="000000"/>
          <w:sz w:val="20"/>
          <w:szCs w:val="19"/>
        </w:rPr>
        <w:t>}</w:t>
      </w:r>
    </w:p>
    <w:p w:rsidR="008E4245" w:rsidRDefault="00DE1B55" w:rsidP="008E4245">
      <w:r>
        <w:t xml:space="preserve">После внедрения задач с нелинейными ограничениями единственным требуемым изменением в структуре точки испытания становится </w:t>
      </w:r>
      <w:r w:rsidR="00B269C2">
        <w:t xml:space="preserve">способ хранения вычисленных значений критериев. Ранее для этих целей использовалось поле </w:t>
      </w:r>
      <w:r w:rsidR="00B269C2">
        <w:rPr>
          <w:lang w:val="en-US"/>
        </w:rPr>
        <w:t>y</w:t>
      </w:r>
      <w:r w:rsidR="00B269C2">
        <w:t xml:space="preserve">, поэтому в клиентском коде все обращения к нему были заменены на поле </w:t>
      </w:r>
      <w:r w:rsidR="00B269C2">
        <w:rPr>
          <w:lang w:val="en-US"/>
        </w:rPr>
        <w:t>Criterions</w:t>
      </w:r>
      <w:r w:rsidR="00B269C2" w:rsidRPr="00B269C2">
        <w:t>.</w:t>
      </w:r>
      <w:r w:rsidR="00B269C2">
        <w:t xml:space="preserve"> </w:t>
      </w:r>
    </w:p>
    <w:p w:rsidR="00B05F3B" w:rsidRPr="008E4245" w:rsidRDefault="00B05F3B" w:rsidP="008E4245">
      <w:r w:rsidRPr="007513F4">
        <w:t>Все разработанны</w:t>
      </w:r>
      <w:r>
        <w:t xml:space="preserve">е алгоритмы реализуют интерфейс </w:t>
      </w:r>
      <w:r>
        <w:rPr>
          <w:lang w:val="en-US"/>
        </w:rPr>
        <w:t>ISearchAlg</w:t>
      </w:r>
      <w:r>
        <w:t xml:space="preserve"> для универсального представления численного метода оптимизации. </w:t>
      </w:r>
      <w:r w:rsidRPr="007513F4">
        <w:t xml:space="preserve"> ISearchAlg предоставляет информацию об оценке решения, вычисленных точках и позволяет устанавливать свойства метода – данные операции характерны </w:t>
      </w:r>
      <w:r>
        <w:t>для всех алгоритмов оптимизации.</w:t>
      </w:r>
    </w:p>
    <w:p w:rsidR="00B87B74" w:rsidRDefault="00487ACF" w:rsidP="00487ACF">
      <w:r>
        <w:lastRenderedPageBreak/>
        <w:t>Далее рассмотрим вопрос изменения уже реализованных в системе численных методов матем</w:t>
      </w:r>
      <w:r w:rsidR="00B87B74">
        <w:t>атического программирования – расчета функции свертки и вычисление области Пеано, если алгоритм оптимизации поддерживает данные возможности.</w:t>
      </w:r>
    </w:p>
    <w:p w:rsidR="00B87B74" w:rsidRDefault="00B87B74" w:rsidP="00487ACF">
      <w:r>
        <w:t>Так как использование функции свертки и р</w:t>
      </w:r>
      <w:r w:rsidR="00FE5076">
        <w:t xml:space="preserve">асчет области Пеано могут не поддерживаться большинством алгоритмов (рассчитанных на однокритериальную оптимизацию), был введен механизм поддерживаемых операций. </w:t>
      </w:r>
    </w:p>
    <w:p w:rsidR="00FE5076" w:rsidRPr="00F26B09" w:rsidRDefault="00FE5076" w:rsidP="00487ACF">
      <w:r>
        <w:t xml:space="preserve">В интерфейсе </w:t>
      </w:r>
      <w:r>
        <w:rPr>
          <w:lang w:val="en-US"/>
        </w:rPr>
        <w:t>ISearchAlg</w:t>
      </w:r>
      <w:r w:rsidRPr="00DD1C85">
        <w:t xml:space="preserve"> </w:t>
      </w:r>
      <w:r w:rsidR="00DD1C85">
        <w:t>добавлен метод получения поддерживаемых операций и два метода для получения используемой функции свертки и списка точке области Пеано. (листинг 3).</w:t>
      </w:r>
      <w:r w:rsidR="00F26B09">
        <w:t xml:space="preserve"> Базовый класс численных методов </w:t>
      </w:r>
      <w:r w:rsidR="00F26B09">
        <w:rPr>
          <w:lang w:val="en-US"/>
        </w:rPr>
        <w:t>GenericAlg</w:t>
      </w:r>
      <w:r w:rsidR="00F26B09" w:rsidRPr="00F26B09">
        <w:t xml:space="preserve"> </w:t>
      </w:r>
      <w:r w:rsidR="00F26B09">
        <w:t>предоставляет пус</w:t>
      </w:r>
      <w:r w:rsidR="00713400">
        <w:t>той список доступных операций и заглушки для операционных методов с предупреждением пользователя о неподдерживаемой операции. Благодаря такому способу не потребовалось значительных изменений уже разработанных алгоритмов.</w:t>
      </w:r>
    </w:p>
    <w:p w:rsidR="00C0732F" w:rsidRDefault="00B05F3B" w:rsidP="00487ACF">
      <w:r w:rsidRPr="00507C19">
        <w:t>Листинг</w:t>
      </w:r>
      <w:r w:rsidRPr="007A52DC">
        <w:t xml:space="preserve"> 3. </w:t>
      </w:r>
      <w:r>
        <w:t xml:space="preserve">Интерфейс </w:t>
      </w:r>
      <w:r>
        <w:rPr>
          <w:lang w:val="en-US"/>
        </w:rPr>
        <w:t>ISearchAlg</w:t>
      </w:r>
      <w:r w:rsidRPr="007A52DC">
        <w:t>.</w:t>
      </w:r>
    </w:p>
    <w:p w:rsidR="00C0732F" w:rsidRPr="007A52DC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A52D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виды</w:t>
      </w:r>
      <w:r w:rsidRPr="007A52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поддерживаемых</w:t>
      </w:r>
      <w:r w:rsidRPr="007A52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2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32F">
        <w:rPr>
          <w:rFonts w:ascii="Consolas" w:hAnsi="Consolas" w:cs="Consolas"/>
          <w:color w:val="2B91AF"/>
          <w:sz w:val="19"/>
          <w:szCs w:val="19"/>
          <w:lang w:val="en-US"/>
        </w:rPr>
        <w:t>SupportedFeatures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Convolution,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ParetoFront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32F">
        <w:rPr>
          <w:rFonts w:ascii="Consolas" w:hAnsi="Consolas" w:cs="Consolas"/>
          <w:color w:val="2B91AF"/>
          <w:sz w:val="19"/>
          <w:szCs w:val="19"/>
          <w:lang w:val="en-US"/>
        </w:rPr>
        <w:t>ISearchAlg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IterationsPerformed {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IProblem Problem {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NextStep();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PrevStep();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HasNext();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CurrentIter();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MethodPoint LastPoint();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MethodPoint BestPoint();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List&lt;MethodPoint&gt; BestPoints();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RecalcPoints();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IEnumerable&lt;MethodPoint&gt; CalculatedPoints(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SetProperty(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SetProperties(Dictionary&lt;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>&gt; propsValues);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SetPropertyWithoutRecalc(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SetPropertiesWithoutRecalc(Dictionary&lt;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>&gt; propsValues);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GetProperty(</w:t>
      </w:r>
      <w:r w:rsidRPr="00C073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List&lt;PropertyInfo&gt; GetPropertiesInfo();</w:t>
      </w:r>
    </w:p>
    <w:p w:rsid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списка поддерживаемых операций</w:t>
      </w:r>
    </w:p>
    <w:p w:rsid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List&lt;SupportedFeatures&gt; GetSupportedFeatures();</w:t>
      </w:r>
    </w:p>
    <w:p w:rsid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формирование области Парето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>List&lt;MethodPoint&gt; GetParetoFront();</w:t>
      </w:r>
    </w:p>
    <w:p w:rsidR="00C0732F" w:rsidRP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73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C07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07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фунцкии</w:t>
      </w:r>
      <w:r w:rsidRPr="00C07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свертки</w:t>
      </w:r>
    </w:p>
    <w:p w:rsid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07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IFunction GetConvolution();</w:t>
      </w:r>
    </w:p>
    <w:p w:rsidR="00C0732F" w:rsidRDefault="00C0732F" w:rsidP="00C07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732F" w:rsidRDefault="00C0732F" w:rsidP="00C0732F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5F3B" w:rsidRDefault="00B05F3B" w:rsidP="00B05F3B">
      <w:r>
        <w:lastRenderedPageBreak/>
        <w:t xml:space="preserve">Текущая реализация подразумевает, что в случае работы со свертками алгоритм самостоятельно формирует </w:t>
      </w:r>
      <w:r w:rsidR="00EB37C9">
        <w:t xml:space="preserve">класс, реализующий интерфейс </w:t>
      </w:r>
      <w:r w:rsidR="00EB37C9">
        <w:rPr>
          <w:lang w:val="en-US"/>
        </w:rPr>
        <w:t>IFunction</w:t>
      </w:r>
      <w:r w:rsidR="00EB37C9" w:rsidRPr="00EB37C9">
        <w:t xml:space="preserve"> </w:t>
      </w:r>
      <w:r w:rsidR="00EB37C9">
        <w:t>с необходимой логикой вычисления значения функции в зависимости от типа используемой свертки.</w:t>
      </w:r>
      <w:r w:rsidR="00F26B09">
        <w:t xml:space="preserve"> В качестве примера на листинге 4 приведен пример реализации свертки для алгоритмов из библиотеки </w:t>
      </w:r>
      <w:r w:rsidR="00F26B09">
        <w:rPr>
          <w:lang w:val="en-US"/>
        </w:rPr>
        <w:t>MOEA</w:t>
      </w:r>
      <w:r w:rsidR="00F26B09" w:rsidRPr="00F26B09">
        <w:t>.</w:t>
      </w:r>
      <w:r w:rsidR="00F26B09">
        <w:t xml:space="preserve"> </w:t>
      </w:r>
    </w:p>
    <w:p w:rsidR="00F26B09" w:rsidRPr="00F26B09" w:rsidRDefault="00F26B09" w:rsidP="00B05F3B">
      <w:r w:rsidRPr="00507C19">
        <w:t>Листинг</w:t>
      </w:r>
      <w:r w:rsidRPr="007A52DC">
        <w:t xml:space="preserve"> 4. </w:t>
      </w:r>
      <w:r>
        <w:t>Пример расширения алгоритма функцией свертки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09">
        <w:rPr>
          <w:rFonts w:ascii="Consolas" w:hAnsi="Consolas" w:cs="Consolas"/>
          <w:color w:val="2B91AF"/>
          <w:sz w:val="19"/>
          <w:szCs w:val="19"/>
          <w:lang w:val="en-US"/>
        </w:rPr>
        <w:t>MoeaConvolutionFunction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MultidimFunction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IProblem _problem;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MoeaConvolutionFunction(IProblem problem)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_problem = problem;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problem.LowerBound;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= problem.UpperBound;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Lambdas =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problem.NumberOfCriterions; i++)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Lambdas.Add(1.0 / problem.NumberOfCriterions);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Calc(List&lt;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>&gt; arg)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lambdaIndex = 0;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problemCriterion </w:t>
      </w:r>
      <w:r w:rsidRPr="00F26B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_problem.Criterions)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6B09" w:rsidRPr="00F26B09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problemCriterion.Calc(arg) * Lambdas[lambdaIndex];</w:t>
      </w:r>
    </w:p>
    <w:p w:rsidR="00F26B09" w:rsidRPr="00AE6F90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B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6F90">
        <w:rPr>
          <w:rFonts w:ascii="Consolas" w:hAnsi="Consolas" w:cs="Consolas"/>
          <w:color w:val="000000"/>
          <w:sz w:val="19"/>
          <w:szCs w:val="19"/>
          <w:lang w:val="en-US"/>
        </w:rPr>
        <w:t>lambdaIndex++;</w:t>
      </w:r>
    </w:p>
    <w:p w:rsidR="00F26B09" w:rsidRPr="00AE6F90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6B09" w:rsidRPr="00AE6F90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B09" w:rsidRPr="00AE6F90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6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6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F26B09" w:rsidRPr="00AE6F90" w:rsidRDefault="00F26B09" w:rsidP="00F26B0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6B09" w:rsidRPr="00AE6F90" w:rsidRDefault="00F26B09" w:rsidP="00F26B09">
      <w:pPr>
        <w:shd w:val="clear" w:color="auto" w:fill="E7E6E6" w:themeFill="background2"/>
        <w:rPr>
          <w:lang w:val="en-US"/>
        </w:rPr>
      </w:pPr>
      <w:r w:rsidRPr="00AE6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37C9" w:rsidRPr="00AE6F90" w:rsidRDefault="00EB37C9" w:rsidP="00B05F3B">
      <w:pPr>
        <w:rPr>
          <w:lang w:val="en-US"/>
        </w:rPr>
      </w:pPr>
    </w:p>
    <w:p w:rsidR="007A52DC" w:rsidRDefault="007A52DC" w:rsidP="007A52DC">
      <w:pPr>
        <w:pStyle w:val="1"/>
        <w:rPr>
          <w:lang w:val="en-US"/>
        </w:rPr>
      </w:pPr>
      <w:bookmarkStart w:id="28" w:name="_Toc533447353"/>
      <w:r w:rsidRPr="00AE6F90">
        <w:rPr>
          <w:lang w:val="en-US"/>
        </w:rPr>
        <w:t xml:space="preserve">3.2. </w:t>
      </w:r>
      <w:r>
        <w:t>Интеграция</w:t>
      </w:r>
      <w:r w:rsidRPr="00AE6F90">
        <w:rPr>
          <w:lang w:val="en-US"/>
        </w:rPr>
        <w:t xml:space="preserve"> </w:t>
      </w:r>
      <w:r>
        <w:t>с</w:t>
      </w:r>
      <w:r w:rsidRPr="00AE6F90">
        <w:rPr>
          <w:lang w:val="en-US"/>
        </w:rPr>
        <w:t xml:space="preserve"> </w:t>
      </w:r>
      <w:r>
        <w:t>системой</w:t>
      </w:r>
      <w:r w:rsidRPr="00AE6F90">
        <w:rPr>
          <w:lang w:val="en-US"/>
        </w:rPr>
        <w:t xml:space="preserve"> </w:t>
      </w:r>
      <w:r>
        <w:rPr>
          <w:lang w:val="en-US"/>
        </w:rPr>
        <w:t>Globalizer</w:t>
      </w:r>
      <w:bookmarkEnd w:id="28"/>
    </w:p>
    <w:p w:rsidR="00DB08EA" w:rsidRDefault="00DB08EA" w:rsidP="00DB08EA">
      <w:r>
        <w:t xml:space="preserve">Интеграция с системой произведена путем запуска консольного приложения </w:t>
      </w:r>
      <w:r>
        <w:rPr>
          <w:lang w:val="en-US"/>
        </w:rPr>
        <w:t>Globalizer</w:t>
      </w:r>
      <w:r w:rsidR="007413B3" w:rsidRPr="007413B3">
        <w:t xml:space="preserve"> [</w:t>
      </w:r>
      <w:r w:rsidR="007413B3">
        <w:rPr>
          <w:lang w:val="en-US"/>
        </w:rPr>
        <w:fldChar w:fldCharType="begin"/>
      </w:r>
      <w:r w:rsidR="007413B3" w:rsidRPr="007413B3">
        <w:instrText xml:space="preserve"> </w:instrText>
      </w:r>
      <w:r w:rsidR="007413B3">
        <w:rPr>
          <w:lang w:val="en-US"/>
        </w:rPr>
        <w:instrText>REF</w:instrText>
      </w:r>
      <w:r w:rsidR="007413B3" w:rsidRPr="007413B3">
        <w:instrText xml:space="preserve"> _</w:instrText>
      </w:r>
      <w:r w:rsidR="007413B3">
        <w:rPr>
          <w:lang w:val="en-US"/>
        </w:rPr>
        <w:instrText>Ref</w:instrText>
      </w:r>
      <w:r w:rsidR="007413B3" w:rsidRPr="007413B3">
        <w:instrText>517290370 \</w:instrText>
      </w:r>
      <w:r w:rsidR="007413B3">
        <w:rPr>
          <w:lang w:val="en-US"/>
        </w:rPr>
        <w:instrText>r</w:instrText>
      </w:r>
      <w:r w:rsidR="007413B3" w:rsidRPr="007413B3">
        <w:instrText xml:space="preserve"> \</w:instrText>
      </w:r>
      <w:r w:rsidR="007413B3">
        <w:rPr>
          <w:lang w:val="en-US"/>
        </w:rPr>
        <w:instrText>h</w:instrText>
      </w:r>
      <w:r w:rsidR="007413B3" w:rsidRPr="007413B3">
        <w:instrText xml:space="preserve"> </w:instrText>
      </w:r>
      <w:r w:rsidR="007413B3">
        <w:rPr>
          <w:lang w:val="en-US"/>
        </w:rPr>
      </w:r>
      <w:r w:rsidR="007413B3">
        <w:rPr>
          <w:lang w:val="en-US"/>
        </w:rPr>
        <w:fldChar w:fldCharType="separate"/>
      </w:r>
      <w:r w:rsidR="007413B3" w:rsidRPr="007413B3">
        <w:t>13</w:t>
      </w:r>
      <w:r w:rsidR="007413B3">
        <w:rPr>
          <w:lang w:val="en-US"/>
        </w:rPr>
        <w:fldChar w:fldCharType="end"/>
      </w:r>
      <w:r w:rsidR="007413B3">
        <w:t xml:space="preserve">] </w:t>
      </w:r>
      <w:r>
        <w:t>из системы Абсолют в отдельном потоке с ключом вывода в файл и дальнейшем считыван</w:t>
      </w:r>
      <w:r w:rsidR="00EF3CD8">
        <w:t>ии полученной из файла информации – точки испытания и точки области Парето.</w:t>
      </w:r>
    </w:p>
    <w:p w:rsidR="00754B12" w:rsidRPr="00754B12" w:rsidRDefault="00754B12" w:rsidP="00DB08EA">
      <w:r>
        <w:t xml:space="preserve">Разбор выходных файлов </w:t>
      </w:r>
      <w:r>
        <w:rPr>
          <w:lang w:val="en-US"/>
        </w:rPr>
        <w:t>Globalizer</w:t>
      </w:r>
      <w:r w:rsidRPr="00754B12">
        <w:t xml:space="preserve"> </w:t>
      </w:r>
      <w:r>
        <w:t>было решено вынести за пределы алгоритма оптимиза</w:t>
      </w:r>
      <w:r w:rsidR="0033787D">
        <w:t xml:space="preserve">ции, так </w:t>
      </w:r>
      <w:r>
        <w:t>как и многокритериальный решатель и однокритериальный решатель используют практически одинаковый формат файлов (пример представлен на листинге 5).</w:t>
      </w:r>
      <w:r w:rsidR="0033787D" w:rsidRPr="0033787D">
        <w:t xml:space="preserve"> </w:t>
      </w:r>
      <w:r w:rsidR="0033787D">
        <w:t xml:space="preserve">В начале файла указано количество точек испытания и размерность задачи. Затем для каждой точки испытания указаны </w:t>
      </w:r>
      <w:r w:rsidR="001831D5">
        <w:t>координаты точки и после разделителя – вычисленные критерии.</w:t>
      </w:r>
      <w:r w:rsidR="00CB3264">
        <w:t xml:space="preserve"> Файл с точками области Парето не имеет разделителя и представляет собой </w:t>
      </w:r>
      <w:r w:rsidR="00CB3264">
        <w:lastRenderedPageBreak/>
        <w:t xml:space="preserve">строки с координатами точек. Разбор файлов осуществляется в классе </w:t>
      </w:r>
      <w:r w:rsidR="00CB3264" w:rsidRPr="00CB3264">
        <w:t>ExaminOutputParser</w:t>
      </w:r>
      <w:r w:rsidR="00CB3264">
        <w:t xml:space="preserve">, который используется для обоих алгоритмов, связанных с </w:t>
      </w:r>
      <w:r w:rsidR="00CB3264">
        <w:rPr>
          <w:lang w:val="en-US"/>
        </w:rPr>
        <w:t>Globalizer</w:t>
      </w:r>
      <w:r w:rsidR="00CB3264" w:rsidRPr="00CB3264">
        <w:t>.</w:t>
      </w:r>
    </w:p>
    <w:p w:rsidR="00DB08EA" w:rsidRPr="00DB08EA" w:rsidRDefault="0033787D" w:rsidP="00DB08EA">
      <w:r w:rsidRPr="00507C19">
        <w:t>Листинг</w:t>
      </w:r>
      <w:r w:rsidRPr="007A52DC">
        <w:t xml:space="preserve"> </w:t>
      </w:r>
      <w:r>
        <w:t>5</w:t>
      </w:r>
      <w:r w:rsidRPr="007A52DC">
        <w:t xml:space="preserve">. </w:t>
      </w:r>
      <w:r w:rsidR="001831D5">
        <w:t>Часть</w:t>
      </w:r>
      <w:r>
        <w:t xml:space="preserve"> выходного файла системы </w:t>
      </w:r>
      <w:r>
        <w:rPr>
          <w:lang w:val="en-US"/>
        </w:rPr>
        <w:t>Globalizer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1424 3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-0.968506 -0.968506 | -4.48512 -4.26115 3.494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-0.999756 -0.937256 | -4.51594 -4.27508 3.41096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-0.937256 -0.937256 | -4.5287 -4.32736 3.38522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-0.874756 -0.999756 | -4.45535 -4.2878 3.56302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-0.809814 -0.932373 | -4.53631 -4.41599 3.34199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-0.874756 -0.874756 | -4.60415 -4.44804 3.17939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-0.809326 -0.869873 | -4.60614 -4.49185 3.15464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-0.811279 -0.804932 | -4.67069 -4.56111 2.96849 </w:t>
      </w:r>
    </w:p>
    <w:p w:rsidR="0033787D" w:rsidRDefault="0033787D" w:rsidP="0033787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-0.815674 -0.751221 | -4.71799 -4.61056 2.81002 </w:t>
      </w:r>
    </w:p>
    <w:p w:rsidR="00B05F3B" w:rsidRDefault="0033787D" w:rsidP="001831D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-0.876709 -0.751709 | -4.72006 -4.57399 2.76798 </w:t>
      </w:r>
    </w:p>
    <w:p w:rsidR="001831D5" w:rsidRDefault="001831D5" w:rsidP="001831D5"/>
    <w:p w:rsidR="001831D5" w:rsidRDefault="00C9685B" w:rsidP="001831D5">
      <w:r>
        <w:t xml:space="preserve">Так как </w:t>
      </w:r>
      <w:r>
        <w:rPr>
          <w:lang w:val="en-US"/>
        </w:rPr>
        <w:t>MCO</w:t>
      </w:r>
      <w:r w:rsidRPr="00C9685B">
        <w:t xml:space="preserve"> </w:t>
      </w:r>
      <w:r>
        <w:t xml:space="preserve">приложение использует различные ключи командной строки с перечислением номеров функций (для формирования многокритериальной задачи из </w:t>
      </w:r>
      <w:r>
        <w:rPr>
          <w:lang w:val="en-US"/>
        </w:rPr>
        <w:t>DLL</w:t>
      </w:r>
      <w:r w:rsidRPr="00C9685B">
        <w:t xml:space="preserve"> </w:t>
      </w:r>
      <w:r>
        <w:t>файла указанием номеров нужных функций),</w:t>
      </w:r>
      <w:r w:rsidR="005822B5">
        <w:t xml:space="preserve"> были добавлен новый вид свойств – списки.</w:t>
      </w:r>
    </w:p>
    <w:p w:rsidR="005822B5" w:rsidRDefault="005822B5" w:rsidP="001831D5">
      <w:r>
        <w:t>В итоге для интеграции новой системы кроме написания разбора файла с областью Парето потребовалось введение нового типа свойств, новая генерация строки запуска консольной системы и дополнительный вызов парсинга файла после расчета. Последним пунктом интеграции стало добавление функции свертки аналогично уже описанному подходу.</w:t>
      </w:r>
      <w:r w:rsidR="00E43CE2">
        <w:t xml:space="preserve"> Полный текст класса доступен в Приложении 1.</w:t>
      </w:r>
    </w:p>
    <w:p w:rsidR="00E43CE2" w:rsidRDefault="00E43CE2" w:rsidP="001831D5"/>
    <w:p w:rsidR="00E43CE2" w:rsidRDefault="00E43CE2">
      <w:pPr>
        <w:spacing w:line="259" w:lineRule="auto"/>
        <w:jc w:val="left"/>
      </w:pPr>
      <w:r>
        <w:br w:type="page"/>
      </w:r>
    </w:p>
    <w:p w:rsidR="0059658B" w:rsidRDefault="0059658B" w:rsidP="0059658B">
      <w:pPr>
        <w:pStyle w:val="1"/>
      </w:pPr>
      <w:bookmarkStart w:id="29" w:name="_Toc533447354"/>
      <w:r>
        <w:lastRenderedPageBreak/>
        <w:t>4</w:t>
      </w:r>
      <w:r w:rsidRPr="0087445B">
        <w:t xml:space="preserve">. </w:t>
      </w:r>
      <w:r>
        <w:t>Клиентское приложение для программного комплекса «Абсолют»</w:t>
      </w:r>
      <w:bookmarkEnd w:id="29"/>
      <w:r>
        <w:t xml:space="preserve"> </w:t>
      </w:r>
    </w:p>
    <w:p w:rsidR="0059658B" w:rsidRDefault="0059658B" w:rsidP="0059658B">
      <w:r>
        <w:t xml:space="preserve">Далее описывается процесс расширения существующего приложения комплекса Абсолют клиентским приложением на технологии </w:t>
      </w:r>
      <w:r>
        <w:rPr>
          <w:lang w:val="en-US"/>
        </w:rPr>
        <w:t>WPF</w:t>
      </w:r>
      <w:r w:rsidR="007413B3" w:rsidRPr="007413B3">
        <w:t xml:space="preserve"> </w:t>
      </w:r>
      <w:r w:rsidR="007413B3">
        <w:t>[</w:t>
      </w:r>
      <w:r w:rsidR="007413B3">
        <w:fldChar w:fldCharType="begin"/>
      </w:r>
      <w:r w:rsidR="007413B3">
        <w:instrText xml:space="preserve"> REF _Ref533446805 \r \h </w:instrText>
      </w:r>
      <w:r w:rsidR="007413B3">
        <w:fldChar w:fldCharType="separate"/>
      </w:r>
      <w:r w:rsidR="007413B3">
        <w:t>7</w:t>
      </w:r>
      <w:r w:rsidR="007413B3">
        <w:fldChar w:fldCharType="end"/>
      </w:r>
      <w:r w:rsidR="007413B3" w:rsidRPr="007413B3">
        <w:t>]</w:t>
      </w:r>
      <w:r>
        <w:t xml:space="preserve">, призванного заменить использованную раннее версию пользовательского интерфейса с целью </w:t>
      </w:r>
      <w:r w:rsidR="004360DB">
        <w:t>упрощения пользования приложением и облегчением внедрения новых технологий в дальнейшем.</w:t>
      </w:r>
    </w:p>
    <w:p w:rsidR="004360DB" w:rsidRDefault="004360DB" w:rsidP="004360DB">
      <w:pPr>
        <w:pStyle w:val="1"/>
      </w:pPr>
      <w:bookmarkStart w:id="30" w:name="_Toc533447355"/>
      <w:r>
        <w:t>4.1. Стратегия смены технологии пользовательского интерфейса</w:t>
      </w:r>
      <w:bookmarkEnd w:id="30"/>
    </w:p>
    <w:p w:rsidR="004360DB" w:rsidRDefault="00EE7EC5" w:rsidP="004360DB">
      <w:r>
        <w:t xml:space="preserve">В </w:t>
      </w:r>
      <w:r w:rsidR="00B80881">
        <w:t>комплексе</w:t>
      </w:r>
      <w:r>
        <w:t xml:space="preserve"> Абсолют пользовательский интерфейс</w:t>
      </w:r>
      <w:r w:rsidR="00B80881">
        <w:t xml:space="preserve"> был</w:t>
      </w:r>
      <w:r>
        <w:t xml:space="preserve"> представлен </w:t>
      </w:r>
      <w:r w:rsidR="00B80881">
        <w:t xml:space="preserve">компонентой </w:t>
      </w:r>
      <w:r w:rsidR="00B80881">
        <w:rPr>
          <w:lang w:val="en-US"/>
        </w:rPr>
        <w:t>View</w:t>
      </w:r>
      <w:r w:rsidR="00B80881">
        <w:t xml:space="preserve">, реализованной при помощи технологии </w:t>
      </w:r>
      <w:r w:rsidR="00B80881">
        <w:rPr>
          <w:lang w:val="en-US"/>
        </w:rPr>
        <w:t>Windows</w:t>
      </w:r>
      <w:r w:rsidR="00B80881" w:rsidRPr="00B80881">
        <w:t xml:space="preserve"> </w:t>
      </w:r>
      <w:r w:rsidR="00B80881">
        <w:rPr>
          <w:lang w:val="en-US"/>
        </w:rPr>
        <w:t>Forms</w:t>
      </w:r>
      <w:r w:rsidR="00B80881" w:rsidRPr="00B80881">
        <w:t xml:space="preserve">. </w:t>
      </w:r>
      <w:r w:rsidR="00B80881">
        <w:t xml:space="preserve">Ее использование позволило в короткие сроки реализовать большую часть </w:t>
      </w:r>
      <w:r w:rsidR="00B80881">
        <w:rPr>
          <w:lang w:val="en-US"/>
        </w:rPr>
        <w:t>UI</w:t>
      </w:r>
      <w:r w:rsidR="00B80881" w:rsidRPr="00B80881">
        <w:t xml:space="preserve"> </w:t>
      </w:r>
      <w:r w:rsidR="00B80881">
        <w:t xml:space="preserve">и интегрировать </w:t>
      </w:r>
      <w:r w:rsidR="00B80881">
        <w:rPr>
          <w:lang w:val="en-US"/>
        </w:rPr>
        <w:t>OpenGL</w:t>
      </w:r>
      <w:r w:rsidR="00B80881" w:rsidRPr="00B80881">
        <w:t xml:space="preserve"> </w:t>
      </w:r>
      <w:r w:rsidR="00B80881">
        <w:t xml:space="preserve">для сложных визуализаций. Все выполненные на данный момент элементы интерфейса сделаны с учетом </w:t>
      </w:r>
      <w:r w:rsidR="00B80881">
        <w:rPr>
          <w:lang w:val="en-US"/>
        </w:rPr>
        <w:t>Windows</w:t>
      </w:r>
      <w:r w:rsidR="00B80881" w:rsidRPr="00B80881">
        <w:t xml:space="preserve"> </w:t>
      </w:r>
      <w:r w:rsidR="00B80881">
        <w:rPr>
          <w:lang w:val="en-US"/>
        </w:rPr>
        <w:t>Forms</w:t>
      </w:r>
      <w:r w:rsidR="00B80881">
        <w:t xml:space="preserve"> (наследуются от соответствующих базовых элементов из этой технологии).</w:t>
      </w:r>
    </w:p>
    <w:p w:rsidR="00B80881" w:rsidRDefault="00B80881" w:rsidP="004360DB">
      <w:r>
        <w:t xml:space="preserve">Но при дальнейшей разработке остро стал вопрос перехода с </w:t>
      </w:r>
      <w:r>
        <w:rPr>
          <w:lang w:val="en-US"/>
        </w:rPr>
        <w:t>Windows</w:t>
      </w:r>
      <w:r w:rsidRPr="00B80881">
        <w:t xml:space="preserve"> </w:t>
      </w:r>
      <w:r>
        <w:rPr>
          <w:lang w:val="en-US"/>
        </w:rPr>
        <w:t>Forms</w:t>
      </w:r>
      <w:r w:rsidRPr="00B80881">
        <w:t xml:space="preserve"> </w:t>
      </w:r>
      <w:r>
        <w:t xml:space="preserve">на более современный и поддерживаемый последними версиями операционной системы </w:t>
      </w:r>
      <w:r>
        <w:rPr>
          <w:lang w:val="en-US"/>
        </w:rPr>
        <w:t>Windows</w:t>
      </w:r>
      <w:r w:rsidRPr="00B80881">
        <w:t xml:space="preserve"> </w:t>
      </w:r>
      <w:r w:rsidR="00D614C2">
        <w:t xml:space="preserve">стек технологий </w:t>
      </w:r>
      <w:r w:rsidR="00D614C2">
        <w:rPr>
          <w:lang w:val="en-US"/>
        </w:rPr>
        <w:t>Windows</w:t>
      </w:r>
      <w:r w:rsidR="00D614C2" w:rsidRPr="00D614C2">
        <w:t xml:space="preserve"> </w:t>
      </w:r>
      <w:r w:rsidR="00D614C2">
        <w:rPr>
          <w:lang w:val="en-US"/>
        </w:rPr>
        <w:t>Presentation</w:t>
      </w:r>
      <w:r w:rsidR="00D614C2" w:rsidRPr="00D614C2">
        <w:t xml:space="preserve"> </w:t>
      </w:r>
      <w:r w:rsidR="00D614C2">
        <w:rPr>
          <w:lang w:val="en-US"/>
        </w:rPr>
        <w:t>Foundation</w:t>
      </w:r>
      <w:r w:rsidR="00D614C2" w:rsidRPr="00D614C2">
        <w:t xml:space="preserve">. </w:t>
      </w:r>
      <w:r w:rsidR="00D614C2">
        <w:t>Причинами такого решения стали:</w:t>
      </w:r>
    </w:p>
    <w:p w:rsidR="00D614C2" w:rsidRDefault="00D614C2" w:rsidP="00D614C2">
      <w:pPr>
        <w:pStyle w:val="a3"/>
        <w:numPr>
          <w:ilvl w:val="0"/>
          <w:numId w:val="18"/>
        </w:numPr>
      </w:pPr>
      <w:r>
        <w:t xml:space="preserve">Разделение </w:t>
      </w:r>
      <w:r>
        <w:rPr>
          <w:lang w:val="en-US"/>
        </w:rPr>
        <w:t>code</w:t>
      </w:r>
      <w:r w:rsidRPr="00D614C2">
        <w:t>-</w:t>
      </w:r>
      <w:r>
        <w:rPr>
          <w:lang w:val="en-US"/>
        </w:rPr>
        <w:t>behind</w:t>
      </w:r>
      <w:r w:rsidRPr="00D614C2">
        <w:t xml:space="preserve"> </w:t>
      </w:r>
      <w:r>
        <w:t xml:space="preserve">и разметки визуальной части при помощи отдельного файла разметки на языке </w:t>
      </w:r>
      <w:r>
        <w:rPr>
          <w:lang w:val="en-US"/>
        </w:rPr>
        <w:t>XAML</w:t>
      </w:r>
      <w:r w:rsidRPr="00D614C2">
        <w:t xml:space="preserve"> </w:t>
      </w:r>
      <w:r>
        <w:t>(не требуется редактор форм для правок в интерфейсе)</w:t>
      </w:r>
    </w:p>
    <w:p w:rsidR="00D614C2" w:rsidRDefault="009934F5" w:rsidP="00D614C2">
      <w:pPr>
        <w:pStyle w:val="a3"/>
        <w:numPr>
          <w:ilvl w:val="0"/>
          <w:numId w:val="18"/>
        </w:numPr>
      </w:pPr>
      <w:r>
        <w:t xml:space="preserve">Большой выбор сторонних библиотек (в том числе </w:t>
      </w:r>
      <w:r>
        <w:rPr>
          <w:lang w:val="en-US"/>
        </w:rPr>
        <w:t>Avalon</w:t>
      </w:r>
      <w:r w:rsidRPr="009934F5">
        <w:t xml:space="preserve"> </w:t>
      </w:r>
      <w:r>
        <w:rPr>
          <w:lang w:val="en-US"/>
        </w:rPr>
        <w:t>Dock</w:t>
      </w:r>
      <w:r w:rsidR="001C6031" w:rsidRPr="001C6031">
        <w:t xml:space="preserve"> [</w:t>
      </w:r>
      <w:r w:rsidR="001C6031">
        <w:fldChar w:fldCharType="begin"/>
      </w:r>
      <w:r w:rsidR="001C6031">
        <w:instrText xml:space="preserve"> REF _Ref533446897 \r \h </w:instrText>
      </w:r>
      <w:r w:rsidR="001C6031">
        <w:fldChar w:fldCharType="separate"/>
      </w:r>
      <w:r w:rsidR="001C6031">
        <w:t>8</w:t>
      </w:r>
      <w:r w:rsidR="001C6031">
        <w:fldChar w:fldCharType="end"/>
      </w:r>
      <w:r w:rsidR="001C6031" w:rsidRPr="001C6031">
        <w:t>]</w:t>
      </w:r>
      <w:r>
        <w:t xml:space="preserve"> с функциональностью вкладок для реализации разделения экрана)</w:t>
      </w:r>
    </w:p>
    <w:p w:rsidR="009934F5" w:rsidRDefault="00A01E04" w:rsidP="00D614C2">
      <w:pPr>
        <w:pStyle w:val="a3"/>
        <w:numPr>
          <w:ilvl w:val="0"/>
          <w:numId w:val="18"/>
        </w:numPr>
      </w:pPr>
      <w:r>
        <w:t xml:space="preserve">Широкое использование архитектуры </w:t>
      </w:r>
      <w:r>
        <w:rPr>
          <w:lang w:val="en-US"/>
        </w:rPr>
        <w:t>MVVM</w:t>
      </w:r>
      <w:r w:rsidRPr="00A01E04">
        <w:t xml:space="preserve"> </w:t>
      </w:r>
      <w:r>
        <w:t xml:space="preserve">и возможности </w:t>
      </w:r>
      <w:r>
        <w:rPr>
          <w:lang w:val="en-US"/>
        </w:rPr>
        <w:t>Binding</w:t>
      </w:r>
      <w:r w:rsidRPr="00A01E04">
        <w:t xml:space="preserve"> </w:t>
      </w:r>
      <w:r>
        <w:t>для ее реализации.</w:t>
      </w:r>
    </w:p>
    <w:p w:rsidR="00A01E04" w:rsidRDefault="00A01E04" w:rsidP="00D614C2">
      <w:pPr>
        <w:pStyle w:val="a3"/>
        <w:numPr>
          <w:ilvl w:val="0"/>
          <w:numId w:val="18"/>
        </w:numPr>
      </w:pPr>
      <w:r>
        <w:t xml:space="preserve">Недостаточная гибкость </w:t>
      </w:r>
      <w:r>
        <w:rPr>
          <w:lang w:val="en-US"/>
        </w:rPr>
        <w:t>Windows</w:t>
      </w:r>
      <w:r w:rsidRPr="00A01E04">
        <w:t xml:space="preserve"> </w:t>
      </w:r>
      <w:r>
        <w:rPr>
          <w:lang w:val="en-US"/>
        </w:rPr>
        <w:t>Forms</w:t>
      </w:r>
      <w:r w:rsidRPr="00A01E04">
        <w:t xml:space="preserve"> </w:t>
      </w:r>
      <w:r>
        <w:t>в плане расположения и управления элементами интерфейса.</w:t>
      </w:r>
    </w:p>
    <w:p w:rsidR="004360DB" w:rsidRDefault="00A01E04" w:rsidP="0059658B">
      <w:r>
        <w:t xml:space="preserve">Для максимального переиспользования уже наработанного кода </w:t>
      </w:r>
      <w:r w:rsidR="00550991">
        <w:t>применялись следующие принципы:</w:t>
      </w:r>
    </w:p>
    <w:p w:rsidR="00550991" w:rsidRPr="00550991" w:rsidRDefault="00154F57" w:rsidP="00550991">
      <w:pPr>
        <w:pStyle w:val="a3"/>
        <w:numPr>
          <w:ilvl w:val="0"/>
          <w:numId w:val="19"/>
        </w:numPr>
      </w:pPr>
      <w:r>
        <w:t xml:space="preserve">Формы с </w:t>
      </w:r>
      <w:r>
        <w:rPr>
          <w:lang w:val="en-US"/>
        </w:rPr>
        <w:t>OpenGL</w:t>
      </w:r>
      <w:r w:rsidRPr="00154F57">
        <w:t xml:space="preserve"> </w:t>
      </w:r>
      <w:r>
        <w:t>функционалом используются</w:t>
      </w:r>
      <w:r w:rsidR="00550991">
        <w:t xml:space="preserve"> как </w:t>
      </w:r>
      <w:r>
        <w:t>содержимое</w:t>
      </w:r>
      <w:r w:rsidR="00550991">
        <w:t xml:space="preserve"> контейнеров </w:t>
      </w:r>
      <w:r w:rsidR="00550991">
        <w:rPr>
          <w:lang w:val="en-US"/>
        </w:rPr>
        <w:t>WPF</w:t>
      </w:r>
      <w:r w:rsidR="00550991" w:rsidRPr="00550991">
        <w:t xml:space="preserve"> </w:t>
      </w:r>
      <w:r w:rsidR="00550991">
        <w:t xml:space="preserve">при помощи </w:t>
      </w:r>
      <w:r w:rsidR="00550991" w:rsidRPr="00550991">
        <w:t>WindowsFormsHost.</w:t>
      </w:r>
    </w:p>
    <w:p w:rsidR="00550991" w:rsidRDefault="00550991" w:rsidP="00550991">
      <w:pPr>
        <w:pStyle w:val="a3"/>
        <w:numPr>
          <w:ilvl w:val="0"/>
          <w:numId w:val="19"/>
        </w:numPr>
      </w:pPr>
      <w:r>
        <w:t>В тех формах</w:t>
      </w:r>
      <w:r w:rsidR="00154F57">
        <w:t xml:space="preserve"> с использованием</w:t>
      </w:r>
      <w:r>
        <w:t xml:space="preserve"> </w:t>
      </w:r>
      <w:r>
        <w:rPr>
          <w:lang w:val="en-US"/>
        </w:rPr>
        <w:t>MVVM</w:t>
      </w:r>
      <w:r>
        <w:t xml:space="preserve">, </w:t>
      </w:r>
      <w:r>
        <w:rPr>
          <w:lang w:val="en-US"/>
        </w:rPr>
        <w:t>ViewModel</w:t>
      </w:r>
      <w:r w:rsidRPr="00550991">
        <w:t xml:space="preserve"> </w:t>
      </w:r>
      <w:r>
        <w:t xml:space="preserve">пользуется уже существующими </w:t>
      </w:r>
      <w:r>
        <w:rPr>
          <w:lang w:val="en-US"/>
        </w:rPr>
        <w:t>Presenters</w:t>
      </w:r>
      <w:r w:rsidRPr="00550991">
        <w:t xml:space="preserve"> </w:t>
      </w:r>
      <w:r w:rsidR="00154F57">
        <w:t>для подписки на события и взаимодействием с данными экспериментов.</w:t>
      </w:r>
    </w:p>
    <w:p w:rsidR="00154F57" w:rsidRDefault="00154F57" w:rsidP="00550991">
      <w:pPr>
        <w:pStyle w:val="a3"/>
        <w:numPr>
          <w:ilvl w:val="0"/>
          <w:numId w:val="19"/>
        </w:numPr>
      </w:pPr>
      <w:r>
        <w:t xml:space="preserve">Диалоговые окна в первой версии приложения переиспользуются полностью, на следующем этапе планируется реализация всех диалоговых окон на технологии </w:t>
      </w:r>
      <w:r>
        <w:rPr>
          <w:lang w:val="en-US"/>
        </w:rPr>
        <w:t>WPF</w:t>
      </w:r>
      <w:r>
        <w:t>.</w:t>
      </w:r>
    </w:p>
    <w:p w:rsidR="00F267C2" w:rsidRDefault="00F267C2" w:rsidP="00550991">
      <w:pPr>
        <w:pStyle w:val="a3"/>
        <w:numPr>
          <w:ilvl w:val="0"/>
          <w:numId w:val="19"/>
        </w:numPr>
      </w:pPr>
      <w:r>
        <w:lastRenderedPageBreak/>
        <w:t xml:space="preserve">Общие элементы интерфейса переносятся в компоненту </w:t>
      </w:r>
      <w:r>
        <w:rPr>
          <w:lang w:val="en-US"/>
        </w:rPr>
        <w:t>Rendering</w:t>
      </w:r>
      <w:r>
        <w:t xml:space="preserve">, общие </w:t>
      </w:r>
      <w:r>
        <w:rPr>
          <w:lang w:val="en-US"/>
        </w:rPr>
        <w:t>Presenters</w:t>
      </w:r>
      <w:r w:rsidRPr="00F267C2">
        <w:t xml:space="preserve"> – </w:t>
      </w:r>
      <w:r>
        <w:t>в ядро системы.</w:t>
      </w:r>
    </w:p>
    <w:p w:rsidR="00F267C2" w:rsidRDefault="00F267C2" w:rsidP="00550991">
      <w:pPr>
        <w:pStyle w:val="a3"/>
        <w:numPr>
          <w:ilvl w:val="0"/>
          <w:numId w:val="19"/>
        </w:numPr>
      </w:pPr>
      <w:r>
        <w:t>Функционал по отображению многокритериальных задач реализуется только в новом приложении.</w:t>
      </w:r>
    </w:p>
    <w:p w:rsidR="006F7CAF" w:rsidRPr="006F7CAF" w:rsidRDefault="006F7CAF" w:rsidP="006F7CAF">
      <w:pPr>
        <w:pStyle w:val="1"/>
      </w:pPr>
      <w:bookmarkStart w:id="31" w:name="_Toc533447356"/>
      <w:r>
        <w:t xml:space="preserve">4.2. Реализация приложения на технологии </w:t>
      </w:r>
      <w:r>
        <w:rPr>
          <w:lang w:val="en-US"/>
        </w:rPr>
        <w:t>WPF</w:t>
      </w:r>
      <w:bookmarkEnd w:id="31"/>
    </w:p>
    <w:p w:rsidR="006F7CAF" w:rsidRDefault="006F7CAF" w:rsidP="006F7CAF">
      <w:r>
        <w:t>Новое клиентское приложение состоит из следующих основных элементов:</w:t>
      </w:r>
    </w:p>
    <w:p w:rsidR="006F7CAF" w:rsidRDefault="006F7CAF" w:rsidP="006F7CAF">
      <w:pPr>
        <w:pStyle w:val="a3"/>
        <w:numPr>
          <w:ilvl w:val="0"/>
          <w:numId w:val="20"/>
        </w:numPr>
      </w:pPr>
      <w:r>
        <w:t>Формы</w:t>
      </w:r>
    </w:p>
    <w:p w:rsidR="006F7CAF" w:rsidRDefault="006F7CAF" w:rsidP="006F7CAF">
      <w:pPr>
        <w:pStyle w:val="a3"/>
        <w:numPr>
          <w:ilvl w:val="1"/>
          <w:numId w:val="20"/>
        </w:numPr>
      </w:pPr>
      <w:r>
        <w:t>Стартовая форма приложения с вкладками для серийных и одиночных экспериментов</w:t>
      </w:r>
    </w:p>
    <w:p w:rsidR="006F7CAF" w:rsidRDefault="006F7CAF" w:rsidP="006F7CAF">
      <w:pPr>
        <w:pStyle w:val="a3"/>
        <w:numPr>
          <w:ilvl w:val="1"/>
          <w:numId w:val="20"/>
        </w:numPr>
      </w:pPr>
      <w:r>
        <w:t>Форма серийного эксперимента</w:t>
      </w:r>
    </w:p>
    <w:p w:rsidR="006F7CAF" w:rsidRDefault="006F7CAF" w:rsidP="006F7CAF">
      <w:pPr>
        <w:pStyle w:val="a3"/>
        <w:numPr>
          <w:ilvl w:val="1"/>
          <w:numId w:val="20"/>
        </w:numPr>
      </w:pPr>
      <w:r>
        <w:t>Форма одиночного эксперимента</w:t>
      </w:r>
    </w:p>
    <w:p w:rsidR="006F7CAF" w:rsidRDefault="006F7CAF" w:rsidP="006F7CAF">
      <w:pPr>
        <w:pStyle w:val="a3"/>
        <w:numPr>
          <w:ilvl w:val="0"/>
          <w:numId w:val="20"/>
        </w:numPr>
      </w:pPr>
      <w:r>
        <w:t>Виджеты</w:t>
      </w:r>
    </w:p>
    <w:p w:rsidR="006F7CAF" w:rsidRDefault="006F7CAF" w:rsidP="006F7CAF">
      <w:pPr>
        <w:pStyle w:val="a3"/>
        <w:numPr>
          <w:ilvl w:val="1"/>
          <w:numId w:val="20"/>
        </w:numPr>
      </w:pPr>
      <w:r>
        <w:t>Таблица точек испытания</w:t>
      </w:r>
    </w:p>
    <w:p w:rsidR="006F7CAF" w:rsidRDefault="004940CC" w:rsidP="006F7CAF">
      <w:pPr>
        <w:pStyle w:val="a3"/>
        <w:numPr>
          <w:ilvl w:val="1"/>
          <w:numId w:val="20"/>
        </w:numPr>
      </w:pPr>
      <w:r>
        <w:t>Отображение функции свертки</w:t>
      </w:r>
    </w:p>
    <w:p w:rsidR="004940CC" w:rsidRDefault="004940CC" w:rsidP="006F7CAF">
      <w:pPr>
        <w:pStyle w:val="a3"/>
        <w:numPr>
          <w:ilvl w:val="1"/>
          <w:numId w:val="20"/>
        </w:numPr>
      </w:pPr>
      <w:r>
        <w:t>Пункт меню для функционалов задачи</w:t>
      </w:r>
    </w:p>
    <w:p w:rsidR="004940CC" w:rsidRDefault="004940CC" w:rsidP="006F7CAF">
      <w:pPr>
        <w:pStyle w:val="a3"/>
        <w:numPr>
          <w:ilvl w:val="1"/>
          <w:numId w:val="20"/>
        </w:numPr>
      </w:pPr>
      <w:r>
        <w:t>Отображение точек области Парето</w:t>
      </w:r>
    </w:p>
    <w:p w:rsidR="00AE6F90" w:rsidRDefault="00AE6F90" w:rsidP="00AE6F90">
      <w:r>
        <w:t xml:space="preserve">Стартовая форма приложения практически полностью повторяет аналогичную форму из прошлой версии </w:t>
      </w:r>
      <w:r>
        <w:rPr>
          <w:lang w:val="en-US"/>
        </w:rPr>
        <w:t>GUI</w:t>
      </w:r>
      <w:r w:rsidRPr="00AE6F90">
        <w:t xml:space="preserve"> </w:t>
      </w:r>
      <w:r>
        <w:t xml:space="preserve">-  отличия состоят только в классах создаваемых форм и использовании вместо технологии </w:t>
      </w:r>
      <w:r>
        <w:rPr>
          <w:lang w:val="en-US"/>
        </w:rPr>
        <w:t>MDI</w:t>
      </w:r>
      <w:r w:rsidRPr="00AE6F90">
        <w:t xml:space="preserve"> </w:t>
      </w:r>
      <w:r>
        <w:t>механизма вкладок.</w:t>
      </w:r>
    </w:p>
    <w:p w:rsidR="007509C6" w:rsidRDefault="007509C6" w:rsidP="007509C6">
      <w:pPr>
        <w:keepNext/>
      </w:pPr>
      <w:r>
        <w:rPr>
          <w:noProof/>
          <w:lang w:eastAsia="ru-RU"/>
        </w:rPr>
        <w:drawing>
          <wp:inline distT="0" distB="0" distL="0" distR="0" wp14:anchorId="7599DF20" wp14:editId="2B11D460">
            <wp:extent cx="5940425" cy="3114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90" w:rsidRPr="007509C6" w:rsidRDefault="007509C6" w:rsidP="007509C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7509C6">
        <w:t xml:space="preserve">. </w:t>
      </w:r>
      <w:r>
        <w:t>Форма эксперимента и механизм вкладок</w:t>
      </w:r>
    </w:p>
    <w:p w:rsidR="004940CC" w:rsidRDefault="007509C6" w:rsidP="004940CC">
      <w:r>
        <w:lastRenderedPageBreak/>
        <w:t xml:space="preserve">Форма серийного эксперимента добавляется во вкладку при помощи </w:t>
      </w:r>
      <w:r>
        <w:rPr>
          <w:lang w:val="en-US"/>
        </w:rPr>
        <w:t>WindowsFormsHost</w:t>
      </w:r>
      <w:r w:rsidRPr="007509C6">
        <w:t xml:space="preserve"> </w:t>
      </w:r>
      <w:r>
        <w:t>следующим образом (листинг 6)</w:t>
      </w:r>
    </w:p>
    <w:p w:rsidR="007509C6" w:rsidRPr="007509C6" w:rsidRDefault="007509C6" w:rsidP="007509C6">
      <w:r w:rsidRPr="00507C19">
        <w:t>Листинг</w:t>
      </w:r>
      <w:r w:rsidRPr="007A52DC">
        <w:t xml:space="preserve"> </w:t>
      </w:r>
      <w:r>
        <w:t>6</w:t>
      </w:r>
      <w:r w:rsidRPr="007A52DC">
        <w:t xml:space="preserve">. </w:t>
      </w:r>
      <w:r>
        <w:t xml:space="preserve">Использование форм </w:t>
      </w:r>
      <w:r>
        <w:rPr>
          <w:lang w:val="en-US"/>
        </w:rPr>
        <w:t>WindowsForms</w:t>
      </w:r>
      <w:r w:rsidRPr="007509C6">
        <w:t xml:space="preserve"> </w:t>
      </w:r>
      <w:r>
        <w:t xml:space="preserve">как контента элементов </w:t>
      </w:r>
      <w:r>
        <w:rPr>
          <w:lang w:val="en-US"/>
        </w:rPr>
        <w:t>WPF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ShowNewSeriesExperiment(Guid id,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expName,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expCount)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3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263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2263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серийного</w:t>
      </w:r>
      <w:r w:rsidRPr="002263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эксперимента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=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ExperimentsDemo(id, expCount)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expName,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TopLevel =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263B8" w:rsidRPr="00820E0A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E0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>FormBorderStyle</w:t>
      </w:r>
      <w:r w:rsidRPr="00820E0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>FormBorderStyle</w:t>
      </w:r>
      <w:r w:rsidRPr="00820E0A">
        <w:rPr>
          <w:rFonts w:ascii="Consolas" w:hAnsi="Consolas" w:cs="Consolas"/>
          <w:color w:val="000000"/>
          <w:sz w:val="19"/>
          <w:szCs w:val="19"/>
        </w:rPr>
        <w:t>.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</w:p>
    <w:p w:rsid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E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новой вкладки с формой эксперимента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>_layoutPane.Children.Add(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LayoutDocument()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expName,</w:t>
      </w:r>
    </w:p>
    <w:p w:rsidR="002263B8" w:rsidRP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 = </w:t>
      </w:r>
      <w:r w:rsidRPr="002263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WindowsFormsHost()</w:t>
      </w:r>
    </w:p>
    <w:p w:rsidR="002263B8" w:rsidRPr="00820E0A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Child = child</w:t>
      </w:r>
    </w:p>
    <w:p w:rsid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263B8" w:rsidRDefault="002263B8" w:rsidP="002263B8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509C6" w:rsidRPr="007509C6" w:rsidRDefault="002263B8" w:rsidP="002263B8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9C6" w:rsidRPr="006576F2" w:rsidRDefault="002263B8" w:rsidP="004940CC">
      <w:r>
        <w:t xml:space="preserve">Форма одиночного эксперимента была полностью переделана для использования </w:t>
      </w:r>
      <w:r>
        <w:rPr>
          <w:lang w:val="en-US"/>
        </w:rPr>
        <w:t>WPF</w:t>
      </w:r>
      <w:r>
        <w:t xml:space="preserve">. В ней использована схема </w:t>
      </w:r>
      <w:r w:rsidR="00B40D63">
        <w:rPr>
          <w:lang w:val="en-US"/>
        </w:rPr>
        <w:t>MVVM</w:t>
      </w:r>
      <w:r w:rsidR="00A27344">
        <w:rPr>
          <w:lang w:val="en-US"/>
        </w:rPr>
        <w:t xml:space="preserve"> [9]</w:t>
      </w:r>
      <w:r w:rsidR="00B40D63" w:rsidRPr="00B40D63">
        <w:t xml:space="preserve">. </w:t>
      </w:r>
      <w:r w:rsidR="00B40D63">
        <w:t xml:space="preserve">Набор вкладок и данные для виджетов связаны с полями класса </w:t>
      </w:r>
      <w:r w:rsidR="00B40D63">
        <w:rPr>
          <w:lang w:val="en-US"/>
        </w:rPr>
        <w:t>ViewModel</w:t>
      </w:r>
      <w:r w:rsidR="00B40D63">
        <w:t xml:space="preserve">. </w:t>
      </w:r>
      <w:r w:rsidR="00B40D63">
        <w:rPr>
          <w:lang w:val="en-US"/>
        </w:rPr>
        <w:t>ViewModel</w:t>
      </w:r>
      <w:r w:rsidR="00B40D63" w:rsidRPr="00E65042">
        <w:t xml:space="preserve"> </w:t>
      </w:r>
      <w:r w:rsidR="00E65042">
        <w:t xml:space="preserve">использует набор </w:t>
      </w:r>
      <w:r w:rsidR="00E65042">
        <w:rPr>
          <w:lang w:val="en-US"/>
        </w:rPr>
        <w:t>Presenters</w:t>
      </w:r>
      <w:r w:rsidR="00E65042" w:rsidRPr="00E65042">
        <w:t xml:space="preserve"> </w:t>
      </w:r>
      <w:r w:rsidR="00E65042">
        <w:t xml:space="preserve">и интерфейсов </w:t>
      </w:r>
      <w:r w:rsidR="00E65042">
        <w:rPr>
          <w:lang w:val="en-US"/>
        </w:rPr>
        <w:t>View</w:t>
      </w:r>
      <w:r w:rsidR="00E65042" w:rsidRPr="00E65042">
        <w:t xml:space="preserve"> </w:t>
      </w:r>
      <w:r w:rsidR="00E65042">
        <w:t xml:space="preserve">для получения событий от соответствующего эксперимента. При получении информации от </w:t>
      </w:r>
      <w:r w:rsidR="00E65042">
        <w:rPr>
          <w:lang w:val="en-US"/>
        </w:rPr>
        <w:t>Presenters</w:t>
      </w:r>
      <w:r w:rsidR="00E65042" w:rsidRPr="00E06771">
        <w:t xml:space="preserve"> </w:t>
      </w:r>
      <w:r w:rsidR="00E06771">
        <w:rPr>
          <w:lang w:val="en-US"/>
        </w:rPr>
        <w:t>ViewModel</w:t>
      </w:r>
      <w:r w:rsidR="00E06771" w:rsidRPr="00E06771">
        <w:t xml:space="preserve"> </w:t>
      </w:r>
      <w:r w:rsidR="00E06771">
        <w:t>обновляет связанные поля, и форма эксперимента отображает актуальные данные.</w:t>
      </w:r>
      <w:r w:rsidR="006576F2">
        <w:t xml:space="preserve"> Отдельные виджеты имеют свой файл разметки и свою </w:t>
      </w:r>
      <w:r w:rsidR="006576F2">
        <w:rPr>
          <w:lang w:val="en-US"/>
        </w:rPr>
        <w:t>View</w:t>
      </w:r>
      <w:r w:rsidR="006576F2" w:rsidRPr="006576F2">
        <w:t xml:space="preserve"> </w:t>
      </w:r>
      <w:r w:rsidR="006576F2">
        <w:rPr>
          <w:lang w:val="en-US"/>
        </w:rPr>
        <w:t>Model</w:t>
      </w:r>
      <w:r w:rsidR="006576F2" w:rsidRPr="006576F2">
        <w:t xml:space="preserve"> </w:t>
      </w:r>
      <w:r w:rsidR="006576F2">
        <w:t>(например, отображение функции свертки).</w:t>
      </w:r>
    </w:p>
    <w:p w:rsidR="00525F0E" w:rsidRDefault="00525F0E" w:rsidP="00C22541">
      <w:r>
        <w:t xml:space="preserve">Рассмотрим этот процесс на реализации отображения точек границы Пеано. </w:t>
      </w:r>
      <w:r w:rsidR="00D51278">
        <w:t>П</w:t>
      </w:r>
      <w:r w:rsidR="008A4278">
        <w:t>резентационной слой для этой операции</w:t>
      </w:r>
      <w:r w:rsidR="00D51278">
        <w:t xml:space="preserve"> представлен в виде</w:t>
      </w:r>
      <w:r w:rsidR="008A4278">
        <w:t xml:space="preserve"> нового класса</w:t>
      </w:r>
      <w:r w:rsidR="00D51278">
        <w:t xml:space="preserve"> </w:t>
      </w:r>
      <w:r w:rsidR="00820E0A" w:rsidRPr="00A27344">
        <w:rPr>
          <w:rFonts w:ascii="Consolas" w:hAnsi="Consolas" w:cs="Consolas"/>
          <w:sz w:val="19"/>
          <w:szCs w:val="19"/>
        </w:rPr>
        <w:t>ParetoFrontPresent</w:t>
      </w:r>
      <w:r w:rsidR="00820E0A" w:rsidRPr="00A27344">
        <w:rPr>
          <w:rFonts w:ascii="Consolas" w:hAnsi="Consolas" w:cs="Consolas"/>
          <w:sz w:val="19"/>
          <w:szCs w:val="19"/>
          <w:lang w:val="en-US"/>
        </w:rPr>
        <w:t>er</w:t>
      </w:r>
      <w:r w:rsidR="00820E0A" w:rsidRPr="00A27344">
        <w:t>.</w:t>
      </w:r>
      <w:r w:rsidR="00820E0A">
        <w:t xml:space="preserve"> (листинг 7). Для получения информации от презентационного слоя класс </w:t>
      </w:r>
      <w:r w:rsidR="00820E0A">
        <w:rPr>
          <w:lang w:val="en-US"/>
        </w:rPr>
        <w:t>View</w:t>
      </w:r>
      <w:r w:rsidR="00820E0A" w:rsidRPr="00C22541">
        <w:t xml:space="preserve"> </w:t>
      </w:r>
      <w:r w:rsidR="00820E0A">
        <w:rPr>
          <w:lang w:val="en-US"/>
        </w:rPr>
        <w:t>Model</w:t>
      </w:r>
      <w:r w:rsidR="00820E0A" w:rsidRPr="00C22541">
        <w:t xml:space="preserve"> </w:t>
      </w:r>
      <w:r w:rsidR="00C22541">
        <w:t xml:space="preserve">реализует интерфейс </w:t>
      </w:r>
      <w:r w:rsidR="00C22541">
        <w:rPr>
          <w:rFonts w:ascii="Consolas" w:hAnsi="Consolas" w:cs="Consolas"/>
          <w:color w:val="000000"/>
          <w:sz w:val="19"/>
          <w:szCs w:val="19"/>
        </w:rPr>
        <w:t>IParetoFrontView</w:t>
      </w:r>
      <w:r w:rsidR="00C22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765A">
        <w:t>с двумя базовыми операциями</w:t>
      </w:r>
      <w:r w:rsidR="00C22541">
        <w:t>:</w:t>
      </w:r>
    </w:p>
    <w:p w:rsidR="00C22541" w:rsidRDefault="00C22541" w:rsidP="00C22541">
      <w:pPr>
        <w:pStyle w:val="a3"/>
        <w:numPr>
          <w:ilvl w:val="0"/>
          <w:numId w:val="21"/>
        </w:numPr>
      </w:pPr>
      <w:r>
        <w:t>уведомление о том, что алгоритм не поддерживает данную операцию;</w:t>
      </w:r>
    </w:p>
    <w:p w:rsidR="00C22541" w:rsidRDefault="00C22541" w:rsidP="003C3FA2">
      <w:pPr>
        <w:pStyle w:val="a3"/>
        <w:numPr>
          <w:ilvl w:val="0"/>
          <w:numId w:val="21"/>
        </w:numPr>
      </w:pPr>
      <w:r>
        <w:t>обновить точки Парето-границы (список точек передается аргументом метода)</w:t>
      </w:r>
      <w:r w:rsidR="005C765A">
        <w:t>.</w:t>
      </w:r>
    </w:p>
    <w:p w:rsidR="0054191E" w:rsidRDefault="0054191E" w:rsidP="003C3FA2">
      <w:pPr>
        <w:pStyle w:val="a3"/>
        <w:numPr>
          <w:ilvl w:val="0"/>
          <w:numId w:val="21"/>
        </w:numPr>
      </w:pPr>
      <w:r>
        <w:t>обновить аппроксимацию точек Парето-границы (аналогично передается список в аргументы метода)</w:t>
      </w:r>
    </w:p>
    <w:p w:rsidR="00820E0A" w:rsidRDefault="0054191E" w:rsidP="00820E0A">
      <w:r>
        <w:t>Если</w:t>
      </w:r>
      <w:r w:rsidR="0036765C">
        <w:t xml:space="preserve"> данная операция не поддерживается</w:t>
      </w:r>
      <w:r>
        <w:t xml:space="preserve">, </w:t>
      </w:r>
      <w:r>
        <w:rPr>
          <w:lang w:val="en-US"/>
        </w:rPr>
        <w:t>View</w:t>
      </w:r>
      <w:r w:rsidRPr="0054191E">
        <w:t xml:space="preserve"> </w:t>
      </w:r>
      <w:r>
        <w:rPr>
          <w:lang w:val="en-US"/>
        </w:rPr>
        <w:t>Model</w:t>
      </w:r>
      <w:r w:rsidRPr="0054191E">
        <w:t xml:space="preserve"> </w:t>
      </w:r>
      <w:r w:rsidR="0036765C">
        <w:t>очищает списки точек. Реализации методов представлены на листинге 8.</w:t>
      </w:r>
    </w:p>
    <w:p w:rsidR="00ED6BC2" w:rsidRDefault="00ED6BC2" w:rsidP="00820E0A">
      <w:r>
        <w:lastRenderedPageBreak/>
        <w:t xml:space="preserve">Так как поля представляют собой объекты класса </w:t>
      </w:r>
      <w:r>
        <w:rPr>
          <w:lang w:val="en-US"/>
        </w:rPr>
        <w:t>ObservableList</w:t>
      </w:r>
      <w:r>
        <w:t>, связанные элементы пользовательского интерфейса автоматически уведомляются об изменениях.</w:t>
      </w:r>
    </w:p>
    <w:p w:rsidR="00820E0A" w:rsidRDefault="00820E0A" w:rsidP="00820E0A">
      <w:r w:rsidRPr="00507C19">
        <w:t>Листинг</w:t>
      </w:r>
      <w:r w:rsidRPr="007A52DC">
        <w:t xml:space="preserve"> </w:t>
      </w:r>
      <w:r>
        <w:t>7</w:t>
      </w:r>
      <w:r w:rsidRPr="007A52DC">
        <w:t xml:space="preserve">. </w:t>
      </w:r>
      <w:r>
        <w:t>Реализация презентационного слоя получения точек Парето-границы</w:t>
      </w: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EventListenerAdapter содержит пустые реализации методов-обработчиков событий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0A">
        <w:rPr>
          <w:rFonts w:ascii="Consolas" w:hAnsi="Consolas" w:cs="Consolas"/>
          <w:color w:val="2B91AF"/>
          <w:sz w:val="19"/>
          <w:szCs w:val="19"/>
          <w:lang w:val="en-US"/>
        </w:rPr>
        <w:t>ParetoFrontPresenter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EventListenerAdapter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E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820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модели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IModel _m = ModelFactory.Build();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_expId;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IParetoFrontView _view;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подписка на эксперимент во время получения его id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ExpId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_expId;</w:t>
      </w: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_expId = value;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_m.SubscribeExperiment(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ParetoFrontPresenter(IParetoFrontView view)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_view = view;</w:t>
      </w: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изменении задачи необходимо получить</w:t>
      </w:r>
    </w:p>
    <w:p w:rsid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новую оценку области Парето и передать ее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0E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20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связанное</w:t>
      </w:r>
      <w:r w:rsidRPr="00820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OnProblemChanged()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searchAlg =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>._m.GetAlg(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>._expId);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(searchAlg.GetSupportedFeatures().Contains(SupportedFeatures.ParetoFront))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_view.UpdatePoints(searchAlg.GetParetoFront());</w:t>
      </w:r>
    </w:p>
    <w:p w:rsidR="00820E0A" w:rsidRPr="00820E0A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0E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>._view.UpdateApproximatePoints(ParetoFrontHelper.LazyApproximateParetoFront(searchAlg.Problem));</w:t>
      </w:r>
    </w:p>
    <w:p w:rsidR="00820E0A" w:rsidRPr="0036765C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0E0A" w:rsidRPr="0036765C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0E0A" w:rsidRPr="0036765C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0E0A" w:rsidRPr="0036765C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_view.ParetoNotSupported();</w:t>
      </w:r>
    </w:p>
    <w:p w:rsidR="00820E0A" w:rsidRPr="0036765C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0E0A" w:rsidRPr="0036765C" w:rsidRDefault="00820E0A" w:rsidP="00820E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0E0A" w:rsidRPr="0036765C" w:rsidRDefault="00820E0A" w:rsidP="00820E0A">
      <w:pPr>
        <w:shd w:val="clear" w:color="auto" w:fill="E7E6E6" w:themeFill="background2"/>
        <w:rPr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20E0A" w:rsidRPr="00820E0A" w:rsidRDefault="00820E0A" w:rsidP="00820E0A">
      <w:pPr>
        <w:rPr>
          <w:lang w:val="en-US"/>
        </w:rPr>
      </w:pPr>
    </w:p>
    <w:p w:rsidR="00E06771" w:rsidRPr="0098665E" w:rsidRDefault="0098665E" w:rsidP="004940CC">
      <w:r>
        <w:t xml:space="preserve">В качестве визуальных отображений была добавлена таблица со списком точек (аналогичная таблица используется для отображения точек испытания) и график </w:t>
      </w:r>
      <w:r>
        <w:lastRenderedPageBreak/>
        <w:t xml:space="preserve">расположения точек области Парето (для построения графика используется библиотека </w:t>
      </w:r>
      <w:r>
        <w:rPr>
          <w:lang w:val="en-US"/>
        </w:rPr>
        <w:t>OxyPlot</w:t>
      </w:r>
      <w:r w:rsidR="008E7ED7" w:rsidRPr="008E7ED7">
        <w:t xml:space="preserve"> [</w:t>
      </w:r>
      <w:r w:rsidR="008E7ED7">
        <w:fldChar w:fldCharType="begin"/>
      </w:r>
      <w:r w:rsidR="008E7ED7">
        <w:instrText xml:space="preserve"> REF _Ref533447324 \r \h </w:instrText>
      </w:r>
      <w:r w:rsidR="008E7ED7">
        <w:fldChar w:fldCharType="separate"/>
      </w:r>
      <w:r w:rsidR="008E7ED7">
        <w:t>10</w:t>
      </w:r>
      <w:r w:rsidR="008E7ED7">
        <w:fldChar w:fldCharType="end"/>
      </w:r>
      <w:r w:rsidR="008E7ED7" w:rsidRPr="008E7ED7">
        <w:t>]</w:t>
      </w:r>
      <w:r w:rsidRPr="0098665E">
        <w:t>).</w:t>
      </w:r>
    </w:p>
    <w:p w:rsidR="0098665E" w:rsidRDefault="001809A3" w:rsidP="004940CC">
      <w:r>
        <w:t xml:space="preserve">Вкладки для этих виджетов создаются динамически и связывание с полями </w:t>
      </w:r>
      <w:r>
        <w:rPr>
          <w:lang w:val="en-US"/>
        </w:rPr>
        <w:t>View</w:t>
      </w:r>
      <w:r w:rsidRPr="001809A3">
        <w:t xml:space="preserve"> </w:t>
      </w:r>
      <w:r>
        <w:rPr>
          <w:lang w:val="en-US"/>
        </w:rPr>
        <w:t>Model</w:t>
      </w:r>
      <w:r>
        <w:t xml:space="preserve"> так же происходит динамически во время установки алгоритма решения. </w:t>
      </w:r>
    </w:p>
    <w:p w:rsidR="0059658B" w:rsidRPr="008E7ED7" w:rsidRDefault="001809A3" w:rsidP="0059658B">
      <w:r>
        <w:t xml:space="preserve">В остальных случаях используется стандартный механизм связывания с указанием нужного поля в файле разметки формы </w:t>
      </w:r>
      <w:r w:rsidRPr="001809A3">
        <w:t>.</w:t>
      </w:r>
      <w:r>
        <w:rPr>
          <w:lang w:val="en-US"/>
        </w:rPr>
        <w:t>xaml</w:t>
      </w:r>
      <w:r w:rsidR="008E7ED7" w:rsidRPr="008E7ED7">
        <w:t>.</w:t>
      </w:r>
    </w:p>
    <w:p w:rsidR="0036765C" w:rsidRPr="00ED6BC2" w:rsidRDefault="0036765C" w:rsidP="0059658B">
      <w:r w:rsidRPr="00507C19">
        <w:t>Листинг</w:t>
      </w:r>
      <w:r w:rsidRPr="007A52DC">
        <w:t xml:space="preserve"> </w:t>
      </w:r>
      <w:r>
        <w:t>8</w:t>
      </w:r>
      <w:r w:rsidRPr="007A52DC">
        <w:t xml:space="preserve">. </w:t>
      </w:r>
      <w:r>
        <w:t xml:space="preserve">Обновление связанных </w:t>
      </w:r>
      <w:r w:rsidR="00ED6BC2">
        <w:t xml:space="preserve">полей во </w:t>
      </w:r>
      <w:r w:rsidR="00ED6BC2">
        <w:rPr>
          <w:lang w:val="en-US"/>
        </w:rPr>
        <w:t>View</w:t>
      </w:r>
      <w:r w:rsidR="00ED6BC2" w:rsidRPr="00ED6BC2">
        <w:t xml:space="preserve"> </w:t>
      </w:r>
      <w:r w:rsidR="00ED6BC2">
        <w:rPr>
          <w:lang w:val="en-US"/>
        </w:rPr>
        <w:t>Model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ParetoNotSupported()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ParetoFront.Clear();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ApproximateParetoFront.Clear();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UpdatePoints(List&lt;MethodPoint&gt; paretoFront)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methodPoint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paretoFront)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ParetoFront.Add(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MethodPointRow(methodPoint));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ApproximateScatterParetoFront.Add(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ScatterPoint(methodPoint.Criterions[0], methodPoint.Criterions[1]) { Size = 5, Value = 4 });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UpdateApproximatePoints(List&lt;MethodPoint&gt; approximateParetoFront)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ApproximateParetoFront.Clear();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methodPoint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approximateParetoFront)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(methodPoint.Criterions.Count &lt; 2) 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65C" w:rsidRP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ApproximateParetoFront.Add(</w:t>
      </w:r>
      <w:r w:rsidRPr="00367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DataPoint(methodPoint.Criterions[0], methodPoint.Criterions[1]));</w:t>
      </w:r>
    </w:p>
    <w:p w:rsidR="0036765C" w:rsidRDefault="0036765C" w:rsidP="0036765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67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3CE2" w:rsidRDefault="0036765C" w:rsidP="0036765C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22B5" w:rsidRPr="001831D5" w:rsidRDefault="005822B5" w:rsidP="001831D5"/>
    <w:p w:rsidR="001831D5" w:rsidRPr="006576F2" w:rsidRDefault="001831D5" w:rsidP="001831D5"/>
    <w:p w:rsidR="00487ACF" w:rsidRPr="00456E36" w:rsidRDefault="00487ACF" w:rsidP="00487ACF">
      <w:r w:rsidRPr="00456E36">
        <w:br w:type="page"/>
      </w:r>
    </w:p>
    <w:p w:rsidR="00487ACF" w:rsidRPr="00650462" w:rsidRDefault="00487ACF" w:rsidP="00487ACF">
      <w:pPr>
        <w:pStyle w:val="1"/>
      </w:pPr>
      <w:bookmarkStart w:id="32" w:name="_Toc483458184"/>
      <w:bookmarkStart w:id="33" w:name="_Toc533447357"/>
      <w:r w:rsidRPr="006D458B">
        <w:lastRenderedPageBreak/>
        <w:t>Заключение</w:t>
      </w:r>
      <w:bookmarkEnd w:id="32"/>
      <w:bookmarkEnd w:id="33"/>
    </w:p>
    <w:p w:rsidR="00487ACF" w:rsidRPr="00900211" w:rsidRDefault="00487ACF" w:rsidP="00487ACF">
      <w:r w:rsidRPr="00900211">
        <w:t xml:space="preserve">В ходе выполнения работы </w:t>
      </w:r>
      <w:r>
        <w:t xml:space="preserve">архитектура приложения Абсолют </w:t>
      </w:r>
      <w:r w:rsidR="0026025F">
        <w:t>расширена новым клиентским приложением и алгоритмами многокритериальной оптимизации</w:t>
      </w:r>
      <w:r>
        <w:t>.</w:t>
      </w:r>
    </w:p>
    <w:p w:rsidR="00487ACF" w:rsidRPr="00900211" w:rsidRDefault="00487ACF" w:rsidP="00487ACF">
      <w:r w:rsidRPr="00900211">
        <w:t xml:space="preserve">Кроме того, </w:t>
      </w:r>
      <w:r>
        <w:t>существующие отображения функций и точек испытания расширены возможностями визуализации целевой функции после применения ограничений.</w:t>
      </w:r>
    </w:p>
    <w:p w:rsidR="00487ACF" w:rsidRPr="0026025F" w:rsidRDefault="00487ACF" w:rsidP="00487ACF">
      <w:r w:rsidRPr="00900211">
        <w:t xml:space="preserve">Вся разработка производилась в среде </w:t>
      </w:r>
      <w:r w:rsidRPr="00900211">
        <w:rPr>
          <w:lang w:val="en-US"/>
        </w:rPr>
        <w:t>MSVisualStudio</w:t>
      </w:r>
      <w:r w:rsidRPr="00900211">
        <w:t xml:space="preserve"> на языке С# с использованием библиотек .</w:t>
      </w:r>
      <w:r w:rsidRPr="00900211">
        <w:rPr>
          <w:lang w:val="en-US"/>
        </w:rPr>
        <w:t>NET</w:t>
      </w:r>
      <w:r w:rsidRPr="00900211">
        <w:t xml:space="preserve"> и библиотек для работы с </w:t>
      </w:r>
      <w:r w:rsidRPr="00900211">
        <w:rPr>
          <w:lang w:val="en-US"/>
        </w:rPr>
        <w:t>OpenGL</w:t>
      </w:r>
      <w:r w:rsidRPr="00900211">
        <w:t>.</w:t>
      </w:r>
      <w:r w:rsidR="00133DCB">
        <w:t xml:space="preserve"> Основной технологией для реализации пользовательского интерфейса стал </w:t>
      </w:r>
      <w:r w:rsidR="00133DCB">
        <w:rPr>
          <w:lang w:val="en-US"/>
        </w:rPr>
        <w:t>Windows</w:t>
      </w:r>
      <w:r w:rsidR="00133DCB" w:rsidRPr="00133DCB">
        <w:t xml:space="preserve"> </w:t>
      </w:r>
      <w:r w:rsidR="00133DCB">
        <w:rPr>
          <w:lang w:val="en-US"/>
        </w:rPr>
        <w:t>Presentation</w:t>
      </w:r>
      <w:r w:rsidR="00133DCB" w:rsidRPr="00133DCB">
        <w:t xml:space="preserve"> </w:t>
      </w:r>
      <w:r w:rsidR="00133DCB">
        <w:rPr>
          <w:lang w:val="en-US"/>
        </w:rPr>
        <w:t>Foundation</w:t>
      </w:r>
      <w:r w:rsidR="00133DCB" w:rsidRPr="00133DCB">
        <w:t xml:space="preserve"> </w:t>
      </w:r>
      <w:r w:rsidR="00133DCB">
        <w:t xml:space="preserve">с библиотекой </w:t>
      </w:r>
      <w:r w:rsidR="00133DCB">
        <w:rPr>
          <w:lang w:val="en-US"/>
        </w:rPr>
        <w:t>Xceed</w:t>
      </w:r>
      <w:r w:rsidR="00133DCB" w:rsidRPr="00133DCB">
        <w:t xml:space="preserve"> </w:t>
      </w:r>
      <w:r w:rsidR="00133DCB">
        <w:t>T</w:t>
      </w:r>
      <w:r w:rsidR="00133DCB">
        <w:rPr>
          <w:lang w:val="en-US"/>
        </w:rPr>
        <w:t>oolkit</w:t>
      </w:r>
      <w:r w:rsidR="00133DCB">
        <w:t>.</w:t>
      </w:r>
      <w:r w:rsidR="0026025F">
        <w:t xml:space="preserve"> В качестве системы контроля версий использован </w:t>
      </w:r>
      <w:r w:rsidR="0026025F">
        <w:rPr>
          <w:lang w:val="en-US"/>
        </w:rPr>
        <w:t>Git</w:t>
      </w:r>
      <w:r w:rsidR="0026025F" w:rsidRPr="0026025F">
        <w:t xml:space="preserve"> и </w:t>
      </w:r>
      <w:r w:rsidR="0026025F">
        <w:rPr>
          <w:lang w:val="en-US"/>
        </w:rPr>
        <w:t>AppVeyor</w:t>
      </w:r>
      <w:r w:rsidR="0026025F" w:rsidRPr="0026025F">
        <w:t xml:space="preserve"> </w:t>
      </w:r>
      <w:r w:rsidR="0026025F">
        <w:t xml:space="preserve">для непрерывной интеграции. </w:t>
      </w:r>
      <w:r w:rsidR="0026025F">
        <w:rPr>
          <w:lang w:val="en-US"/>
        </w:rPr>
        <w:t>Unit</w:t>
      </w:r>
      <w:r w:rsidR="0026025F" w:rsidRPr="00133DCB">
        <w:t>-</w:t>
      </w:r>
      <w:r w:rsidR="0026025F">
        <w:t xml:space="preserve">тесты выполнены на встроенном в </w:t>
      </w:r>
      <w:r w:rsidR="0026025F">
        <w:rPr>
          <w:lang w:val="en-US"/>
        </w:rPr>
        <w:t>MSVisualStudio</w:t>
      </w:r>
      <w:r w:rsidR="0026025F">
        <w:t xml:space="preserve"> фреймворке </w:t>
      </w:r>
      <w:r w:rsidR="0026025F">
        <w:rPr>
          <w:lang w:val="en-US"/>
        </w:rPr>
        <w:t>MSTest</w:t>
      </w:r>
      <w:r w:rsidR="0026025F" w:rsidRPr="00133DCB">
        <w:t>.</w:t>
      </w:r>
    </w:p>
    <w:p w:rsidR="00487ACF" w:rsidRDefault="00487ACF" w:rsidP="00487ACF">
      <w:r>
        <w:t>Визуализация задач оптимизации была использована в оформлении раздела сайта высокопроизводительных вычислений университета, посвященного глобальной оптимизации.</w:t>
      </w:r>
    </w:p>
    <w:p w:rsidR="00E43CE2" w:rsidRDefault="00E43CE2" w:rsidP="00487ACF"/>
    <w:p w:rsidR="00E43CE2" w:rsidRPr="00900211" w:rsidRDefault="00E43CE2" w:rsidP="00E43CE2">
      <w:pPr>
        <w:spacing w:line="259" w:lineRule="auto"/>
        <w:jc w:val="left"/>
      </w:pPr>
    </w:p>
    <w:p w:rsidR="00487ACF" w:rsidRPr="002D14D2" w:rsidRDefault="00487ACF" w:rsidP="00487ACF"/>
    <w:p w:rsidR="00487ACF" w:rsidRDefault="00487ACF" w:rsidP="00487ACF"/>
    <w:p w:rsidR="00487ACF" w:rsidRDefault="00487ACF" w:rsidP="00487ACF"/>
    <w:p w:rsidR="00487ACF" w:rsidRPr="007F7CE4" w:rsidRDefault="00487ACF" w:rsidP="00487ACF"/>
    <w:p w:rsidR="00487ACF" w:rsidRPr="007F7CE4" w:rsidRDefault="00487ACF" w:rsidP="00487ACF"/>
    <w:p w:rsidR="00487ACF" w:rsidRPr="00EA42F4" w:rsidRDefault="00487ACF" w:rsidP="00487ACF"/>
    <w:p w:rsidR="00487ACF" w:rsidRPr="007F7CE4" w:rsidRDefault="00487ACF" w:rsidP="00487ACF">
      <w:pPr>
        <w:pStyle w:val="a3"/>
      </w:pPr>
    </w:p>
    <w:p w:rsidR="00487ACF" w:rsidRDefault="00487ACF" w:rsidP="00487ACF">
      <w:pPr>
        <w:pStyle w:val="a3"/>
      </w:pPr>
      <w:r w:rsidRPr="007F7CE4">
        <w:br/>
      </w:r>
    </w:p>
    <w:p w:rsidR="00487ACF" w:rsidRDefault="00487ACF" w:rsidP="00487ACF">
      <w:r>
        <w:br w:type="page"/>
      </w:r>
    </w:p>
    <w:p w:rsidR="00487ACF" w:rsidRPr="00074AD0" w:rsidRDefault="00487ACF" w:rsidP="00487ACF"/>
    <w:p w:rsidR="00487ACF" w:rsidRDefault="00487ACF" w:rsidP="00487ACF">
      <w:pPr>
        <w:pStyle w:val="1"/>
      </w:pPr>
      <w:bookmarkStart w:id="34" w:name="_Toc533447358"/>
      <w:r w:rsidRPr="00F755B7">
        <w:t>Список литературы</w:t>
      </w:r>
      <w:bookmarkEnd w:id="34"/>
    </w:p>
    <w:p w:rsidR="00487ACF" w:rsidRPr="00F755B7" w:rsidRDefault="00487ACF" w:rsidP="00487ACF"/>
    <w:p w:rsidR="00487ACF" w:rsidRPr="00074AD0" w:rsidRDefault="00487ACF" w:rsidP="00487ACF">
      <w:pPr>
        <w:pStyle w:val="a3"/>
        <w:numPr>
          <w:ilvl w:val="0"/>
          <w:numId w:val="6"/>
        </w:numPr>
      </w:pPr>
      <w:r w:rsidRPr="00074AD0">
        <w:t>Пиявский С. А. Один алгоритм отыскания абсолютного экстремума функций / С.А. Пиявский // Журнал вычислительной математики и математической физики – 1972- т.12, № 4  - стр. 885—896.</w:t>
      </w:r>
    </w:p>
    <w:p w:rsidR="00487ACF" w:rsidRPr="00074AD0" w:rsidRDefault="00487ACF" w:rsidP="00487ACF">
      <w:pPr>
        <w:pStyle w:val="a3"/>
        <w:numPr>
          <w:ilvl w:val="0"/>
          <w:numId w:val="6"/>
        </w:numPr>
      </w:pPr>
      <w:bookmarkStart w:id="35" w:name="_Ref516843607"/>
      <w:r w:rsidRPr="00074AD0">
        <w:t>Параллельные вычисления в задачах глобальной оптимизации: монография / Р.Г. Стронгин [и др.] – М.: Издательство Московского университета, 2013. – 280 с.</w:t>
      </w:r>
      <w:bookmarkEnd w:id="35"/>
    </w:p>
    <w:p w:rsidR="00487ACF" w:rsidRPr="00074AD0" w:rsidRDefault="00487ACF" w:rsidP="00487ACF">
      <w:pPr>
        <w:pStyle w:val="a3"/>
        <w:numPr>
          <w:ilvl w:val="0"/>
          <w:numId w:val="6"/>
        </w:numPr>
      </w:pPr>
      <w:r w:rsidRPr="00074AD0">
        <w:t>Стронгин, Р.Г. Численные методы в многоэкстремальных задачах (информационно-статистические алгоритмы) / Р.Г. Стронгин. – М: Издательство «Наука», 1978 г. – 240 с.</w:t>
      </w:r>
    </w:p>
    <w:p w:rsidR="00487ACF" w:rsidRPr="00074AD0" w:rsidRDefault="00487ACF" w:rsidP="00487ACF">
      <w:pPr>
        <w:pStyle w:val="a3"/>
        <w:numPr>
          <w:ilvl w:val="0"/>
          <w:numId w:val="6"/>
        </w:numPr>
      </w:pPr>
      <w:r w:rsidRPr="00074AD0">
        <w:t>Лабутина, А.А. ПараЛаб – среда для проведения вычислительных экспериментов для изучения и исследования параллельных методов решения сложных вычислительных задач / А. А. Лабутина, В.П. Гергель // Вестник Нижегородского университета им. Н.И. Лобачевского – 2011 - №3 [2] – с. 239-247</w:t>
      </w:r>
    </w:p>
    <w:p w:rsidR="00487ACF" w:rsidRPr="00074AD0" w:rsidRDefault="00487ACF" w:rsidP="00487ACF">
      <w:pPr>
        <w:pStyle w:val="a3"/>
        <w:numPr>
          <w:ilvl w:val="0"/>
          <w:numId w:val="6"/>
        </w:numPr>
      </w:pPr>
      <w:r w:rsidRPr="00074AD0">
        <w:t xml:space="preserve">Сысоев, А.В. Программный комплекс параллельных вычислений в задачах выбора глобально-оптимальных решений / А.В. Сысоев // Вестник Нижегородского университета им. Н.И. Лобачевского – 2012 - №5 </w:t>
      </w:r>
      <w:r w:rsidRPr="00074AD0">
        <w:rPr>
          <w:lang w:val="en-US"/>
        </w:rPr>
        <w:t>[2]</w:t>
      </w:r>
      <w:r w:rsidRPr="00074AD0">
        <w:t xml:space="preserve"> – </w:t>
      </w:r>
      <w:r w:rsidRPr="00074AD0">
        <w:rPr>
          <w:lang w:val="en-US"/>
        </w:rPr>
        <w:t>c. 425-431</w:t>
      </w:r>
    </w:p>
    <w:p w:rsidR="00487ACF" w:rsidRDefault="00487ACF" w:rsidP="00487ACF">
      <w:pPr>
        <w:pStyle w:val="a3"/>
        <w:numPr>
          <w:ilvl w:val="0"/>
          <w:numId w:val="6"/>
        </w:numPr>
      </w:pPr>
      <w:r w:rsidRPr="00074AD0">
        <w:rPr>
          <w:lang w:val="en-US"/>
        </w:rPr>
        <w:t xml:space="preserve">Stefan Bleuler, Marco Laumanns, Lothar Thiele, EckartZitzler. PISA — A Platform and Programming Language Independent Interface for Search Algorithms / Stefan Bleuler, Marco Laumanns, Lothar Thiele, EckartZitzler. </w:t>
      </w:r>
      <w:r w:rsidRPr="00074AD0">
        <w:t xml:space="preserve">[Электронный ресурс] Режим доступа: </w:t>
      </w:r>
      <w:hyperlink r:id="rId11" w:history="1">
        <w:r w:rsidRPr="00074AD0">
          <w:rPr>
            <w:rStyle w:val="a5"/>
            <w:lang w:val="en-US"/>
          </w:rPr>
          <w:t>http</w:t>
        </w:r>
        <w:r w:rsidRPr="00074AD0">
          <w:rPr>
            <w:rStyle w:val="a5"/>
          </w:rPr>
          <w:t>://</w:t>
        </w:r>
        <w:r w:rsidRPr="00074AD0">
          <w:rPr>
            <w:rStyle w:val="a5"/>
            <w:lang w:val="en-US"/>
          </w:rPr>
          <w:t>www</w:t>
        </w:r>
        <w:r w:rsidRPr="00074AD0">
          <w:rPr>
            <w:rStyle w:val="a5"/>
          </w:rPr>
          <w:t>.</w:t>
        </w:r>
        <w:r w:rsidRPr="00074AD0">
          <w:rPr>
            <w:rStyle w:val="a5"/>
            <w:lang w:val="en-US"/>
          </w:rPr>
          <w:t>tik</w:t>
        </w:r>
        <w:r w:rsidRPr="00074AD0">
          <w:rPr>
            <w:rStyle w:val="a5"/>
          </w:rPr>
          <w:t>.</w:t>
        </w:r>
        <w:r w:rsidRPr="00074AD0">
          <w:rPr>
            <w:rStyle w:val="a5"/>
            <w:lang w:val="en-US"/>
          </w:rPr>
          <w:t>ee</w:t>
        </w:r>
        <w:r w:rsidRPr="00074AD0">
          <w:rPr>
            <w:rStyle w:val="a5"/>
          </w:rPr>
          <w:t>.</w:t>
        </w:r>
        <w:r w:rsidRPr="00074AD0">
          <w:rPr>
            <w:rStyle w:val="a5"/>
            <w:lang w:val="en-US"/>
          </w:rPr>
          <w:t>ethz</w:t>
        </w:r>
        <w:r w:rsidRPr="00074AD0">
          <w:rPr>
            <w:rStyle w:val="a5"/>
          </w:rPr>
          <w:t>.</w:t>
        </w:r>
        <w:r w:rsidRPr="00074AD0">
          <w:rPr>
            <w:rStyle w:val="a5"/>
            <w:lang w:val="en-US"/>
          </w:rPr>
          <w:t>ch</w:t>
        </w:r>
        <w:r w:rsidRPr="00074AD0">
          <w:rPr>
            <w:rStyle w:val="a5"/>
          </w:rPr>
          <w:t>/</w:t>
        </w:r>
        <w:r w:rsidRPr="00074AD0">
          <w:rPr>
            <w:rStyle w:val="a5"/>
            <w:lang w:val="en-US"/>
          </w:rPr>
          <w:t>sop</w:t>
        </w:r>
        <w:r w:rsidRPr="00074AD0">
          <w:rPr>
            <w:rStyle w:val="a5"/>
          </w:rPr>
          <w:t>/</w:t>
        </w:r>
        <w:r w:rsidRPr="00074AD0">
          <w:rPr>
            <w:rStyle w:val="a5"/>
            <w:lang w:val="en-US"/>
          </w:rPr>
          <w:t>pisa</w:t>
        </w:r>
        <w:r w:rsidRPr="00074AD0">
          <w:rPr>
            <w:rStyle w:val="a5"/>
          </w:rPr>
          <w:t>/</w:t>
        </w:r>
        <w:r w:rsidRPr="00074AD0">
          <w:rPr>
            <w:rStyle w:val="a5"/>
            <w:lang w:val="en-US"/>
          </w:rPr>
          <w:t>publications</w:t>
        </w:r>
        <w:r w:rsidRPr="00074AD0">
          <w:rPr>
            <w:rStyle w:val="a5"/>
          </w:rPr>
          <w:t>/</w:t>
        </w:r>
        <w:r w:rsidRPr="00074AD0">
          <w:rPr>
            <w:rStyle w:val="a5"/>
            <w:lang w:val="en-US"/>
          </w:rPr>
          <w:t>pisa</w:t>
        </w:r>
        <w:r w:rsidRPr="00074AD0">
          <w:rPr>
            <w:rStyle w:val="a5"/>
          </w:rPr>
          <w:t>_</w:t>
        </w:r>
        <w:r w:rsidRPr="00074AD0">
          <w:rPr>
            <w:rStyle w:val="a5"/>
            <w:lang w:val="en-US"/>
          </w:rPr>
          <w:t>paper</w:t>
        </w:r>
        <w:r w:rsidRPr="00074AD0">
          <w:rPr>
            <w:rStyle w:val="a5"/>
          </w:rPr>
          <w:t>.</w:t>
        </w:r>
        <w:r w:rsidRPr="00074AD0">
          <w:rPr>
            <w:rStyle w:val="a5"/>
            <w:lang w:val="en-US"/>
          </w:rPr>
          <w:t>pdf</w:t>
        </w:r>
      </w:hyperlink>
      <w:r w:rsidRPr="00074AD0">
        <w:t xml:space="preserve"> (Дата обращения </w:t>
      </w:r>
      <w:r>
        <w:t>06</w:t>
      </w:r>
      <w:r w:rsidRPr="00074AD0">
        <w:t>.</w:t>
      </w:r>
      <w:r>
        <w:t>06</w:t>
      </w:r>
      <w:r w:rsidRPr="00074AD0">
        <w:t>.1</w:t>
      </w:r>
      <w:r>
        <w:t>8</w:t>
      </w:r>
      <w:r w:rsidRPr="00074AD0">
        <w:t>)</w:t>
      </w:r>
    </w:p>
    <w:p w:rsidR="00487ACF" w:rsidRPr="007413B3" w:rsidRDefault="007413B3" w:rsidP="007413B3">
      <w:pPr>
        <w:pStyle w:val="a3"/>
        <w:numPr>
          <w:ilvl w:val="0"/>
          <w:numId w:val="6"/>
        </w:numPr>
      </w:pPr>
      <w:bookmarkStart w:id="36" w:name="_Ref533446805"/>
      <w:r w:rsidRPr="007413B3">
        <w:rPr>
          <w:lang w:val="en-US"/>
        </w:rPr>
        <w:t>Windows</w:t>
      </w:r>
      <w:r w:rsidRPr="007413B3">
        <w:t xml:space="preserve"> </w:t>
      </w:r>
      <w:r w:rsidRPr="007413B3">
        <w:rPr>
          <w:lang w:val="en-US"/>
        </w:rPr>
        <w:t>Presentation</w:t>
      </w:r>
      <w:r w:rsidRPr="007413B3">
        <w:t xml:space="preserve"> </w:t>
      </w:r>
      <w:r w:rsidRPr="007413B3">
        <w:rPr>
          <w:lang w:val="en-US"/>
        </w:rPr>
        <w:t>Foundation</w:t>
      </w:r>
      <w:r w:rsidRPr="007413B3">
        <w:t xml:space="preserve"> </w:t>
      </w:r>
      <w:r w:rsidR="00487ACF" w:rsidRPr="007413B3">
        <w:t xml:space="preserve">(заглавие с экрана) [Электронный ресурс] Режим доступа: </w:t>
      </w:r>
      <w:hyperlink r:id="rId12" w:history="1">
        <w:r w:rsidRPr="007413B3">
          <w:rPr>
            <w:rStyle w:val="a5"/>
          </w:rPr>
          <w:t>https://docs.microsoft.com/ru-ru/dotnet/framework/wpf</w:t>
        </w:r>
      </w:hyperlink>
      <w:r w:rsidRPr="007413B3">
        <w:t xml:space="preserve">/ </w:t>
      </w:r>
      <w:r w:rsidR="00487ACF" w:rsidRPr="007413B3">
        <w:t>(Дата обращения 23.12.1</w:t>
      </w:r>
      <w:r w:rsidRPr="007413B3">
        <w:t>8</w:t>
      </w:r>
      <w:r w:rsidR="00487ACF" w:rsidRPr="007413B3">
        <w:t>)</w:t>
      </w:r>
      <w:bookmarkEnd w:id="36"/>
    </w:p>
    <w:p w:rsidR="00487ACF" w:rsidRPr="001C6031" w:rsidRDefault="001C6031" w:rsidP="001C6031">
      <w:pPr>
        <w:pStyle w:val="a3"/>
        <w:numPr>
          <w:ilvl w:val="0"/>
          <w:numId w:val="6"/>
        </w:numPr>
      </w:pPr>
      <w:bookmarkStart w:id="37" w:name="_Ref533446897"/>
      <w:r>
        <w:rPr>
          <w:lang w:val="en-US"/>
        </w:rPr>
        <w:t>Avalon</w:t>
      </w:r>
      <w:r w:rsidRPr="001C6031">
        <w:t xml:space="preserve"> </w:t>
      </w:r>
      <w:r>
        <w:rPr>
          <w:lang w:val="en-US"/>
        </w:rPr>
        <w:t>Dock</w:t>
      </w:r>
      <w:r w:rsidR="00487ACF" w:rsidRPr="001C6031">
        <w:t xml:space="preserve"> (заглавие с экрана) [Электронный ресурс]. Режим доступа: </w:t>
      </w:r>
      <w:hyperlink r:id="rId13" w:history="1">
        <w:r w:rsidRPr="001C6031">
          <w:rPr>
            <w:rStyle w:val="a5"/>
          </w:rPr>
          <w:t>https://github.com/xceedsoftware/wpftoolkit/wiki/AvalonDock</w:t>
        </w:r>
      </w:hyperlink>
      <w:r w:rsidRPr="001C6031">
        <w:t xml:space="preserve"> </w:t>
      </w:r>
      <w:r w:rsidR="00487ACF" w:rsidRPr="001C6031">
        <w:t>(Дата обращения 23.12.1</w:t>
      </w:r>
      <w:r w:rsidRPr="001C6031">
        <w:t>8</w:t>
      </w:r>
      <w:r w:rsidR="00487ACF" w:rsidRPr="001C6031">
        <w:t>)</w:t>
      </w:r>
      <w:bookmarkEnd w:id="37"/>
    </w:p>
    <w:p w:rsidR="00487ACF" w:rsidRDefault="00A27344" w:rsidP="00A27344">
      <w:pPr>
        <w:pStyle w:val="a3"/>
        <w:numPr>
          <w:ilvl w:val="0"/>
          <w:numId w:val="6"/>
        </w:numPr>
      </w:pPr>
      <w:r w:rsidRPr="00A27344">
        <w:t xml:space="preserve">Шаблон </w:t>
      </w:r>
      <w:r w:rsidRPr="00A27344">
        <w:rPr>
          <w:lang w:val="en-US"/>
        </w:rPr>
        <w:t>Model</w:t>
      </w:r>
      <w:r w:rsidRPr="00A27344">
        <w:t>-</w:t>
      </w:r>
      <w:r w:rsidRPr="00A27344">
        <w:rPr>
          <w:lang w:val="en-US"/>
        </w:rPr>
        <w:t>View</w:t>
      </w:r>
      <w:r w:rsidRPr="00A27344">
        <w:t>-</w:t>
      </w:r>
      <w:r w:rsidRPr="00A27344">
        <w:rPr>
          <w:lang w:val="en-US"/>
        </w:rPr>
        <w:t>ViewModel</w:t>
      </w:r>
      <w:r w:rsidRPr="00A27344">
        <w:t xml:space="preserve"> </w:t>
      </w:r>
      <w:r w:rsidR="00487ACF" w:rsidRPr="00A27344">
        <w:t>(заглавие с экрана) [Электронный ресурс]. Режим доступа</w:t>
      </w:r>
      <w:r w:rsidRPr="00A27344">
        <w:t xml:space="preserve">: </w:t>
      </w:r>
      <w:hyperlink r:id="rId14" w:history="1">
        <w:r w:rsidRPr="00A27344">
          <w:rPr>
            <w:rStyle w:val="a5"/>
            <w:lang w:val="en-US"/>
          </w:rPr>
          <w:t>https</w:t>
        </w:r>
        <w:r w:rsidRPr="00A27344">
          <w:rPr>
            <w:rStyle w:val="a5"/>
          </w:rPr>
          <w:t>://</w:t>
        </w:r>
        <w:r w:rsidRPr="00A27344">
          <w:rPr>
            <w:rStyle w:val="a5"/>
            <w:lang w:val="en-US"/>
          </w:rPr>
          <w:t>docs</w:t>
        </w:r>
        <w:r w:rsidRPr="00A27344">
          <w:rPr>
            <w:rStyle w:val="a5"/>
          </w:rPr>
          <w:t>.</w:t>
        </w:r>
        <w:r w:rsidRPr="00A27344">
          <w:rPr>
            <w:rStyle w:val="a5"/>
            <w:lang w:val="en-US"/>
          </w:rPr>
          <w:t>microsoft</w:t>
        </w:r>
        <w:r w:rsidRPr="00A27344">
          <w:rPr>
            <w:rStyle w:val="a5"/>
          </w:rPr>
          <w:t>.</w:t>
        </w:r>
        <w:r w:rsidRPr="00A27344">
          <w:rPr>
            <w:rStyle w:val="a5"/>
            <w:lang w:val="en-US"/>
          </w:rPr>
          <w:t>com</w:t>
        </w:r>
        <w:r w:rsidRPr="00A27344">
          <w:rPr>
            <w:rStyle w:val="a5"/>
          </w:rPr>
          <w:t>/</w:t>
        </w:r>
        <w:r w:rsidRPr="00A27344">
          <w:rPr>
            <w:rStyle w:val="a5"/>
            <w:lang w:val="en-US"/>
          </w:rPr>
          <w:t>ru</w:t>
        </w:r>
        <w:r w:rsidRPr="00A27344">
          <w:rPr>
            <w:rStyle w:val="a5"/>
          </w:rPr>
          <w:t>-</w:t>
        </w:r>
        <w:r w:rsidRPr="00A27344">
          <w:rPr>
            <w:rStyle w:val="a5"/>
            <w:lang w:val="en-US"/>
          </w:rPr>
          <w:t>ru</w:t>
        </w:r>
        <w:r w:rsidRPr="00A27344">
          <w:rPr>
            <w:rStyle w:val="a5"/>
          </w:rPr>
          <w:t>/</w:t>
        </w:r>
        <w:r w:rsidRPr="00A27344">
          <w:rPr>
            <w:rStyle w:val="a5"/>
            <w:lang w:val="en-US"/>
          </w:rPr>
          <w:t>xamarin</w:t>
        </w:r>
        <w:r w:rsidRPr="00A27344">
          <w:rPr>
            <w:rStyle w:val="a5"/>
          </w:rPr>
          <w:t>/</w:t>
        </w:r>
        <w:r w:rsidRPr="00A27344">
          <w:rPr>
            <w:rStyle w:val="a5"/>
            <w:lang w:val="en-US"/>
          </w:rPr>
          <w:t>xamarin</w:t>
        </w:r>
        <w:r w:rsidRPr="00A27344">
          <w:rPr>
            <w:rStyle w:val="a5"/>
          </w:rPr>
          <w:t>-</w:t>
        </w:r>
        <w:r w:rsidRPr="00A27344">
          <w:rPr>
            <w:rStyle w:val="a5"/>
            <w:lang w:val="en-US"/>
          </w:rPr>
          <w:t>forms</w:t>
        </w:r>
        <w:r w:rsidRPr="00A27344">
          <w:rPr>
            <w:rStyle w:val="a5"/>
          </w:rPr>
          <w:t>/</w:t>
        </w:r>
        <w:r w:rsidRPr="00A27344">
          <w:rPr>
            <w:rStyle w:val="a5"/>
            <w:lang w:val="en-US"/>
          </w:rPr>
          <w:t>enterprise</w:t>
        </w:r>
        <w:r w:rsidRPr="00A27344">
          <w:rPr>
            <w:rStyle w:val="a5"/>
          </w:rPr>
          <w:t>-</w:t>
        </w:r>
        <w:r w:rsidRPr="00A27344">
          <w:rPr>
            <w:rStyle w:val="a5"/>
            <w:lang w:val="en-US"/>
          </w:rPr>
          <w:t>application</w:t>
        </w:r>
        <w:r w:rsidRPr="00A27344">
          <w:rPr>
            <w:rStyle w:val="a5"/>
          </w:rPr>
          <w:t>-</w:t>
        </w:r>
        <w:r w:rsidRPr="00A27344">
          <w:rPr>
            <w:rStyle w:val="a5"/>
            <w:lang w:val="en-US"/>
          </w:rPr>
          <w:t>patterns</w:t>
        </w:r>
        <w:r w:rsidRPr="00A27344">
          <w:rPr>
            <w:rStyle w:val="a5"/>
          </w:rPr>
          <w:t>/</w:t>
        </w:r>
        <w:r w:rsidRPr="00A27344">
          <w:rPr>
            <w:rStyle w:val="a5"/>
            <w:lang w:val="en-US"/>
          </w:rPr>
          <w:t>mvvm</w:t>
        </w:r>
      </w:hyperlink>
      <w:r w:rsidR="00487ACF" w:rsidRPr="00A27344">
        <w:t xml:space="preserve"> (Дата обращения</w:t>
      </w:r>
      <w:r w:rsidRPr="00A27344">
        <w:t xml:space="preserve"> 23</w:t>
      </w:r>
      <w:r>
        <w:t>.</w:t>
      </w:r>
      <w:r w:rsidRPr="00A27344">
        <w:t>12</w:t>
      </w:r>
      <w:r w:rsidR="00487ACF" w:rsidRPr="00A27344">
        <w:t>.18)</w:t>
      </w:r>
    </w:p>
    <w:p w:rsidR="00A27344" w:rsidRPr="00A27344" w:rsidRDefault="00A27344" w:rsidP="00A27344">
      <w:pPr>
        <w:pStyle w:val="a3"/>
        <w:numPr>
          <w:ilvl w:val="0"/>
          <w:numId w:val="6"/>
        </w:numPr>
      </w:pPr>
      <w:bookmarkStart w:id="38" w:name="_Ref533447324"/>
      <w:r>
        <w:rPr>
          <w:lang w:val="en-US"/>
        </w:rPr>
        <w:t>OxyPlot</w:t>
      </w:r>
      <w:r w:rsidRPr="00A27344">
        <w:t xml:space="preserve"> (заглавие с экрана) [Электронный ресурс]. Режим доступа: </w:t>
      </w:r>
      <w:hyperlink r:id="rId15" w:history="1">
        <w:r w:rsidRPr="00A27344">
          <w:rPr>
            <w:rStyle w:val="a5"/>
            <w:lang w:val="en-US"/>
          </w:rPr>
          <w:t>http</w:t>
        </w:r>
        <w:r w:rsidRPr="00A27344">
          <w:rPr>
            <w:rStyle w:val="a5"/>
          </w:rPr>
          <w:t>://</w:t>
        </w:r>
        <w:r w:rsidRPr="00A27344">
          <w:rPr>
            <w:rStyle w:val="a5"/>
            <w:lang w:val="en-US"/>
          </w:rPr>
          <w:t>www</w:t>
        </w:r>
        <w:r w:rsidRPr="00A27344">
          <w:rPr>
            <w:rStyle w:val="a5"/>
          </w:rPr>
          <w:t>.</w:t>
        </w:r>
        <w:r w:rsidRPr="00A27344">
          <w:rPr>
            <w:rStyle w:val="a5"/>
            <w:lang w:val="en-US"/>
          </w:rPr>
          <w:t>oxyplot</w:t>
        </w:r>
        <w:r w:rsidRPr="00A27344">
          <w:rPr>
            <w:rStyle w:val="a5"/>
          </w:rPr>
          <w:t>.</w:t>
        </w:r>
        <w:r w:rsidRPr="00A27344">
          <w:rPr>
            <w:rStyle w:val="a5"/>
            <w:lang w:val="en-US"/>
          </w:rPr>
          <w:t>org</w:t>
        </w:r>
        <w:r w:rsidRPr="00A27344">
          <w:rPr>
            <w:rStyle w:val="a5"/>
          </w:rPr>
          <w:t>/</w:t>
        </w:r>
      </w:hyperlink>
      <w:r w:rsidRPr="00A27344">
        <w:t xml:space="preserve"> (Дата обращения 23</w:t>
      </w:r>
      <w:r>
        <w:t>.</w:t>
      </w:r>
      <w:r w:rsidRPr="00A27344">
        <w:t>12.18)</w:t>
      </w:r>
      <w:bookmarkEnd w:id="38"/>
    </w:p>
    <w:p w:rsidR="00A27344" w:rsidRPr="00A27344" w:rsidRDefault="00A27344" w:rsidP="00A27344">
      <w:pPr>
        <w:pStyle w:val="a3"/>
        <w:ind w:left="360"/>
      </w:pPr>
    </w:p>
    <w:p w:rsidR="00487ACF" w:rsidRDefault="00487ACF" w:rsidP="00487ACF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Global</w:t>
      </w:r>
      <w:r w:rsidRPr="00B86307">
        <w:t xml:space="preserve"> </w:t>
      </w:r>
      <w:r>
        <w:rPr>
          <w:lang w:val="en-US"/>
        </w:rPr>
        <w:t>Optimization</w:t>
      </w:r>
      <w:r w:rsidRPr="00B86307">
        <w:t xml:space="preserve"> </w:t>
      </w:r>
      <w:r>
        <w:rPr>
          <w:lang w:val="en-US"/>
        </w:rPr>
        <w:t>Toolbox</w:t>
      </w:r>
      <w:r>
        <w:t xml:space="preserve"> (заглавие с экрана) [Электронный ресурс</w:t>
      </w:r>
      <w:r w:rsidRPr="00305DB1">
        <w:t>].</w:t>
      </w:r>
      <w:r>
        <w:t>Режим</w:t>
      </w:r>
      <w:r w:rsidRPr="00B86307">
        <w:t xml:space="preserve"> </w:t>
      </w:r>
      <w:r>
        <w:t>доступа</w:t>
      </w:r>
      <w:r w:rsidRPr="00B86307">
        <w:t xml:space="preserve"> </w:t>
      </w:r>
      <w:hyperlink r:id="rId16" w:history="1">
        <w:r w:rsidRPr="00A36C05">
          <w:rPr>
            <w:rStyle w:val="a5"/>
            <w:lang w:val="en-US"/>
          </w:rPr>
          <w:t>https</w:t>
        </w:r>
        <w:r w:rsidRPr="00A36C05">
          <w:rPr>
            <w:rStyle w:val="a5"/>
          </w:rPr>
          <w:t>://</w:t>
        </w:r>
        <w:r w:rsidRPr="00A36C05">
          <w:rPr>
            <w:rStyle w:val="a5"/>
            <w:lang w:val="en-US"/>
          </w:rPr>
          <w:t>www</w:t>
        </w:r>
        <w:r w:rsidRPr="00A36C05">
          <w:rPr>
            <w:rStyle w:val="a5"/>
          </w:rPr>
          <w:t>.</w:t>
        </w:r>
        <w:r w:rsidRPr="00A36C05">
          <w:rPr>
            <w:rStyle w:val="a5"/>
            <w:lang w:val="en-US"/>
          </w:rPr>
          <w:t>mathworks</w:t>
        </w:r>
        <w:r w:rsidRPr="00A36C05">
          <w:rPr>
            <w:rStyle w:val="a5"/>
          </w:rPr>
          <w:t>.</w:t>
        </w:r>
        <w:r w:rsidRPr="00A36C05">
          <w:rPr>
            <w:rStyle w:val="a5"/>
            <w:lang w:val="en-US"/>
          </w:rPr>
          <w:t>com</w:t>
        </w:r>
        <w:r w:rsidRPr="00A36C05">
          <w:rPr>
            <w:rStyle w:val="a5"/>
          </w:rPr>
          <w:t>/</w:t>
        </w:r>
        <w:r w:rsidRPr="00A36C05">
          <w:rPr>
            <w:rStyle w:val="a5"/>
            <w:lang w:val="en-US"/>
          </w:rPr>
          <w:t>products</w:t>
        </w:r>
        <w:r w:rsidRPr="00A36C05">
          <w:rPr>
            <w:rStyle w:val="a5"/>
          </w:rPr>
          <w:t>/</w:t>
        </w:r>
        <w:r w:rsidRPr="00A36C05">
          <w:rPr>
            <w:rStyle w:val="a5"/>
            <w:lang w:val="en-US"/>
          </w:rPr>
          <w:t>global</w:t>
        </w:r>
        <w:r w:rsidRPr="00A36C05">
          <w:rPr>
            <w:rStyle w:val="a5"/>
          </w:rPr>
          <w:t>-</w:t>
        </w:r>
        <w:r w:rsidRPr="00A36C05">
          <w:rPr>
            <w:rStyle w:val="a5"/>
            <w:lang w:val="en-US"/>
          </w:rPr>
          <w:t>optimization</w:t>
        </w:r>
        <w:r w:rsidRPr="00A36C05">
          <w:rPr>
            <w:rStyle w:val="a5"/>
          </w:rPr>
          <w:t>.</w:t>
        </w:r>
        <w:r w:rsidRPr="00A36C05">
          <w:rPr>
            <w:rStyle w:val="a5"/>
            <w:lang w:val="en-US"/>
          </w:rPr>
          <w:t>html</w:t>
        </w:r>
      </w:hyperlink>
      <w:r w:rsidRPr="00B86307">
        <w:t xml:space="preserve"> </w:t>
      </w:r>
      <w:r>
        <w:t>(Дата обращения 10.06.2018)</w:t>
      </w:r>
    </w:p>
    <w:p w:rsidR="00487ACF" w:rsidRDefault="00487ACF" w:rsidP="00487ACF">
      <w:pPr>
        <w:pStyle w:val="a3"/>
        <w:numPr>
          <w:ilvl w:val="0"/>
          <w:numId w:val="6"/>
        </w:numPr>
      </w:pPr>
      <w:r w:rsidRPr="00305DB1">
        <w:rPr>
          <w:lang w:val="en-US"/>
        </w:rPr>
        <w:t>Maple Global Optimization Toolbox (</w:t>
      </w:r>
      <w:r>
        <w:t>заглавие</w:t>
      </w:r>
      <w:r w:rsidR="00DC38D2" w:rsidRPr="00DC38D2">
        <w:rPr>
          <w:lang w:val="en-US"/>
        </w:rPr>
        <w:t xml:space="preserve"> </w:t>
      </w:r>
      <w:r>
        <w:t>с</w:t>
      </w:r>
      <w:r w:rsidR="00A27344">
        <w:rPr>
          <w:lang w:val="en-US"/>
        </w:rPr>
        <w:t xml:space="preserve"> </w:t>
      </w:r>
      <w:r>
        <w:t>экрана</w:t>
      </w:r>
      <w:r w:rsidRPr="00305DB1">
        <w:rPr>
          <w:lang w:val="en-US"/>
        </w:rPr>
        <w:t xml:space="preserve">). </w:t>
      </w:r>
      <w:r w:rsidRPr="00305DB1">
        <w:t>[</w:t>
      </w:r>
      <w:r w:rsidR="00DC38D2">
        <w:t>Электронный</w:t>
      </w:r>
      <w:r>
        <w:t xml:space="preserve"> ресурс</w:t>
      </w:r>
      <w:r w:rsidRPr="00305DB1">
        <w:t xml:space="preserve">]. </w:t>
      </w:r>
      <w:r>
        <w:t xml:space="preserve">Режим доступа - </w:t>
      </w:r>
      <w:hyperlink r:id="rId17" w:history="1">
        <w:r w:rsidRPr="00A36C05">
          <w:rPr>
            <w:rStyle w:val="a5"/>
          </w:rPr>
          <w:t>https://www.maplesoft.com/products/toolboxes/globaloptimization/</w:t>
        </w:r>
      </w:hyperlink>
      <w:r>
        <w:t xml:space="preserve"> (Дата обращения 10.06.2018)</w:t>
      </w:r>
    </w:p>
    <w:p w:rsidR="00487ACF" w:rsidRDefault="00487ACF" w:rsidP="00487ACF">
      <w:pPr>
        <w:pStyle w:val="a3"/>
        <w:numPr>
          <w:ilvl w:val="0"/>
          <w:numId w:val="6"/>
        </w:numPr>
        <w:rPr>
          <w:lang w:val="en-US"/>
        </w:rPr>
      </w:pPr>
      <w:r w:rsidRPr="00507C19">
        <w:rPr>
          <w:lang w:val="en-US"/>
        </w:rPr>
        <w:t>Practical genetic algorithms / Randy L. Haupt, Sue Ellen Haupt.—2nd ed.</w:t>
      </w:r>
    </w:p>
    <w:p w:rsidR="00487ACF" w:rsidRPr="00507C19" w:rsidRDefault="00487ACF" w:rsidP="00487ACF">
      <w:pPr>
        <w:pStyle w:val="a3"/>
        <w:numPr>
          <w:ilvl w:val="0"/>
          <w:numId w:val="6"/>
        </w:numPr>
        <w:rPr>
          <w:lang w:val="en-US"/>
        </w:rPr>
      </w:pPr>
      <w:bookmarkStart w:id="39" w:name="_Ref517290370"/>
      <w:r w:rsidRPr="00B86307">
        <w:rPr>
          <w:lang w:val="en-US"/>
        </w:rPr>
        <w:t>Sysoyev, A., Barkalov, K., Sovrasov, V., Lebedev, I., &amp; Gergel, V. (2017, September). Globalizer–A Parallel Software System for Solving Global Optimization Problems. In International Conference on Parallel Computing Technologies (pp. 492-499). Springer, Cham.</w:t>
      </w:r>
      <w:bookmarkEnd w:id="39"/>
    </w:p>
    <w:p w:rsidR="00487ACF" w:rsidRPr="00507C19" w:rsidRDefault="00487ACF" w:rsidP="00487ACF">
      <w:pPr>
        <w:pStyle w:val="a3"/>
        <w:ind w:left="360"/>
        <w:rPr>
          <w:lang w:val="en-US"/>
        </w:rPr>
      </w:pPr>
    </w:p>
    <w:p w:rsidR="00E43CE2" w:rsidRDefault="00E43CE2" w:rsidP="00487ACF">
      <w:pPr>
        <w:rPr>
          <w:lang w:val="en-US"/>
        </w:rPr>
      </w:pPr>
    </w:p>
    <w:p w:rsidR="00DC38D2" w:rsidRPr="001C59D3" w:rsidRDefault="00E43CE2" w:rsidP="00DC38D2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40" w:name="_Toc533447359"/>
      <w:r w:rsidR="00DC38D2">
        <w:lastRenderedPageBreak/>
        <w:t>Приложение</w:t>
      </w:r>
      <w:r w:rsidR="00DC38D2" w:rsidRPr="00DC38D2">
        <w:rPr>
          <w:lang w:val="en-US"/>
        </w:rPr>
        <w:t xml:space="preserve"> 1</w:t>
      </w:r>
      <w:r w:rsidR="001C59D3">
        <w:t xml:space="preserve">. Класс </w:t>
      </w:r>
      <w:r w:rsidR="001C59D3">
        <w:rPr>
          <w:lang w:val="en-US"/>
        </w:rPr>
        <w:t>ExaminMcoAlg</w:t>
      </w:r>
      <w:bookmarkEnd w:id="40"/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2B91AF"/>
          <w:sz w:val="19"/>
          <w:szCs w:val="19"/>
          <w:lang w:val="en-US"/>
        </w:rPr>
        <w:t>ExaminMcoAlg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ExaminAlg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ParetoFrontFileName =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"optim_pareto.txt"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Delimeter =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List&lt;MethodPoint&gt; _paretoFrontPoints =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List&lt;MethodPoint&gt;();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List&lt;SupportedFeatures&gt; _features =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List&lt;SupportedFeatures&gt;() { SupportedFeatures.ParetoFront, SupportedFeatures.Convolution };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IProblem _problem1;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ExaminMcoAlg()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регистрация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AbsolutAlgConstants.ExaminMcoMethodName;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DoubleProperty(AbsolutAlgConstants.E, 0.000001, 0.1, 5, DoubleDeltaType.Log, 0.025));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IntProperty(AbsolutAlgConstants.RLD, -100, 100, 1, 1));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IntProperty(AbsolutAlgConstants.M, 1, 20, 1, 12));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criterionsCount = 3;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IntProperty(AbsolutAlgConstants.NumberOfCriteria, 0,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.MaxValue, 1, criterionsCount));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ListProperty&lt;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&gt;(AbsolutAlgConstants.FunctionNumber,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&gt;() { 1, 2, 3 }));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IntProperty(AbsolutAlgConstants.ConstraintCount, 0,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.MaxValue, 1, 2));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ListProperty&lt;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&gt;(AbsolutAlgConstants.ConstraintNum,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&gt;() { 4, 5 }));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DoubleProperty(AbsolutAlgConstants.Delta, 0.000001, 0.1, 5, DoubleDeltaType.Log, 0.025));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lambdas =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criterionsCount; i++)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lambdas.Add(1.0 / criterionsCount);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RegisterProperty(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ListProperty&lt;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&gt;(AbsolutAlgConstants.LambdaList, lambdas));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SetProperty(AbsolutAlgConstants.R, 5.6);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установке задачи результирующая задача создается с учетом свойств алгоритма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критерии и ограничения собираются соответственно спискам номеров функций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свойствах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IProblem Problem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_problem1;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constraints = (List&lt;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&gt;)GetProperty(AbsolutAlgConstants.ConstraintNum);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criterions = (List&lt;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&gt;)GetProperty(AbsolutAlgConstants.FunctionNumber);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_problem1 = ProblemFactory.BuildProblem(value, criterions, constraints);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формирование строки запуска из значений свойств 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BuildCommandLineArguments()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buildCommandLineArguments =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"-E 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)GetProperty(AbsolutAlgConstants.E)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-tm MCO_Method"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-np 1"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-N 2"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-rld 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)GetProperty(AbsolutAlgConstants.RLD)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-m 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)GetProperty(AbsolutAlgConstants.M)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-r 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)GetProperty(AbsolutAlgConstants.R)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-lib 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((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)GetProperty(AbsolutAlgConstants.ExaminDll))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-NumberCriteria 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)GetProperty(AbsolutAlgConstants.NumberOfCriteria)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-function_number 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((List&lt;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&gt;)GetProperty(AbsolutAlgConstants.FunctionNumber))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.Select(s =&gt; s.ToString()).Aggregate((i, j) =&gt; i + Delimeter + j)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-constraint_count 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)GetProperty(AbsolutAlgConstants.ConstraintCount)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constraintNums  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((List&lt;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&gt;)GetProperty(AbsolutAlgConstants.ConstraintNum))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.Select(s =&gt; s.ToString()).Aggregate((i, j) =&gt; i + Delimeter + j)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"-delta "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)GetProperty(AbsolutAlgConstants.Delta) + </w:t>
      </w:r>
      <w:r w:rsidRPr="001C59D3">
        <w:rPr>
          <w:rFonts w:ascii="Consolas" w:hAnsi="Consolas" w:cs="Consolas"/>
          <w:color w:val="A31515"/>
          <w:sz w:val="19"/>
          <w:szCs w:val="19"/>
          <w:lang w:val="en-US"/>
        </w:rPr>
        <w:t>" -sip "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+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)GetProperty(AbsolutAlgConstants.OutputFile);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buildCommandLineArguments;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после загрузки точек испытания из файла идет парсинг файла с точками Парето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RecalcPoints()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.RecalcPoints();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(!AreExaminPropertiesNotSet())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ParseParetoFrontFile();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свертки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IFunction GetConvolution()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ExaminMcoConvolutionFunction(Problem)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Lambdas = (List&lt;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&gt;)GetProperty(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AbsolutAlgConstants.LambdaList)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};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разбор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точками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Парето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ParseParetoFrontFile()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ParetoFrontFileName;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(!File.Exists(path))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FileNotFoundException();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ExaminOutputParser(Problem);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File.OpenText(path))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(!sr.EndOfStream)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sr.ReadLine();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(sr.EndOfStream)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mp = parser.ParseParetoFrontFileLine(s);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mp.IdProcess = 0;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Problem.NumberOfCriterions; i++)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mp.Criterions = Problem.CalculateCriterions(mp.X);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_paretoFrontPoints.Add(mp);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List&lt;MethodPoint&gt; GetParetoFront()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_paretoFrontPoints;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поддерживаемые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алгоритмом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List&lt;SupportedFeatures&gt; GetSupportedFeatures()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_features;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C59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свертки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2B91AF"/>
          <w:sz w:val="19"/>
          <w:szCs w:val="19"/>
          <w:lang w:val="en-US"/>
        </w:rPr>
        <w:t>ExaminMcoConvolutionFunction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MultidimFunction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IProblem _problem;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ExaminMcoConvolutionFunction(IProblem problem)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_problem = problem;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problem.LowerBound;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= problem.UpperBound;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Calc(List&lt;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>&gt; arg)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lambdaIndex = 0;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problemCriterion </w:t>
      </w:r>
      <w:r w:rsidRPr="001C59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_problem.Criterions)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59D3" w:rsidRP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problemCriterion.Calc(arg) * Lambdas[lambdaIndex];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C5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59D3" w:rsidRDefault="001C59D3" w:rsidP="001C59D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7ACF" w:rsidRPr="00DC38D2" w:rsidRDefault="001C59D3" w:rsidP="001C59D3">
      <w:pPr>
        <w:shd w:val="clear" w:color="auto" w:fill="E7E6E6" w:themeFill="background2"/>
        <w:spacing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487ACF" w:rsidRPr="00DC38D2" w:rsidSect="00487AC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0D" w:rsidRDefault="00B87E0D">
      <w:pPr>
        <w:spacing w:after="0" w:line="240" w:lineRule="auto"/>
      </w:pPr>
      <w:r>
        <w:separator/>
      </w:r>
    </w:p>
  </w:endnote>
  <w:endnote w:type="continuationSeparator" w:id="0">
    <w:p w:rsidR="00B87E0D" w:rsidRDefault="00B8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565072"/>
      <w:docPartObj>
        <w:docPartGallery w:val="Page Numbers (Bottom of Page)"/>
        <w:docPartUnique/>
      </w:docPartObj>
    </w:sdtPr>
    <w:sdtContent>
      <w:p w:rsidR="00820E0A" w:rsidRDefault="00820E0A" w:rsidP="00487AC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ED7">
          <w:rPr>
            <w:noProof/>
          </w:rPr>
          <w:t>2</w:t>
        </w:r>
        <w:r>
          <w:fldChar w:fldCharType="end"/>
        </w:r>
      </w:p>
    </w:sdtContent>
  </w:sdt>
  <w:p w:rsidR="00820E0A" w:rsidRDefault="00820E0A" w:rsidP="00487A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0D" w:rsidRDefault="00B87E0D">
      <w:pPr>
        <w:spacing w:after="0" w:line="240" w:lineRule="auto"/>
      </w:pPr>
      <w:r>
        <w:separator/>
      </w:r>
    </w:p>
  </w:footnote>
  <w:footnote w:type="continuationSeparator" w:id="0">
    <w:p w:rsidR="00B87E0D" w:rsidRDefault="00B8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09D"/>
    <w:multiLevelType w:val="multilevel"/>
    <w:tmpl w:val="71D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ED2557"/>
    <w:multiLevelType w:val="hybridMultilevel"/>
    <w:tmpl w:val="42CA9B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A82A88"/>
    <w:multiLevelType w:val="multilevel"/>
    <w:tmpl w:val="BA2CA6DC"/>
    <w:lvl w:ilvl="0">
      <w:start w:val="1"/>
      <w:numFmt w:val="decimal"/>
      <w:lvlText w:val="%1."/>
      <w:lvlJc w:val="left"/>
      <w:pPr>
        <w:ind w:left="787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7" w:hanging="2160"/>
      </w:pPr>
      <w:rPr>
        <w:rFonts w:hint="default"/>
      </w:rPr>
    </w:lvl>
  </w:abstractNum>
  <w:abstractNum w:abstractNumId="3" w15:restartNumberingAfterBreak="0">
    <w:nsid w:val="0B2A062B"/>
    <w:multiLevelType w:val="multilevel"/>
    <w:tmpl w:val="A7B0A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F077F3"/>
    <w:multiLevelType w:val="multilevel"/>
    <w:tmpl w:val="3ED00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4" w:hanging="2160"/>
      </w:pPr>
      <w:rPr>
        <w:rFonts w:hint="default"/>
      </w:rPr>
    </w:lvl>
  </w:abstractNum>
  <w:abstractNum w:abstractNumId="5" w15:restartNumberingAfterBreak="0">
    <w:nsid w:val="10BC280E"/>
    <w:multiLevelType w:val="hybridMultilevel"/>
    <w:tmpl w:val="A5FC5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A3B9F"/>
    <w:multiLevelType w:val="hybridMultilevel"/>
    <w:tmpl w:val="1BB4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F54B3"/>
    <w:multiLevelType w:val="hybridMultilevel"/>
    <w:tmpl w:val="511C0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86B75"/>
    <w:multiLevelType w:val="multilevel"/>
    <w:tmpl w:val="4C6E9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1A2E7F90"/>
    <w:multiLevelType w:val="multilevel"/>
    <w:tmpl w:val="A9C80E16"/>
    <w:lvl w:ilvl="0">
      <w:start w:val="1"/>
      <w:numFmt w:val="decimal"/>
      <w:lvlText w:val="%1."/>
      <w:lvlJc w:val="left"/>
      <w:pPr>
        <w:ind w:left="787" w:hanging="360"/>
      </w:pPr>
    </w:lvl>
    <w:lvl w:ilvl="1">
      <w:start w:val="1"/>
      <w:numFmt w:val="decimal"/>
      <w:isLgl/>
      <w:lvlText w:val="%1.%2."/>
      <w:lvlJc w:val="left"/>
      <w:pPr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7" w:hanging="2160"/>
      </w:pPr>
      <w:rPr>
        <w:rFonts w:hint="default"/>
      </w:rPr>
    </w:lvl>
  </w:abstractNum>
  <w:abstractNum w:abstractNumId="10" w15:restartNumberingAfterBreak="0">
    <w:nsid w:val="2B941B08"/>
    <w:multiLevelType w:val="multilevel"/>
    <w:tmpl w:val="4C6E9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DC81915"/>
    <w:multiLevelType w:val="multilevel"/>
    <w:tmpl w:val="4C6E9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2" w15:restartNumberingAfterBreak="0">
    <w:nsid w:val="35205C74"/>
    <w:multiLevelType w:val="hybridMultilevel"/>
    <w:tmpl w:val="3FAA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55F16"/>
    <w:multiLevelType w:val="hybridMultilevel"/>
    <w:tmpl w:val="45621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44E55"/>
    <w:multiLevelType w:val="hybridMultilevel"/>
    <w:tmpl w:val="8E3E42E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0D4CEC"/>
    <w:multiLevelType w:val="multilevel"/>
    <w:tmpl w:val="3ED00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4" w:hanging="2160"/>
      </w:pPr>
      <w:rPr>
        <w:rFonts w:hint="default"/>
      </w:rPr>
    </w:lvl>
  </w:abstractNum>
  <w:abstractNum w:abstractNumId="16" w15:restartNumberingAfterBreak="0">
    <w:nsid w:val="6C153CFB"/>
    <w:multiLevelType w:val="hybridMultilevel"/>
    <w:tmpl w:val="580EA4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681851"/>
    <w:multiLevelType w:val="multilevel"/>
    <w:tmpl w:val="B900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0151C46"/>
    <w:multiLevelType w:val="hybridMultilevel"/>
    <w:tmpl w:val="C896DA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608BD"/>
    <w:multiLevelType w:val="hybridMultilevel"/>
    <w:tmpl w:val="3FD432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5679F"/>
    <w:multiLevelType w:val="hybridMultilevel"/>
    <w:tmpl w:val="FB7E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1"/>
  </w:num>
  <w:num w:numId="5">
    <w:abstractNumId w:val="8"/>
  </w:num>
  <w:num w:numId="6">
    <w:abstractNumId w:val="16"/>
  </w:num>
  <w:num w:numId="7">
    <w:abstractNumId w:val="12"/>
  </w:num>
  <w:num w:numId="8">
    <w:abstractNumId w:val="17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6"/>
  </w:num>
  <w:num w:numId="14">
    <w:abstractNumId w:val="15"/>
  </w:num>
  <w:num w:numId="15">
    <w:abstractNumId w:val="19"/>
  </w:num>
  <w:num w:numId="16">
    <w:abstractNumId w:val="14"/>
  </w:num>
  <w:num w:numId="17">
    <w:abstractNumId w:val="4"/>
  </w:num>
  <w:num w:numId="18">
    <w:abstractNumId w:val="10"/>
  </w:num>
  <w:num w:numId="19">
    <w:abstractNumId w:val="11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25"/>
    <w:rsid w:val="0004476F"/>
    <w:rsid w:val="00053318"/>
    <w:rsid w:val="00063E9C"/>
    <w:rsid w:val="000704E4"/>
    <w:rsid w:val="000A03AD"/>
    <w:rsid w:val="000A3303"/>
    <w:rsid w:val="000F50DC"/>
    <w:rsid w:val="00133DCB"/>
    <w:rsid w:val="00154F57"/>
    <w:rsid w:val="00163B38"/>
    <w:rsid w:val="00176B72"/>
    <w:rsid w:val="001809A3"/>
    <w:rsid w:val="001831D5"/>
    <w:rsid w:val="001A05D7"/>
    <w:rsid w:val="001C59D3"/>
    <w:rsid w:val="001C6031"/>
    <w:rsid w:val="001E1C3B"/>
    <w:rsid w:val="00211ECB"/>
    <w:rsid w:val="002263B8"/>
    <w:rsid w:val="00227E6F"/>
    <w:rsid w:val="002500AF"/>
    <w:rsid w:val="0026025F"/>
    <w:rsid w:val="002710E5"/>
    <w:rsid w:val="0033787D"/>
    <w:rsid w:val="003415E2"/>
    <w:rsid w:val="0036765C"/>
    <w:rsid w:val="003927D0"/>
    <w:rsid w:val="003A5BDC"/>
    <w:rsid w:val="003B3F23"/>
    <w:rsid w:val="00401324"/>
    <w:rsid w:val="004360DB"/>
    <w:rsid w:val="00487ACF"/>
    <w:rsid w:val="004940CC"/>
    <w:rsid w:val="004D5CA3"/>
    <w:rsid w:val="00525F0E"/>
    <w:rsid w:val="0054191E"/>
    <w:rsid w:val="00550991"/>
    <w:rsid w:val="005822B5"/>
    <w:rsid w:val="0059658B"/>
    <w:rsid w:val="005B3967"/>
    <w:rsid w:val="005C765A"/>
    <w:rsid w:val="006576F2"/>
    <w:rsid w:val="006F7CAF"/>
    <w:rsid w:val="00713400"/>
    <w:rsid w:val="007413B3"/>
    <w:rsid w:val="007509C6"/>
    <w:rsid w:val="00754B12"/>
    <w:rsid w:val="007863AF"/>
    <w:rsid w:val="007A52DC"/>
    <w:rsid w:val="007B58D3"/>
    <w:rsid w:val="007C3161"/>
    <w:rsid w:val="007E3941"/>
    <w:rsid w:val="00820E0A"/>
    <w:rsid w:val="008835DC"/>
    <w:rsid w:val="008A4278"/>
    <w:rsid w:val="008E4245"/>
    <w:rsid w:val="008E7ED7"/>
    <w:rsid w:val="008F2AA8"/>
    <w:rsid w:val="0098665E"/>
    <w:rsid w:val="009934F5"/>
    <w:rsid w:val="00A01E04"/>
    <w:rsid w:val="00A27344"/>
    <w:rsid w:val="00AB054A"/>
    <w:rsid w:val="00AE6F90"/>
    <w:rsid w:val="00B05F3B"/>
    <w:rsid w:val="00B269C2"/>
    <w:rsid w:val="00B31925"/>
    <w:rsid w:val="00B40D63"/>
    <w:rsid w:val="00B80881"/>
    <w:rsid w:val="00B87B74"/>
    <w:rsid w:val="00B87E0D"/>
    <w:rsid w:val="00C0732F"/>
    <w:rsid w:val="00C11162"/>
    <w:rsid w:val="00C12249"/>
    <w:rsid w:val="00C22541"/>
    <w:rsid w:val="00C63DAC"/>
    <w:rsid w:val="00C82DC4"/>
    <w:rsid w:val="00C9685B"/>
    <w:rsid w:val="00CB3264"/>
    <w:rsid w:val="00D0138D"/>
    <w:rsid w:val="00D01A1F"/>
    <w:rsid w:val="00D457B2"/>
    <w:rsid w:val="00D51278"/>
    <w:rsid w:val="00D614C2"/>
    <w:rsid w:val="00D7265E"/>
    <w:rsid w:val="00DB08EA"/>
    <w:rsid w:val="00DC38D2"/>
    <w:rsid w:val="00DC56E6"/>
    <w:rsid w:val="00DD1C85"/>
    <w:rsid w:val="00DE1B55"/>
    <w:rsid w:val="00E06771"/>
    <w:rsid w:val="00E43CE2"/>
    <w:rsid w:val="00E60B7D"/>
    <w:rsid w:val="00E65042"/>
    <w:rsid w:val="00E82B68"/>
    <w:rsid w:val="00EB37C9"/>
    <w:rsid w:val="00ED6BC2"/>
    <w:rsid w:val="00EE7EC5"/>
    <w:rsid w:val="00EF3CD8"/>
    <w:rsid w:val="00F267C2"/>
    <w:rsid w:val="00F26B09"/>
    <w:rsid w:val="00F715FD"/>
    <w:rsid w:val="00FC6338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8878"/>
  <w15:chartTrackingRefBased/>
  <w15:docId w15:val="{80682F4B-05BA-41E4-8711-125258D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ACF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7ACF"/>
    <w:pPr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ACF"/>
    <w:rPr>
      <w:rFonts w:ascii="Times New Roman" w:hAnsi="Times New Roman" w:cs="Times New Roman"/>
      <w:b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87A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87AC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87A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87AC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87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AC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487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ACF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487ACF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7A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ACF"/>
    <w:pPr>
      <w:spacing w:after="100"/>
      <w:ind w:left="240"/>
    </w:pPr>
  </w:style>
  <w:style w:type="paragraph" w:styleId="ab">
    <w:name w:val="Body Text"/>
    <w:basedOn w:val="a"/>
    <w:link w:val="ac"/>
    <w:unhideWhenUsed/>
    <w:qFormat/>
    <w:rsid w:val="00487ACF"/>
    <w:pPr>
      <w:spacing w:after="120"/>
      <w:ind w:firstLine="709"/>
    </w:pPr>
    <w:rPr>
      <w:rFonts w:asciiTheme="minorHAnsi" w:hAnsiTheme="minorHAnsi"/>
    </w:rPr>
  </w:style>
  <w:style w:type="character" w:customStyle="1" w:styleId="ac">
    <w:name w:val="Основной текст Знак"/>
    <w:basedOn w:val="a0"/>
    <w:link w:val="ab"/>
    <w:rsid w:val="00487ACF"/>
    <w:rPr>
      <w:rFonts w:cs="Times New Roman"/>
      <w:sz w:val="24"/>
      <w:szCs w:val="24"/>
    </w:rPr>
  </w:style>
  <w:style w:type="character" w:customStyle="1" w:styleId="ad">
    <w:name w:val="Текст выноски Знак"/>
    <w:basedOn w:val="a0"/>
    <w:link w:val="ae"/>
    <w:uiPriority w:val="99"/>
    <w:semiHidden/>
    <w:rsid w:val="00487ACF"/>
    <w:rPr>
      <w:rFonts w:ascii="Tahoma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48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примечания Знак"/>
    <w:basedOn w:val="a0"/>
    <w:link w:val="af0"/>
    <w:uiPriority w:val="99"/>
    <w:semiHidden/>
    <w:rsid w:val="00487ACF"/>
    <w:rPr>
      <w:rFonts w:ascii="Times New Roman" w:hAnsi="Times New Roman" w:cs="Times New Roman"/>
      <w:sz w:val="20"/>
      <w:szCs w:val="20"/>
    </w:rPr>
  </w:style>
  <w:style w:type="paragraph" w:styleId="af0">
    <w:name w:val="annotation text"/>
    <w:basedOn w:val="a"/>
    <w:link w:val="af"/>
    <w:uiPriority w:val="99"/>
    <w:semiHidden/>
    <w:unhideWhenUsed/>
    <w:rsid w:val="00487ACF"/>
    <w:pPr>
      <w:spacing w:line="240" w:lineRule="auto"/>
    </w:pPr>
    <w:rPr>
      <w:sz w:val="20"/>
      <w:szCs w:val="20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487ACF"/>
    <w:rPr>
      <w:rFonts w:ascii="Times New Roman" w:hAnsi="Times New Roman" w:cs="Times New Roman"/>
      <w:b/>
      <w:bCs/>
      <w:sz w:val="20"/>
      <w:szCs w:val="20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487ACF"/>
    <w:rPr>
      <w:b/>
      <w:bCs/>
    </w:rPr>
  </w:style>
  <w:style w:type="table" w:styleId="af3">
    <w:name w:val="Table Grid"/>
    <w:basedOn w:val="a1"/>
    <w:uiPriority w:val="39"/>
    <w:rsid w:val="0048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E60B7D"/>
    <w:rPr>
      <w:color w:val="808080"/>
    </w:rPr>
  </w:style>
  <w:style w:type="paragraph" w:styleId="af5">
    <w:name w:val="endnote text"/>
    <w:basedOn w:val="a"/>
    <w:link w:val="af6"/>
    <w:uiPriority w:val="99"/>
    <w:semiHidden/>
    <w:unhideWhenUsed/>
    <w:rsid w:val="002710E5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2710E5"/>
    <w:rPr>
      <w:rFonts w:ascii="Times New Roman" w:hAnsi="Times New Roman" w:cs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271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ceedsoftware/wpftoolkit/wiki/AvalonDock%2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framework/wpf/" TargetMode="External"/><Relationship Id="rId17" Type="http://schemas.openxmlformats.org/officeDocument/2006/relationships/hyperlink" Target="https://www.maplesoft.com/products/toolboxes/globaloptimiz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products/global-optimiza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k.ee.ethz.ch/sop/pisa/publications/pisa_paper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xyplot.org/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docs.microsoft.com/ru-ru/xamarin/xamarin-forms/enterprise-application-patterns/mvvm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F6578-0B3A-4AD1-9FE6-DBF62682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6387</Words>
  <Characters>36408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Pronina</dc:creator>
  <cp:keywords/>
  <dc:description/>
  <cp:lastModifiedBy>Maria Pronina</cp:lastModifiedBy>
  <cp:revision>4</cp:revision>
  <dcterms:created xsi:type="dcterms:W3CDTF">2018-12-11T17:28:00Z</dcterms:created>
  <dcterms:modified xsi:type="dcterms:W3CDTF">2018-12-24T17:41:00Z</dcterms:modified>
</cp:coreProperties>
</file>