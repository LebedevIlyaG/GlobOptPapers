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D7A8D" w14:textId="77777777" w:rsidR="00D25488" w:rsidRPr="003019A6" w:rsidRDefault="00D25488" w:rsidP="00D25488">
      <w:pPr>
        <w:pStyle w:val="papertitle"/>
      </w:pPr>
      <w:bookmarkStart w:id="0" w:name="_GoBack"/>
      <w:bookmarkEnd w:id="0"/>
      <w:r w:rsidRPr="003019A6">
        <w:t>Multistage Global Search Using Various Scalarization Schemes in Multicriteria Optimization Problems</w:t>
      </w:r>
    </w:p>
    <w:p w14:paraId="51132B7E" w14:textId="77777777" w:rsidR="00D25488" w:rsidRPr="003019A6" w:rsidRDefault="00D25488" w:rsidP="00D25488">
      <w:pPr>
        <w:pStyle w:val="author"/>
        <w:rPr>
          <w:sz w:val="32"/>
          <w:szCs w:val="32"/>
        </w:rPr>
      </w:pPr>
      <w:r w:rsidRPr="003019A6">
        <w:t>V</w:t>
      </w:r>
      <w:r>
        <w:t>ictor</w:t>
      </w:r>
      <w:r w:rsidRPr="003019A6">
        <w:t> </w:t>
      </w:r>
      <w:proofErr w:type="gramStart"/>
      <w:r w:rsidRPr="003019A6">
        <w:t>Gergel</w:t>
      </w:r>
      <w:r w:rsidRPr="00D25488">
        <w:rPr>
          <w:rStyle w:val="ORCID"/>
        </w:rPr>
        <w:t>[</w:t>
      </w:r>
      <w:proofErr w:type="gramEnd"/>
      <w:r w:rsidRPr="00D25488">
        <w:rPr>
          <w:rStyle w:val="ORCID"/>
        </w:rPr>
        <w:t>0000-0002-4013-2329]</w:t>
      </w:r>
      <w:r>
        <w:t xml:space="preserve"> and</w:t>
      </w:r>
      <w:r w:rsidRPr="003019A6">
        <w:t xml:space="preserve"> E</w:t>
      </w:r>
      <w:r>
        <w:t>vgeniy</w:t>
      </w:r>
      <w:r w:rsidRPr="003019A6">
        <w:t> Kozinov</w:t>
      </w:r>
      <w:r w:rsidRPr="00D25488">
        <w:rPr>
          <w:rStyle w:val="ORCID"/>
        </w:rPr>
        <w:t>[0000-0001-6776-0096]</w:t>
      </w:r>
    </w:p>
    <w:p w14:paraId="67786A6C" w14:textId="77777777" w:rsidR="00D25488" w:rsidRDefault="00D25488" w:rsidP="00D25488">
      <w:pPr>
        <w:pStyle w:val="address"/>
      </w:pPr>
      <w:r>
        <w:t>Lobachevsky State University of Nizhni Novgorod, Nizhni Novgorod, Russia</w:t>
      </w:r>
    </w:p>
    <w:p w14:paraId="11978F6C" w14:textId="77777777" w:rsidR="00D25488" w:rsidRPr="003019A6" w:rsidRDefault="00D25488" w:rsidP="00D25488">
      <w:pPr>
        <w:pStyle w:val="address"/>
        <w:rPr>
          <w:sz w:val="20"/>
        </w:rPr>
      </w:pPr>
      <w:r w:rsidRPr="00D25488">
        <w:rPr>
          <w:rStyle w:val="e-mail"/>
        </w:rPr>
        <w:t>gergel@unn.ru,</w:t>
      </w:r>
      <w:r w:rsidRPr="00D25488">
        <w:rPr>
          <w:sz w:val="20"/>
        </w:rPr>
        <w:t xml:space="preserve"> </w:t>
      </w:r>
      <w:r w:rsidRPr="00D25488">
        <w:rPr>
          <w:rStyle w:val="e-mail"/>
        </w:rPr>
        <w:t>evgeny.kozinov@itmm.unn.ru</w:t>
      </w:r>
    </w:p>
    <w:p w14:paraId="7E65E212" w14:textId="77777777" w:rsidR="00D25488" w:rsidRPr="003019A6" w:rsidRDefault="00D25488" w:rsidP="00D25488">
      <w:pPr>
        <w:pStyle w:val="abstract"/>
        <w:spacing w:after="0"/>
        <w:ind w:firstLine="0"/>
      </w:pPr>
      <w:r>
        <w:rPr>
          <w:b/>
        </w:rPr>
        <w:t>Abstract.</w:t>
      </w:r>
      <w:r>
        <w:t xml:space="preserve"> </w:t>
      </w:r>
      <w:r w:rsidRPr="003019A6">
        <w:t xml:space="preserve">In this paper, an approach, in which the </w:t>
      </w:r>
      <w:proofErr w:type="gramStart"/>
      <w:r w:rsidRPr="003019A6">
        <w:t>decision making</w:t>
      </w:r>
      <w:proofErr w:type="gramEnd"/>
      <w:r w:rsidRPr="003019A6">
        <w:t xml:space="preserve"> problems are reduced to solving the multicriteria time-consuming global optimization problems is proposed. The developed approach includes various methods of scalarization of the vector criteria, the dimensionality reduction with the use of the </w:t>
      </w:r>
      <w:proofErr w:type="spellStart"/>
      <w:r w:rsidRPr="003019A6">
        <w:t>Peano</w:t>
      </w:r>
      <w:proofErr w:type="spellEnd"/>
      <w:r w:rsidRPr="003019A6">
        <w:t xml:space="preserve"> space-filling curves and the efficient global search algorithms. In the course of computations, the optimization problem statements and the applied methods of the criteria scalarization can be altered in order to achieve more complete compliance to available requirements to the optimality. The overcoming of the computational complexity of the developed approach is provided by means of the reuse of the whole search information obtained in the course of computations. The performed numerical experiments have confirmed the reuse of the search information to allow reducing essentially the amount of computations for solving the </w:t>
      </w:r>
      <w:r w:rsidR="00505B7D">
        <w:t xml:space="preserve">global </w:t>
      </w:r>
      <w:r w:rsidRPr="003019A6">
        <w:t>optimization problems.</w:t>
      </w:r>
    </w:p>
    <w:p w14:paraId="259EC374" w14:textId="77777777" w:rsidR="00D25488" w:rsidRPr="003019A6" w:rsidRDefault="00D25488" w:rsidP="00D25488">
      <w:pPr>
        <w:pStyle w:val="keywords"/>
      </w:pPr>
      <w:r w:rsidRPr="00D25488">
        <w:rPr>
          <w:b/>
          <w:i/>
          <w:iCs/>
        </w:rPr>
        <w:t>Keywords:</w:t>
      </w:r>
      <w:r w:rsidRPr="003019A6">
        <w:rPr>
          <w:b/>
          <w:bCs/>
          <w:sz w:val="32"/>
          <w:szCs w:val="32"/>
        </w:rPr>
        <w:t xml:space="preserve"> </w:t>
      </w:r>
      <w:r w:rsidRPr="003019A6">
        <w:t xml:space="preserve">Decision making, </w:t>
      </w:r>
      <w:r w:rsidR="007F102B">
        <w:t>multicriteria</w:t>
      </w:r>
      <w:r w:rsidRPr="003019A6">
        <w:t xml:space="preserve"> optimization, criteria scalarization, global optimization with nonlinear constraints, numerical experiment </w:t>
      </w:r>
    </w:p>
    <w:p w14:paraId="56BCF6CE" w14:textId="77777777" w:rsidR="00D25488" w:rsidRPr="003019A6" w:rsidRDefault="00D25488" w:rsidP="00D25488">
      <w:pPr>
        <w:pStyle w:val="heading1"/>
      </w:pPr>
      <w:r w:rsidRPr="003019A6">
        <w:t>Introduction</w:t>
      </w:r>
    </w:p>
    <w:p w14:paraId="2A55297C" w14:textId="3EB0A45F" w:rsidR="00D25488" w:rsidRPr="003019A6" w:rsidRDefault="00D25488" w:rsidP="00D25488">
      <w:pPr>
        <w:pStyle w:val="p1a"/>
      </w:pPr>
      <w:r w:rsidRPr="003019A6">
        <w:t xml:space="preserve">The multicriteria optimization (MCO) problems, which are used as the statements of the </w:t>
      </w:r>
      <w:r w:rsidR="00DC408E">
        <w:t>decision</w:t>
      </w:r>
      <w:r w:rsidR="00A402FD">
        <w:t xml:space="preserve"> </w:t>
      </w:r>
      <w:r w:rsidRPr="003019A6">
        <w:t xml:space="preserve">making problems often are the </w:t>
      </w:r>
      <w:r w:rsidR="00E33F56">
        <w:t>field</w:t>
      </w:r>
      <w:r w:rsidR="00E33F56" w:rsidRPr="003019A6">
        <w:t xml:space="preserve"> </w:t>
      </w:r>
      <w:r w:rsidRPr="003019A6">
        <w:t>of extens</w:t>
      </w:r>
      <w:r>
        <w:t>iv</w:t>
      </w:r>
      <w:r w:rsidRPr="003019A6">
        <w:t>e research - see, for example, the monographs [</w:t>
      </w:r>
      <w:r w:rsidR="0025259D">
        <w:fldChar w:fldCharType="begin"/>
      </w:r>
      <w:r w:rsidR="00D25DF2">
        <w:instrText xml:space="preserve"> REF _Ref536558718 \r \h </w:instrText>
      </w:r>
      <w:r w:rsidR="0025259D">
        <w:fldChar w:fldCharType="separate"/>
      </w:r>
      <w:r w:rsidR="00731CFC">
        <w:t>1</w:t>
      </w:r>
      <w:r w:rsidR="0025259D">
        <w:fldChar w:fldCharType="end"/>
      </w:r>
      <w:r w:rsidRPr="003019A6">
        <w:t>-</w:t>
      </w:r>
      <w:r w:rsidR="0025259D">
        <w:fldChar w:fldCharType="begin"/>
      </w:r>
      <w:r w:rsidR="00D25DF2">
        <w:instrText xml:space="preserve"> REF _Ref536558724 \r \h </w:instrText>
      </w:r>
      <w:r w:rsidR="0025259D">
        <w:fldChar w:fldCharType="separate"/>
      </w:r>
      <w:r w:rsidR="00731CFC">
        <w:t>3</w:t>
      </w:r>
      <w:r w:rsidR="0025259D">
        <w:fldChar w:fldCharType="end"/>
      </w:r>
      <w:r w:rsidRPr="003019A6">
        <w:t>] and the reviews of the scientific and applied results in th</w:t>
      </w:r>
      <w:r w:rsidR="00E33F56">
        <w:t>is area</w:t>
      </w:r>
      <w:r w:rsidRPr="003019A6">
        <w:t xml:space="preserve"> [</w:t>
      </w:r>
      <w:r w:rsidR="0025259D">
        <w:fldChar w:fldCharType="begin"/>
      </w:r>
      <w:r w:rsidR="00E03A6E">
        <w:instrText xml:space="preserve"> REF _Ref536559462 \r \h </w:instrText>
      </w:r>
      <w:r w:rsidR="0025259D">
        <w:fldChar w:fldCharType="separate"/>
      </w:r>
      <w:r w:rsidR="00731CFC">
        <w:t>4</w:t>
      </w:r>
      <w:r w:rsidR="0025259D">
        <w:fldChar w:fldCharType="end"/>
      </w:r>
      <w:r w:rsidR="00E03A6E">
        <w:t>,</w:t>
      </w:r>
      <w:r w:rsidR="0025259D">
        <w:fldChar w:fldCharType="begin"/>
      </w:r>
      <w:r w:rsidR="00E03A6E">
        <w:instrText xml:space="preserve"> REF _Ref536559467 \r \h </w:instrText>
      </w:r>
      <w:r w:rsidR="0025259D">
        <w:fldChar w:fldCharType="separate"/>
      </w:r>
      <w:r w:rsidR="00731CFC">
        <w:t>5</w:t>
      </w:r>
      <w:r w:rsidR="0025259D">
        <w:fldChar w:fldCharType="end"/>
      </w:r>
      <w:r w:rsidRPr="003019A6">
        <w:t>].</w:t>
      </w:r>
    </w:p>
    <w:p w14:paraId="20253C10" w14:textId="2C1829A8" w:rsidR="00D25488" w:rsidRPr="00D25488" w:rsidRDefault="00D25488" w:rsidP="00D25488">
      <w:pPr>
        <w:ind w:firstLine="397"/>
      </w:pPr>
      <w:r w:rsidRPr="00C15E46">
        <w:t xml:space="preserve">Usually, the finding of the effective (non-dominated) decisions, in which the improvement of the values with respect to any criteria cannot be achieved without the worsening of the </w:t>
      </w:r>
      <w:r w:rsidR="00E33F56">
        <w:t>values</w:t>
      </w:r>
      <w:r w:rsidRPr="00C15E46">
        <w:t xml:space="preserve"> with respect to other criteria is understood as the solution of </w:t>
      </w:r>
      <w:proofErr w:type="gramStart"/>
      <w:r w:rsidRPr="00C15E46">
        <w:t>a</w:t>
      </w:r>
      <w:proofErr w:type="gramEnd"/>
      <w:r w:rsidRPr="00C15E46">
        <w:t xml:space="preserve"> MCO problem. In the most general case, when solving the MCO problems, it can appear to be necessary to obtain a complete set of the effective decisions (the Pareto set). However, the finding of all effective decisions may require a considerable amount of computations, and the set of obtained decisions may appear to be quite large. As a result, </w:t>
      </w:r>
      <w:r w:rsidR="00381D50">
        <w:t>t</w:t>
      </w:r>
      <w:r w:rsidRPr="00D25488">
        <w:t>he approaches</w:t>
      </w:r>
      <w:del w:id="1" w:author="Evgeniy Kozinov" w:date="2019-03-18T11:22:00Z">
        <w:r w:rsidRPr="00D25488">
          <w:delText xml:space="preserve"> </w:delText>
        </w:r>
        <w:r w:rsidR="00381D50">
          <w:delText>that</w:delText>
        </w:r>
      </w:del>
      <w:ins w:id="2" w:author="Evgeniy Kozinov" w:date="2019-03-18T11:22:00Z">
        <w:r w:rsidR="00C16430">
          <w:t>,</w:t>
        </w:r>
        <w:r w:rsidRPr="00D25488">
          <w:t xml:space="preserve"> </w:t>
        </w:r>
        <w:r w:rsidR="00C16430">
          <w:t>which</w:t>
        </w:r>
      </w:ins>
      <w:r w:rsidR="00381D50">
        <w:t xml:space="preserve"> obtain </w:t>
      </w:r>
      <w:r w:rsidR="00381D50" w:rsidRPr="00D25488">
        <w:t xml:space="preserve">the </w:t>
      </w:r>
      <w:r w:rsidR="00381D50">
        <w:t>more limited</w:t>
      </w:r>
      <w:r w:rsidR="00381D50" w:rsidRPr="00D25488">
        <w:t xml:space="preserve"> set of effective decisions</w:t>
      </w:r>
      <w:r w:rsidR="00E33F56">
        <w:t xml:space="preserve"> </w:t>
      </w:r>
      <w:r w:rsidR="00381D50" w:rsidRPr="00C15E46">
        <w:t>are ap</w:t>
      </w:r>
      <w:r w:rsidR="00381D50">
        <w:t>plied wider</w:t>
      </w:r>
      <w:r w:rsidRPr="00D25488">
        <w:t xml:space="preserve">. Among such approaches, there are various kinds of the criteria convolutions, the lexicographic optimization methods, the algorithms of searching the best approximation to the </w:t>
      </w:r>
      <w:r w:rsidR="00E33F56">
        <w:t xml:space="preserve">given </w:t>
      </w:r>
      <w:r w:rsidRPr="00D25488">
        <w:t xml:space="preserve">prototypes, etc. All methods </w:t>
      </w:r>
      <w:r w:rsidR="00E33F56">
        <w:t>mention</w:t>
      </w:r>
      <w:r w:rsidR="00E33F56" w:rsidRPr="00D25488">
        <w:t xml:space="preserve">ed </w:t>
      </w:r>
      <w:r w:rsidRPr="00D25488">
        <w:t xml:space="preserve">above </w:t>
      </w:r>
      <w:r w:rsidRPr="00D25488">
        <w:lastRenderedPageBreak/>
        <w:t>allow accounting for the specific features of the MCO problems being solved and satisfy the requirements to the</w:t>
      </w:r>
      <w:r w:rsidR="00C15E46">
        <w:t xml:space="preserve"> </w:t>
      </w:r>
      <w:r w:rsidRPr="00D25488">
        <w:t>optimality from the decision</w:t>
      </w:r>
      <w:r w:rsidR="00381D50">
        <w:t xml:space="preserve"> maker</w:t>
      </w:r>
      <w:r w:rsidRPr="00D25488">
        <w:t xml:space="preserve">. </w:t>
      </w:r>
    </w:p>
    <w:p w14:paraId="4F7DE643" w14:textId="26A73823" w:rsidR="00D25488" w:rsidRPr="00D25488" w:rsidRDefault="00D25488" w:rsidP="00D25488">
      <w:pPr>
        <w:ind w:firstLine="397"/>
      </w:pPr>
      <w:r w:rsidRPr="00D25488">
        <w:t xml:space="preserve">The present work is devoted to the solving of the MCO problems, which are used for the description of the complex </w:t>
      </w:r>
      <w:proofErr w:type="gramStart"/>
      <w:r w:rsidRPr="00D25488">
        <w:t>decision making</w:t>
      </w:r>
      <w:proofErr w:type="gramEnd"/>
      <w:r w:rsidRPr="00D25488">
        <w:t xml:space="preserve"> problems, in which the criteria of efficiency may have a </w:t>
      </w:r>
      <w:del w:id="3" w:author="Evgeniy Kozinov" w:date="2019-03-18T11:22:00Z">
        <w:r w:rsidRPr="00D25488">
          <w:delText xml:space="preserve">complex </w:delText>
        </w:r>
      </w:del>
      <w:r w:rsidR="0025259D" w:rsidRPr="00A402FD">
        <w:t>multiextremal</w:t>
      </w:r>
      <w:r w:rsidRPr="00D25488">
        <w:t xml:space="preserve"> form, and the determining of the values of the criteria and constraints may require </w:t>
      </w:r>
      <w:r w:rsidR="0025259D" w:rsidRPr="00A402FD">
        <w:t>a large amount of computations</w:t>
      </w:r>
      <w:r w:rsidRPr="00D25488">
        <w:t xml:space="preserve">. Also, </w:t>
      </w:r>
      <w:del w:id="4" w:author="Evgeniy Kozinov" w:date="2019-03-18T11:22:00Z">
        <w:r w:rsidRPr="00D25488">
          <w:delText>is</w:delText>
        </w:r>
      </w:del>
      <w:ins w:id="5" w:author="Evgeniy Kozinov" w:date="2019-03-18T11:22:00Z">
        <w:r w:rsidR="00C16430">
          <w:t>it was</w:t>
        </w:r>
      </w:ins>
      <w:r w:rsidRPr="00D25488">
        <w:t xml:space="preserve"> assumed that in the course of computations it is possible to change the</w:t>
      </w:r>
      <w:ins w:id="6" w:author="Evgeniy Kozinov" w:date="2019-03-18T11:22:00Z">
        <w:r w:rsidR="00C16430">
          <w:t xml:space="preserve"> problem</w:t>
        </w:r>
      </w:ins>
      <w:r w:rsidRPr="00D25488">
        <w:t xml:space="preserve"> statement, the methods, and the parameters of solving the MCO problem that results in the necessity of the multiple solving of the global optimization problems. </w:t>
      </w:r>
    </w:p>
    <w:p w14:paraId="2BF777E0" w14:textId="77777777" w:rsidR="00D25488" w:rsidRPr="00D25488" w:rsidRDefault="00D25488" w:rsidP="00D25488">
      <w:pPr>
        <w:ind w:firstLine="397"/>
      </w:pPr>
      <w:r w:rsidRPr="00D25488">
        <w:t xml:space="preserve">The </w:t>
      </w:r>
      <w:r w:rsidR="00E33F56">
        <w:t>practical use</w:t>
      </w:r>
      <w:r w:rsidR="00E33F56" w:rsidRPr="00D25488">
        <w:t xml:space="preserve"> </w:t>
      </w:r>
      <w:r w:rsidRPr="00D25488">
        <w:t xml:space="preserve">of this approach implies the overcoming of a </w:t>
      </w:r>
      <w:r w:rsidR="0025259D" w:rsidRPr="00A402FD">
        <w:t>considerable computational complexity</w:t>
      </w:r>
      <w:r w:rsidRPr="00D25488">
        <w:t xml:space="preserve"> of the </w:t>
      </w:r>
      <w:proofErr w:type="gramStart"/>
      <w:r w:rsidRPr="00D25488">
        <w:t>decision</w:t>
      </w:r>
      <w:r w:rsidR="00E33F56">
        <w:t xml:space="preserve"> </w:t>
      </w:r>
      <w:r w:rsidRPr="00D25488">
        <w:t>making</w:t>
      </w:r>
      <w:proofErr w:type="gramEnd"/>
      <w:r w:rsidRPr="00D25488">
        <w:t xml:space="preserve"> problems that can be provided by means of the use of highly efficient global optimization methods and the complete utilization of the search information obtained in the course of computations.</w:t>
      </w:r>
    </w:p>
    <w:p w14:paraId="4FBE968E" w14:textId="7E9A0C40" w:rsidR="00D25488" w:rsidRPr="00D25488" w:rsidRDefault="00D25488" w:rsidP="00D25488">
      <w:pPr>
        <w:ind w:firstLine="397"/>
      </w:pPr>
      <w:r w:rsidRPr="00D25488">
        <w:t>In the present paper, the results of investigations on the generalization of the decision</w:t>
      </w:r>
      <w:r w:rsidR="00DC408E">
        <w:t xml:space="preserve"> </w:t>
      </w:r>
      <w:r w:rsidRPr="00D25488">
        <w:t>making problem statements [</w:t>
      </w:r>
      <w:r w:rsidR="0025259D">
        <w:fldChar w:fldCharType="begin"/>
      </w:r>
      <w:r w:rsidR="003D634E">
        <w:instrText xml:space="preserve"> REF _Ref536558774 \r \h </w:instrText>
      </w:r>
      <w:r w:rsidR="0025259D">
        <w:fldChar w:fldCharType="separate"/>
      </w:r>
      <w:r w:rsidR="00731CFC">
        <w:t>6</w:t>
      </w:r>
      <w:r w:rsidR="0025259D">
        <w:fldChar w:fldCharType="end"/>
      </w:r>
      <w:r w:rsidR="003D634E">
        <w:t>,</w:t>
      </w:r>
      <w:r w:rsidR="0025259D">
        <w:fldChar w:fldCharType="begin"/>
      </w:r>
      <w:r w:rsidR="003D634E">
        <w:instrText xml:space="preserve"> REF _Ref536558787 \r \h </w:instrText>
      </w:r>
      <w:r w:rsidR="0025259D">
        <w:fldChar w:fldCharType="separate"/>
      </w:r>
      <w:r w:rsidR="00731CFC">
        <w:t>7</w:t>
      </w:r>
      <w:r w:rsidR="0025259D">
        <w:fldChar w:fldCharType="end"/>
      </w:r>
      <w:r w:rsidRPr="00D25488">
        <w:t>] and on the development of the highly efficient global optimization methods utilizing the whole search information obtained in the course of computations [</w:t>
      </w:r>
      <w:r w:rsidR="0025259D">
        <w:fldChar w:fldCharType="begin"/>
      </w:r>
      <w:r w:rsidR="003D634E">
        <w:instrText xml:space="preserve"> REF _Ref536558798 \r \h </w:instrText>
      </w:r>
      <w:r w:rsidR="0025259D">
        <w:fldChar w:fldCharType="separate"/>
      </w:r>
      <w:r w:rsidR="00731CFC">
        <w:t>8</w:t>
      </w:r>
      <w:r w:rsidR="0025259D">
        <w:fldChar w:fldCharType="end"/>
      </w:r>
      <w:r w:rsidRPr="00D25488">
        <w:t>-</w:t>
      </w:r>
      <w:r w:rsidR="0025259D">
        <w:fldChar w:fldCharType="begin"/>
      </w:r>
      <w:r w:rsidR="003D634E">
        <w:instrText xml:space="preserve"> REF _Ref536558806 \r \h </w:instrText>
      </w:r>
      <w:r w:rsidR="0025259D">
        <w:fldChar w:fldCharType="separate"/>
      </w:r>
      <w:r w:rsidR="00731CFC">
        <w:t>10</w:t>
      </w:r>
      <w:r w:rsidR="0025259D">
        <w:fldChar w:fldCharType="end"/>
      </w:r>
      <w:r w:rsidRPr="00D25488">
        <w:t>] are presented.</w:t>
      </w:r>
    </w:p>
    <w:p w14:paraId="5DA298AE" w14:textId="33BA2259" w:rsidR="00D25488" w:rsidRPr="00D25488" w:rsidRDefault="00D25488" w:rsidP="00D25488">
      <w:pPr>
        <w:ind w:firstLine="397"/>
      </w:pPr>
      <w:r w:rsidRPr="00D25488">
        <w:t xml:space="preserve">Further structure of the paper is as follows. In Section 2, the statement of the </w:t>
      </w:r>
      <w:proofErr w:type="gramStart"/>
      <w:r w:rsidRPr="00D25488">
        <w:t>decision making</w:t>
      </w:r>
      <w:proofErr w:type="gramEnd"/>
      <w:r w:rsidRPr="00D25488">
        <w:t xml:space="preserve"> problems based on multistage </w:t>
      </w:r>
      <w:r w:rsidR="007F102B">
        <w:t>multicriteria</w:t>
      </w:r>
      <w:r w:rsidRPr="00D25488">
        <w:t xml:space="preserve"> global </w:t>
      </w:r>
      <w:del w:id="7" w:author="Evgeniy Kozinov" w:date="2019-03-18T11:22:00Z">
        <w:r w:rsidRPr="00D25488">
          <w:delText>search</w:delText>
        </w:r>
      </w:del>
      <w:ins w:id="8" w:author="Evgeniy Kozinov" w:date="2019-03-18T11:22:00Z">
        <w:r w:rsidR="0099241D">
          <w:t>optimization</w:t>
        </w:r>
      </w:ins>
      <w:r w:rsidRPr="00D25488">
        <w:t xml:space="preserve"> are presented. In Section 3, a general scheme </w:t>
      </w:r>
      <w:r w:rsidR="00381D50">
        <w:t>of</w:t>
      </w:r>
      <w:r w:rsidR="00381D50" w:rsidRPr="00D25488">
        <w:t xml:space="preserve"> </w:t>
      </w:r>
      <w:r w:rsidRPr="00D25488">
        <w:t>the criteria scalarization is proposed. In Section 4, the search information obtained in the course of computations</w:t>
      </w:r>
      <w:r w:rsidR="00381D50">
        <w:t xml:space="preserve"> </w:t>
      </w:r>
      <w:r w:rsidRPr="00D25488">
        <w:t xml:space="preserve">is considered. In Section 5, an efficient algorithm for solving the time-consuming global optimization problems with the nonlinear constraints is presented. Section 6 </w:t>
      </w:r>
      <w:del w:id="9" w:author="Evgeniy Kozinov" w:date="2019-03-18T11:22:00Z">
        <w:r w:rsidRPr="00D25488">
          <w:delText>contains</w:delText>
        </w:r>
      </w:del>
      <w:ins w:id="10" w:author="Evgeniy Kozinov" w:date="2019-03-18T11:22:00Z">
        <w:r w:rsidR="0099241D">
          <w:t>presents</w:t>
        </w:r>
      </w:ins>
      <w:r w:rsidRPr="00D25488">
        <w:t xml:space="preserve"> the results of numerical experiments confirming the developed approach to be promising. In Conclusion, the obtained results are discussed and possible main directions of further research are outlined.</w:t>
      </w:r>
    </w:p>
    <w:p w14:paraId="41C835E9" w14:textId="77777777" w:rsidR="00D25488" w:rsidRPr="003019A6" w:rsidRDefault="005D229E" w:rsidP="00D25488">
      <w:pPr>
        <w:pStyle w:val="heading1"/>
      </w:pPr>
      <w:r>
        <w:t>Multistage</w:t>
      </w:r>
      <w:r w:rsidR="00D25488" w:rsidRPr="003019A6">
        <w:t xml:space="preserve"> </w:t>
      </w:r>
      <w:r w:rsidR="007F102B">
        <w:t>multicriteria</w:t>
      </w:r>
      <w:r w:rsidR="00D25488" w:rsidRPr="003019A6">
        <w:t xml:space="preserve"> optimization problem statement</w:t>
      </w:r>
    </w:p>
    <w:p w14:paraId="38C8F84C" w14:textId="77777777" w:rsidR="00D25488" w:rsidRPr="003019A6" w:rsidRDefault="00D25488" w:rsidP="00D25488">
      <w:pPr>
        <w:pStyle w:val="p1a"/>
      </w:pPr>
      <w:r w:rsidRPr="003019A6">
        <w:t xml:space="preserve">For the formal description of the process of </w:t>
      </w:r>
      <w:r w:rsidR="00DC408E">
        <w:t>solving</w:t>
      </w:r>
      <w:r w:rsidRPr="003019A6">
        <w:t xml:space="preserve"> the complex </w:t>
      </w:r>
      <w:proofErr w:type="gramStart"/>
      <w:r w:rsidRPr="003019A6">
        <w:t>decision</w:t>
      </w:r>
      <w:r w:rsidR="00DC408E">
        <w:t xml:space="preserve"> </w:t>
      </w:r>
      <w:r w:rsidRPr="003019A6">
        <w:t>making</w:t>
      </w:r>
      <w:proofErr w:type="gramEnd"/>
      <w:r w:rsidRPr="003019A6">
        <w:t xml:space="preserve"> problems, the following generalized two-phase </w:t>
      </w:r>
      <w:r w:rsidR="00DC408E">
        <w:t>scheme</w:t>
      </w:r>
      <w:r w:rsidR="00DC408E" w:rsidRPr="003019A6">
        <w:t xml:space="preserve"> </w:t>
      </w:r>
      <w:r w:rsidRPr="003019A6">
        <w:t>is proposed.</w:t>
      </w:r>
    </w:p>
    <w:p w14:paraId="10EA4E7C" w14:textId="77777777" w:rsidR="00D25488" w:rsidRDefault="00D25488" w:rsidP="00D25488">
      <w:pPr>
        <w:ind w:firstLine="397"/>
      </w:pPr>
      <w:r w:rsidRPr="00D25488">
        <w:t>1.</w:t>
      </w:r>
      <w:r w:rsidRPr="00D25488">
        <w:tab/>
        <w:t xml:space="preserve">In the most general form, a </w:t>
      </w:r>
      <w:proofErr w:type="gramStart"/>
      <w:r w:rsidRPr="00D25488">
        <w:t>decision</w:t>
      </w:r>
      <w:r w:rsidR="00DC408E">
        <w:t xml:space="preserve"> </w:t>
      </w:r>
      <w:r w:rsidRPr="00D25488">
        <w:t>making</w:t>
      </w:r>
      <w:proofErr w:type="gramEnd"/>
      <w:r w:rsidRPr="00D25488">
        <w:t xml:space="preserve"> problem is defined by means of a</w:t>
      </w:r>
      <w:r w:rsidR="00634D34">
        <w:t xml:space="preserve"> vector function of characteristics </w:t>
      </w:r>
    </w:p>
    <w:p w14:paraId="07D19A7B" w14:textId="6469A56B" w:rsidR="00D25488" w:rsidRPr="00D25488" w:rsidRDefault="00D25488" w:rsidP="00D25488">
      <w:pPr>
        <w:pStyle w:val="equation"/>
      </w:pPr>
      <w:r>
        <w:tab/>
      </w:r>
      <m:oMath>
        <m:r>
          <w:rPr>
            <w:rFonts w:ascii="Cambria Math" w:hAnsi="Cambria Math"/>
          </w:rPr>
          <m:t>w</m:t>
        </m:r>
        <m:d>
          <m:dPr>
            <m:ctrlPr>
              <w:rPr>
                <w:rFonts w:ascii="Cambria Math" w:hAnsi="Cambria Math"/>
              </w:rPr>
            </m:ctrlPr>
          </m:dPr>
          <m:e>
            <m:r>
              <w:rPr>
                <w:rFonts w:ascii="Cambria Math" w:hAnsi="Cambria Math"/>
              </w:rPr>
              <m:t>y</m:t>
            </m:r>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w</m:t>
                </m:r>
              </m:e>
              <m:sub>
                <m:r>
                  <m:rPr>
                    <m:sty m:val="p"/>
                  </m:rPr>
                  <w:rPr>
                    <w:rFonts w:ascii="Cambria Math" w:hAnsi="Cambria Math"/>
                  </w:rPr>
                  <m:t>1</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d>
              <m:dPr>
                <m:ctrlPr>
                  <w:rPr>
                    <w:rFonts w:ascii="Cambria Math" w:hAnsi="Cambria Math"/>
                  </w:rPr>
                </m:ctrlPr>
              </m:dPr>
              <m:e>
                <m:r>
                  <w:rPr>
                    <w:rFonts w:ascii="Cambria Math" w:hAnsi="Cambria Math"/>
                  </w:rPr>
                  <m:t>y</m:t>
                </m:r>
              </m:e>
            </m:d>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M</m:t>
                </m:r>
              </m:sub>
            </m:sSub>
            <m:d>
              <m:dPr>
                <m:ctrlPr>
                  <w:rPr>
                    <w:rFonts w:ascii="Cambria Math" w:hAnsi="Cambria Math"/>
                  </w:rPr>
                </m:ctrlPr>
              </m:dPr>
              <m:e>
                <m:r>
                  <w:rPr>
                    <w:rFonts w:ascii="Cambria Math" w:hAnsi="Cambria Math"/>
                  </w:rPr>
                  <m:t>y</m:t>
                </m:r>
              </m:e>
            </m:d>
          </m:e>
        </m:d>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D</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w:t>
      </w:r>
      <w:r w:rsidR="00413A58">
        <w:rPr>
          <w:noProof/>
        </w:rPr>
        <w:fldChar w:fldCharType="end"/>
      </w:r>
      <w:r>
        <w:t>)</w:t>
      </w:r>
    </w:p>
    <w:p w14:paraId="0F201357" w14:textId="77777777" w:rsidR="00D25488" w:rsidRDefault="00D25488" w:rsidP="00D25488">
      <w:pPr>
        <w:pStyle w:val="p1a"/>
      </w:pPr>
      <w:r w:rsidRPr="003019A6">
        <w:t>where</w:t>
      </w:r>
      <w:r>
        <w:t xml:space="preserve"> </w:t>
      </w:r>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3019A6">
        <w:t xml:space="preserve"> is the </w:t>
      </w:r>
      <w:r w:rsidRPr="003019A6">
        <w:rPr>
          <w:i/>
          <w:iCs/>
        </w:rPr>
        <w:t xml:space="preserve">vector of </w:t>
      </w:r>
      <w:r w:rsidR="00381D50">
        <w:rPr>
          <w:i/>
          <w:iCs/>
        </w:rPr>
        <w:t>varied</w:t>
      </w:r>
      <w:r w:rsidR="00381D50" w:rsidRPr="003019A6">
        <w:rPr>
          <w:i/>
          <w:iCs/>
        </w:rPr>
        <w:t xml:space="preserve"> </w:t>
      </w:r>
      <w:r w:rsidRPr="003019A6">
        <w:rPr>
          <w:i/>
          <w:iCs/>
        </w:rPr>
        <w:t>parameters</w:t>
      </w:r>
      <w:r w:rsidRPr="003019A6">
        <w:t xml:space="preserve"> and</w:t>
      </w:r>
      <w:r>
        <w:t xml:space="preserve"> </w:t>
      </w:r>
      <m:oMath>
        <m:r>
          <w:rPr>
            <w:rFonts w:ascii="Cambria Math" w:hAnsi="Cambria Math"/>
          </w:rPr>
          <m:t>D⊂</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is the </w:t>
      </w:r>
      <w:r w:rsidR="00DC408E">
        <w:t xml:space="preserve">search </w:t>
      </w:r>
      <w:r w:rsidR="0025259D" w:rsidRPr="00A402FD">
        <w:rPr>
          <w:iCs/>
        </w:rPr>
        <w:t>domain</w:t>
      </w:r>
      <w:r w:rsidRPr="003019A6">
        <w:t xml:space="preserve">, which is usually an </w:t>
      </w:r>
      <m:oMath>
        <m:r>
          <w:rPr>
            <w:rFonts w:ascii="Cambria Math" w:hAnsi="Cambria Math"/>
          </w:rPr>
          <m:t>N</m:t>
        </m:r>
      </m:oMath>
      <w:r w:rsidRPr="003019A6">
        <w:t xml:space="preserve">-dimensional </w:t>
      </w:r>
      <w:proofErr w:type="gramStart"/>
      <w:r w:rsidRPr="003019A6">
        <w:t>hypercube</w:t>
      </w:r>
      <w:proofErr w:type="gramEnd"/>
    </w:p>
    <w:p w14:paraId="5C929BFD" w14:textId="30E9E84A" w:rsidR="00D25488" w:rsidRPr="00D25488" w:rsidRDefault="00D25488" w:rsidP="00D25488">
      <w:pPr>
        <w:pStyle w:val="equation"/>
      </w:pPr>
      <w:r>
        <w:tab/>
      </w:r>
      <m:oMath>
        <m:r>
          <w:rPr>
            <w:rFonts w:ascii="Cambria Math" w:hAnsi="Cambria Math"/>
          </w:rPr>
          <m:t>D</m:t>
        </m:r>
        <m:r>
          <m:rPr>
            <m:sty m:val="p"/>
          </m:rPr>
          <w:rPr>
            <w:rFonts w:ascii="Cambria Math" w:hAnsi="Cambria Math"/>
          </w:rPr>
          <m:t>=</m:t>
        </m:r>
        <m:d>
          <m:dPr>
            <m:begChr m:val="{"/>
            <m:endChr m:val="}"/>
            <m:ctrlPr>
              <w:rPr>
                <w:rFonts w:ascii="Cambria Math" w:hAnsi="Cambria Math"/>
              </w:rPr>
            </m:ctrlPr>
          </m:dPr>
          <m:e>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i</m:t>
                </m:r>
              </m:sub>
            </m:sSub>
            <m:r>
              <m:rPr>
                <m:sty m:val="p"/>
              </m:rPr>
              <w:rPr>
                <w:rFonts w:ascii="Cambria Math" w:hAnsi="Cambria Math"/>
              </w:rPr>
              <m:t>, 1≤</m:t>
            </m:r>
            <m:r>
              <w:rPr>
                <w:rFonts w:ascii="Cambria Math" w:hAnsi="Cambria Math"/>
              </w:rPr>
              <m:t>i</m:t>
            </m:r>
            <m:r>
              <m:rPr>
                <m:sty m:val="p"/>
              </m:rPr>
              <w:rPr>
                <w:rFonts w:ascii="Cambria Math" w:hAnsi="Cambria Math"/>
              </w:rPr>
              <m:t>≤</m:t>
            </m:r>
            <m:r>
              <w:rPr>
                <w:rFonts w:ascii="Cambria Math" w:hAnsi="Cambria Math"/>
              </w:rPr>
              <m:t>N</m:t>
            </m:r>
          </m:e>
        </m:d>
      </m:oMath>
      <w:r w:rsidRPr="003019A6">
        <w:t xml:space="preserve"> </w:t>
      </w:r>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2</w:t>
      </w:r>
      <w:r w:rsidR="00413A58">
        <w:rPr>
          <w:noProof/>
        </w:rPr>
        <w:fldChar w:fldCharType="end"/>
      </w:r>
      <w:r>
        <w:t>)</w:t>
      </w:r>
    </w:p>
    <w:p w14:paraId="7F771944" w14:textId="77777777" w:rsidR="00D25488" w:rsidRPr="003019A6" w:rsidRDefault="00D25488" w:rsidP="00D25488">
      <w:pPr>
        <w:pStyle w:val="p1a"/>
      </w:pPr>
      <w:r w:rsidRPr="003019A6">
        <w:t xml:space="preserve">for given vectors </w:t>
      </w:r>
      <m:oMath>
        <m:r>
          <w:rPr>
            <w:rFonts w:ascii="Cambria Math" w:hAnsi="Cambria Math"/>
          </w:rPr>
          <m:t>a</m:t>
        </m:r>
      </m:oMath>
      <w:r w:rsidRPr="003019A6">
        <w:t xml:space="preserve"> and</w:t>
      </w:r>
      <w:r>
        <w:rPr>
          <w:noProof/>
        </w:rPr>
        <w:t xml:space="preserve"> </w:t>
      </w:r>
      <m:oMath>
        <m:r>
          <w:rPr>
            <w:rFonts w:ascii="Cambria Math" w:hAnsi="Cambria Math"/>
            <w:noProof/>
          </w:rPr>
          <m:t>b</m:t>
        </m:r>
      </m:oMath>
      <w:r w:rsidRPr="003019A6">
        <w:t xml:space="preserve">. </w:t>
      </w:r>
    </w:p>
    <w:p w14:paraId="1711362C" w14:textId="77777777" w:rsidR="00D25488" w:rsidRDefault="00D25488" w:rsidP="00D25488">
      <w:pPr>
        <w:ind w:firstLine="426"/>
      </w:pPr>
      <w:r w:rsidRPr="00D25488">
        <w:t xml:space="preserve">It is supposed, that the values of characteristics </w:t>
      </w:r>
      <m:oMath>
        <m:r>
          <w:rPr>
            <w:rFonts w:ascii="Cambria Math" w:hAnsi="Cambria Math"/>
          </w:rPr>
          <m:t>w</m:t>
        </m:r>
        <m:d>
          <m:dPr>
            <m:ctrlPr>
              <w:rPr>
                <w:rFonts w:ascii="Cambria Math" w:hAnsi="Cambria Math"/>
                <w:i/>
              </w:rPr>
            </m:ctrlPr>
          </m:dPr>
          <m:e>
            <m:r>
              <w:rPr>
                <w:rFonts w:ascii="Cambria Math" w:hAnsi="Cambria Math"/>
              </w:rPr>
              <m:t>y</m:t>
            </m:r>
          </m:e>
        </m:d>
      </m:oMath>
      <w:r w:rsidRPr="00D25488">
        <w:t xml:space="preserve"> are non-negative, and the decreasing of these ones corresponds to the increasing of the efficiency of the chosen decisions. Also, it is supposed that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may be mul</w:t>
      </w:r>
      <w:r w:rsidRPr="00D25488">
        <w:lastRenderedPageBreak/>
        <w:t>tiextremal, and the determining of their values may require large enough amount of computations. Besides, the characteristics</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t>,</w:t>
      </w:r>
      <w:r w:rsidRPr="00D25488">
        <w:t xml:space="preserve"> are supposed to satisfy the Lipschitz condition</w:t>
      </w:r>
    </w:p>
    <w:p w14:paraId="0A580231" w14:textId="4AC71F0B" w:rsidR="00D25488" w:rsidRPr="00D25488" w:rsidRDefault="00D25488" w:rsidP="00D25488">
      <w:pPr>
        <w:pStyle w:val="equation"/>
      </w:pPr>
      <w:r>
        <w:tab/>
      </w:r>
      <m:oMath>
        <m:d>
          <m:dPr>
            <m:begChr m:val="|"/>
            <m:endChr m:val="|"/>
            <m:ctrlPr>
              <w:del w:id="11" w:author="Evgeniy Kozinov" w:date="2019-03-18T11:22:00Z">
                <w:rPr>
                  <w:rFonts w:ascii="Cambria Math" w:hAnsi="Cambria Math"/>
                  <w:i/>
                </w:rPr>
              </w:del>
            </m:ctrlPr>
          </m:dPr>
          <m:e>
            <m:sSub>
              <m:sSubPr>
                <m:ctrlPr>
                  <w:del w:id="12" w:author="Evgeniy Kozinov" w:date="2019-03-18T11:22:00Z">
                    <w:rPr>
                      <w:rFonts w:ascii="Cambria Math" w:hAnsi="Cambria Math"/>
                      <w:i/>
                    </w:rPr>
                  </w:del>
                </m:ctrlPr>
              </m:sSubPr>
              <m:e>
                <m:r>
                  <w:del w:id="13" w:author="Evgeniy Kozinov" w:date="2019-03-18T11:22:00Z">
                    <w:rPr>
                      <w:rFonts w:ascii="Cambria Math" w:hAnsi="Cambria Math"/>
                    </w:rPr>
                    <m:t>w</m:t>
                  </w:del>
                </m:r>
              </m:e>
              <m:sub>
                <m:r>
                  <w:del w:id="14" w:author="Evgeniy Kozinov" w:date="2019-03-18T11:22:00Z">
                    <w:rPr>
                      <w:rFonts w:ascii="Cambria Math" w:hAnsi="Cambria Math"/>
                    </w:rPr>
                    <m:t>i</m:t>
                  </w:del>
                </m:r>
              </m:sub>
            </m:sSub>
            <m:d>
              <m:dPr>
                <m:ctrlPr>
                  <w:del w:id="15" w:author="Evgeniy Kozinov" w:date="2019-03-18T11:22:00Z">
                    <w:rPr>
                      <w:rFonts w:ascii="Cambria Math" w:hAnsi="Cambria Math"/>
                      <w:i/>
                    </w:rPr>
                  </w:del>
                </m:ctrlPr>
              </m:dPr>
              <m:e>
                <m:sSub>
                  <m:sSubPr>
                    <m:ctrlPr>
                      <w:del w:id="16" w:author="Evgeniy Kozinov" w:date="2019-03-18T11:22:00Z">
                        <w:rPr>
                          <w:rFonts w:ascii="Cambria Math" w:hAnsi="Cambria Math"/>
                          <w:i/>
                        </w:rPr>
                      </w:del>
                    </m:ctrlPr>
                  </m:sSubPr>
                  <m:e>
                    <m:r>
                      <w:del w:id="17" w:author="Evgeniy Kozinov" w:date="2019-03-18T11:22:00Z">
                        <w:rPr>
                          <w:rFonts w:ascii="Cambria Math" w:hAnsi="Cambria Math"/>
                        </w:rPr>
                        <m:t>y</m:t>
                      </w:del>
                    </m:r>
                  </m:e>
                  <m:sub>
                    <m:r>
                      <w:del w:id="18" w:author="Evgeniy Kozinov" w:date="2019-03-18T11:22:00Z">
                        <w:rPr>
                          <w:rFonts w:ascii="Cambria Math" w:hAnsi="Cambria Math"/>
                        </w:rPr>
                        <m:t>1</m:t>
                      </w:del>
                    </m:r>
                  </m:sub>
                </m:sSub>
              </m:e>
            </m:d>
            <m:r>
              <w:del w:id="19" w:author="Evgeniy Kozinov" w:date="2019-03-18T11:22:00Z">
                <w:rPr>
                  <w:rFonts w:ascii="Cambria Math" w:hAnsi="Cambria Math"/>
                </w:rPr>
                <m:t>-</m:t>
              </w:del>
            </m:r>
            <m:sSub>
              <m:sSubPr>
                <m:ctrlPr>
                  <w:del w:id="20" w:author="Evgeniy Kozinov" w:date="2019-03-18T11:22:00Z">
                    <w:rPr>
                      <w:rFonts w:ascii="Cambria Math" w:hAnsi="Cambria Math"/>
                      <w:i/>
                    </w:rPr>
                  </w:del>
                </m:ctrlPr>
              </m:sSubPr>
              <m:e>
                <m:r>
                  <w:del w:id="21" w:author="Evgeniy Kozinov" w:date="2019-03-18T11:22:00Z">
                    <w:rPr>
                      <w:rFonts w:ascii="Cambria Math" w:hAnsi="Cambria Math"/>
                    </w:rPr>
                    <m:t>w</m:t>
                  </w:del>
                </m:r>
              </m:e>
              <m:sub>
                <m:r>
                  <w:del w:id="22" w:author="Evgeniy Kozinov" w:date="2019-03-18T11:22:00Z">
                    <w:rPr>
                      <w:rFonts w:ascii="Cambria Math" w:hAnsi="Cambria Math"/>
                    </w:rPr>
                    <m:t>i</m:t>
                  </w:del>
                </m:r>
              </m:sub>
            </m:sSub>
            <m:d>
              <m:dPr>
                <m:ctrlPr>
                  <w:del w:id="23" w:author="Evgeniy Kozinov" w:date="2019-03-18T11:22:00Z">
                    <w:rPr>
                      <w:rFonts w:ascii="Cambria Math" w:hAnsi="Cambria Math"/>
                      <w:i/>
                    </w:rPr>
                  </w:del>
                </m:ctrlPr>
              </m:dPr>
              <m:e>
                <m:sSub>
                  <m:sSubPr>
                    <m:ctrlPr>
                      <w:del w:id="24" w:author="Evgeniy Kozinov" w:date="2019-03-18T11:22:00Z">
                        <w:rPr>
                          <w:rFonts w:ascii="Cambria Math" w:hAnsi="Cambria Math"/>
                          <w:i/>
                        </w:rPr>
                      </w:del>
                    </m:ctrlPr>
                  </m:sSubPr>
                  <m:e>
                    <m:r>
                      <w:del w:id="25" w:author="Evgeniy Kozinov" w:date="2019-03-18T11:22:00Z">
                        <w:rPr>
                          <w:rFonts w:ascii="Cambria Math" w:hAnsi="Cambria Math"/>
                        </w:rPr>
                        <m:t>y</m:t>
                      </w:del>
                    </m:r>
                  </m:e>
                  <m:sub>
                    <m:r>
                      <w:del w:id="26" w:author="Evgeniy Kozinov" w:date="2019-03-18T11:22:00Z">
                        <w:rPr>
                          <w:rFonts w:ascii="Cambria Math" w:hAnsi="Cambria Math"/>
                        </w:rPr>
                        <m:t>2</m:t>
                      </w:del>
                    </m:r>
                  </m:sub>
                </m:sSub>
              </m:e>
            </m:d>
          </m:e>
        </m:d>
        <m:d>
          <m:dPr>
            <m:begChr m:val="|"/>
            <m:endChr m:val="|"/>
            <m:ctrlPr>
              <w:ins w:id="27" w:author="Evgeniy Kozinov" w:date="2019-03-18T11:22:00Z">
                <w:rPr>
                  <w:rFonts w:ascii="Cambria Math" w:hAnsi="Cambria Math"/>
                  <w:i/>
                </w:rPr>
              </w:ins>
            </m:ctrlPr>
          </m:dPr>
          <m:e>
            <m:sSub>
              <m:sSubPr>
                <m:ctrlPr>
                  <w:ins w:id="28" w:author="Evgeniy Kozinov" w:date="2019-03-18T11:22:00Z">
                    <w:rPr>
                      <w:rFonts w:ascii="Cambria Math" w:hAnsi="Cambria Math"/>
                      <w:i/>
                    </w:rPr>
                  </w:ins>
                </m:ctrlPr>
              </m:sSubPr>
              <m:e>
                <m:r>
                  <w:ins w:id="29" w:author="Evgeniy Kozinov" w:date="2019-03-18T11:22:00Z">
                    <w:rPr>
                      <w:rFonts w:ascii="Cambria Math" w:hAnsi="Cambria Math"/>
                    </w:rPr>
                    <m:t>w</m:t>
                  </w:ins>
                </m:r>
              </m:e>
              <m:sub>
                <m:r>
                  <w:ins w:id="30" w:author="Evgeniy Kozinov" w:date="2019-03-18T11:22:00Z">
                    <w:rPr>
                      <w:rFonts w:ascii="Cambria Math" w:hAnsi="Cambria Math"/>
                    </w:rPr>
                    <m:t>j</m:t>
                  </w:ins>
                </m:r>
              </m:sub>
            </m:sSub>
            <m:d>
              <m:dPr>
                <m:ctrlPr>
                  <w:ins w:id="31" w:author="Evgeniy Kozinov" w:date="2019-03-18T11:22:00Z">
                    <w:rPr>
                      <w:rFonts w:ascii="Cambria Math" w:hAnsi="Cambria Math"/>
                      <w:i/>
                    </w:rPr>
                  </w:ins>
                </m:ctrlPr>
              </m:dPr>
              <m:e>
                <m:sSub>
                  <m:sSubPr>
                    <m:ctrlPr>
                      <w:ins w:id="32" w:author="Evgeniy Kozinov" w:date="2019-03-18T11:22:00Z">
                        <w:rPr>
                          <w:rFonts w:ascii="Cambria Math" w:hAnsi="Cambria Math"/>
                          <w:i/>
                        </w:rPr>
                      </w:ins>
                    </m:ctrlPr>
                  </m:sSubPr>
                  <m:e>
                    <m:r>
                      <w:ins w:id="33" w:author="Evgeniy Kozinov" w:date="2019-03-18T11:22:00Z">
                        <w:rPr>
                          <w:rFonts w:ascii="Cambria Math" w:hAnsi="Cambria Math"/>
                        </w:rPr>
                        <m:t>y</m:t>
                      </w:ins>
                    </m:r>
                  </m:e>
                  <m:sub>
                    <m:r>
                      <w:ins w:id="34" w:author="Evgeniy Kozinov" w:date="2019-03-18T11:22:00Z">
                        <w:rPr>
                          <w:rFonts w:ascii="Cambria Math" w:hAnsi="Cambria Math"/>
                        </w:rPr>
                        <m:t>1</m:t>
                      </w:ins>
                    </m:r>
                  </m:sub>
                </m:sSub>
              </m:e>
            </m:d>
            <m:r>
              <w:ins w:id="35" w:author="Evgeniy Kozinov" w:date="2019-03-18T11:22:00Z">
                <w:rPr>
                  <w:rFonts w:ascii="Cambria Math" w:hAnsi="Cambria Math"/>
                </w:rPr>
                <m:t>-</m:t>
              </w:ins>
            </m:r>
            <m:sSub>
              <m:sSubPr>
                <m:ctrlPr>
                  <w:ins w:id="36" w:author="Evgeniy Kozinov" w:date="2019-03-18T11:22:00Z">
                    <w:rPr>
                      <w:rFonts w:ascii="Cambria Math" w:hAnsi="Cambria Math"/>
                      <w:i/>
                    </w:rPr>
                  </w:ins>
                </m:ctrlPr>
              </m:sSubPr>
              <m:e>
                <m:r>
                  <w:ins w:id="37" w:author="Evgeniy Kozinov" w:date="2019-03-18T11:22:00Z">
                    <w:rPr>
                      <w:rFonts w:ascii="Cambria Math" w:hAnsi="Cambria Math"/>
                    </w:rPr>
                    <m:t>w</m:t>
                  </w:ins>
                </m:r>
              </m:e>
              <m:sub>
                <m:r>
                  <w:ins w:id="38" w:author="Evgeniy Kozinov" w:date="2019-03-18T11:22:00Z">
                    <w:rPr>
                      <w:rFonts w:ascii="Cambria Math" w:hAnsi="Cambria Math"/>
                    </w:rPr>
                    <m:t>j</m:t>
                  </w:ins>
                </m:r>
              </m:sub>
            </m:sSub>
            <m:d>
              <m:dPr>
                <m:ctrlPr>
                  <w:ins w:id="39" w:author="Evgeniy Kozinov" w:date="2019-03-18T11:22:00Z">
                    <w:rPr>
                      <w:rFonts w:ascii="Cambria Math" w:hAnsi="Cambria Math"/>
                      <w:i/>
                    </w:rPr>
                  </w:ins>
                </m:ctrlPr>
              </m:dPr>
              <m:e>
                <m:sSub>
                  <m:sSubPr>
                    <m:ctrlPr>
                      <w:ins w:id="40" w:author="Evgeniy Kozinov" w:date="2019-03-18T11:22:00Z">
                        <w:rPr>
                          <w:rFonts w:ascii="Cambria Math" w:hAnsi="Cambria Math"/>
                          <w:i/>
                        </w:rPr>
                      </w:ins>
                    </m:ctrlPr>
                  </m:sSubPr>
                  <m:e>
                    <m:r>
                      <w:ins w:id="41" w:author="Evgeniy Kozinov" w:date="2019-03-18T11:22:00Z">
                        <w:rPr>
                          <w:rFonts w:ascii="Cambria Math" w:hAnsi="Cambria Math"/>
                        </w:rPr>
                        <m:t>y</m:t>
                      </w:ins>
                    </m:r>
                  </m:e>
                  <m:sub>
                    <m:r>
                      <w:ins w:id="42" w:author="Evgeniy Kozinov" w:date="2019-03-18T11:22:00Z">
                        <w:rPr>
                          <w:rFonts w:ascii="Cambria Math" w:hAnsi="Cambria Math"/>
                        </w:rPr>
                        <m:t>2</m:t>
                      </w:ins>
                    </m:r>
                  </m:sub>
                </m:sSub>
              </m:e>
            </m:d>
          </m:e>
        </m:d>
        <m:r>
          <w:rPr>
            <w:rFonts w:ascii="Cambria Math" w:hAnsi="Cambria Math"/>
          </w:rPr>
          <m:t>≤</m:t>
        </m:r>
        <m:sSub>
          <m:sSubPr>
            <m:ctrlPr>
              <w:del w:id="43" w:author="Evgeniy Kozinov" w:date="2019-03-18T11:22:00Z">
                <w:rPr>
                  <w:rFonts w:ascii="Cambria Math" w:hAnsi="Cambria Math"/>
                  <w:i/>
                </w:rPr>
              </w:del>
            </m:ctrlPr>
          </m:sSubPr>
          <m:e>
            <m:r>
              <w:del w:id="44" w:author="Evgeniy Kozinov" w:date="2019-03-18T11:22:00Z">
                <w:rPr>
                  <w:rFonts w:ascii="Cambria Math" w:hAnsi="Cambria Math"/>
                </w:rPr>
                <m:t>L</m:t>
              </w:del>
            </m:r>
          </m:e>
          <m:sub>
            <m:r>
              <w:del w:id="45" w:author="Evgeniy Kozinov" w:date="2019-03-18T11:22:00Z">
                <w:rPr>
                  <w:rFonts w:ascii="Cambria Math" w:hAnsi="Cambria Math"/>
                </w:rPr>
                <m:t>i</m:t>
              </w:del>
            </m:r>
          </m:sub>
        </m:sSub>
        <m:sSub>
          <m:sSubPr>
            <m:ctrlPr>
              <w:ins w:id="46" w:author="Evgeniy Kozinov" w:date="2019-03-18T11:22:00Z">
                <w:rPr>
                  <w:rFonts w:ascii="Cambria Math" w:hAnsi="Cambria Math"/>
                  <w:i/>
                </w:rPr>
              </w:ins>
            </m:ctrlPr>
          </m:sSubPr>
          <m:e>
            <m:r>
              <w:ins w:id="47" w:author="Evgeniy Kozinov" w:date="2019-03-18T11:22:00Z">
                <w:rPr>
                  <w:rFonts w:ascii="Cambria Math" w:hAnsi="Cambria Math"/>
                </w:rPr>
                <m:t>L</m:t>
              </w:ins>
            </m:r>
          </m:e>
          <m:sub>
            <m:r>
              <w:ins w:id="48" w:author="Evgeniy Kozinov" w:date="2019-03-18T11:22:00Z">
                <w:rPr>
                  <w:rFonts w:ascii="Cambria Math" w:hAnsi="Cambria Math"/>
                </w:rPr>
                <m:t>j</m:t>
              </w:ins>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1≤</m:t>
        </m:r>
        <m:r>
          <w:del w:id="49" w:author="Evgeniy Kozinov" w:date="2019-03-18T11:22:00Z">
            <w:rPr>
              <w:rFonts w:ascii="Cambria Math" w:hAnsi="Cambria Math"/>
            </w:rPr>
            <m:t>i</m:t>
          </w:del>
        </m:r>
        <m:r>
          <w:ins w:id="50" w:author="Evgeniy Kozinov" w:date="2019-03-18T11:22:00Z">
            <w:rPr>
              <w:rFonts w:ascii="Cambria Math" w:hAnsi="Cambria Math"/>
            </w:rPr>
            <m:t>j</m:t>
          </w:ins>
        </m:r>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3</w:t>
      </w:r>
      <w:r w:rsidR="00413A58">
        <w:rPr>
          <w:noProof/>
        </w:rPr>
        <w:fldChar w:fldCharType="end"/>
      </w:r>
      <w:r>
        <w:t>)</w:t>
      </w:r>
    </w:p>
    <w:p w14:paraId="6D58BADC" w14:textId="53FEBC9D" w:rsidR="00D25488" w:rsidRPr="003019A6" w:rsidRDefault="00D25488" w:rsidP="00D25488">
      <w:pPr>
        <w:pStyle w:val="p1a"/>
      </w:pPr>
      <w:r w:rsidRPr="003019A6">
        <w:t xml:space="preserve">where </w:t>
      </w:r>
      <m:oMath>
        <m:sSub>
          <m:sSubPr>
            <m:ctrlPr>
              <w:del w:id="51" w:author="Evgeniy Kozinov" w:date="2019-03-18T11:22:00Z">
                <w:rPr>
                  <w:rFonts w:ascii="Cambria Math" w:hAnsi="Cambria Math"/>
                  <w:i/>
                  <w:iCs/>
                </w:rPr>
              </w:del>
            </m:ctrlPr>
          </m:sSubPr>
          <m:e>
            <m:r>
              <w:del w:id="52" w:author="Evgeniy Kozinov" w:date="2019-03-18T11:22:00Z">
                <w:rPr>
                  <w:rFonts w:ascii="Cambria Math" w:hAnsi="Cambria Math"/>
                </w:rPr>
                <m:t>L</m:t>
              </w:del>
            </m:r>
          </m:e>
          <m:sub>
            <m:r>
              <w:del w:id="53" w:author="Evgeniy Kozinov" w:date="2019-03-18T11:22:00Z">
                <w:rPr>
                  <w:rFonts w:ascii="Cambria Math" w:hAnsi="Cambria Math"/>
                  <w:vertAlign w:val="subscript"/>
                </w:rPr>
                <m:t>i</m:t>
              </w:del>
            </m:r>
          </m:sub>
        </m:sSub>
        <m:sSub>
          <m:sSubPr>
            <m:ctrlPr>
              <w:ins w:id="54" w:author="Evgeniy Kozinov" w:date="2019-03-18T11:22:00Z">
                <w:rPr>
                  <w:rFonts w:ascii="Cambria Math" w:hAnsi="Cambria Math"/>
                  <w:i/>
                  <w:iCs/>
                </w:rPr>
              </w:ins>
            </m:ctrlPr>
          </m:sSubPr>
          <m:e>
            <m:r>
              <w:ins w:id="55" w:author="Evgeniy Kozinov" w:date="2019-03-18T11:22:00Z">
                <w:rPr>
                  <w:rFonts w:ascii="Cambria Math" w:hAnsi="Cambria Math"/>
                </w:rPr>
                <m:t>L</m:t>
              </w:ins>
            </m:r>
          </m:e>
          <m:sub>
            <m:r>
              <w:ins w:id="56" w:author="Evgeniy Kozinov" w:date="2019-03-18T11:22:00Z">
                <w:rPr>
                  <w:rFonts w:ascii="Cambria Math" w:hAnsi="Cambria Math"/>
                  <w:vertAlign w:val="subscript"/>
                </w:rPr>
                <m:t>j</m:t>
              </w:ins>
            </m:r>
          </m:sub>
        </m:sSub>
      </m:oMath>
      <w:r w:rsidRPr="003019A6">
        <w:t xml:space="preserve"> is the Lipschitz constant for the characteristic</w:t>
      </w:r>
      <w:r>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t>,</w:t>
      </w:r>
      <w:r w:rsidRPr="003019A6">
        <w:t xml:space="preserve"> and</w:t>
      </w:r>
      <w:r>
        <w:t xml:space="preserve"> </w:t>
      </w:r>
      <m:oMath>
        <m:d>
          <m:dPr>
            <m:begChr m:val="‖"/>
            <m:endChr m:val="‖"/>
            <m:ctrlPr>
              <w:rPr>
                <w:rFonts w:ascii="Cambria Math" w:hAnsi="Cambria Math"/>
                <w:i/>
              </w:rPr>
            </m:ctrlPr>
          </m:dPr>
          <m:e>
            <m:r>
              <w:rPr>
                <w:rFonts w:ascii="Cambria Math" w:hAnsi="Cambria Math"/>
              </w:rPr>
              <m:t>*</m:t>
            </m:r>
          </m:e>
        </m:d>
      </m:oMath>
      <w:r>
        <w:t xml:space="preserve"> </w:t>
      </w:r>
      <w:r w:rsidRPr="003019A6">
        <w:t>denotes the Euclidean norm in</w:t>
      </w:r>
      <w:r w:rsidR="00B05650">
        <w:t xml:space="preserv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rsidRPr="003019A6">
        <w:t xml:space="preserve">. </w:t>
      </w:r>
    </w:p>
    <w:p w14:paraId="00057872" w14:textId="1DE67566" w:rsidR="00D25488" w:rsidRDefault="00D25488" w:rsidP="00B05650">
      <w:pPr>
        <w:ind w:firstLine="426"/>
      </w:pPr>
      <w:r w:rsidRPr="00B05650">
        <w:t>2.</w:t>
      </w:r>
      <w:r w:rsidRPr="00B05650">
        <w:tab/>
        <w:t xml:space="preserve">Then, </w:t>
      </w:r>
      <w:proofErr w:type="gramStart"/>
      <w:r w:rsidRPr="00B05650">
        <w:t>a</w:t>
      </w:r>
      <w:proofErr w:type="gramEnd"/>
      <w:r w:rsidRPr="00B05650">
        <w:t xml:space="preserve"> MCO problem is formulated on the basis of the </w:t>
      </w:r>
      <w:r w:rsidR="002E40A1">
        <w:t>statement</w:t>
      </w:r>
      <w:r w:rsidR="002E40A1" w:rsidRPr="00B05650">
        <w:t xml:space="preserve"> </w:t>
      </w:r>
      <w:r w:rsidRPr="00B05650">
        <w:t>considered above. For this purpose, a vector criterion of efficiency is selected among the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,1≤j≤M</m:t>
        </m:r>
      </m:oMath>
      <w:r w:rsidR="00B05650">
        <w:t xml:space="preserve">, </w:t>
      </w:r>
      <w:r w:rsidRPr="00B05650">
        <w:t xml:space="preserve">from (1) </w:t>
      </w:r>
    </w:p>
    <w:p w14:paraId="6CEA5DE4" w14:textId="0E2E1639" w:rsidR="00B05650" w:rsidRPr="00B05650" w:rsidRDefault="00B05650" w:rsidP="00B05650">
      <w:pPr>
        <w:pStyle w:val="equation"/>
      </w:pPr>
      <w:r>
        <w:tab/>
      </w:r>
      <m:oMath>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j</m:t>
                </m:r>
              </m:sub>
            </m:sSub>
          </m:sub>
        </m:sSub>
        <m:d>
          <m:dPr>
            <m:ctrlPr>
              <w:rPr>
                <w:rFonts w:ascii="Cambria Math" w:hAnsi="Cambria Math"/>
                <w:i/>
              </w:rPr>
            </m:ctrlPr>
          </m:dPr>
          <m:e>
            <m:r>
              <w:rPr>
                <w:rFonts w:ascii="Cambria Math" w:hAnsi="Cambria Math"/>
              </w:rPr>
              <m:t>y</m:t>
            </m:r>
          </m:e>
        </m:d>
        <m:r>
          <w:rPr>
            <w:rFonts w:ascii="Cambria Math" w:hAnsi="Cambria Math"/>
          </w:rPr>
          <m:t>, 1≤j≤s, 1≤</m:t>
        </m: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4</w:t>
      </w:r>
      <w:r w:rsidR="00413A58">
        <w:rPr>
          <w:noProof/>
        </w:rPr>
        <w:fldChar w:fldCharType="end"/>
      </w:r>
      <w:r>
        <w:t>)</w:t>
      </w:r>
    </w:p>
    <w:p w14:paraId="7620E1AC" w14:textId="77777777" w:rsidR="00D25488" w:rsidRDefault="00D25488" w:rsidP="00B05650">
      <w:pPr>
        <w:pStyle w:val="p1a"/>
      </w:pPr>
      <w:r w:rsidRPr="003019A6">
        <w:t>and the vector function of constraints</w:t>
      </w:r>
    </w:p>
    <w:p w14:paraId="667E7633" w14:textId="6E96C825" w:rsidR="00B05650" w:rsidRPr="00B05650" w:rsidRDefault="00B05650" w:rsidP="00B05650">
      <w:pPr>
        <w:pStyle w:val="equation"/>
      </w:pPr>
      <w:r>
        <w:tab/>
      </w:r>
      <m:oMath>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y</m:t>
                </m:r>
              </m:e>
            </m:d>
          </m:e>
        </m:d>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l</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i</m:t>
                </m:r>
              </m:e>
              <m:sub>
                <m:r>
                  <w:rPr>
                    <w:rFonts w:ascii="Cambria Math" w:hAnsi="Cambria Math"/>
                  </w:rPr>
                  <m:t>l</m:t>
                </m:r>
              </m:sub>
            </m:sSub>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 1≤</m:t>
        </m:r>
        <m:r>
          <w:del w:id="57" w:author="Evgeniy Kozinov" w:date="2019-03-18T11:22:00Z">
            <w:rPr>
              <w:rFonts w:ascii="Cambria Math" w:hAnsi="Cambria Math"/>
            </w:rPr>
            <m:t>j</m:t>
          </w:del>
        </m:r>
        <m:r>
          <w:ins w:id="58" w:author="Evgeniy Kozinov" w:date="2019-03-18T11:22:00Z">
            <w:rPr>
              <w:rFonts w:ascii="Cambria Math" w:hAnsi="Cambria Math"/>
            </w:rPr>
            <m:t>l</m:t>
          </w:ins>
        </m:r>
        <m:r>
          <w:rPr>
            <w:rFonts w:ascii="Cambria Math" w:hAnsi="Cambria Math"/>
          </w:rPr>
          <m:t>≤m, 1≤</m:t>
        </m:r>
        <m:sSub>
          <m:sSubPr>
            <m:ctrlPr>
              <w:rPr>
                <w:rFonts w:ascii="Cambria Math" w:hAnsi="Cambria Math"/>
                <w:i/>
              </w:rPr>
            </m:ctrlPr>
          </m:sSubPr>
          <m:e>
            <m:r>
              <w:rPr>
                <w:rFonts w:ascii="Cambria Math" w:hAnsi="Cambria Math"/>
              </w:rPr>
              <m:t>i</m:t>
            </m:r>
          </m:e>
          <m:sub>
            <m:r>
              <w:rPr>
                <w:rFonts w:ascii="Cambria Math" w:hAnsi="Cambria Math"/>
              </w:rPr>
              <m:t>l</m:t>
            </m:r>
          </m:sub>
        </m:sSub>
        <m:r>
          <w:rPr>
            <w:rFonts w:ascii="Cambria Math" w:hAnsi="Cambria Math"/>
          </w:rPr>
          <m:t>≤M</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5</w:t>
      </w:r>
      <w:r w:rsidR="00413A58">
        <w:rPr>
          <w:noProof/>
        </w:rPr>
        <w:fldChar w:fldCharType="end"/>
      </w:r>
      <w:r>
        <w:t>)</w:t>
      </w:r>
    </w:p>
    <w:p w14:paraId="1C895FF7" w14:textId="77777777" w:rsidR="00D25488" w:rsidRPr="003019A6" w:rsidRDefault="00D25488" w:rsidP="00B05650">
      <w:pPr>
        <w:pStyle w:val="p1a"/>
      </w:pPr>
      <w:r w:rsidRPr="003019A6">
        <w:t xml:space="preserve">where </w:t>
      </w:r>
      <m:oMath>
        <m:sSub>
          <m:sSubPr>
            <m:ctrlPr>
              <w:rPr>
                <w:rFonts w:ascii="Cambria Math" w:hAnsi="Cambria Math"/>
                <w:i/>
              </w:rPr>
            </m:ctrlPr>
          </m:sSubPr>
          <m:e>
            <m:r>
              <w:rPr>
                <w:rFonts w:ascii="Cambria Math" w:hAnsi="Cambria Math"/>
              </w:rPr>
              <m:t>q</m:t>
            </m:r>
          </m:e>
          <m:sub>
            <m:r>
              <w:rPr>
                <w:rFonts w:ascii="Cambria Math" w:hAnsi="Cambria Math"/>
              </w:rPr>
              <m:t>l</m:t>
            </m:r>
          </m:sub>
        </m:sSub>
        <m:r>
          <w:rPr>
            <w:rFonts w:ascii="Cambria Math" w:hAnsi="Cambria Math"/>
          </w:rPr>
          <m:t>&gt;0, 1≤l≤m</m:t>
        </m:r>
      </m:oMath>
      <w:r w:rsidR="00B05650">
        <w:t xml:space="preserve">, </w:t>
      </w:r>
      <w:r w:rsidRPr="003019A6">
        <w:t>are the allowances on the feasible values of characteristics</w:t>
      </w:r>
      <w:r w:rsidR="00B05650">
        <w:t xml:space="preserve"> </w:t>
      </w:r>
      <m:oMath>
        <m:sSub>
          <m:sSubPr>
            <m:ctrlPr>
              <w:rPr>
                <w:rFonts w:ascii="Cambria Math" w:hAnsi="Cambria Math"/>
                <w:i/>
              </w:rPr>
            </m:ctrlPr>
          </m:sSubPr>
          <m:e>
            <m:r>
              <w:rPr>
                <w:rFonts w:ascii="Cambria Math" w:hAnsi="Cambria Math"/>
              </w:rPr>
              <m:t>w</m:t>
            </m:r>
          </m:e>
          <m:sub>
            <m:r>
              <w:rPr>
                <w:rFonts w:ascii="Cambria Math" w:hAnsi="Cambria Math"/>
              </w:rPr>
              <m:t>j</m:t>
            </m:r>
          </m:sub>
        </m:sSub>
        <m:d>
          <m:dPr>
            <m:ctrlPr>
              <w:rPr>
                <w:rFonts w:ascii="Cambria Math" w:hAnsi="Cambria Math"/>
                <w:i/>
              </w:rPr>
            </m:ctrlPr>
          </m:dPr>
          <m:e>
            <m:r>
              <w:rPr>
                <w:rFonts w:ascii="Cambria Math" w:hAnsi="Cambria Math"/>
              </w:rPr>
              <m:t>y</m:t>
            </m:r>
          </m:e>
        </m:d>
        <m:r>
          <w:rPr>
            <w:rFonts w:ascii="Cambria Math" w:hAnsi="Cambria Math"/>
          </w:rPr>
          <m:t>, 1≤j≤M</m:t>
        </m:r>
      </m:oMath>
      <w:r w:rsidR="00B05650">
        <w:t>.</w:t>
      </w:r>
    </w:p>
    <w:p w14:paraId="5D334D9C" w14:textId="5E249FAB" w:rsidR="00D25488" w:rsidRDefault="00CF4750" w:rsidP="00B05650">
      <w:pPr>
        <w:ind w:firstLine="397"/>
      </w:pPr>
      <w:r w:rsidRPr="00CF4750">
        <w:t xml:space="preserve">The </w:t>
      </w:r>
      <w:ins w:id="59" w:author="Evgeniy Kozinov" w:date="2019-03-18T11:22:00Z">
        <w:r w:rsidRPr="00CF4750">
          <w:t xml:space="preserve">formulated criteria of </w:t>
        </w:r>
      </w:ins>
      <w:r w:rsidRPr="00CF4750">
        <w:t xml:space="preserve">efficiency </w:t>
      </w:r>
      <w:del w:id="60" w:author="Evgeniy Kozinov" w:date="2019-03-18T11:22:00Z">
        <w:r w:rsidR="00D25488" w:rsidRPr="00B05650">
          <w:delText xml:space="preserve">criteria </w:delText>
        </w:r>
      </w:del>
      <w:r w:rsidRPr="00CF4750">
        <w:t xml:space="preserve">and constraints </w:t>
      </w:r>
      <w:del w:id="61" w:author="Evgeniy Kozinov" w:date="2019-03-18T11:22:00Z">
        <w:r w:rsidR="00D25488" w:rsidRPr="00B05650">
          <w:delText xml:space="preserve">formulated in such a way </w:delText>
        </w:r>
      </w:del>
      <w:r w:rsidRPr="00CF4750">
        <w:t xml:space="preserve">allow </w:t>
      </w:r>
      <w:del w:id="62" w:author="Evgeniy Kozinov" w:date="2019-03-18T11:22:00Z">
        <w:r w:rsidR="00D25488" w:rsidRPr="00B05650">
          <w:delText>defining</w:delText>
        </w:r>
      </w:del>
      <w:ins w:id="63" w:author="Evgeniy Kozinov" w:date="2019-03-18T11:22:00Z">
        <w:r w:rsidRPr="00CF4750">
          <w:t>to define</w:t>
        </w:r>
      </w:ins>
      <w:r w:rsidRPr="00CF4750">
        <w:t xml:space="preserve"> a multicriteria optimization problem</w:t>
      </w:r>
      <w:del w:id="64" w:author="Evgeniy Kozinov" w:date="2019-03-18T11:22:00Z">
        <w:r w:rsidR="00D25488" w:rsidRPr="00B05650">
          <w:delText xml:space="preserve"> </w:delText>
        </w:r>
      </w:del>
    </w:p>
    <w:p w14:paraId="1435536F" w14:textId="2C7FBF44" w:rsidR="00B05650" w:rsidRPr="00B05650" w:rsidRDefault="00B05650" w:rsidP="00B05650">
      <w:pPr>
        <w:pStyle w:val="equation"/>
      </w:pPr>
      <w:r>
        <w:tab/>
      </w:r>
      <m:oMath>
        <m:r>
          <w:rPr>
            <w:rFonts w:ascii="Cambria Math" w:hAnsi="Cambria Math"/>
          </w:rPr>
          <m:t>P </m:t>
        </m:r>
        <m:r>
          <m:rPr>
            <m:sty m:val="p"/>
          </m:rPr>
          <w:rPr>
            <w:rFonts w:ascii="Cambria Math" w:hAnsi="Cambria Math"/>
          </w:rPr>
          <m:t>: </m:t>
        </m:r>
        <m:r>
          <w:rPr>
            <w:rFonts w:ascii="Cambria Math" w:hAnsi="Cambria Math"/>
          </w:rPr>
          <m:t>f</m:t>
        </m:r>
        <m:d>
          <m:dPr>
            <m:ctrlPr>
              <w:rPr>
                <w:rFonts w:ascii="Cambria Math" w:hAnsi="Cambria Math"/>
              </w:rPr>
            </m:ctrlPr>
          </m:dPr>
          <m:e>
            <m:r>
              <w:rPr>
                <w:rFonts w:ascii="Cambria Math" w:hAnsi="Cambria Math"/>
              </w:rPr>
              <m:t>y</m:t>
            </m:r>
          </m:e>
        </m:d>
        <m:r>
          <m:rPr>
            <m:sty m:val="p"/>
          </m:rPr>
          <w:rPr>
            <w:rFonts w:ascii="Cambria Math" w:hAnsi="Cambria Math"/>
          </w:rPr>
          <m:t>→</m:t>
        </m:r>
        <m:r>
          <w:rPr>
            <w:rFonts w:ascii="Cambria Math" w:hAnsi="Cambria Math"/>
          </w:rPr>
          <m:t>min</m:t>
        </m:r>
        <m:r>
          <m:rPr>
            <m:sty m:val="p"/>
          </m:rPr>
          <w:rPr>
            <w:rFonts w:ascii="Cambria Math" w:hAnsi="Cambria Math"/>
          </w:rPr>
          <m:t>, </m:t>
        </m:r>
        <m:r>
          <w:rPr>
            <w:rFonts w:ascii="Cambria Math" w:hAnsi="Cambria Math"/>
          </w:rPr>
          <m:t>y</m:t>
        </m:r>
        <m:r>
          <m:rPr>
            <m:sty m:val="p"/>
          </m:rPr>
          <w:rPr>
            <w:rFonts w:ascii="Cambria Math" w:hAnsi="Cambria Math"/>
          </w:rPr>
          <m:t>∈</m:t>
        </m:r>
        <m:r>
          <w:rPr>
            <w:rFonts w:ascii="Cambria Math" w:hAnsi="Cambria Math"/>
          </w:rPr>
          <m:t>Q</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6</w:t>
      </w:r>
      <w:r w:rsidR="00413A58">
        <w:rPr>
          <w:noProof/>
        </w:rPr>
        <w:fldChar w:fldCharType="end"/>
      </w:r>
      <w:r>
        <w:t>)</w:t>
      </w:r>
    </w:p>
    <w:p w14:paraId="5CCE832B" w14:textId="77777777" w:rsidR="00B05650" w:rsidRDefault="00D25488" w:rsidP="00B05650">
      <w:pPr>
        <w:pStyle w:val="p1a"/>
      </w:pPr>
      <w:r w:rsidRPr="003019A6">
        <w:t>where</w:t>
      </w:r>
      <w:r w:rsidR="00B05650">
        <w:t xml:space="preserve"> </w:t>
      </w:r>
      <m:oMath>
        <m:r>
          <w:rPr>
            <w:rFonts w:ascii="Cambria Math" w:hAnsi="Cambria Math"/>
          </w:rPr>
          <m:t>Q</m:t>
        </m:r>
      </m:oMath>
      <w:r w:rsidRPr="003019A6">
        <w:t xml:space="preserve"> is the </w:t>
      </w:r>
      <w:r w:rsidR="0025259D" w:rsidRPr="00A402FD">
        <w:t xml:space="preserve">feasible search </w:t>
      </w:r>
      <w:proofErr w:type="gramStart"/>
      <w:r w:rsidR="0025259D" w:rsidRPr="00A402FD">
        <w:t>domain</w:t>
      </w:r>
      <w:proofErr w:type="gramEnd"/>
    </w:p>
    <w:p w14:paraId="798AEB26" w14:textId="1D8053DD" w:rsidR="00D25488" w:rsidRPr="00B05650" w:rsidRDefault="00B05650" w:rsidP="00B05650">
      <w:pPr>
        <w:pStyle w:val="equation"/>
      </w:pPr>
      <w:r>
        <w:tab/>
      </w:r>
      <m:oMath>
        <m:r>
          <w:rPr>
            <w:rFonts w:ascii="Cambria Math" w:hAnsi="Cambria Math"/>
          </w:rPr>
          <m:t>Q=</m:t>
        </m:r>
        <m:d>
          <m:dPr>
            <m:begChr m:val="{"/>
            <m:endChr m:val="}"/>
            <m:ctrlPr>
              <w:rPr>
                <w:rFonts w:ascii="Cambria Math" w:hAnsi="Cambria Math"/>
                <w:i/>
              </w:rPr>
            </m:ctrlPr>
          </m:dPr>
          <m:e>
            <m:r>
              <w:rPr>
                <w:rFonts w:ascii="Cambria Math" w:hAnsi="Cambria Math"/>
              </w:rPr>
              <m:t> y∈D : g</m:t>
            </m:r>
            <m:d>
              <m:dPr>
                <m:ctrlPr>
                  <w:rPr>
                    <w:rFonts w:ascii="Cambria Math" w:hAnsi="Cambria Math"/>
                    <w:i/>
                  </w:rPr>
                </m:ctrlPr>
              </m:dPr>
              <m:e>
                <m:r>
                  <w:rPr>
                    <w:rFonts w:ascii="Cambria Math" w:hAnsi="Cambria Math"/>
                  </w:rPr>
                  <m:t>y</m:t>
                </m:r>
              </m:e>
            </m:d>
            <m:r>
              <w:rPr>
                <w:rFonts w:ascii="Cambria Math" w:hAnsi="Cambria Math"/>
              </w:rPr>
              <m:t>≤0 </m:t>
            </m:r>
          </m:e>
        </m:d>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7</w:t>
      </w:r>
      <w:r w:rsidR="00413A58">
        <w:rPr>
          <w:noProof/>
        </w:rPr>
        <w:fldChar w:fldCharType="end"/>
      </w:r>
      <w:r>
        <w:t>)</w:t>
      </w:r>
    </w:p>
    <w:p w14:paraId="616C0B89" w14:textId="77777777" w:rsidR="00D25488" w:rsidRDefault="00D25488" w:rsidP="00FA1244">
      <w:pPr>
        <w:ind w:firstLine="397"/>
      </w:pPr>
      <w:r w:rsidRPr="00FA1244">
        <w:t xml:space="preserve">In development of this scheme of the MCO problem statement, further an opportunity of simultaneous formulation of several MCO problems </w:t>
      </w:r>
    </w:p>
    <w:p w14:paraId="090374FE" w14:textId="1CDFD6E0" w:rsidR="00FA1244" w:rsidRPr="00FA1244" w:rsidRDefault="00FA1244" w:rsidP="00FA1244">
      <w:pPr>
        <w:pStyle w:val="equation"/>
      </w:pPr>
      <w:r>
        <w:tab/>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8</w:t>
      </w:r>
      <w:r w:rsidR="00413A58">
        <w:rPr>
          <w:noProof/>
        </w:rPr>
        <w:fldChar w:fldCharType="end"/>
      </w:r>
      <w:r>
        <w:t>)</w:t>
      </w:r>
    </w:p>
    <w:p w14:paraId="64ABEF2A" w14:textId="77777777" w:rsidR="00D25488" w:rsidRPr="003019A6" w:rsidRDefault="00D25488" w:rsidP="00FA1244">
      <w:pPr>
        <w:pStyle w:val="p1a"/>
      </w:pPr>
      <w:r w:rsidRPr="003019A6">
        <w:t>will be allowed, the set of which can be varied in the course of computations by means of adding new or by removing already existing</w:t>
      </w:r>
      <w:r w:rsidR="007F102B">
        <w:t xml:space="preserve"> optimization</w:t>
      </w:r>
      <w:r w:rsidRPr="003019A6">
        <w:t xml:space="preserve"> problems. </w:t>
      </w:r>
    </w:p>
    <w:p w14:paraId="3303159F" w14:textId="77777777" w:rsidR="00D25488" w:rsidRPr="00FA1244" w:rsidRDefault="00D25488" w:rsidP="00FA1244">
      <w:pPr>
        <w:ind w:firstLine="397"/>
      </w:pPr>
      <w:r w:rsidRPr="00FA1244">
        <w:t xml:space="preserve">In general, the proposed </w:t>
      </w:r>
      <w:r w:rsidR="007F102B">
        <w:t>scheme</w:t>
      </w:r>
      <w:r w:rsidR="007F102B" w:rsidRPr="00FA1244">
        <w:t xml:space="preserve"> </w:t>
      </w:r>
      <w:r w:rsidRPr="00FA1244">
        <w:t>of the optimal decision search process (1) - (</w:t>
      </w:r>
      <w:r w:rsidR="00FA1244">
        <w:t>8</w:t>
      </w:r>
      <w:r w:rsidRPr="00FA1244">
        <w:t xml:space="preserve">) defines a new class of the optimization problems – the </w:t>
      </w:r>
      <w:r w:rsidR="0025259D" w:rsidRPr="00A402FD">
        <w:t>multistage multicriteria global optimization</w:t>
      </w:r>
      <w:r w:rsidRPr="00FA1244">
        <w:t xml:space="preserve"> (MMGO) problems.</w:t>
      </w:r>
    </w:p>
    <w:p w14:paraId="186135CD" w14:textId="77777777" w:rsidR="00D25488" w:rsidRPr="003019A6" w:rsidRDefault="00D25488" w:rsidP="00FA1244">
      <w:pPr>
        <w:pStyle w:val="heading1"/>
      </w:pPr>
      <w:r w:rsidRPr="003019A6">
        <w:t xml:space="preserve">Reduction of the </w:t>
      </w:r>
      <w:r w:rsidR="005D229E">
        <w:t>multistage</w:t>
      </w:r>
      <w:r w:rsidRPr="003019A6">
        <w:t xml:space="preserve"> </w:t>
      </w:r>
      <w:r w:rsidR="007F102B">
        <w:t>multicriteria</w:t>
      </w:r>
      <w:r w:rsidRPr="003019A6">
        <w:t xml:space="preserve"> search to the scalar one-dimensional global optimization problems</w:t>
      </w:r>
    </w:p>
    <w:p w14:paraId="6459C66C" w14:textId="4422D115" w:rsidR="00D25488" w:rsidRPr="003019A6" w:rsidRDefault="00D25488" w:rsidP="00FA1244">
      <w:pPr>
        <w:pStyle w:val="p1a"/>
      </w:pPr>
      <w:r w:rsidRPr="003019A6">
        <w:t>One of the</w:t>
      </w:r>
      <w:r w:rsidR="00A02B03">
        <w:t xml:space="preserve"> </w:t>
      </w:r>
      <w:ins w:id="65" w:author="Evgeniy Kozinov" w:date="2019-03-18T11:22:00Z">
        <w:r w:rsidR="00A02B03">
          <w:t>widely used</w:t>
        </w:r>
        <w:r w:rsidRPr="003019A6">
          <w:t xml:space="preserve"> </w:t>
        </w:r>
      </w:ins>
      <w:r w:rsidRPr="003019A6">
        <w:t xml:space="preserve">approaches to solving the MCO problems </w:t>
      </w:r>
      <w:del w:id="66" w:author="Evgeniy Kozinov" w:date="2019-03-18T11:22:00Z">
        <w:r w:rsidRPr="003019A6">
          <w:delText>used wider consist in the scalarization of</w:delText>
        </w:r>
      </w:del>
      <w:ins w:id="67" w:author="Evgeniy Kozinov" w:date="2019-03-18T11:22:00Z">
        <w:r w:rsidR="00A02B03">
          <w:t>is to transform</w:t>
        </w:r>
      </w:ins>
      <w:r w:rsidRPr="003019A6">
        <w:t xml:space="preserve"> the vector criterion into some general scalar criterion of efficiency that allows using a </w:t>
      </w:r>
      <w:del w:id="68" w:author="Evgeniy Kozinov" w:date="2019-03-18T11:22:00Z">
        <w:r w:rsidRPr="003019A6">
          <w:delText>wide</w:delText>
        </w:r>
      </w:del>
      <w:ins w:id="69" w:author="Evgeniy Kozinov" w:date="2019-03-18T11:22:00Z">
        <w:r w:rsidR="00A02B03">
          <w:t>large</w:t>
        </w:r>
      </w:ins>
      <w:r w:rsidRPr="003019A6">
        <w:t xml:space="preserve"> set of already existing optimization methods for solving the </w:t>
      </w:r>
      <w:r w:rsidR="00277865">
        <w:t>global optimization</w:t>
      </w:r>
      <w:r w:rsidRPr="003019A6">
        <w:t xml:space="preserve"> problems. Among the possible scalarization methods, there are, for example, the </w:t>
      </w:r>
      <w:r w:rsidRPr="003019A6">
        <w:lastRenderedPageBreak/>
        <w:t xml:space="preserve">weighted sum method, the compromise programming method, the weighted </w:t>
      </w:r>
      <w:r w:rsidR="00022F82">
        <w:t>mini</w:t>
      </w:r>
      <w:r w:rsidRPr="003019A6">
        <w:t>max method, and many other methods – see, for example, [</w:t>
      </w:r>
      <w:r w:rsidR="0025259D">
        <w:fldChar w:fldCharType="begin"/>
      </w:r>
      <w:r w:rsidR="00B86F29">
        <w:instrText xml:space="preserve"> REF _Ref536558887 \r \h </w:instrText>
      </w:r>
      <w:r w:rsidR="0025259D">
        <w:fldChar w:fldCharType="separate"/>
      </w:r>
      <w:r w:rsidR="00731CFC">
        <w:t>2</w:t>
      </w:r>
      <w:r w:rsidR="0025259D">
        <w:fldChar w:fldCharType="end"/>
      </w:r>
      <w:r w:rsidR="00B86F29">
        <w:t>,</w:t>
      </w:r>
      <w:r w:rsidR="0025259D">
        <w:fldChar w:fldCharType="begin"/>
      </w:r>
      <w:r w:rsidR="003D634E">
        <w:instrText xml:space="preserve"> REF _Ref536558724 \r \h </w:instrText>
      </w:r>
      <w:r w:rsidR="0025259D">
        <w:fldChar w:fldCharType="separate"/>
      </w:r>
      <w:r w:rsidR="00731CFC">
        <w:t>3</w:t>
      </w:r>
      <w:r w:rsidR="0025259D">
        <w:fldChar w:fldCharType="end"/>
      </w:r>
      <w:r w:rsidRPr="003019A6">
        <w:t xml:space="preserve">]. </w:t>
      </w:r>
    </w:p>
    <w:p w14:paraId="631E0BFA" w14:textId="77777777" w:rsidR="00D25488" w:rsidRDefault="00D25488" w:rsidP="003E2872">
      <w:pPr>
        <w:tabs>
          <w:tab w:val="left" w:pos="709"/>
        </w:tabs>
        <w:ind w:firstLine="426"/>
      </w:pPr>
      <w:r w:rsidRPr="003E2872">
        <w:t xml:space="preserve">In the general form, the statement of the global optimization problems generated </w:t>
      </w:r>
      <w:r w:rsidR="00277865">
        <w:t>as a result</w:t>
      </w:r>
      <w:r w:rsidRPr="003E2872">
        <w:t xml:space="preserve"> the MCO problem criteria scalarization can be represented as follows:</w:t>
      </w:r>
    </w:p>
    <w:p w14:paraId="12BE617F" w14:textId="5575D751" w:rsidR="003E2872" w:rsidRPr="003E2872" w:rsidRDefault="003E2872" w:rsidP="003E2872">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φ</m:t>
            </m:r>
            <m:d>
              <m:dPr>
                <m:ctrlPr>
                  <w:rPr>
                    <w:rFonts w:ascii="Cambria Math" w:hAnsi="Cambria Math"/>
                    <w:i/>
                  </w:rPr>
                </m:ctrlPr>
              </m:dPr>
              <m:e>
                <m:r>
                  <w:rPr>
                    <w:rFonts w:ascii="Cambria Math" w:hAnsi="Cambria Math"/>
                  </w:rPr>
                  <m:t>y</m:t>
                </m:r>
              </m:e>
            </m:d>
          </m:e>
        </m:func>
        <m:r>
          <w:rPr>
            <w:rFonts w:ascii="Cambria Math" w:hAnsi="Cambria Math"/>
          </w:rPr>
          <m:t>=F</m:t>
        </m:r>
        <m:d>
          <m:dPr>
            <m:ctrlPr>
              <w:rPr>
                <w:rFonts w:ascii="Cambria Math" w:hAnsi="Cambria Math"/>
                <w:i/>
              </w:rPr>
            </m:ctrlPr>
          </m:dPr>
          <m:e>
            <m:r>
              <w:rPr>
                <w:rFonts w:ascii="Cambria Math" w:hAnsi="Cambria Math"/>
              </w:rPr>
              <m:t>α,y</m:t>
            </m:r>
          </m:e>
        </m:d>
        <m:r>
          <w:rPr>
            <w:rFonts w:ascii="Cambria Math" w:hAnsi="Cambria Math"/>
          </w:rPr>
          <m:t>, g</m:t>
        </m:r>
        <m:d>
          <m:dPr>
            <m:ctrlPr>
              <w:rPr>
                <w:rFonts w:ascii="Cambria Math" w:hAnsi="Cambria Math"/>
                <w:i/>
              </w:rPr>
            </m:ctrlPr>
          </m:dPr>
          <m:e>
            <m:r>
              <w:rPr>
                <w:rFonts w:ascii="Cambria Math" w:hAnsi="Cambria Math"/>
              </w:rPr>
              <m:t>y</m:t>
            </m:r>
          </m:e>
        </m:d>
        <m:r>
          <w:rPr>
            <w:rFonts w:ascii="Cambria Math" w:hAnsi="Cambria Math"/>
          </w:rPr>
          <m:t>≤0, y∈D</m:t>
        </m:r>
      </m:oMath>
      <w: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9</w:t>
      </w:r>
      <w:r w:rsidR="00413A58">
        <w:rPr>
          <w:noProof/>
        </w:rPr>
        <w:fldChar w:fldCharType="end"/>
      </w:r>
      <w:r>
        <w:t>)</w:t>
      </w:r>
    </w:p>
    <w:p w14:paraId="2CAEF94A" w14:textId="77777777" w:rsidR="00D25488" w:rsidRPr="003019A6" w:rsidRDefault="00D25488" w:rsidP="003E2872">
      <w:pPr>
        <w:pStyle w:val="p1a"/>
      </w:pPr>
      <w:r w:rsidRPr="003019A6">
        <w:t xml:space="preserve">where </w:t>
      </w:r>
      <m:oMath>
        <m:r>
          <w:rPr>
            <w:rFonts w:ascii="Cambria Math" w:hAnsi="Cambria Math"/>
            <w:noProof/>
          </w:rPr>
          <m:t>F</m:t>
        </m:r>
      </m:oMath>
      <w:r w:rsidRPr="003019A6">
        <w:t xml:space="preserve"> is the </w:t>
      </w:r>
      <w:r w:rsidR="00022F82">
        <w:t xml:space="preserve">scalar </w:t>
      </w:r>
      <w:r w:rsidRPr="003019A6">
        <w:t xml:space="preserve">objective function, </w:t>
      </w:r>
      <m:oMath>
        <m:r>
          <w:rPr>
            <w:rFonts w:ascii="Cambria Math" w:hAnsi="Cambria Math"/>
          </w:rPr>
          <m:t>α</m:t>
        </m:r>
      </m:oMath>
      <w:r w:rsidR="003E2872" w:rsidRPr="003019A6">
        <w:t xml:space="preserve"> </w:t>
      </w:r>
      <w:r w:rsidRPr="003019A6">
        <w:t xml:space="preserve">is the vector of parameters of the applied criteria </w:t>
      </w:r>
      <w:r w:rsidR="00022F82">
        <w:t>scalarization method</w:t>
      </w:r>
      <w:r w:rsidRPr="003019A6">
        <w:t>,</w:t>
      </w:r>
      <w:r w:rsidR="003E2872">
        <w:t xml:space="preserve"> </w:t>
      </w:r>
      <m:oMath>
        <m:r>
          <w:rPr>
            <w:rFonts w:ascii="Cambria Math" w:hAnsi="Cambria Math"/>
          </w:rPr>
          <m:t>g</m:t>
        </m:r>
        <m:d>
          <m:dPr>
            <m:ctrlPr>
              <w:rPr>
                <w:rFonts w:ascii="Cambria Math" w:hAnsi="Cambria Math"/>
                <w:i/>
              </w:rPr>
            </m:ctrlPr>
          </m:dPr>
          <m:e>
            <m:r>
              <w:rPr>
                <w:rFonts w:ascii="Cambria Math" w:hAnsi="Cambria Math"/>
              </w:rPr>
              <m:t>y</m:t>
            </m:r>
          </m:e>
        </m:d>
      </m:oMath>
      <w:r w:rsidRPr="003019A6">
        <w:t xml:space="preserve"> are the constraints of the MCO problem from (6), and</w:t>
      </w:r>
      <w:r w:rsidR="003E2872">
        <w:t xml:space="preserve"> </w:t>
      </w:r>
      <m:oMath>
        <m:r>
          <w:rPr>
            <w:rFonts w:ascii="Cambria Math" w:hAnsi="Cambria Math"/>
          </w:rPr>
          <m:t>D</m:t>
        </m:r>
      </m:oMath>
      <w:r w:rsidRPr="003019A6">
        <w:t xml:space="preserve"> is the search domain from (2).</w:t>
      </w:r>
    </w:p>
    <w:p w14:paraId="4F9E4F8B" w14:textId="77777777" w:rsidR="00D25488" w:rsidRPr="003E2872" w:rsidRDefault="00D25488" w:rsidP="003E2872">
      <w:pPr>
        <w:tabs>
          <w:tab w:val="left" w:pos="709"/>
        </w:tabs>
        <w:ind w:firstLine="426"/>
      </w:pPr>
      <w:proofErr w:type="gramStart"/>
      <w:r w:rsidRPr="003E2872">
        <w:t>Particular form</w:t>
      </w:r>
      <w:r w:rsidR="00022F82">
        <w:t>s</w:t>
      </w:r>
      <w:proofErr w:type="gramEnd"/>
      <w:r w:rsidRPr="003E2872">
        <w:t xml:space="preserve"> of the function</w:t>
      </w:r>
      <w:r w:rsidR="003E2872">
        <w:t xml:space="preserve"> </w:t>
      </w:r>
      <m:oMath>
        <m:r>
          <w:rPr>
            <w:rFonts w:ascii="Cambria Math" w:hAnsi="Cambria Math"/>
          </w:rPr>
          <m:t>F</m:t>
        </m:r>
        <m:d>
          <m:dPr>
            <m:ctrlPr>
              <w:rPr>
                <w:rFonts w:ascii="Cambria Math" w:hAnsi="Cambria Math"/>
                <w:i/>
              </w:rPr>
            </m:ctrlPr>
          </m:dPr>
          <m:e>
            <m:r>
              <w:rPr>
                <w:rFonts w:ascii="Cambria Math" w:hAnsi="Cambria Math"/>
              </w:rPr>
              <m:t>α,y</m:t>
            </m:r>
          </m:e>
        </m:d>
      </m:oMath>
      <w:r w:rsidRPr="003E2872">
        <w:t xml:space="preserve"> </w:t>
      </w:r>
      <w:r w:rsidR="00022F82">
        <w:t>are</w:t>
      </w:r>
      <w:r w:rsidRPr="003E2872">
        <w:t xml:space="preserve"> defined by the criteria scalarization method</w:t>
      </w:r>
      <w:r w:rsidR="00022F82">
        <w:t>s</w:t>
      </w:r>
      <w:r w:rsidRPr="003E2872">
        <w:t xml:space="preserve"> applied. For example, the following scalarization methods are possible.</w:t>
      </w:r>
    </w:p>
    <w:p w14:paraId="075E622A" w14:textId="2C8F0824" w:rsidR="00D25488" w:rsidRDefault="00D25488" w:rsidP="003E2872">
      <w:pPr>
        <w:ind w:firstLine="426"/>
      </w:pPr>
      <w:r w:rsidRPr="003E2872">
        <w:t>1.</w:t>
      </w:r>
      <w:r w:rsidRPr="003E2872">
        <w:tab/>
        <w:t xml:space="preserve">In the case of equal importance of the criteria </w:t>
      </w:r>
      <m:oMath>
        <m:sSub>
          <m:sSubPr>
            <m:ctrlPr>
              <w:rPr>
                <w:rFonts w:ascii="Cambria Math" w:hAnsi="Cambria Math"/>
                <w:i/>
                <w:iCs/>
              </w:rPr>
            </m:ctrlPr>
          </m:sSubPr>
          <m:e>
            <m:r>
              <w:rPr>
                <w:rFonts w:ascii="Cambria Math" w:hAnsi="Cambria Math"/>
              </w:rPr>
              <m:t>f</m:t>
            </m:r>
          </m:e>
          <m:sub>
            <m:r>
              <w:rPr>
                <w:rFonts w:ascii="Cambria Math" w:hAnsi="Cambria Math"/>
                <w:vertAlign w:val="subscript"/>
              </w:rPr>
              <m:t>i</m:t>
            </m:r>
          </m:sub>
        </m:sSub>
      </m:oMath>
      <w:r w:rsidR="003E2872" w:rsidRPr="003019A6">
        <w:t xml:space="preserve">, </w:t>
      </w:r>
      <m:oMath>
        <m:r>
          <w:rPr>
            <w:rFonts w:ascii="Cambria Math" w:hAnsi="Cambria Math"/>
          </w:rPr>
          <m:t>1</m:t>
        </m:r>
        <m:r>
          <w:rPr>
            <w:rFonts w:ascii="Cambria Math" w:hAnsi="Cambria Math" w:cs="Symbol"/>
          </w:rPr>
          <m:t>≤</m:t>
        </m:r>
        <m:r>
          <w:rPr>
            <w:rFonts w:ascii="Cambria Math" w:hAnsi="Cambria Math"/>
          </w:rPr>
          <m:t>i</m:t>
        </m:r>
        <m:r>
          <w:rPr>
            <w:rFonts w:ascii="Cambria Math" w:hAnsi="Cambria Math" w:cs="Symbol"/>
          </w:rPr>
          <m:t>≤</m:t>
        </m:r>
        <m:r>
          <w:rPr>
            <w:rFonts w:ascii="Cambria Math" w:hAnsi="Cambria Math"/>
          </w:rPr>
          <m:t>s</m:t>
        </m:r>
      </m:oMath>
      <w:r w:rsidR="003E2872" w:rsidRPr="003019A6">
        <w:rPr>
          <w:i/>
          <w:iCs/>
        </w:rPr>
        <w:t>,</w:t>
      </w:r>
      <w:r w:rsidRPr="003E2872">
        <w:t xml:space="preserve"> the </w:t>
      </w:r>
      <w:r w:rsidR="00022F82">
        <w:t>mini</w:t>
      </w:r>
      <w:r w:rsidRPr="003E2872">
        <w:t xml:space="preserve">max convolution </w:t>
      </w:r>
      <w:r w:rsidR="00974FBF">
        <w:t>scheme</w:t>
      </w:r>
      <w:r w:rsidR="00974FBF" w:rsidRPr="00974FBF">
        <w:t xml:space="preserve"> </w:t>
      </w:r>
      <w:r w:rsidR="00022F82">
        <w:t>(</w:t>
      </w:r>
      <w:r w:rsidR="00974FBF">
        <w:t>MMC</w:t>
      </w:r>
      <w:r w:rsidR="00974FBF" w:rsidRPr="00974FBF">
        <w:t>)</w:t>
      </w:r>
      <w:r w:rsidR="00974FBF" w:rsidRPr="003E2872">
        <w:t xml:space="preserve"> </w:t>
      </w:r>
      <w:r w:rsidRPr="003E2872">
        <w:t>[</w:t>
      </w:r>
      <w:r w:rsidR="0025259D">
        <w:fldChar w:fldCharType="begin"/>
      </w:r>
      <w:r w:rsidR="003D634E">
        <w:instrText xml:space="preserve"> REF _Ref536558724 \r \h </w:instrText>
      </w:r>
      <w:r w:rsidR="0025259D">
        <w:fldChar w:fldCharType="separate"/>
      </w:r>
      <w:r w:rsidR="00731CFC">
        <w:t>3</w:t>
      </w:r>
      <w:r w:rsidR="0025259D">
        <w:fldChar w:fldCharType="end"/>
      </w:r>
      <w:r w:rsidRPr="003E2872">
        <w:t>]</w:t>
      </w:r>
      <w:r w:rsidR="00EA46AD">
        <w:t xml:space="preserve"> can be applied</w:t>
      </w:r>
      <w:r w:rsidRPr="003E2872">
        <w:t>:</w:t>
      </w:r>
    </w:p>
    <w:p w14:paraId="4AE8907E" w14:textId="32510185" w:rsidR="003E2872" w:rsidRPr="003E2872" w:rsidRDefault="003E2872" w:rsidP="003E2872">
      <w:pPr>
        <w:pStyle w:val="equation"/>
      </w:pPr>
      <w:r>
        <w:tab/>
      </w:r>
      <m:oMath>
        <m:sSup>
          <m:sSupPr>
            <m:ctrlPr>
              <w:rPr>
                <w:rFonts w:ascii="Cambria Math" w:hAnsi="Cambria Math"/>
                <w:i/>
              </w:rPr>
            </m:ctrlPr>
          </m:sSupPr>
          <m:e>
            <m:r>
              <w:rPr>
                <w:rFonts w:ascii="Cambria Math" w:hAnsi="Cambria Math"/>
              </w:rPr>
              <m:t>F</m:t>
            </m:r>
          </m:e>
          <m:sup>
            <m:r>
              <w:rPr>
                <w:rFonts w:ascii="Cambria Math" w:hAnsi="Cambria Math"/>
              </w:rPr>
              <m:t>1</m:t>
            </m:r>
          </m:sup>
        </m:sSup>
        <m:d>
          <m:dPr>
            <m:ctrlPr>
              <w:rPr>
                <w:rFonts w:ascii="Cambria Math" w:hAnsi="Cambria Math"/>
                <w:i/>
              </w:rPr>
            </m:ctrlPr>
          </m:dPr>
          <m:e>
            <m:r>
              <w:rPr>
                <w:rFonts w:ascii="Cambria Math" w:hAnsi="Cambria Math"/>
              </w:rPr>
              <m:t>λ,y</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,1≤i≤s</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10</w:t>
      </w:r>
      <w:r w:rsidR="00413A58">
        <w:rPr>
          <w:noProof/>
        </w:rPr>
        <w:fldChar w:fldCharType="end"/>
      </w:r>
      <w:r>
        <w:t>)</w:t>
      </w:r>
    </w:p>
    <w:p w14:paraId="56FC0432" w14:textId="77777777" w:rsidR="003E2872" w:rsidRPr="003E2872" w:rsidRDefault="003E2872" w:rsidP="003E2872">
      <w:pPr>
        <w:pStyle w:val="equation"/>
      </w:pPr>
      <w:r>
        <w:tab/>
      </w:r>
      <m:oMath>
        <m:r>
          <w:rPr>
            <w:rFonts w:ascii="Cambria Math" w:hAnsi="Cambria Math"/>
          </w:rPr>
          <m:t>λ=</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s</m:t>
                </m:r>
              </m:sub>
            </m:sSub>
          </m:e>
        </m:d>
        <m:r>
          <w:rPr>
            <w:rFonts w:ascii="Cambria Math" w:hAnsi="Cambria Math"/>
          </w:rPr>
          <m:t>∈</m:t>
        </m:r>
        <m:r>
          <m:rPr>
            <m:sty m:val="p"/>
          </m:rP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s</m:t>
            </m:r>
          </m:sup>
        </m:sSup>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λ</m:t>
                </m:r>
              </m:e>
              <m:sub>
                <m:r>
                  <w:rPr>
                    <w:rFonts w:ascii="Cambria Math" w:hAnsi="Cambria Math"/>
                  </w:rPr>
                  <m:t>i</m:t>
                </m:r>
              </m:sub>
            </m:sSub>
          </m:e>
        </m:nary>
        <m:r>
          <w:rPr>
            <w:rFonts w:ascii="Cambria Math" w:hAnsi="Cambria Math"/>
          </w:rPr>
          <m:t xml:space="preserve">=1, </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≥0,1≤i≤s.</m:t>
        </m:r>
      </m:oMath>
    </w:p>
    <w:p w14:paraId="1D39C483" w14:textId="124B6525" w:rsidR="00D25488" w:rsidRDefault="00D25488" w:rsidP="00EA46AD">
      <w:pPr>
        <w:tabs>
          <w:tab w:val="left" w:pos="709"/>
          <w:tab w:val="left" w:pos="5665"/>
        </w:tabs>
        <w:ind w:firstLine="426"/>
      </w:pPr>
      <w:r w:rsidRPr="008C368C">
        <w:t>2.</w:t>
      </w:r>
      <w:r w:rsidRPr="008C368C">
        <w:tab/>
        <w:t>In the case of arrangement of the criteria in importance</w:t>
      </w:r>
      <w:ins w:id="70" w:author="Evgeniy Kozinov" w:date="2019-03-18T11:22:00Z">
        <w:r w:rsidR="00A02B03">
          <w:t xml:space="preserve"> order</w:t>
        </w:r>
      </w:ins>
      <w:r w:rsidRPr="008C368C">
        <w:t>, the method of successive concessions (MSC) [</w:t>
      </w:r>
      <w:r w:rsidR="0025259D">
        <w:fldChar w:fldCharType="begin"/>
      </w:r>
      <w:r w:rsidR="003D634E">
        <w:instrText xml:space="preserve"> REF _Ref536558887 \r \h </w:instrText>
      </w:r>
      <w:r w:rsidR="0025259D">
        <w:fldChar w:fldCharType="separate"/>
      </w:r>
      <w:r w:rsidR="00731CFC">
        <w:t>2</w:t>
      </w:r>
      <w:r w:rsidR="0025259D">
        <w:fldChar w:fldCharType="end"/>
      </w:r>
      <w:r w:rsidRPr="008C368C">
        <w:t>,</w:t>
      </w:r>
      <w:r w:rsidR="0025259D">
        <w:fldChar w:fldCharType="begin"/>
      </w:r>
      <w:r w:rsidR="003D634E">
        <w:instrText xml:space="preserve"> REF _Ref536558724 \r \h </w:instrText>
      </w:r>
      <w:r w:rsidR="0025259D">
        <w:fldChar w:fldCharType="separate"/>
      </w:r>
      <w:r w:rsidR="00731CFC">
        <w:t>3</w:t>
      </w:r>
      <w:r w:rsidR="0025259D">
        <w:fldChar w:fldCharType="end"/>
      </w:r>
      <w:r w:rsidRPr="008C368C">
        <w:t xml:space="preserve">] </w:t>
      </w:r>
      <w:r w:rsidR="00EA46AD">
        <w:t>can</w:t>
      </w:r>
      <w:r w:rsidRPr="008C368C">
        <w:t xml:space="preserve"> </w:t>
      </w:r>
      <w:r w:rsidR="00EA46AD">
        <w:t xml:space="preserve">be </w:t>
      </w:r>
      <w:r w:rsidR="00022F82">
        <w:t>used</w:t>
      </w:r>
      <w:r w:rsidR="00EA46AD">
        <w:t>. In this case</w:t>
      </w:r>
      <w:ins w:id="71" w:author="Evgeniy Kozinov" w:date="2019-03-18T11:22:00Z">
        <w:r w:rsidR="00A02B03">
          <w:t>,</w:t>
        </w:r>
      </w:ins>
      <w:r w:rsidR="00EA46AD">
        <w:t xml:space="preserve"> the scalar objective function </w:t>
      </w:r>
      <m:oMath>
        <m:r>
          <w:rPr>
            <w:rFonts w:ascii="Cambria Math" w:hAnsi="Cambria Math"/>
            <w:noProof/>
          </w:rPr>
          <m:t>F</m:t>
        </m:r>
      </m:oMath>
      <w:r w:rsidR="00EA46AD">
        <w:t xml:space="preserve"> can</w:t>
      </w:r>
      <w:ins w:id="72" w:author="Evgeniy Kozinov" w:date="2019-03-18T11:22:00Z">
        <w:r w:rsidR="00A02B03">
          <w:t xml:space="preserve"> be</w:t>
        </w:r>
      </w:ins>
      <w:r w:rsidR="00EA46AD">
        <w:t xml:space="preserve"> set as follows</w:t>
      </w:r>
    </w:p>
    <w:p w14:paraId="4C34A0F8" w14:textId="09182CEA" w:rsidR="008C368C" w:rsidRPr="008C368C" w:rsidRDefault="008C368C" w:rsidP="008C368C">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2</m:t>
                </m:r>
              </m:sup>
            </m:sSup>
            <m:d>
              <m:dPr>
                <m:ctrlPr>
                  <w:rPr>
                    <w:rFonts w:ascii="Cambria Math" w:hAnsi="Cambria Math"/>
                    <w:i/>
                  </w:rPr>
                </m:ctrlPr>
              </m:dPr>
              <m:e>
                <m:r>
                  <w:rPr>
                    <w:rFonts w:ascii="Cambria Math" w:hAnsi="Cambria Math"/>
                  </w:rPr>
                  <m:t>λ,y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s</m:t>
                </m:r>
              </m:sub>
            </m:sSub>
            <m:d>
              <m:dPr>
                <m:ctrlPr>
                  <w:rPr>
                    <w:rFonts w:ascii="Cambria Math" w:hAnsi="Cambria Math"/>
                    <w:i/>
                  </w:rPr>
                </m:ctrlPr>
              </m:dPr>
              <m:e>
                <m:r>
                  <w:rPr>
                    <w:rFonts w:ascii="Cambria Math" w:hAnsi="Cambria Math"/>
                  </w:rPr>
                  <m:t>y</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d>
              <m:dPr>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11</w:t>
      </w:r>
      <w:r w:rsidR="00413A58">
        <w:rPr>
          <w:noProof/>
        </w:rPr>
        <w:fldChar w:fldCharType="end"/>
      </w:r>
      <w:r>
        <w:t>)</w:t>
      </w:r>
    </w:p>
    <w:p w14:paraId="1A101998" w14:textId="77777777" w:rsidR="008C368C" w:rsidRPr="008C368C" w:rsidRDefault="008C368C" w:rsidP="008C368C">
      <w:pPr>
        <w:pStyle w:val="equation"/>
      </w:pPr>
      <m:oMathPara>
        <m:oMath>
          <m:r>
            <w:rPr>
              <w:rFonts w:ascii="Cambria Math" w:hAnsi="Cambria Math"/>
            </w:rPr>
            <m:t>1≤i&lt;s,g</m:t>
          </m:r>
          <m:d>
            <m:dPr>
              <m:ctrlPr>
                <w:rPr>
                  <w:rFonts w:ascii="Cambria Math" w:hAnsi="Cambria Math"/>
                  <w:i/>
                </w:rPr>
              </m:ctrlPr>
            </m:dPr>
            <m:e>
              <m:r>
                <w:rPr>
                  <w:rFonts w:ascii="Cambria Math" w:hAnsi="Cambria Math"/>
                </w:rPr>
                <m:t>y</m:t>
              </m:r>
            </m:e>
          </m:d>
          <m:r>
            <w:rPr>
              <w:rFonts w:ascii="Cambria Math" w:hAnsi="Cambria Math"/>
            </w:rPr>
            <m:t>≤0,y∈D,</m:t>
          </m:r>
        </m:oMath>
      </m:oMathPara>
    </w:p>
    <w:p w14:paraId="76B2AB57" w14:textId="71452C8A" w:rsidR="00D25488" w:rsidRPr="003019A6" w:rsidRDefault="00EA46AD" w:rsidP="008C368C">
      <w:pPr>
        <w:pStyle w:val="p1a"/>
      </w:pPr>
      <w:r>
        <w:t xml:space="preserve">where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del w:id="73" w:author="Evgeniy Kozinov" w:date="2019-03-18T11:22:00Z">
        <w:r w:rsidR="008C368C">
          <w:rPr>
            <w:rFonts w:ascii="Calibri" w:hAnsi="Calibri" w:cs="Calibri"/>
            <w:noProof/>
          </w:rPr>
          <w:delText>,</w:delText>
        </w:r>
      </w:del>
      <w:ins w:id="74" w:author="Evgeniy Kozinov" w:date="2019-03-18T11:22:00Z">
        <w:r w:rsidR="00A02B03" w:rsidRPr="00A02B03">
          <w:t xml:space="preserve"> and</w:t>
        </w:r>
      </w:ins>
      <w:r w:rsidR="00A02B03" w:rsidRPr="00A02B03">
        <w:rPr>
          <w:rPrChange w:id="75" w:author="Evgeniy Kozinov" w:date="2019-03-18T11:22:00Z">
            <w:rPr>
              <w:rFonts w:ascii="Calibri" w:hAnsi="Calibri"/>
            </w:rPr>
          </w:rPrChange>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del w:id="76" w:author="Evgeniy Kozinov" w:date="2019-03-18T11:22:00Z">
        <w:r w:rsidR="008C368C">
          <w:rPr>
            <w:rFonts w:ascii="Calibri" w:hAnsi="Calibri" w:cs="Calibri"/>
            <w:noProof/>
          </w:rPr>
          <w:delText>,</w:delText>
        </w:r>
      </w:del>
      <w:r w:rsidR="008C368C">
        <w:rPr>
          <w:rFonts w:ascii="Calibri" w:hAnsi="Calibri" w:cs="Calibri"/>
          <w:noProof/>
        </w:rPr>
        <w:t xml:space="preserve"> </w:t>
      </w:r>
      <w:r w:rsidR="00D25488" w:rsidRPr="003019A6">
        <w:t xml:space="preserve">are the minimum and maximum values of the criteria </w:t>
      </w:r>
      <m:oMath>
        <m:sSub>
          <m:sSubPr>
            <m:ctrlPr>
              <w:del w:id="77" w:author="Evgeniy Kozinov" w:date="2019-03-18T11:22:00Z">
                <w:rPr>
                  <w:rFonts w:ascii="Cambria Math" w:hAnsi="Cambria Math"/>
                  <w:i/>
                </w:rPr>
              </w:del>
            </m:ctrlPr>
          </m:sSubPr>
          <m:e>
            <m:r>
              <w:del w:id="78" w:author="Evgeniy Kozinov" w:date="2019-03-18T11:22:00Z">
                <w:rPr>
                  <w:rFonts w:ascii="Cambria Math" w:hAnsi="Cambria Math"/>
                </w:rPr>
                <m:t>f</m:t>
              </w:del>
            </m:r>
          </m:e>
          <m:sub>
            <m:r>
              <w:del w:id="79" w:author="Evgeniy Kozinov" w:date="2019-03-18T11:22:00Z">
                <w:rPr>
                  <w:rFonts w:ascii="Cambria Math" w:hAnsi="Cambria Math"/>
                </w:rPr>
                <m:t>1</m:t>
              </w:del>
            </m:r>
          </m:sub>
        </m:sSub>
        <m:sSub>
          <m:sSubPr>
            <m:ctrlPr>
              <w:ins w:id="80" w:author="Evgeniy Kozinov" w:date="2019-03-18T11:22:00Z">
                <w:rPr>
                  <w:rFonts w:ascii="Cambria Math" w:hAnsi="Cambria Math"/>
                  <w:i/>
                </w:rPr>
              </w:ins>
            </m:ctrlPr>
          </m:sSubPr>
          <m:e>
            <m:r>
              <w:ins w:id="81" w:author="Evgeniy Kozinov" w:date="2019-03-18T11:22:00Z">
                <w:rPr>
                  <w:rFonts w:ascii="Cambria Math" w:hAnsi="Cambria Math"/>
                </w:rPr>
                <m:t>f</m:t>
              </w:ins>
            </m:r>
          </m:e>
          <m:sub>
            <m:r>
              <w:ins w:id="82" w:author="Evgeniy Kozinov" w:date="2019-03-18T11:22:00Z">
                <w:rPr>
                  <w:rFonts w:ascii="Cambria Math" w:hAnsi="Cambria Math"/>
                </w:rPr>
                <m:t>i</m:t>
              </w:ins>
            </m:r>
          </m:sub>
        </m:sSub>
        <m:d>
          <m:dPr>
            <m:ctrlPr>
              <w:rPr>
                <w:rFonts w:ascii="Cambria Math" w:hAnsi="Cambria Math"/>
                <w:i/>
              </w:rPr>
            </m:ctrlPr>
          </m:dPr>
          <m:e>
            <m:r>
              <w:rPr>
                <w:rFonts w:ascii="Cambria Math" w:hAnsi="Cambria Math"/>
              </w:rPr>
              <m:t>y</m:t>
            </m:r>
          </m:e>
        </m:d>
        <m:r>
          <w:rPr>
            <w:rFonts w:ascii="Cambria Math" w:hAnsi="Cambria Math"/>
          </w:rPr>
          <m:t>,</m:t>
        </m:r>
      </m:oMath>
      <w:r w:rsidR="00022F82">
        <w:t xml:space="preserve"> </w:t>
      </w:r>
      <w:r w:rsidR="00A402FD">
        <w:br/>
      </w:r>
      <m:oMath>
        <m:r>
          <w:rPr>
            <w:rFonts w:ascii="Cambria Math" w:hAnsi="Cambria Math"/>
          </w:rPr>
          <m:t>1≤i&lt;s</m:t>
        </m:r>
      </m:oMath>
      <w:r w:rsidR="000523BF">
        <w:rPr>
          <w:rFonts w:ascii="Calibri" w:hAnsi="Calibri" w:cs="Calibri"/>
          <w:noProof/>
        </w:rPr>
        <w:t xml:space="preserve">, </w:t>
      </w:r>
      <w:r w:rsidR="00D25488" w:rsidRPr="003019A6">
        <w:t>in the domain</w:t>
      </w:r>
      <w:r w:rsidR="008C368C">
        <w:t xml:space="preserve"> </w:t>
      </w:r>
      <m:oMath>
        <m:r>
          <w:rPr>
            <w:rFonts w:ascii="Cambria Math" w:hAnsi="Cambria Math"/>
          </w:rPr>
          <m:t>D</m:t>
        </m:r>
      </m:oMath>
      <w:r w:rsidR="008C368C">
        <w:t xml:space="preserve"> </w:t>
      </w:r>
      <w:r w:rsidR="00D25488" w:rsidRPr="003019A6">
        <w:t xml:space="preserve">respectively, and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1≤i&lt;s</m:t>
        </m:r>
      </m:oMath>
      <w:r w:rsidR="008C368C">
        <w:rPr>
          <w:rFonts w:ascii="Calibri" w:hAnsi="Calibri" w:cs="Calibri"/>
          <w:noProof/>
        </w:rPr>
        <w:t>,</w:t>
      </w:r>
      <w:r w:rsidR="00D25488" w:rsidRPr="003019A6">
        <w:t xml:space="preserve"> are the concessions with respect to each criterion. As before, the values of concessions</w:t>
      </w:r>
      <w:r w:rsidR="008C368C">
        <w:t xml:space="preserve"> </w:t>
      </w:r>
      <m:oMath>
        <m:r>
          <w:rPr>
            <w:rFonts w:ascii="Cambria Math" w:hAnsi="Cambria Math"/>
          </w:rPr>
          <m:t>0≤</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≤1</m:t>
        </m:r>
      </m:oMath>
      <w:r w:rsidR="008C368C">
        <w:t>,</w:t>
      </w:r>
      <m:oMath>
        <m:r>
          <w:rPr>
            <w:rFonts w:ascii="Cambria Math" w:hAnsi="Cambria Math"/>
          </w:rPr>
          <m:t xml:space="preserve"> </m:t>
        </m:r>
      </m:oMath>
      <w:r w:rsidR="008C368C" w:rsidRPr="003019A6">
        <w:t xml:space="preserve"> </w:t>
      </w:r>
      <m:oMath>
        <m:r>
          <w:rPr>
            <w:rFonts w:ascii="Cambria Math" w:hAnsi="Cambria Math"/>
          </w:rPr>
          <m:t>1≤i&lt;s</m:t>
        </m:r>
      </m:oMath>
      <w:r w:rsidR="000523BF">
        <w:t>,</w:t>
      </w:r>
      <w:r w:rsidR="008C368C">
        <w:t xml:space="preserve"> </w:t>
      </w:r>
      <w:r w:rsidR="00D25488" w:rsidRPr="003019A6">
        <w:t>can be varied in the course of computations. The quantities</w:t>
      </w:r>
      <w:r w:rsidR="008C368C">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min</m:t>
            </m:r>
          </m:sup>
        </m:sSubSup>
      </m:oMath>
      <w:del w:id="83" w:author="Evgeniy Kozinov" w:date="2019-03-18T11:22:00Z">
        <w:r w:rsidR="008C368C">
          <w:rPr>
            <w:rFonts w:ascii="Calibri" w:hAnsi="Calibri" w:cs="Calibri"/>
            <w:noProof/>
          </w:rPr>
          <w:delText>,</w:delText>
        </w:r>
      </w:del>
      <w:ins w:id="84" w:author="Evgeniy Kozinov" w:date="2019-03-18T11:22:00Z">
        <w:r w:rsidR="00E659FC" w:rsidRPr="00E659FC">
          <w:t xml:space="preserve"> and</w:t>
        </w:r>
      </w:ins>
      <w:r w:rsidR="008C368C">
        <w:rPr>
          <w:rFonts w:ascii="Calibri" w:hAnsi="Calibri" w:cs="Calibri"/>
          <w:noProof/>
        </w:rPr>
        <w:t xml:space="preserve"> </w:t>
      </w:r>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max</m:t>
            </m:r>
          </m:sup>
        </m:sSubSup>
      </m:oMath>
      <w:r w:rsidR="008C368C">
        <w:rPr>
          <w:rFonts w:ascii="Calibri" w:hAnsi="Calibri" w:cs="Calibri"/>
          <w:noProof/>
        </w:rPr>
        <w:t>,</w:t>
      </w:r>
      <m:oMath>
        <m:r>
          <w:rPr>
            <w:rFonts w:ascii="Cambria Math" w:hAnsi="Cambria Math"/>
          </w:rPr>
          <m:t xml:space="preserve">  1≤i&lt;s</m:t>
        </m:r>
      </m:oMath>
      <w:r w:rsidR="008C368C">
        <w:rPr>
          <w:rFonts w:ascii="Calibri" w:hAnsi="Calibri" w:cs="Calibri"/>
          <w:noProof/>
        </w:rPr>
        <w:t>,</w:t>
      </w:r>
      <w:r w:rsidR="008C368C">
        <w:t xml:space="preserve"> </w:t>
      </w:r>
      <w:r w:rsidR="00D25488" w:rsidRPr="003019A6">
        <w:t xml:space="preserve">the values of which may be unknown </w:t>
      </w:r>
      <w:r w:rsidR="00D25488" w:rsidRPr="003019A6">
        <w:rPr>
          <w:i/>
          <w:iCs/>
        </w:rPr>
        <w:t>a priori</w:t>
      </w:r>
      <w:r w:rsidR="00D25488" w:rsidRPr="003019A6">
        <w:t>, can be replaced by the minimum and maximum estimates of the criteria values computed using the available search information.</w:t>
      </w:r>
    </w:p>
    <w:p w14:paraId="3F64219D" w14:textId="77777777" w:rsidR="00D25488" w:rsidRDefault="00D25488" w:rsidP="001B1384">
      <w:pPr>
        <w:tabs>
          <w:tab w:val="left" w:pos="709"/>
          <w:tab w:val="left" w:pos="5665"/>
        </w:tabs>
        <w:ind w:firstLine="426"/>
      </w:pPr>
      <w:r w:rsidRPr="001B1384">
        <w:t>3.</w:t>
      </w:r>
      <w:r w:rsidRPr="001B1384">
        <w:tab/>
        <w:t xml:space="preserve">In the case of availability of any estimates of the criteria values of the required decision (for example, based on an ideal decision or on any existing prototype) the MCO problem solution may consist in finding an effective decision the most completely matching given </w:t>
      </w:r>
      <w:r w:rsidR="000523BF">
        <w:t>values</w:t>
      </w:r>
      <w:r w:rsidR="000523BF" w:rsidRPr="001B1384">
        <w:t xml:space="preserve"> </w:t>
      </w:r>
      <w:r w:rsidRPr="001B1384">
        <w:t>of optimality</w:t>
      </w:r>
      <w:r w:rsidR="00974FBF">
        <w:t xml:space="preserve"> </w:t>
      </w:r>
      <w:r w:rsidR="00974FBF" w:rsidRPr="00974FBF">
        <w:t>(</w:t>
      </w:r>
      <w:r w:rsidR="00974FBF">
        <w:t>the</w:t>
      </w:r>
      <w:r w:rsidR="00974FBF" w:rsidRPr="00974FBF">
        <w:t xml:space="preserve"> </w:t>
      </w:r>
      <w:r w:rsidR="00974FBF">
        <w:t>reference</w:t>
      </w:r>
      <w:r w:rsidR="00974FBF" w:rsidRPr="00974FBF">
        <w:t xml:space="preserve"> </w:t>
      </w:r>
      <w:r w:rsidR="00974FBF">
        <w:t>point</w:t>
      </w:r>
      <w:r w:rsidR="00974FBF" w:rsidRPr="00974FBF">
        <w:t xml:space="preserve"> </w:t>
      </w:r>
      <w:r w:rsidR="00974FBF">
        <w:t>method</w:t>
      </w:r>
      <w:r w:rsidR="00974FBF" w:rsidRPr="00974FBF">
        <w:t xml:space="preserve">, </w:t>
      </w:r>
      <w:r w:rsidR="00974FBF">
        <w:t>RPM</w:t>
      </w:r>
      <w:r w:rsidR="00974FBF" w:rsidRPr="00974FBF">
        <w:t>)</w:t>
      </w:r>
      <w:r w:rsidRPr="001B1384">
        <w:t>. Such a problem can be formulated in the form of a scalar optimization problem</w:t>
      </w:r>
    </w:p>
    <w:p w14:paraId="7F6A6B5C" w14:textId="65750AC8" w:rsidR="001B1384" w:rsidRPr="00E751BB" w:rsidRDefault="001B1384" w:rsidP="001B1384">
      <w:pPr>
        <w:pStyle w:val="equation"/>
      </w:pPr>
      <w:r>
        <w:tab/>
      </w:r>
      <m:oMath>
        <m:func>
          <m:funcPr>
            <m:ctrlPr>
              <w:rPr>
                <w:rFonts w:ascii="Cambria Math" w:hAnsi="Cambria Math"/>
                <w:i/>
              </w:rPr>
            </m:ctrlPr>
          </m:funcPr>
          <m:fName>
            <m:r>
              <m:rPr>
                <m:sty m:val="p"/>
              </m:rPr>
              <w:rPr>
                <w:rFonts w:ascii="Cambria Math" w:hAnsi="Cambria Math"/>
              </w:rPr>
              <m:t>min</m:t>
            </m:r>
          </m:fName>
          <m:e>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nary>
              <m:naryPr>
                <m:chr m:val="∑"/>
                <m:ctrlPr>
                  <w:rPr>
                    <w:rFonts w:ascii="Cambria Math" w:hAnsi="Cambria Math"/>
                    <w:i/>
                  </w:rPr>
                </m:ctrlPr>
              </m:naryPr>
              <m:sub>
                <m:r>
                  <w:rPr>
                    <w:rFonts w:ascii="Cambria Math" w:hAnsi="Cambria Math"/>
                  </w:rPr>
                  <m:t>i=1</m:t>
                </m:r>
              </m:sub>
              <m:sup>
                <m:r>
                  <w:rPr>
                    <w:rFonts w:ascii="Cambria Math" w:hAnsi="Cambria Math"/>
                  </w:rPr>
                  <m:t>s</m:t>
                </m:r>
              </m:sup>
              <m:e>
                <m:sSub>
                  <m:sSubPr>
                    <m:ctrlPr>
                      <w:rPr>
                        <w:rFonts w:ascii="Cambria Math" w:hAnsi="Cambria Math"/>
                        <w:i/>
                      </w:rPr>
                    </m:ctrlPr>
                  </m:sSubPr>
                  <m:e>
                    <m:r>
                      <w:rPr>
                        <w:rFonts w:ascii="Cambria Math" w:hAnsi="Cambria Math"/>
                      </w:rPr>
                      <m:t>θ</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y</m:t>
                            </m:r>
                          </m:e>
                        </m:d>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m:t>
                            </m:r>
                          </m:sup>
                        </m:sSubSup>
                      </m:e>
                    </m:d>
                  </m:e>
                  <m:sup>
                    <m:r>
                      <w:rPr>
                        <w:rFonts w:ascii="Cambria Math" w:hAnsi="Cambria Math"/>
                      </w:rPr>
                      <m:t>2</m:t>
                    </m:r>
                  </m:sup>
                </m:sSup>
              </m:e>
            </m:nary>
          </m:e>
        </m:func>
        <m:r>
          <w:rPr>
            <w:rFonts w:ascii="Cambria Math" w:hAnsi="Cambria Math"/>
          </w:rPr>
          <m:t>,g</m:t>
        </m:r>
        <m:d>
          <m:dPr>
            <m:ctrlPr>
              <w:rPr>
                <w:rFonts w:ascii="Cambria Math" w:hAnsi="Cambria Math"/>
                <w:i/>
              </w:rPr>
            </m:ctrlPr>
          </m:dPr>
          <m:e>
            <m:r>
              <w:rPr>
                <w:rFonts w:ascii="Cambria Math" w:hAnsi="Cambria Math"/>
              </w:rPr>
              <m:t>y</m:t>
            </m:r>
          </m:e>
        </m:d>
        <m:r>
          <w:rPr>
            <w:rFonts w:ascii="Cambria Math" w:hAnsi="Cambria Math"/>
          </w:rPr>
          <m:t>≤0,y∈D</m:t>
        </m:r>
      </m:oMath>
      <w:r w:rsidR="00E751BB">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12</w:t>
      </w:r>
      <w:r w:rsidR="00413A58">
        <w:rPr>
          <w:noProof/>
        </w:rPr>
        <w:fldChar w:fldCharType="end"/>
      </w:r>
      <w:r w:rsidR="00E751BB">
        <w:t>)</w:t>
      </w:r>
    </w:p>
    <w:p w14:paraId="30A594C5" w14:textId="1C436990" w:rsidR="00D25488" w:rsidRPr="003019A6" w:rsidRDefault="00D25488" w:rsidP="00E751BB">
      <w:pPr>
        <w:pStyle w:val="p1a"/>
      </w:pPr>
      <w:r w:rsidRPr="003019A6">
        <w:t>where the objective function</w:t>
      </w:r>
      <w:r w:rsidR="00E751BB">
        <w:t xml:space="preserve"> </w:t>
      </w:r>
      <m:oMath>
        <m:sSup>
          <m:sSupPr>
            <m:ctrlPr>
              <w:rPr>
                <w:rFonts w:ascii="Cambria Math" w:hAnsi="Cambria Math"/>
                <w:i/>
              </w:rPr>
            </m:ctrlPr>
          </m:sSupPr>
          <m:e>
            <m:r>
              <w:rPr>
                <w:rFonts w:ascii="Cambria Math" w:hAnsi="Cambria Math"/>
              </w:rPr>
              <m:t>F</m:t>
            </m:r>
          </m:e>
          <m:sup>
            <m:r>
              <w:rPr>
                <w:rFonts w:ascii="Cambria Math" w:hAnsi="Cambria Math"/>
              </w:rPr>
              <m:t>3</m:t>
            </m:r>
          </m:sup>
        </m:sSup>
        <m:d>
          <m:dPr>
            <m:ctrlPr>
              <w:rPr>
                <w:rFonts w:ascii="Cambria Math" w:hAnsi="Cambria Math"/>
                <w:i/>
              </w:rPr>
            </m:ctrlPr>
          </m:dPr>
          <m:e>
            <m:r>
              <w:rPr>
                <w:rFonts w:ascii="Cambria Math" w:hAnsi="Cambria Math"/>
              </w:rPr>
              <m:t>λ,y</m:t>
            </m:r>
          </m:e>
        </m:d>
      </m:oMath>
      <w:r w:rsidR="00E751BB">
        <w:t xml:space="preserve"> </w:t>
      </w:r>
      <w:r w:rsidR="00E659FC">
        <w:t>i</w:t>
      </w:r>
      <w:r w:rsidRPr="003019A6">
        <w:t>s the standard deviation of the decision</w:t>
      </w:r>
      <w:r w:rsidR="00E751BB">
        <w:t xml:space="preserve"> </w:t>
      </w:r>
      <m:oMath>
        <m:r>
          <w:rPr>
            <w:rFonts w:ascii="Cambria Math" w:hAnsi="Cambria Math"/>
          </w:rPr>
          <m:t>y∈D</m:t>
        </m:r>
      </m:oMath>
      <w:r w:rsidR="00E751BB">
        <w:t xml:space="preserve"> </w:t>
      </w:r>
      <w:r w:rsidRPr="003019A6">
        <w:t>from the sought ideal decision, and the quantities</w:t>
      </w:r>
      <w:r w:rsidR="00E751BB">
        <w:t xml:space="preserve"> </w:t>
      </w:r>
      <m:oMath>
        <m:r>
          <w:rPr>
            <w:rFonts w:ascii="Cambria Math" w:hAnsi="Cambria Math"/>
          </w:rPr>
          <m:t>0≤</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≤1</m:t>
        </m:r>
      </m:oMath>
      <w:r w:rsidR="00E751BB">
        <w:t>,</w:t>
      </w:r>
      <m:oMath>
        <m:r>
          <w:rPr>
            <w:rFonts w:ascii="Cambria Math" w:hAnsi="Cambria Math"/>
          </w:rPr>
          <m:t xml:space="preserve"> 1≤i&lt;s</m:t>
        </m:r>
      </m:oMath>
      <w:r w:rsidR="00E751BB">
        <w:rPr>
          <w:rFonts w:ascii="Calibri" w:hAnsi="Calibri" w:cs="Calibri"/>
          <w:noProof/>
        </w:rPr>
        <w:t>,</w:t>
      </w:r>
      <w:r w:rsidR="00E751BB">
        <w:t xml:space="preserve"> </w:t>
      </w:r>
      <w:r w:rsidRPr="003019A6">
        <w:t>are the magnitudes of importance of approximations with respect to each particular variable</w:t>
      </w:r>
      <w:r w:rsidR="00E751BB">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E751BB">
        <w:t xml:space="preserve">, </w:t>
      </w:r>
      <m:oMath>
        <m:r>
          <w:rPr>
            <w:rFonts w:ascii="Cambria Math" w:hAnsi="Cambria Math"/>
          </w:rPr>
          <m:t>1≤i≤N</m:t>
        </m:r>
      </m:oMath>
      <w:r w:rsidR="00E751BB">
        <w:t>.</w:t>
      </w:r>
    </w:p>
    <w:p w14:paraId="5B491637" w14:textId="77777777" w:rsidR="00D25488" w:rsidRDefault="00D25488" w:rsidP="00E751BB">
      <w:pPr>
        <w:tabs>
          <w:tab w:val="left" w:pos="709"/>
          <w:tab w:val="left" w:pos="5665"/>
        </w:tabs>
        <w:ind w:firstLine="397"/>
      </w:pPr>
      <w:r w:rsidRPr="00E751BB">
        <w:t>Within the framework of the developed approach, it is possible to change the used scalarization methods (1</w:t>
      </w:r>
      <w:r w:rsidR="00E751BB">
        <w:t>0</w:t>
      </w:r>
      <w:r w:rsidRPr="00E751BB">
        <w:t>)-(1</w:t>
      </w:r>
      <w:r w:rsidR="00E751BB">
        <w:t>2</w:t>
      </w:r>
      <w:r w:rsidRPr="00E751BB">
        <w:t>) and/or altering the parameters of convolutions</w:t>
      </w:r>
      <w:r w:rsidR="00E751BB">
        <w:t xml:space="preserve"> </w:t>
      </w:r>
      <m:oMath>
        <m:r>
          <w:rPr>
            <w:rFonts w:ascii="Cambria Math" w:hAnsi="Cambria Math"/>
          </w:rPr>
          <m:t>λ</m:t>
        </m:r>
      </m:oMath>
      <w:r w:rsidR="00E751BB">
        <w:t xml:space="preserve">, </w:t>
      </w:r>
      <m:oMath>
        <m:r>
          <w:rPr>
            <w:rFonts w:ascii="Cambria Math" w:hAnsi="Cambria Math"/>
          </w:rPr>
          <w:lastRenderedPageBreak/>
          <m:t>δ</m:t>
        </m:r>
      </m:oMath>
      <w:r w:rsidR="00E751BB">
        <w:t xml:space="preserve"> and </w:t>
      </w:r>
      <m:oMath>
        <m:r>
          <w:rPr>
            <w:rFonts w:ascii="Cambria Math" w:hAnsi="Cambria Math"/>
          </w:rPr>
          <m:t>θ</m:t>
        </m:r>
      </m:oMath>
      <w:r w:rsidRPr="00E751BB">
        <w:t>. Such variations expand the set of the MCO problems</w:t>
      </w:r>
      <w:r w:rsidR="00E751BB">
        <w:t xml:space="preserve"> </w:t>
      </w:r>
      <m:oMath>
        <m:r>
          <m:rPr>
            <m:scr m:val="double-struck"/>
          </m:rPr>
          <w:rPr>
            <w:rFonts w:ascii="Cambria Math" w:hAnsi="Cambria Math"/>
          </w:rPr>
          <m:t>P</m:t>
        </m:r>
      </m:oMath>
      <w:r w:rsidR="00E751BB">
        <w:t xml:space="preserve"> </w:t>
      </w:r>
      <w:r w:rsidRPr="00E751BB">
        <w:t>from (</w:t>
      </w:r>
      <w:r w:rsidR="00085B02">
        <w:t>8</w:t>
      </w:r>
      <w:r w:rsidRPr="00E751BB">
        <w:t xml:space="preserve">) necessary for solving the </w:t>
      </w:r>
      <w:r w:rsidR="000523BF">
        <w:t>initial</w:t>
      </w:r>
      <w:r w:rsidR="000523BF" w:rsidRPr="00E751BB">
        <w:t xml:space="preserve"> </w:t>
      </w:r>
      <w:proofErr w:type="gramStart"/>
      <w:r w:rsidRPr="00E751BB">
        <w:t>decision making</w:t>
      </w:r>
      <w:proofErr w:type="gramEnd"/>
      <w:r w:rsidRPr="00E751BB">
        <w:t xml:space="preserve"> problem into a wider set of the scalar global optimization problems (</w:t>
      </w:r>
      <w:r w:rsidR="00085B02">
        <w:t>9</w:t>
      </w:r>
      <w:r w:rsidRPr="00E751BB">
        <w:t>)</w:t>
      </w:r>
    </w:p>
    <w:p w14:paraId="1DE63538" w14:textId="60AA498F" w:rsidR="00085B02" w:rsidRPr="00085B02" w:rsidRDefault="00085B02" w:rsidP="00085B02">
      <w:pPr>
        <w:pStyle w:val="equation"/>
      </w:pPr>
      <w:r>
        <w:tab/>
      </w:r>
      <m:oMath>
        <m:sSub>
          <m:sSubPr>
            <m:ctrlPr>
              <w:rPr>
                <w:rFonts w:ascii="Cambria Math" w:hAnsi="Cambria Math"/>
                <w:i/>
              </w:rPr>
            </m:ctrlPr>
          </m:sSubPr>
          <m:e>
            <m:r>
              <m:rPr>
                <m:scr m:val="double-struck"/>
              </m:rPr>
              <w:rPr>
                <w:rFonts w:ascii="Cambria Math" w:hAnsi="Cambria Math"/>
              </w:rPr>
              <m:t>F</m:t>
            </m:r>
          </m:e>
          <m:sub>
            <m:r>
              <w:rPr>
                <w:rFonts w:ascii="Cambria Math" w:hAnsi="Cambria Math"/>
              </w:rPr>
              <m:t>T</m:t>
            </m:r>
          </m:sub>
        </m:sSub>
        <m:r>
          <w:rPr>
            <w:rFonts w:ascii="Cambria Math" w:hAnsi="Cambria Math"/>
          </w:rPr>
          <m:t>=</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,y</m:t>
                </m:r>
              </m:e>
            </m:d>
            <m:r>
              <w:rPr>
                <w:rFonts w:ascii="Cambria Math" w:hAnsi="Cambria Math"/>
              </w:rPr>
              <m:t>: 1≤i≤T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13</w:t>
      </w:r>
      <w:r w:rsidR="00413A58">
        <w:rPr>
          <w:noProof/>
        </w:rPr>
        <w:fldChar w:fldCharType="end"/>
      </w:r>
      <w:r>
        <w:t>)</w:t>
      </w:r>
    </w:p>
    <w:p w14:paraId="239454C7" w14:textId="77777777" w:rsidR="00D25488" w:rsidRPr="003019A6" w:rsidRDefault="00D25488" w:rsidP="00085B02">
      <w:pPr>
        <w:pStyle w:val="p1a"/>
      </w:pPr>
      <w:r w:rsidRPr="003019A6">
        <w:t>in which each problem</w:t>
      </w:r>
      <w:r w:rsidR="00085B02">
        <w:t xml:space="preserve"> </w:t>
      </w:r>
      <m:oMath>
        <m:r>
          <w:rPr>
            <w:rFonts w:ascii="Cambria Math" w:hAnsi="Cambria Math"/>
          </w:rPr>
          <m:t>P</m:t>
        </m:r>
        <m:r>
          <m:rPr>
            <m:scr m:val="double-struck"/>
          </m:rPr>
          <w:rPr>
            <w:rFonts w:ascii="Cambria Math" w:hAnsi="Cambria Math"/>
          </w:rPr>
          <m:t>∈P</m:t>
        </m:r>
      </m:oMath>
      <w:r w:rsidR="00085B02">
        <w:t xml:space="preserve"> </w:t>
      </w:r>
      <w:r w:rsidRPr="003019A6">
        <w:t>from (</w:t>
      </w:r>
      <w:r w:rsidR="00085B02">
        <w:t>8</w:t>
      </w:r>
      <w:r w:rsidRPr="003019A6">
        <w:t>) can correspond to several global optimization problems (</w:t>
      </w:r>
      <w:r w:rsidR="00085B02">
        <w:t>9</w:t>
      </w:r>
      <w:r w:rsidRPr="003019A6">
        <w:t>).</w:t>
      </w:r>
    </w:p>
    <w:p w14:paraId="0C8508F3" w14:textId="05CAA82B" w:rsidR="00D25488" w:rsidRDefault="00D25488" w:rsidP="00085B02">
      <w:pPr>
        <w:tabs>
          <w:tab w:val="left" w:pos="5665"/>
        </w:tabs>
        <w:ind w:firstLine="426"/>
      </w:pPr>
      <w:r w:rsidRPr="00085B02">
        <w:t>In the developed approach, one more step of converting the problems being solved</w:t>
      </w:r>
      <w:r w:rsidR="00085B02">
        <w:t xml:space="preserve"> </w:t>
      </w:r>
      <m:oMath>
        <m:r>
          <w:rPr>
            <w:rFonts w:ascii="Cambria Math" w:hAnsi="Cambria Math"/>
          </w:rPr>
          <m:t>F</m:t>
        </m:r>
        <m:d>
          <m:dPr>
            <m:ctrlPr>
              <w:rPr>
                <w:rFonts w:ascii="Cambria Math" w:hAnsi="Cambria Math"/>
                <w:i/>
              </w:rPr>
            </m:ctrlPr>
          </m:dPr>
          <m:e>
            <m:r>
              <w:rPr>
                <w:rFonts w:ascii="Cambria Math" w:hAnsi="Cambria Math"/>
              </w:rPr>
              <m:t>λ,y</m:t>
            </m:r>
          </m:e>
        </m:d>
      </m:oMath>
      <w:r w:rsidR="00085B02">
        <w:t xml:space="preserve"> </w:t>
      </w:r>
      <w:r w:rsidRPr="00085B02">
        <w:t>from (</w:t>
      </w:r>
      <w:r w:rsidR="00085B02">
        <w:t>9</w:t>
      </w:r>
      <w:r w:rsidRPr="00085B02">
        <w:t xml:space="preserve">) is </w:t>
      </w:r>
      <w:r w:rsidR="000523BF">
        <w:t>applied</w:t>
      </w:r>
      <w:r w:rsidRPr="00085B02">
        <w:t xml:space="preserve">, namely the dimensionality reduction is performed with the use of the Peano </w:t>
      </w:r>
      <w:r w:rsidR="0025259D" w:rsidRPr="00A402FD">
        <w:t>space-filling curves (evolvents)</w:t>
      </w:r>
      <w:r w:rsidRPr="00085B02">
        <w:t xml:space="preserve"> </w:t>
      </w:r>
      <m:oMath>
        <m:r>
          <w:rPr>
            <w:rFonts w:ascii="Cambria Math" w:hAnsi="Cambria Math"/>
          </w:rPr>
          <m:t>y(x)</m:t>
        </m:r>
      </m:oMath>
      <w:r w:rsidRPr="00085B02">
        <w:t xml:space="preserve"> providing an unambiguous mapping of the interval [0,1]</w:t>
      </w:r>
      <w:r w:rsidR="00085B02">
        <w:t xml:space="preserve"> </w:t>
      </w:r>
      <w:r w:rsidRPr="00085B02">
        <w:t xml:space="preserve">onto an </w:t>
      </w:r>
      <m:oMath>
        <m:r>
          <w:rPr>
            <w:rFonts w:ascii="Cambria Math" w:hAnsi="Cambria Math"/>
          </w:rPr>
          <m:t>N</m:t>
        </m:r>
      </m:oMath>
      <w:r w:rsidRPr="00085B02">
        <w:t xml:space="preserve">-dimensional hypercube </w:t>
      </w:r>
      <m:oMath>
        <m:r>
          <w:rPr>
            <w:rFonts w:ascii="Cambria Math" w:hAnsi="Cambria Math"/>
          </w:rPr>
          <m:t>D</m:t>
        </m:r>
      </m:oMath>
      <w:r w:rsidRPr="00085B02">
        <w:t xml:space="preserve"> [</w:t>
      </w:r>
      <w:r w:rsidR="0025259D">
        <w:fldChar w:fldCharType="begin"/>
      </w:r>
      <w:r w:rsidR="003D634E">
        <w:instrText xml:space="preserve"> REF _Ref536558942 \r \h </w:instrText>
      </w:r>
      <w:r w:rsidR="0025259D">
        <w:fldChar w:fldCharType="separate"/>
      </w:r>
      <w:r w:rsidR="00731CFC">
        <w:t>11</w:t>
      </w:r>
      <w:r w:rsidR="0025259D">
        <w:fldChar w:fldCharType="end"/>
      </w:r>
      <w:r w:rsidRPr="00085B02">
        <w:t xml:space="preserve">, </w:t>
      </w:r>
      <w:r w:rsidR="0025259D">
        <w:fldChar w:fldCharType="begin"/>
      </w:r>
      <w:r w:rsidR="003D634E">
        <w:instrText xml:space="preserve"> REF _Ref536558953 \r \h </w:instrText>
      </w:r>
      <w:r w:rsidR="0025259D">
        <w:fldChar w:fldCharType="separate"/>
      </w:r>
      <w:r w:rsidR="00731CFC">
        <w:t>12</w:t>
      </w:r>
      <w:r w:rsidR="0025259D">
        <w:fldChar w:fldCharType="end"/>
      </w:r>
      <w:r w:rsidRPr="00085B02">
        <w:t>]. As a result of such reduction, the multidimensional global optimization problem (</w:t>
      </w:r>
      <w:r w:rsidR="00EF62B0">
        <w:t>9</w:t>
      </w:r>
      <w:r w:rsidRPr="00085B02">
        <w:t>) is reduced to a one-dimensional problem</w:t>
      </w:r>
      <w:del w:id="85" w:author="Evgeniy Kozinov" w:date="2019-03-18T11:22:00Z">
        <w:r w:rsidRPr="00085B02">
          <w:delText>:</w:delText>
        </w:r>
      </w:del>
    </w:p>
    <w:p w14:paraId="66B4FDA9" w14:textId="5FB0D1C2" w:rsidR="00085B02" w:rsidRPr="00085B02" w:rsidRDefault="00085B02" w:rsidP="00085B02">
      <w:pPr>
        <w:pStyle w:val="equation"/>
      </w:pPr>
      <w:r>
        <w:tab/>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r>
                  <w:rPr>
                    <w:rFonts w:ascii="Cambria Math" w:hAnsi="Cambria Math"/>
                  </w:rPr>
                  <m:t> : g</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x∈[0,1] </m:t>
                </m:r>
              </m:e>
            </m:d>
            <m:r>
              <w:rPr>
                <w:rFonts w:ascii="Cambria Math" w:hAnsi="Cambria Math"/>
              </w:rPr>
              <m:t>.</m:t>
            </m:r>
          </m:e>
        </m:func>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14</w:t>
      </w:r>
      <w:r w:rsidR="00413A58">
        <w:rPr>
          <w:noProof/>
        </w:rPr>
        <w:fldChar w:fldCharType="end"/>
      </w:r>
      <w:r>
        <w:t>)</w:t>
      </w:r>
    </w:p>
    <w:p w14:paraId="48741CC1" w14:textId="1E177AE3" w:rsidR="00D25488" w:rsidRPr="00085B02" w:rsidRDefault="00D25488" w:rsidP="00085B02">
      <w:r w:rsidRPr="00085B02">
        <w:t>The dimensionality reduction allows applying many well known highly efficient one-dimensional global optimization algorithms for solving the problems (</w:t>
      </w:r>
      <w:r w:rsidR="00085B02">
        <w:t>9</w:t>
      </w:r>
      <w:r w:rsidRPr="00085B02">
        <w:t>) (after performing necessary generalization) – see, for example, [</w:t>
      </w:r>
      <w:r w:rsidR="0025259D">
        <w:fldChar w:fldCharType="begin"/>
      </w:r>
      <w:r w:rsidR="003D634E">
        <w:instrText xml:space="preserve"> REF _Ref536558942 \r \h </w:instrText>
      </w:r>
      <w:r w:rsidR="0025259D">
        <w:fldChar w:fldCharType="separate"/>
      </w:r>
      <w:r w:rsidR="00731CFC">
        <w:t>11</w:t>
      </w:r>
      <w:r w:rsidR="0025259D">
        <w:fldChar w:fldCharType="end"/>
      </w:r>
      <w:r w:rsidRPr="00085B02">
        <w:t>-</w:t>
      </w:r>
      <w:r w:rsidR="0025259D">
        <w:fldChar w:fldCharType="begin"/>
      </w:r>
      <w:r w:rsidR="003D634E">
        <w:instrText xml:space="preserve"> REF _Ref536558976 \r \h </w:instrText>
      </w:r>
      <w:r w:rsidR="0025259D">
        <w:fldChar w:fldCharType="separate"/>
      </w:r>
      <w:r w:rsidR="00731CFC">
        <w:t>15</w:t>
      </w:r>
      <w:r w:rsidR="0025259D">
        <w:fldChar w:fldCharType="end"/>
      </w:r>
      <w:r w:rsidRPr="00085B02">
        <w:t>].</w:t>
      </w:r>
    </w:p>
    <w:p w14:paraId="297FE238" w14:textId="77777777" w:rsidR="00D25488" w:rsidRPr="003019A6" w:rsidRDefault="00EF62B0" w:rsidP="00085B02">
      <w:pPr>
        <w:pStyle w:val="heading1"/>
      </w:pPr>
      <w:r>
        <w:t>Computational complexity reduction</w:t>
      </w:r>
      <w:r w:rsidR="00D25488" w:rsidRPr="003019A6">
        <w:t xml:space="preserve"> of the </w:t>
      </w:r>
      <w:r w:rsidR="005D229E">
        <w:t>multistage</w:t>
      </w:r>
      <w:r w:rsidR="00D25488" w:rsidRPr="003019A6">
        <w:t xml:space="preserve"> </w:t>
      </w:r>
      <w:r w:rsidR="007F102B">
        <w:t>multicriteria</w:t>
      </w:r>
      <w:r w:rsidR="00D25488" w:rsidRPr="003019A6">
        <w:t xml:space="preserve"> search </w:t>
      </w:r>
      <w:proofErr w:type="gramStart"/>
      <w:r w:rsidR="00D25488" w:rsidRPr="003019A6">
        <w:t>on the basis of</w:t>
      </w:r>
      <w:proofErr w:type="gramEnd"/>
      <w:r w:rsidR="00D25488" w:rsidRPr="003019A6">
        <w:t xml:space="preserve"> the reuse of the search information</w:t>
      </w:r>
    </w:p>
    <w:p w14:paraId="2A164A79" w14:textId="1F24AED2" w:rsidR="00D25488" w:rsidRDefault="00D25488" w:rsidP="00085B02">
      <w:pPr>
        <w:pStyle w:val="p1a"/>
      </w:pPr>
      <w:r w:rsidRPr="003019A6">
        <w:t>The numerical solving of the global optimization problems (</w:t>
      </w:r>
      <w:r w:rsidR="00085B02">
        <w:t>9</w:t>
      </w:r>
      <w:r w:rsidRPr="003019A6">
        <w:t xml:space="preserve">) is usually </w:t>
      </w:r>
      <w:r w:rsidR="00EF62B0">
        <w:t>implemented by</w:t>
      </w:r>
      <w:r w:rsidRPr="003019A6">
        <w:t xml:space="preserve"> the successive computing the values of characteristics</w:t>
      </w:r>
      <w:r w:rsidR="00085B02">
        <w:t xml:space="preserve"> </w:t>
      </w:r>
      <m:oMath>
        <m:r>
          <w:rPr>
            <w:rFonts w:ascii="Cambria Math" w:hAnsi="Cambria Math"/>
          </w:rPr>
          <m:t>w(y)</m:t>
        </m:r>
      </m:oMath>
      <w:r w:rsidR="00085B02">
        <w:t xml:space="preserve"> </w:t>
      </w:r>
      <w:r w:rsidRPr="003019A6">
        <w:t>at the points</w:t>
      </w:r>
      <w:r w:rsidR="00085B02">
        <w:t xml:space="preserve"> </w:t>
      </w:r>
      <m:oMath>
        <m:sSup>
          <m:sSupPr>
            <m:ctrlPr>
              <w:rPr>
                <w:rFonts w:ascii="Cambria Math" w:hAnsi="Cambria Math"/>
                <w:i/>
              </w:rPr>
            </m:ctrlPr>
          </m:sSupPr>
          <m:e>
            <m:r>
              <w:rPr>
                <w:rFonts w:ascii="Cambria Math" w:hAnsi="Cambria Math"/>
              </w:rPr>
              <m:t>y</m:t>
            </m:r>
          </m:e>
          <m:sup>
            <m:r>
              <w:rPr>
                <w:rFonts w:ascii="Cambria Math" w:hAnsi="Cambria Math"/>
              </w:rPr>
              <m:t>i</m:t>
            </m:r>
          </m:sup>
        </m:sSup>
      </m:oMath>
      <w:r w:rsidR="00085B02">
        <w:t>,</w:t>
      </w:r>
      <w:r w:rsidR="00085B02">
        <w:br/>
        <w:t xml:space="preserve"> </w:t>
      </w:r>
      <m:oMath>
        <m:r>
          <w:rPr>
            <w:rFonts w:ascii="Cambria Math" w:hAnsi="Cambria Math"/>
          </w:rPr>
          <m:t>0≤i≤k</m:t>
        </m:r>
      </m:oMath>
      <w:r w:rsidR="00085B02">
        <w:t xml:space="preserve">, </w:t>
      </w:r>
      <w:r w:rsidRPr="003019A6">
        <w:t>of the search domain</w:t>
      </w:r>
      <w:r w:rsidR="00085B02">
        <w:t xml:space="preserve"> </w:t>
      </w:r>
      <m:oMath>
        <m:r>
          <w:rPr>
            <w:rFonts w:ascii="Cambria Math" w:hAnsi="Cambria Math"/>
          </w:rPr>
          <m:t>D</m:t>
        </m:r>
      </m:oMath>
      <w:r w:rsidRPr="003019A6">
        <w:t xml:space="preserve"> [</w:t>
      </w:r>
      <w:r w:rsidR="0025259D">
        <w:fldChar w:fldCharType="begin"/>
      </w:r>
      <w:r w:rsidR="003D634E">
        <w:instrText xml:space="preserve"> REF _Ref536558942 \r \h </w:instrText>
      </w:r>
      <w:r w:rsidR="0025259D">
        <w:fldChar w:fldCharType="separate"/>
      </w:r>
      <w:r w:rsidR="00731CFC">
        <w:t>11</w:t>
      </w:r>
      <w:r w:rsidR="0025259D">
        <w:fldChar w:fldCharType="end"/>
      </w:r>
      <w:r w:rsidRPr="003019A6">
        <w:t>,</w:t>
      </w:r>
      <w:r w:rsidR="0025259D">
        <w:fldChar w:fldCharType="begin"/>
      </w:r>
      <w:r w:rsidR="003D634E">
        <w:instrText xml:space="preserve"> REF _Ref536558997 \r \h </w:instrText>
      </w:r>
      <w:r w:rsidR="0025259D">
        <w:fldChar w:fldCharType="separate"/>
      </w:r>
      <w:r w:rsidR="00731CFC">
        <w:t>14</w:t>
      </w:r>
      <w:r w:rsidR="0025259D">
        <w:fldChar w:fldCharType="end"/>
      </w:r>
      <w:r w:rsidRPr="003019A6">
        <w:t xml:space="preserve">]. The data obtained as a result of computations can be represented in the form of the </w:t>
      </w:r>
      <w:r w:rsidR="0025259D" w:rsidRPr="00A402FD">
        <w:rPr>
          <w:iCs/>
        </w:rPr>
        <w:t>matrix of the search information</w:t>
      </w:r>
    </w:p>
    <w:p w14:paraId="3433CC6A" w14:textId="6621C81C" w:rsidR="00085B02" w:rsidRPr="005D078A" w:rsidRDefault="00085B02" w:rsidP="00085B02">
      <w:pPr>
        <w:pStyle w:val="equation"/>
      </w:pPr>
      <w:r>
        <w:tab/>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i</m:t>
                        </m:r>
                      </m:sup>
                    </m:sSup>
                    <m:r>
                      <w:rPr>
                        <w:rFonts w:ascii="Cambria Math" w:hAnsi="Cambria Math"/>
                      </w:rPr>
                      <m:t>=w</m:t>
                    </m:r>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i</m:t>
                            </m:r>
                          </m:sup>
                        </m:sSup>
                      </m:e>
                    </m:d>
                  </m:e>
                </m:d>
              </m:e>
              <m:sup>
                <m:r>
                  <w:rPr>
                    <w:rFonts w:ascii="Cambria Math" w:hAnsi="Cambria Math"/>
                  </w:rPr>
                  <m:t>T</m:t>
                </m:r>
              </m:sup>
            </m:sSup>
            <m:r>
              <w:rPr>
                <w:rFonts w:ascii="Cambria Math" w:hAnsi="Cambria Math"/>
              </w:rPr>
              <m:t>: 1≤i≤k </m:t>
            </m:r>
          </m:e>
        </m:d>
        <m:r>
          <w:rPr>
            <w:rFonts w:ascii="Cambria Math" w:hAnsi="Cambria Math"/>
          </w:rPr>
          <m:t>.</m:t>
        </m:r>
      </m:oMath>
      <w:r w:rsidR="005D078A">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15</w:t>
      </w:r>
      <w:r w:rsidR="00413A58">
        <w:rPr>
          <w:noProof/>
        </w:rPr>
        <w:fldChar w:fldCharType="end"/>
      </w:r>
      <w:r w:rsidR="005D078A">
        <w:t>)</w:t>
      </w:r>
    </w:p>
    <w:p w14:paraId="4235CAC9" w14:textId="77777777" w:rsidR="00D25488" w:rsidRDefault="00D25488" w:rsidP="005D078A">
      <w:pPr>
        <w:pStyle w:val="p1a"/>
      </w:pPr>
      <w:r w:rsidRPr="003019A6">
        <w:t>As a result of scalarization (</w:t>
      </w:r>
      <w:r w:rsidR="005D078A">
        <w:t>9</w:t>
      </w:r>
      <w:r w:rsidRPr="003019A6">
        <w:t xml:space="preserve">) and </w:t>
      </w:r>
      <w:r w:rsidR="00EF62B0">
        <w:t xml:space="preserve">the use </w:t>
      </w:r>
      <w:r w:rsidRPr="003019A6">
        <w:t>of the dimensionality reduction (1</w:t>
      </w:r>
      <w:r w:rsidR="005D078A">
        <w:t>4</w:t>
      </w:r>
      <w:r w:rsidRPr="003019A6">
        <w:t>), the set</w:t>
      </w:r>
      <w:r w:rsidR="005D078A">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5D078A">
        <w:t xml:space="preserve"> </w:t>
      </w:r>
      <w:r w:rsidRPr="003019A6">
        <w:t>from (1</w:t>
      </w:r>
      <w:r w:rsidR="005D078A">
        <w:t>5</w:t>
      </w:r>
      <w:r w:rsidRPr="003019A6">
        <w:t xml:space="preserve">) can be transformed into the form of the </w:t>
      </w:r>
      <w:r w:rsidR="0025259D" w:rsidRPr="00A402FD">
        <w:rPr>
          <w:iCs/>
        </w:rPr>
        <w:t>matrix of the search state</w:t>
      </w:r>
    </w:p>
    <w:p w14:paraId="24B1576A" w14:textId="54C6BFA3" w:rsidR="001B50CB" w:rsidRPr="001B50CB" w:rsidRDefault="001B50CB" w:rsidP="001B50CB">
      <w:pPr>
        <w:pStyle w:val="equation"/>
      </w:pPr>
      <w:r>
        <w:tab/>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e>
                </m:d>
              </m:e>
              <m:sup>
                <m:r>
                  <w:rPr>
                    <w:rFonts w:ascii="Cambria Math" w:hAnsi="Cambria Math"/>
                  </w:rPr>
                  <m:t>T</m:t>
                </m:r>
              </m:sup>
            </m:sSup>
            <m:r>
              <w:rPr>
                <w:rFonts w:ascii="Cambria Math" w:hAnsi="Cambria Math"/>
              </w:rPr>
              <m:t>: 1≤i≤k </m:t>
            </m:r>
          </m:e>
        </m:d>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16</w:t>
      </w:r>
      <w:r w:rsidR="00413A58">
        <w:rPr>
          <w:noProof/>
        </w:rPr>
        <w:fldChar w:fldCharType="end"/>
      </w:r>
      <w:r>
        <w:t>)</w:t>
      </w:r>
    </w:p>
    <w:p w14:paraId="4273418B" w14:textId="77777777" w:rsidR="00D25488" w:rsidRPr="003019A6" w:rsidRDefault="00D25488" w:rsidP="001B50CB">
      <w:pPr>
        <w:pStyle w:val="p1a"/>
      </w:pPr>
      <w:r w:rsidRPr="003019A6">
        <w:t xml:space="preserve">where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w:t>
      </w:r>
      <w:r w:rsidRPr="003019A6">
        <w:rPr>
          <w:i/>
          <w:iCs/>
        </w:rPr>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
          <w:iCs/>
        </w:rPr>
        <w:t>,</w:t>
      </w:r>
      <w:r w:rsidRPr="003019A6">
        <w:t xml:space="preserve"> are the reduced points of the </w:t>
      </w:r>
      <w:r w:rsidR="00EF62B0">
        <w:t xml:space="preserve">executed </w:t>
      </w:r>
      <w:r w:rsidRPr="003019A6">
        <w:t>global search iterations</w:t>
      </w:r>
      <w:r w:rsidR="00EF62B0">
        <w:t>,</w:t>
      </w:r>
      <w:r w:rsidRPr="003019A6">
        <w:t xml:space="preserve"> </w:t>
      </w:r>
      <m:oMath>
        <m:sSub>
          <m:sSubPr>
            <m:ctrlPr>
              <w:rPr>
                <w:rFonts w:ascii="Cambria Math" w:hAnsi="Cambria Math"/>
                <w:i/>
                <w:iCs/>
              </w:rPr>
            </m:ctrlPr>
          </m:sSubPr>
          <m:e>
            <m:r>
              <w:rPr>
                <w:rFonts w:ascii="Cambria Math" w:hAnsi="Cambria Math"/>
              </w:rPr>
              <m:t>z</m:t>
            </m:r>
          </m:e>
          <m:sub>
            <m:r>
              <w:rPr>
                <w:rFonts w:ascii="Cambria Math" w:hAnsi="Cambria Math"/>
                <w:vertAlign w:val="subscript"/>
              </w:rPr>
              <m:t>i</m:t>
            </m:r>
          </m:sub>
        </m:sSub>
      </m:oMath>
      <w:r w:rsidRPr="003019A6">
        <w:t>,</w:t>
      </w:r>
      <w:r w:rsidR="001B50CB">
        <w:t xml:space="preserv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1B50CB">
        <w:t>,</w:t>
      </w:r>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rPr>
          <w:iCs/>
        </w:rPr>
        <w:t>,</w:t>
      </w:r>
      <w:r w:rsidRPr="003019A6">
        <w:t xml:space="preserve"> are the values of the scalar criterion and constraints of current optimization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Pr="003019A6">
        <w:t xml:space="preserve"> at these points, and </w:t>
      </w:r>
      <m:oMath>
        <m:sSub>
          <m:sSubPr>
            <m:ctrlPr>
              <w:rPr>
                <w:rFonts w:ascii="Cambria Math" w:hAnsi="Cambria Math"/>
                <w:i/>
                <w:iCs/>
              </w:rPr>
            </m:ctrlPr>
          </m:sSubPr>
          <m:e>
            <m:r>
              <w:rPr>
                <w:rFonts w:ascii="Cambria Math" w:hAnsi="Cambria Math"/>
              </w:rPr>
              <m:t>l</m:t>
            </m:r>
          </m:e>
          <m:sub>
            <m:r>
              <w:rPr>
                <w:rFonts w:ascii="Cambria Math" w:hAnsi="Cambria Math"/>
                <w:vertAlign w:val="subscript"/>
              </w:rPr>
              <m:t>i</m:t>
            </m:r>
          </m:sub>
        </m:sSub>
      </m:oMath>
      <w:r w:rsidRPr="003019A6">
        <w:t xml:space="preserve">,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Pr="003019A6">
        <w:t xml:space="preserve">, are the indices of global search iterations, in which the points </w:t>
      </w:r>
      <m:oMath>
        <m:sSub>
          <m:sSubPr>
            <m:ctrlPr>
              <w:rPr>
                <w:rFonts w:ascii="Cambria Math" w:hAnsi="Cambria Math"/>
                <w:i/>
                <w:iCs/>
              </w:rPr>
            </m:ctrlPr>
          </m:sSubPr>
          <m:e>
            <m:r>
              <w:rPr>
                <w:rFonts w:ascii="Cambria Math" w:hAnsi="Cambria Math"/>
              </w:rPr>
              <m:t>x</m:t>
            </m:r>
          </m:e>
          <m:sub>
            <m:r>
              <w:rPr>
                <w:rFonts w:ascii="Cambria Math" w:hAnsi="Cambria Math"/>
                <w:vertAlign w:val="subscript"/>
              </w:rPr>
              <m:t>i</m:t>
            </m:r>
          </m:sub>
        </m:sSub>
      </m:oMath>
      <w:r w:rsidRPr="003019A6">
        <w:t>, </w:t>
      </w:r>
      <m:oMath>
        <m:r>
          <w:rPr>
            <w:rFonts w:ascii="Cambria Math" w:hAnsi="Cambria Math"/>
          </w:rPr>
          <m:t>1</m:t>
        </m:r>
        <m:r>
          <w:rPr>
            <w:rFonts w:ascii="Cambria Math" w:hAnsi="Cambria Math" w:cs="Cambria Math"/>
          </w:rPr>
          <m:t>≤</m:t>
        </m:r>
        <m:r>
          <w:rPr>
            <w:rFonts w:ascii="Cambria Math" w:hAnsi="Cambria Math"/>
          </w:rPr>
          <m:t>i</m:t>
        </m:r>
        <m:r>
          <w:rPr>
            <w:rFonts w:ascii="Cambria Math" w:hAnsi="Cambria Math" w:cs="Cambria Math"/>
          </w:rPr>
          <m:t>≤</m:t>
        </m:r>
        <m:r>
          <w:rPr>
            <w:rFonts w:ascii="Cambria Math" w:hAnsi="Cambria Math"/>
          </w:rPr>
          <m:t>k</m:t>
        </m:r>
      </m:oMath>
      <w:r w:rsidR="001B50CB">
        <w:t>,</w:t>
      </w:r>
      <w:r w:rsidRPr="003019A6">
        <w:t xml:space="preserve"> were computed.</w:t>
      </w:r>
    </w:p>
    <w:p w14:paraId="5AA648A3" w14:textId="4AA21AD0" w:rsidR="00D25488" w:rsidRDefault="00D25488" w:rsidP="00D4572B">
      <w:pPr>
        <w:tabs>
          <w:tab w:val="left" w:pos="5665"/>
        </w:tabs>
        <w:ind w:firstLine="397"/>
      </w:pPr>
      <w:r w:rsidRPr="00D4572B">
        <w:t>The availability of the set</w:t>
      </w:r>
      <w:r w:rsidR="00D4572B">
        <w:t xml:space="preserve"> </w:t>
      </w:r>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k</m:t>
            </m:r>
          </m:sub>
        </m:sSub>
      </m:oMath>
      <w:r w:rsidR="00D4572B">
        <w:t xml:space="preserve"> </w:t>
      </w:r>
      <w:r w:rsidRPr="00D4572B">
        <w:t>from (1</w:t>
      </w:r>
      <w:r w:rsidR="00D4572B">
        <w:t>5</w:t>
      </w:r>
      <w:r w:rsidRPr="00D4572B">
        <w:t xml:space="preserve">) allows reducing the results of all preceding computations </w:t>
      </w:r>
      <m:oMath>
        <m:sSub>
          <m:sSubPr>
            <m:ctrlPr>
              <w:rPr>
                <w:rFonts w:ascii="Cambria Math" w:hAnsi="Cambria Math"/>
                <w:i/>
                <w:iCs/>
              </w:rPr>
            </m:ctrlPr>
          </m:sSubPr>
          <m:e>
            <m:r>
              <w:rPr>
                <w:rFonts w:ascii="Cambria Math" w:hAnsi="Cambria Math"/>
              </w:rPr>
              <m:t>z</m:t>
            </m:r>
          </m:e>
          <m:sub>
            <m:r>
              <w:rPr>
                <w:rFonts w:ascii="Cambria Math" w:hAnsi="Cambria Math"/>
              </w:rPr>
              <m:t>i</m:t>
            </m:r>
          </m:sub>
        </m:sSub>
      </m:oMath>
      <w:r w:rsidRPr="00D4572B">
        <w:t xml:space="preserve">, </w:t>
      </w:r>
      <m:oMath>
        <m:r>
          <w:rPr>
            <w:rFonts w:ascii="Cambria Math" w:hAnsi="Cambria Math"/>
          </w:rPr>
          <m:t>1≤i≤k</m:t>
        </m:r>
      </m:oMath>
      <w:r w:rsidRPr="00D4572B">
        <w:t xml:space="preserve"> </w:t>
      </w:r>
      <w:del w:id="86" w:author="Evgeniy Kozinov" w:date="2019-03-18T11:22:00Z">
        <w:r w:rsidRPr="00D4572B">
          <w:delText>in</w:delText>
        </w:r>
      </w:del>
      <w:ins w:id="87" w:author="Evgeniy Kozinov" w:date="2019-03-18T11:22:00Z">
        <w:r w:rsidR="005B49C9">
          <w:t>from</w:t>
        </w:r>
      </w:ins>
      <w:r w:rsidRPr="00D4572B">
        <w:t xml:space="preserve"> the matrix</w:t>
      </w:r>
      <w:r w:rsidR="00D4572B">
        <w:t xml:space="preserv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4572B">
        <w:t xml:space="preserve"> </w:t>
      </w:r>
      <w:r w:rsidRPr="00D4572B">
        <w:t xml:space="preserve">to the values of the next optimization problem </w:t>
      </w:r>
      <m:oMath>
        <m:r>
          <w:rPr>
            <w:rFonts w:ascii="Cambria Math" w:hAnsi="Cambria Math"/>
          </w:rPr>
          <m:t>F</m:t>
        </m:r>
        <m:d>
          <m:dPr>
            <m:ctrlPr>
              <w:rPr>
                <w:rFonts w:ascii="Cambria Math" w:hAnsi="Cambria Math"/>
                <w:i/>
              </w:rPr>
            </m:ctrlPr>
          </m:dPr>
          <m:e>
            <m:r>
              <w:rPr>
                <w:rFonts w:ascii="Cambria Math" w:hAnsi="Cambria Math"/>
              </w:rPr>
              <m:t>α,y</m:t>
            </m:r>
            <m:d>
              <m:dPr>
                <m:ctrlPr>
                  <w:rPr>
                    <w:rFonts w:ascii="Cambria Math" w:hAnsi="Cambria Math"/>
                    <w:i/>
                  </w:rPr>
                </m:ctrlPr>
              </m:dPr>
              <m:e>
                <m:r>
                  <w:rPr>
                    <w:rFonts w:ascii="Cambria Math" w:hAnsi="Cambria Math"/>
                  </w:rPr>
                  <m:t>x</m:t>
                </m:r>
              </m:e>
            </m:d>
          </m:e>
        </m:d>
      </m:oMath>
      <w:r w:rsidR="00D4572B">
        <w:t xml:space="preserve"> </w:t>
      </w:r>
      <w:r w:rsidRPr="00D4572B">
        <w:t>from (</w:t>
      </w:r>
      <w:r w:rsidR="00D4572B">
        <w:t>9</w:t>
      </w:r>
      <w:r w:rsidRPr="00D4572B">
        <w:t>) without any repeated time-consuming computations of the values of</w:t>
      </w:r>
      <w:r w:rsidR="00D4572B">
        <w:t xml:space="preserve"> </w:t>
      </w:r>
      <m:oMath>
        <m:r>
          <w:rPr>
            <w:rFonts w:ascii="Cambria Math" w:hAnsi="Cambria Math"/>
          </w:rPr>
          <m:t>w</m:t>
        </m:r>
        <m:d>
          <m:dPr>
            <m:ctrlPr>
              <w:rPr>
                <w:rFonts w:ascii="Cambria Math" w:hAnsi="Cambria Math"/>
                <w:i/>
              </w:rPr>
            </m:ctrlPr>
          </m:dPr>
          <m:e>
            <m:r>
              <w:rPr>
                <w:rFonts w:ascii="Cambria Math" w:hAnsi="Cambria Math"/>
              </w:rPr>
              <m:t>y</m:t>
            </m:r>
          </m:e>
        </m:d>
      </m:oMath>
      <w:r w:rsidR="00D4572B">
        <w:t xml:space="preserve"> </w:t>
      </w:r>
      <w:r w:rsidRPr="00D4572B">
        <w:t>from (1)</w:t>
      </w:r>
      <w:r w:rsidR="00EF62B0">
        <w:t>,</w:t>
      </w:r>
      <w:r w:rsidRPr="00D4572B">
        <w:t xml:space="preserve"> </w:t>
      </w:r>
      <w:proofErr w:type="spellStart"/>
      <w:r w:rsidRPr="00D4572B">
        <w:t>i</w:t>
      </w:r>
      <w:proofErr w:type="spellEnd"/>
      <w:r w:rsidRPr="00D4572B">
        <w:t>. e.</w:t>
      </w:r>
    </w:p>
    <w:p w14:paraId="383D7892" w14:textId="4B35B823" w:rsidR="00D4572B" w:rsidRPr="003874AD" w:rsidRDefault="003874AD" w:rsidP="003874AD">
      <w:pPr>
        <w:pStyle w:val="equation"/>
      </w:pPr>
      <w:r>
        <w:lastRenderedPageBreak/>
        <w:tab/>
      </w:r>
      <m:oMath>
        <m:sSub>
          <m:sSubPr>
            <m:ctrlPr>
              <w:rPr>
                <w:rFonts w:ascii="Cambria Math" w:hAnsi="Cambria Math"/>
                <w:i/>
              </w:rPr>
            </m:ctrlPr>
          </m:sSubPr>
          <m:e>
            <m:r>
              <w:rPr>
                <w:rFonts w:ascii="Cambria Math" w:hAnsi="Cambria Math"/>
              </w:rPr>
              <m:t>w</m:t>
            </m:r>
          </m:e>
          <m:sub>
            <m:r>
              <w:rPr>
                <w:rFonts w:ascii="Cambria Math" w:hAnsi="Cambria Math"/>
              </w:rPr>
              <m:t>i</m:t>
            </m:r>
          </m:sub>
        </m:sSub>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α,P</m:t>
                </m:r>
              </m:e>
            </m:groupChr>
          </m:e>
        </m:box>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 1≤i≤k, ∀α, P</m:t>
        </m:r>
        <m:r>
          <m:rPr>
            <m:scr m:val="double-struck"/>
          </m:rPr>
          <w:rPr>
            <w:rFonts w:ascii="Cambria Math" w:hAnsi="Cambria Math"/>
          </w:rPr>
          <m:t>∈P</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17</w:t>
      </w:r>
      <w:r w:rsidR="00413A58">
        <w:rPr>
          <w:noProof/>
        </w:rPr>
        <w:fldChar w:fldCharType="end"/>
      </w:r>
      <w:r>
        <w:t>)</w:t>
      </w:r>
    </w:p>
    <w:p w14:paraId="29474D56" w14:textId="47EB894F" w:rsidR="00D25488" w:rsidRPr="003019A6" w:rsidRDefault="00D25488" w:rsidP="003874AD">
      <w:pPr>
        <w:pStyle w:val="p1a"/>
      </w:pPr>
      <w:r w:rsidRPr="003019A6">
        <w:t xml:space="preserve">The reuse of the search information can provide a gradual decreasing of the amount of computations when solving every next optimization problem down to the execution of few iterations only to find the next effective </w:t>
      </w:r>
      <w:del w:id="88" w:author="Evgeniy Kozinov" w:date="2019-03-18T11:22:00Z">
        <w:r w:rsidRPr="003019A6">
          <w:delText>de</w:delText>
        </w:r>
        <w:r>
          <w:delText>c</w:delText>
        </w:r>
        <w:r w:rsidRPr="003019A6">
          <w:delText>i</w:delText>
        </w:r>
        <w:r>
          <w:delText>s</w:delText>
        </w:r>
        <w:r w:rsidRPr="003019A6">
          <w:delText>ion</w:delText>
        </w:r>
        <w:r w:rsidR="00EF62B0">
          <w:delText>s</w:delText>
        </w:r>
      </w:del>
      <w:ins w:id="89" w:author="Evgeniy Kozinov" w:date="2019-03-18T11:22:00Z">
        <w:r w:rsidRPr="003019A6">
          <w:t>de</w:t>
        </w:r>
        <w:r>
          <w:t>c</w:t>
        </w:r>
        <w:r w:rsidRPr="003019A6">
          <w:t>i</w:t>
        </w:r>
        <w:r>
          <w:t>s</w:t>
        </w:r>
        <w:r w:rsidRPr="003019A6">
          <w:t>ion</w:t>
        </w:r>
      </w:ins>
      <w:r w:rsidRPr="003019A6">
        <w:t>.</w:t>
      </w:r>
    </w:p>
    <w:p w14:paraId="2F6E9CFB" w14:textId="77777777" w:rsidR="00D25488" w:rsidRPr="003019A6" w:rsidRDefault="00D25488" w:rsidP="003874AD">
      <w:pPr>
        <w:pStyle w:val="heading1"/>
      </w:pPr>
      <w:r w:rsidRPr="003019A6">
        <w:t xml:space="preserve">Efficient solving the </w:t>
      </w:r>
      <w:r w:rsidR="005D229E">
        <w:t>multistage</w:t>
      </w:r>
      <w:r w:rsidRPr="003019A6">
        <w:t xml:space="preserve"> </w:t>
      </w:r>
      <w:r w:rsidR="007F102B">
        <w:t>multicriteria</w:t>
      </w:r>
      <w:r w:rsidRPr="003019A6">
        <w:t xml:space="preserve"> optimization problems with nonlinear constraints</w:t>
      </w:r>
    </w:p>
    <w:p w14:paraId="418920A0" w14:textId="11AE853D" w:rsidR="00D25488" w:rsidRPr="003019A6" w:rsidRDefault="00D25488" w:rsidP="007B73B2">
      <w:pPr>
        <w:pStyle w:val="p1a"/>
      </w:pPr>
      <w:r w:rsidRPr="003019A6">
        <w:t xml:space="preserve">Within the framework of developed approach, the </w:t>
      </w:r>
      <w:r w:rsidR="005D229E">
        <w:t>efficient</w:t>
      </w:r>
      <w:r w:rsidR="005D229E" w:rsidRPr="003019A6">
        <w:t xml:space="preserve"> </w:t>
      </w:r>
      <w:r w:rsidRPr="003019A6">
        <w:t xml:space="preserve">method </w:t>
      </w:r>
      <w:r w:rsidR="005D229E" w:rsidRPr="003019A6">
        <w:t>was applied for solving the global optimization prob</w:t>
      </w:r>
      <w:r w:rsidR="005D229E">
        <w:t>lems</w:t>
      </w:r>
      <w:r w:rsidR="00040E7C">
        <w:t xml:space="preserve"> </w:t>
      </w:r>
      <w:ins w:id="90" w:author="Evgeniy Kozinov" w:date="2019-03-18T11:22:00Z">
        <w:r w:rsidR="00040E7C">
          <w:t>with</w:t>
        </w:r>
        <w:r w:rsidR="005D229E" w:rsidRPr="003019A6">
          <w:t xml:space="preserve"> </w:t>
        </w:r>
      </w:ins>
      <w:r w:rsidR="005D229E" w:rsidRPr="003019A6">
        <w:t xml:space="preserve">the nonlinear constraints </w:t>
      </w:r>
      <w:r w:rsidR="005D229E">
        <w:t>[11].</w:t>
      </w:r>
      <w:r w:rsidRPr="003019A6">
        <w:t xml:space="preserve"> The essence of the approach is the constructing of a problem with some </w:t>
      </w:r>
      <w:r w:rsidR="00624F47">
        <w:t>aggregated</w:t>
      </w:r>
      <w:r w:rsidR="00624F47" w:rsidRPr="003019A6">
        <w:t xml:space="preserve"> </w:t>
      </w:r>
      <w:r w:rsidRPr="003019A6">
        <w:t>unconstrained objective function, the solving of which leads to the solution of the initial problem (</w:t>
      </w:r>
      <w:r w:rsidR="007B73B2">
        <w:t>9</w:t>
      </w:r>
      <w:r w:rsidRPr="003019A6">
        <w:t>) – more detailed description of the approach will be given below.</w:t>
      </w:r>
    </w:p>
    <w:p w14:paraId="44B572FD" w14:textId="31FF7D2F" w:rsidR="00D25488" w:rsidRDefault="00D25488" w:rsidP="007B73B2">
      <w:pPr>
        <w:ind w:firstLine="426"/>
      </w:pPr>
      <w:r w:rsidRPr="007B73B2">
        <w:t xml:space="preserve">Let us </w:t>
      </w:r>
      <w:proofErr w:type="gramStart"/>
      <w:r w:rsidRPr="007B73B2">
        <w:t>introduced</w:t>
      </w:r>
      <w:proofErr w:type="gramEnd"/>
      <w:r w:rsidRPr="007B73B2">
        <w:t xml:space="preserve"> a simpler notation for the reduced problems (</w:t>
      </w:r>
      <w:del w:id="91" w:author="Evgeniy Kozinov" w:date="2019-03-18T11:22:00Z">
        <w:r w:rsidR="007B73B2" w:rsidRPr="007B73B2">
          <w:delText>9</w:delText>
        </w:r>
      </w:del>
      <w:ins w:id="92" w:author="Evgeniy Kozinov" w:date="2019-03-18T11:22:00Z">
        <w:r w:rsidR="00040E7C">
          <w:t>14</w:t>
        </w:r>
      </w:ins>
      <w:r w:rsidRPr="007B73B2">
        <w:t>) as</w:t>
      </w:r>
    </w:p>
    <w:p w14:paraId="00093E16" w14:textId="20D3EC08" w:rsidR="007B73B2" w:rsidRPr="00783CB7" w:rsidRDefault="007B73B2" w:rsidP="007B73B2">
      <w:pPr>
        <w:pStyle w:val="equation"/>
      </w:pPr>
      <w:r>
        <w:tab/>
      </w:r>
      <m:oMath>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≤0,1≤i≤m,x∈</m:t>
                </m:r>
                <m:d>
                  <m:dPr>
                    <m:begChr m:val="["/>
                    <m:endChr m:val="]"/>
                    <m:ctrlPr>
                      <w:rPr>
                        <w:rFonts w:ascii="Cambria Math" w:hAnsi="Cambria Math"/>
                        <w:i/>
                      </w:rPr>
                    </m:ctrlPr>
                  </m:dPr>
                  <m:e>
                    <m:r>
                      <w:rPr>
                        <w:rFonts w:ascii="Cambria Math" w:hAnsi="Cambria Math"/>
                      </w:rPr>
                      <m:t>0,1</m:t>
                    </m:r>
                  </m:e>
                </m:d>
              </m:e>
            </m:d>
          </m:e>
        </m:func>
        <m:r>
          <w:rPr>
            <w:rFonts w:ascii="Cambria Math" w:hAnsi="Cambria Math"/>
          </w:rPr>
          <m:t>.</m:t>
        </m:r>
      </m:oMath>
      <w:r w:rsidR="00783CB7">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18</w:t>
      </w:r>
      <w:r w:rsidR="00413A58">
        <w:rPr>
          <w:noProof/>
        </w:rPr>
        <w:fldChar w:fldCharType="end"/>
      </w:r>
      <w:r w:rsidR="00783CB7">
        <w:t>)</w:t>
      </w:r>
    </w:p>
    <w:p w14:paraId="7D9F943A" w14:textId="77777777" w:rsidR="00783CB7" w:rsidRPr="00783CB7" w:rsidRDefault="00783CB7" w:rsidP="00783CB7">
      <w:pPr>
        <w:pStyle w:val="equation"/>
      </w:pPr>
      <w:r>
        <w:tab/>
      </w:r>
      <m:oMath>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λ,y</m:t>
            </m:r>
            <m:d>
              <m:dPr>
                <m:ctrlPr>
                  <w:rPr>
                    <w:rFonts w:ascii="Cambria Math" w:hAnsi="Cambria Math"/>
                    <w:i/>
                  </w:rPr>
                </m:ctrlPr>
              </m:dPr>
              <m:e>
                <m:r>
                  <w:rPr>
                    <w:rFonts w:ascii="Cambria Math" w:hAnsi="Cambria Math"/>
                  </w:rPr>
                  <m:t>x</m:t>
                </m:r>
              </m:e>
            </m:d>
          </m:e>
        </m:d>
        <m:r>
          <w:rPr>
            <w:rFonts w:ascii="Cambria Math" w:hAnsi="Cambria Math"/>
          </w:rPr>
          <m:t>.</m:t>
        </m:r>
      </m:oMath>
    </w:p>
    <w:p w14:paraId="6E0664CA" w14:textId="77777777" w:rsidR="00D25488" w:rsidRDefault="00D25488" w:rsidP="00783CB7">
      <w:pPr>
        <w:ind w:firstLine="426"/>
      </w:pPr>
      <w:r w:rsidRPr="003019A6">
        <w:t>The problem (</w:t>
      </w:r>
      <w:r w:rsidR="00783CB7">
        <w:t>1</w:t>
      </w:r>
      <w:r w:rsidR="00A34524">
        <w:t>8</w:t>
      </w:r>
      <w:r w:rsidRPr="003019A6">
        <w:t xml:space="preserve">) can be considered in the statement of partial computability when each function </w:t>
      </w:r>
      <m:oMath>
        <m:sSub>
          <m:sSubPr>
            <m:ctrlPr>
              <w:rPr>
                <w:rFonts w:ascii="Cambria Math" w:hAnsi="Cambria Math"/>
                <w:i/>
                <w:iCs/>
              </w:rPr>
            </m:ctrlPr>
          </m:sSubPr>
          <m:e>
            <m:r>
              <w:rPr>
                <w:rFonts w:ascii="Cambria Math" w:hAnsi="Cambria Math"/>
              </w:rPr>
              <m:t>g</m:t>
            </m:r>
          </m:e>
          <m:sub>
            <m:r>
              <w:rPr>
                <w:rFonts w:ascii="Cambria Math" w:hAnsi="Cambria Math"/>
                <w:vertAlign w:val="subscript"/>
              </w:rPr>
              <m:t>j</m:t>
            </m:r>
          </m:sub>
        </m:sSub>
        <m:r>
          <w:rPr>
            <w:rFonts w:ascii="Cambria Math" w:hAnsi="Cambria Math"/>
          </w:rPr>
          <m:t>(y)</m:t>
        </m:r>
      </m:oMath>
      <w:r w:rsidRPr="00783CB7">
        <w:rPr>
          <w:iCs/>
        </w:rPr>
        <w:t>,</w:t>
      </w:r>
      <m:oMath>
        <m:r>
          <w:rPr>
            <w:rFonts w:ascii="Cambria Math" w:hAnsi="Cambria Math"/>
          </w:rPr>
          <m:t> 1</m:t>
        </m:r>
        <m:r>
          <w:rPr>
            <w:rFonts w:ascii="Cambria Math" w:hAnsi="Cambria Math" w:cs="Symbol"/>
          </w:rPr>
          <m:t>≤</m:t>
        </m:r>
        <m:r>
          <w:rPr>
            <w:rFonts w:ascii="Cambria Math" w:hAnsi="Cambria Math"/>
          </w:rPr>
          <m:t>j</m:t>
        </m:r>
        <m:r>
          <w:rPr>
            <w:rFonts w:ascii="Cambria Math" w:hAnsi="Cambria Math" w:cs="Symbol"/>
          </w:rPr>
          <m:t>≤</m:t>
        </m:r>
        <m:r>
          <w:rPr>
            <w:rFonts w:ascii="Cambria Math" w:hAnsi="Cambria Math"/>
          </w:rPr>
          <m:t>m+1</m:t>
        </m:r>
      </m:oMath>
      <w:r w:rsidRPr="003019A6">
        <w:t xml:space="preserve"> is defined and computable in certain subinterval</w:t>
      </w:r>
      <w:r w:rsidR="00783CB7">
        <w:rPr>
          <w:iCs/>
        </w:rPr>
        <w:t xml:space="preserve"> </w:t>
      </w:r>
      <m:oMath>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oMath>
      <w:r w:rsidR="00783CB7">
        <w:rPr>
          <w:iCs/>
        </w:rPr>
        <w:t xml:space="preserve"> </w:t>
      </w:r>
      <w:r w:rsidRPr="003019A6">
        <w:t>only where</w:t>
      </w:r>
    </w:p>
    <w:p w14:paraId="06557A45" w14:textId="5302AC33" w:rsidR="00783CB7" w:rsidRPr="00783CB7" w:rsidRDefault="00783CB7" w:rsidP="00783CB7">
      <w:pPr>
        <w:pStyle w:val="equation"/>
      </w:pPr>
      <w:r>
        <w:tab/>
      </w:r>
      <m:oMath>
        <m:sSub>
          <m:sSubPr>
            <m:ctrlPr>
              <w:rPr>
                <w:rFonts w:ascii="Cambria Math" w:hAnsi="Cambria Math"/>
                <w:i/>
                <w:iCs/>
              </w:rPr>
            </m:ctrlPr>
          </m:sSubPr>
          <m:e>
            <m:r>
              <w:rPr>
                <w:rFonts w:ascii="Cambria Math" w:hAnsi="Cambria Math"/>
              </w:rPr>
              <m:t>Δ</m:t>
            </m:r>
          </m:e>
          <m:sub>
            <m:r>
              <w:rPr>
                <w:rFonts w:ascii="Cambria Math" w:hAnsi="Cambria Math"/>
              </w:rPr>
              <m:t>1</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m:t>
        </m:r>
        <m:sSub>
          <m:sSubPr>
            <m:ctrlPr>
              <w:rPr>
                <w:rFonts w:ascii="Cambria Math" w:hAnsi="Cambria Math"/>
                <w:i/>
                <w:iCs/>
              </w:rPr>
            </m:ctrlPr>
          </m:sSubPr>
          <m:e>
            <m:r>
              <w:rPr>
                <w:rFonts w:ascii="Cambria Math" w:hAnsi="Cambria Math"/>
              </w:rPr>
              <m:t> Δ</m:t>
            </m:r>
          </m:e>
          <m:sub>
            <m:r>
              <w:rPr>
                <w:rFonts w:ascii="Cambria Math" w:hAnsi="Cambria Math"/>
              </w:rPr>
              <m:t>j+1</m:t>
            </m:r>
          </m:sub>
        </m:sSub>
        <m:r>
          <w:rPr>
            <w:rFonts w:ascii="Cambria Math" w:hAnsi="Cambria Math"/>
          </w:rPr>
          <m:t>=</m:t>
        </m:r>
        <m:d>
          <m:dPr>
            <m:begChr m:val="{"/>
            <m:endChr m:val="}"/>
            <m:ctrlPr>
              <w:rPr>
                <w:rFonts w:ascii="Cambria Math" w:hAnsi="Cambria Math"/>
                <w:i/>
                <w:iCs/>
              </w:rPr>
            </m:ctrlPr>
          </m:dPr>
          <m:e>
            <m:r>
              <w:rPr>
                <w:rFonts w:ascii="Cambria Math" w:hAnsi="Cambria Math"/>
              </w:rPr>
              <m:t> x∈</m:t>
            </m:r>
            <m:sSub>
              <m:sSubPr>
                <m:ctrlPr>
                  <w:rPr>
                    <w:rFonts w:ascii="Cambria Math" w:hAnsi="Cambria Math"/>
                    <w:i/>
                    <w:iCs/>
                  </w:rPr>
                </m:ctrlPr>
              </m:sSubPr>
              <m:e>
                <m:r>
                  <w:rPr>
                    <w:rFonts w:ascii="Cambria Math" w:hAnsi="Cambria Math"/>
                  </w:rPr>
                  <m:t>Δ</m:t>
                </m:r>
              </m:e>
              <m:sub>
                <m:r>
                  <w:rPr>
                    <w:rFonts w:ascii="Cambria Math" w:hAnsi="Cambria Math"/>
                  </w:rPr>
                  <m:t>j</m:t>
                </m:r>
              </m:sub>
            </m:sSub>
            <m:r>
              <w:rPr>
                <w:rFonts w:ascii="Cambria Math" w:hAnsi="Cambria Math"/>
              </w:rPr>
              <m:t> : </m:t>
            </m:r>
            <m:sSub>
              <m:sSubPr>
                <m:ctrlPr>
                  <w:rPr>
                    <w:rFonts w:ascii="Cambria Math" w:hAnsi="Cambria Math"/>
                    <w:i/>
                    <w:iCs/>
                  </w:rPr>
                </m:ctrlPr>
              </m:sSubPr>
              <m:e>
                <m:r>
                  <w:rPr>
                    <w:rFonts w:ascii="Cambria Math" w:hAnsi="Cambria Math"/>
                  </w:rPr>
                  <m:t>g</m:t>
                </m:r>
              </m:e>
              <m:sub>
                <m:r>
                  <w:rPr>
                    <w:rFonts w:ascii="Cambria Math" w:hAnsi="Cambria Math"/>
                  </w:rPr>
                  <m:t>j</m:t>
                </m:r>
              </m:sub>
            </m:sSub>
            <m:d>
              <m:dPr>
                <m:ctrlPr>
                  <w:rPr>
                    <w:rFonts w:ascii="Cambria Math" w:hAnsi="Cambria Math"/>
                    <w:i/>
                    <w:iCs/>
                  </w:rPr>
                </m:ctrlPr>
              </m:dPr>
              <m:e>
                <m:r>
                  <w:rPr>
                    <w:rFonts w:ascii="Cambria Math" w:hAnsi="Cambria Math"/>
                  </w:rPr>
                  <m:t>y</m:t>
                </m:r>
                <m:d>
                  <m:dPr>
                    <m:ctrlPr>
                      <w:rPr>
                        <w:rFonts w:ascii="Cambria Math" w:hAnsi="Cambria Math"/>
                        <w:i/>
                        <w:iCs/>
                      </w:rPr>
                    </m:ctrlPr>
                  </m:dPr>
                  <m:e>
                    <m:r>
                      <w:rPr>
                        <w:rFonts w:ascii="Cambria Math" w:hAnsi="Cambria Math"/>
                      </w:rPr>
                      <m:t>x</m:t>
                    </m:r>
                  </m:e>
                </m:d>
              </m:e>
            </m:d>
            <m:r>
              <w:rPr>
                <w:rFonts w:ascii="Cambria Math" w:hAnsi="Cambria Math"/>
              </w:rPr>
              <m:t>≤0 </m:t>
            </m:r>
          </m:e>
        </m:d>
        <m:r>
          <w:rPr>
            <w:rFonts w:ascii="Cambria Math" w:hAnsi="Cambria Math"/>
          </w:rPr>
          <m:t>, 1≤j≤m</m:t>
        </m:r>
      </m:oMath>
      <w:r>
        <w:rPr>
          <w:iCs/>
        </w:rPr>
        <w:t>.</w:t>
      </w:r>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19</w:t>
      </w:r>
      <w:r w:rsidR="00413A58">
        <w:rPr>
          <w:noProof/>
        </w:rPr>
        <w:fldChar w:fldCharType="end"/>
      </w:r>
      <w:r>
        <w:t>)</w:t>
      </w:r>
    </w:p>
    <w:p w14:paraId="1840574D" w14:textId="77777777" w:rsidR="00D25488" w:rsidRDefault="00D25488" w:rsidP="00783CB7">
      <w:pPr>
        <w:ind w:firstLine="426"/>
      </w:pPr>
      <w:r w:rsidRPr="003019A6">
        <w:t>Taking into account the conditions (</w:t>
      </w:r>
      <w:r w:rsidR="00A34524">
        <w:t>19</w:t>
      </w:r>
      <w:r w:rsidRPr="003019A6">
        <w:t>), the objective function of the problem (</w:t>
      </w:r>
      <w:r w:rsidR="00A34524">
        <w:t>18</w:t>
      </w:r>
      <w:r w:rsidRPr="003019A6">
        <w:t xml:space="preserve">) can be represented in the form </w:t>
      </w:r>
    </w:p>
    <w:p w14:paraId="7761DB38" w14:textId="75B4C10F" w:rsidR="00463644" w:rsidRPr="00463644" w:rsidRDefault="00463644" w:rsidP="00463644">
      <w:pPr>
        <w:pStyle w:val="equation"/>
      </w:pPr>
      <w:r>
        <w:tab/>
      </w:r>
      <m:oMath>
        <m:r>
          <w:rPr>
            <w:rFonts w:ascii="Cambria Math" w:hAnsi="Cambria Math"/>
          </w:rPr>
          <m:t>φ</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r>
              <w:rPr>
                <w:rFonts w:ascii="Cambria Math" w:hAnsi="Cambria Math"/>
              </w:rPr>
              <m:t> </m:t>
            </m:r>
            <m:d>
              <m:dPr>
                <m:begChr m:val="{"/>
                <m:endChr m:val="}"/>
                <m:ctrlPr>
                  <w:rPr>
                    <w:rFonts w:ascii="Cambria Math" w:hAnsi="Cambria Math"/>
                    <w:i/>
                  </w:rPr>
                </m:ctrlPr>
              </m:dPr>
              <m:e>
                <m:r>
                  <w:rPr>
                    <w:rFonts w:ascii="Cambria Math" w:hAnsi="Cambria Math"/>
                  </w:rPr>
                  <m:t> </m:t>
                </m:r>
                <m:sSub>
                  <m:sSubPr>
                    <m:ctrlPr>
                      <w:rPr>
                        <w:rFonts w:ascii="Cambria Math" w:hAnsi="Cambria Math"/>
                        <w:i/>
                      </w:rPr>
                    </m:ctrlPr>
                  </m:sSubPr>
                  <m:e>
                    <m:r>
                      <w:rPr>
                        <w:rFonts w:ascii="Cambria Math" w:hAnsi="Cambria Math"/>
                      </w:rPr>
                      <m:t>g</m:t>
                    </m:r>
                  </m:e>
                  <m:sub>
                    <m:r>
                      <w:rPr>
                        <w:rFonts w:ascii="Cambria Math" w:hAnsi="Cambria Math"/>
                      </w:rPr>
                      <m:t>m+1</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 x∈</m:t>
                </m:r>
                <m:sSub>
                  <m:sSubPr>
                    <m:ctrlPr>
                      <w:rPr>
                        <w:rFonts w:ascii="Cambria Math" w:hAnsi="Cambria Math"/>
                        <w:i/>
                        <w:iCs/>
                      </w:rPr>
                    </m:ctrlPr>
                  </m:sSubPr>
                  <m:e>
                    <m:r>
                      <w:rPr>
                        <w:rFonts w:ascii="Cambria Math" w:hAnsi="Cambria Math"/>
                      </w:rPr>
                      <m:t>Δ</m:t>
                    </m:r>
                    <m:ctrlPr>
                      <w:rPr>
                        <w:rFonts w:ascii="Cambria Math" w:hAnsi="Cambria Math"/>
                        <w:i/>
                      </w:rPr>
                    </m:ctrlPr>
                  </m:e>
                  <m:sub>
                    <m:r>
                      <w:rPr>
                        <w:rFonts w:ascii="Cambria Math" w:hAnsi="Cambria Math"/>
                      </w:rPr>
                      <m:t>m+1</m:t>
                    </m:r>
                  </m:sub>
                </m:sSub>
                <m:r>
                  <w:rPr>
                    <w:rFonts w:ascii="Cambria Math" w:hAnsi="Cambria Math"/>
                  </w:rPr>
                  <m:t> </m:t>
                </m:r>
              </m:e>
            </m:d>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20</w:t>
      </w:r>
      <w:r w:rsidR="00413A58">
        <w:rPr>
          <w:noProof/>
        </w:rPr>
        <w:fldChar w:fldCharType="end"/>
      </w:r>
      <w:r>
        <w:t>)</w:t>
      </w:r>
    </w:p>
    <w:p w14:paraId="0023E0AB" w14:textId="77777777" w:rsidR="00D25488" w:rsidRDefault="00D25488" w:rsidP="00463644">
      <w:pPr>
        <w:pStyle w:val="p1a"/>
      </w:pPr>
      <w:proofErr w:type="gramStart"/>
      <w:r w:rsidRPr="003019A6">
        <w:t>on the basis of</w:t>
      </w:r>
      <w:proofErr w:type="gramEnd"/>
      <w:r w:rsidRPr="003019A6">
        <w:t xml:space="preserve"> which</w:t>
      </w:r>
      <w:r w:rsidR="00481D22">
        <w:t xml:space="preserve"> the problem (</w:t>
      </w:r>
      <w:r w:rsidR="00A34524">
        <w:t>18</w:t>
      </w:r>
      <w:r w:rsidR="00481D22">
        <w:t>) can be transform to the problem of minimizing the</w:t>
      </w:r>
      <w:r w:rsidR="00624F47">
        <w:t xml:space="preserve"> aggregated</w:t>
      </w:r>
      <w:r w:rsidR="00481D22">
        <w:t xml:space="preserve"> </w:t>
      </w:r>
      <w:r w:rsidRPr="003019A6">
        <w:t xml:space="preserve">function </w:t>
      </w:r>
    </w:p>
    <w:p w14:paraId="7B6EB431" w14:textId="0F780429" w:rsidR="00463644" w:rsidRPr="00463644" w:rsidRDefault="00463644" w:rsidP="00463644">
      <w:pPr>
        <w:pStyle w:val="equation"/>
      </w:pPr>
      <w:r>
        <w:tab/>
      </w:r>
      <m:oMath>
        <m:func>
          <m:funcPr>
            <m:ctrlPr>
              <w:rPr>
                <w:rFonts w:ascii="Cambria Math" w:hAnsi="Cambria Math"/>
                <w:i/>
              </w:rPr>
            </m:ctrlPr>
          </m:funcPr>
          <m:fName>
            <m:r>
              <m:rPr>
                <m:sty m:val="p"/>
              </m:rPr>
              <w:rPr>
                <w:rFonts w:ascii="Cambria Math" w:hAnsi="Cambria Math"/>
              </w:rPr>
              <m:t>min</m:t>
            </m:r>
          </m:fName>
          <m:e>
            <m:r>
              <w:rPr>
                <w:rFonts w:ascii="Cambria Math" w:hAnsi="Cambria Math"/>
              </w:rPr>
              <m:t> { </m:t>
            </m:r>
            <m:r>
              <m:rPr>
                <m:sty m:val="p"/>
              </m:rPr>
              <w:rPr>
                <w:rFonts w:ascii="Cambria Math" w:hAnsi="Cambria Math"/>
              </w:rPr>
              <m:t>Φ</m:t>
            </m:r>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 ν=ν</m:t>
            </m:r>
            <m:d>
              <m:dPr>
                <m:ctrlPr>
                  <w:rPr>
                    <w:rFonts w:ascii="Cambria Math" w:hAnsi="Cambria Math"/>
                    <w:i/>
                  </w:rPr>
                </m:ctrlPr>
              </m:dPr>
              <m:e>
                <m:r>
                  <w:rPr>
                    <w:rFonts w:ascii="Cambria Math" w:hAnsi="Cambria Math"/>
                  </w:rPr>
                  <m:t>x</m:t>
                </m:r>
              </m:e>
            </m:d>
            <m:r>
              <w:rPr>
                <w:rFonts w:ascii="Cambria Math" w:hAnsi="Cambria Math"/>
              </w:rPr>
              <m:t>, x∈</m:t>
            </m:r>
            <m:d>
              <m:dPr>
                <m:begChr m:val="["/>
                <m:endChr m:val="]"/>
                <m:ctrlPr>
                  <w:rPr>
                    <w:rFonts w:ascii="Cambria Math" w:hAnsi="Cambria Math"/>
                    <w:i/>
                  </w:rPr>
                </m:ctrlPr>
              </m:dPr>
              <m:e>
                <m:r>
                  <w:rPr>
                    <w:rFonts w:ascii="Cambria Math" w:hAnsi="Cambria Math"/>
                  </w:rPr>
                  <m:t>0,1</m:t>
                </m:r>
              </m:e>
            </m:d>
            <m:r>
              <w:rPr>
                <w:rFonts w:ascii="Cambria Math" w:hAnsi="Cambria Math"/>
              </w:rPr>
              <m:t> }</m:t>
            </m:r>
          </m:e>
        </m:func>
        <m:r>
          <w:rPr>
            <w:rFonts w:ascii="Cambria Math" w:hAnsi="Cambria Math"/>
          </w:rPr>
          <m:t>,</m:t>
        </m:r>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21</w:t>
      </w:r>
      <w:r w:rsidR="00413A58">
        <w:rPr>
          <w:noProof/>
        </w:rPr>
        <w:fldChar w:fldCharType="end"/>
      </w:r>
      <w:r>
        <w:t>)</w:t>
      </w:r>
    </w:p>
    <w:p w14:paraId="6103C538" w14:textId="3172339D" w:rsidR="00463644" w:rsidRPr="00463644" w:rsidRDefault="00463644" w:rsidP="00463644">
      <w:pPr>
        <w:pStyle w:val="equation"/>
      </w:pPr>
      <w:r>
        <w:tab/>
      </w:r>
      <m:oMath>
        <m:r>
          <w:rPr>
            <w:rFonts w:ascii="Cambria Math" w:hAnsi="Cambria Math"/>
          </w:rPr>
          <m:t>1≤ν=ν</m:t>
        </m:r>
        <m:d>
          <m:dPr>
            <m:ctrlPr>
              <w:rPr>
                <w:rFonts w:ascii="Cambria Math" w:hAnsi="Cambria Math"/>
                <w:i/>
              </w:rPr>
            </m:ctrlPr>
          </m:dPr>
          <m:e>
            <m:r>
              <w:rPr>
                <w:rFonts w:ascii="Cambria Math" w:hAnsi="Cambria Math"/>
              </w:rPr>
              <m:t>x</m:t>
            </m:r>
          </m:e>
        </m:d>
        <m:r>
          <w:rPr>
            <w:rFonts w:ascii="Cambria Math" w:hAnsi="Cambria Math"/>
          </w:rPr>
          <m:t>≤m+1,</m:t>
        </m:r>
        <m:sSub>
          <m:sSubPr>
            <m:ctrlPr>
              <w:rPr>
                <w:rFonts w:ascii="Cambria Math" w:hAnsi="Cambria Math"/>
                <w:i/>
              </w:rPr>
            </m:ctrlPr>
          </m:sSubPr>
          <m:e>
            <m:r>
              <w:rPr>
                <w:rFonts w:ascii="Cambria Math" w:hAnsi="Cambria Math"/>
              </w:rPr>
              <m:t> g</m:t>
            </m:r>
          </m:e>
          <m:sub>
            <m:r>
              <w:rPr>
                <w:rFonts w:ascii="Cambria Math" w:hAnsi="Cambria Math"/>
              </w:rPr>
              <m:t>ν</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&gt;0,</m:t>
        </m:r>
        <m:sSub>
          <m:sSubPr>
            <m:ctrlPr>
              <w:rPr>
                <w:rFonts w:ascii="Cambria Math" w:hAnsi="Cambria Math"/>
                <w:i/>
              </w:rPr>
            </m:ctrlPr>
          </m:sSubPr>
          <m:e>
            <m:r>
              <w:rPr>
                <w:rFonts w:ascii="Cambria Math" w:hAnsi="Cambria Math"/>
              </w:rPr>
              <m:t> g</m:t>
            </m:r>
          </m:e>
          <m:sub>
            <m:r>
              <w:rPr>
                <w:rFonts w:ascii="Cambria Math" w:hAnsi="Cambria Math"/>
              </w:rPr>
              <m:t>j</m:t>
            </m:r>
          </m:sub>
        </m:sSub>
        <m:d>
          <m:dPr>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x</m:t>
                </m:r>
              </m:e>
            </m:d>
          </m:e>
        </m:d>
        <m:r>
          <w:rPr>
            <w:rFonts w:ascii="Cambria Math" w:hAnsi="Cambria Math"/>
          </w:rPr>
          <m:t>≤0, 1≤j≤ν-1</m:t>
        </m:r>
      </m:oMath>
      <w:del w:id="93" w:author="Evgeniy Kozinov" w:date="2019-03-18T11:22:00Z">
        <w:r w:rsidR="00624F47">
          <w:delText>/</w:delText>
        </w:r>
      </w:del>
      <w:ins w:id="94" w:author="Evgeniy Kozinov" w:date="2019-03-18T11:22:00Z">
        <w:r w:rsidR="00040E7C">
          <w:t>.</w:t>
        </w:r>
      </w:ins>
    </w:p>
    <w:p w14:paraId="68B1E283" w14:textId="77777777" w:rsidR="00D25488" w:rsidRPr="003019A6" w:rsidRDefault="00D25488" w:rsidP="00463644">
      <w:pPr>
        <w:pStyle w:val="p1a"/>
      </w:pPr>
      <w:r w:rsidRPr="003019A6">
        <w:t xml:space="preserve">The </w:t>
      </w:r>
      <w:r w:rsidR="0025259D" w:rsidRPr="00A402FD">
        <w:rPr>
          <w:iCs/>
        </w:rPr>
        <w:t>index</w:t>
      </w:r>
      <w:r w:rsidRPr="003019A6">
        <w:rPr>
          <w:i/>
          <w:iCs/>
        </w:rPr>
        <w:t xml:space="preserve"> </w:t>
      </w:r>
      <m:oMath>
        <m:r>
          <w:rPr>
            <w:rFonts w:ascii="Cambria Math" w:hAnsi="Cambria Math" w:cs="Symbol"/>
          </w:rPr>
          <m:t>ν=ν</m:t>
        </m:r>
        <m:r>
          <w:rPr>
            <w:rFonts w:ascii="Cambria Math" w:hAnsi="Cambria Math"/>
          </w:rPr>
          <m:t>(x)</m:t>
        </m:r>
      </m:oMath>
      <w:r w:rsidRPr="003019A6">
        <w:t xml:space="preserve">, </w:t>
      </w:r>
      <m:oMath>
        <m:r>
          <w:rPr>
            <w:rFonts w:ascii="Cambria Math" w:hAnsi="Cambria Math"/>
          </w:rPr>
          <m:t>1</m:t>
        </m:r>
        <m:r>
          <w:rPr>
            <w:rFonts w:ascii="Cambria Math" w:hAnsi="Cambria Math" w:cs="Symbol"/>
          </w:rPr>
          <m:t>≤ν≤</m:t>
        </m:r>
        <m:r>
          <w:rPr>
            <w:rFonts w:ascii="Cambria Math" w:hAnsi="Cambria Math"/>
          </w:rPr>
          <m:t>m+1</m:t>
        </m:r>
      </m:oMath>
      <w:r w:rsidRPr="003019A6">
        <w:t xml:space="preserve"> defines the first violated constraint at the point </w:t>
      </w:r>
      <m:oMath>
        <m:r>
          <w:rPr>
            <w:rFonts w:ascii="Cambria Math" w:hAnsi="Cambria Math"/>
          </w:rPr>
          <m:t>x</m:t>
        </m:r>
      </m:oMath>
      <w:r w:rsidRPr="003019A6">
        <w:t xml:space="preserve"> in </w:t>
      </w:r>
      <w:r w:rsidR="00663CAD" w:rsidRPr="00663CAD">
        <w:t>successive calculation of constraints</w:t>
      </w:r>
      <w:r w:rsidRPr="003019A6">
        <w:t>.</w:t>
      </w:r>
    </w:p>
    <w:p w14:paraId="0B4BAE62" w14:textId="78F08D28" w:rsidR="00D25488" w:rsidRPr="008073D5" w:rsidRDefault="00D25488" w:rsidP="008073D5">
      <w:pPr>
        <w:ind w:firstLine="426"/>
      </w:pPr>
      <w:r w:rsidRPr="008073D5">
        <w:t>Within the framework of the developed approach, the algorithm of global constrained optimization (AG</w:t>
      </w:r>
      <w:r w:rsidR="00974FBF">
        <w:t>C</w:t>
      </w:r>
      <w:r w:rsidRPr="008073D5">
        <w:t xml:space="preserve">O), which is considered in </w:t>
      </w:r>
      <w:proofErr w:type="gramStart"/>
      <w:r w:rsidRPr="008073D5">
        <w:t>details</w:t>
      </w:r>
      <w:proofErr w:type="gramEnd"/>
      <w:r w:rsidRPr="008073D5">
        <w:t xml:space="preserve"> in [</w:t>
      </w:r>
      <w:r w:rsidR="0025259D">
        <w:fldChar w:fldCharType="begin"/>
      </w:r>
      <w:r w:rsidR="003D634E">
        <w:instrText xml:space="preserve"> REF _Ref536558942 \r \h </w:instrText>
      </w:r>
      <w:r w:rsidR="0025259D">
        <w:fldChar w:fldCharType="separate"/>
      </w:r>
      <w:r w:rsidR="00731CFC">
        <w:t>11</w:t>
      </w:r>
      <w:r w:rsidR="0025259D">
        <w:fldChar w:fldCharType="end"/>
      </w:r>
      <w:r w:rsidRPr="008073D5">
        <w:t xml:space="preserve">] is applied for solving the </w:t>
      </w:r>
      <w:r w:rsidR="00663CAD">
        <w:t xml:space="preserve">global </w:t>
      </w:r>
      <w:r w:rsidR="00663CAD" w:rsidRPr="003019A6">
        <w:t xml:space="preserve">unconstrained </w:t>
      </w:r>
      <w:r w:rsidRPr="008073D5">
        <w:t xml:space="preserve">problems </w:t>
      </w:r>
      <w:r w:rsidRPr="00EE6B33">
        <w:t>(</w:t>
      </w:r>
      <w:r w:rsidR="0025259D" w:rsidRPr="00A402FD">
        <w:t>21</w:t>
      </w:r>
      <w:r w:rsidRPr="00EE6B33">
        <w:t>).</w:t>
      </w:r>
    </w:p>
    <w:p w14:paraId="716DA391" w14:textId="77777777" w:rsidR="00D25488" w:rsidRPr="003019A6" w:rsidRDefault="00D25488" w:rsidP="0021235F">
      <w:pPr>
        <w:pStyle w:val="heading1"/>
      </w:pPr>
      <w:r w:rsidRPr="003019A6">
        <w:lastRenderedPageBreak/>
        <w:t>Results of numerical experiments</w:t>
      </w:r>
    </w:p>
    <w:p w14:paraId="1628D3D6" w14:textId="77777777" w:rsidR="00663CAD" w:rsidRPr="00A402FD" w:rsidRDefault="008C776C" w:rsidP="00A402FD">
      <w:pPr>
        <w:pStyle w:val="p1a"/>
      </w:pPr>
      <w:r w:rsidRPr="00A402FD">
        <w:t>The numerical experiments have been carried out using the computational nodes of Lobachevsk</w:t>
      </w:r>
      <w:r w:rsidR="00A20D37" w:rsidRPr="00A402FD">
        <w:t>y</w:t>
      </w:r>
      <w:r w:rsidRPr="00A402FD">
        <w:t xml:space="preserve"> supercomputer at </w:t>
      </w:r>
      <w:proofErr w:type="spellStart"/>
      <w:r w:rsidRPr="00A402FD">
        <w:t>Nizhni</w:t>
      </w:r>
      <w:proofErr w:type="spellEnd"/>
      <w:r w:rsidRPr="00A402FD">
        <w:t xml:space="preserve"> Novgorod State University. The peak performance of the </w:t>
      </w:r>
      <w:r w:rsidR="00A402FD" w:rsidRPr="00A402FD">
        <w:t>supercomputer</w:t>
      </w:r>
      <w:r w:rsidR="00663CAD" w:rsidRPr="00A402FD">
        <w:t xml:space="preserve"> </w:t>
      </w:r>
      <w:r w:rsidRPr="00A402FD">
        <w:t xml:space="preserve">was 573 </w:t>
      </w:r>
      <w:proofErr w:type="spellStart"/>
      <w:r w:rsidRPr="00A402FD">
        <w:t>Tflops</w:t>
      </w:r>
      <w:proofErr w:type="spellEnd"/>
      <w:r w:rsidRPr="00A402FD">
        <w:t xml:space="preserve">, each computational node was equipped with Intel Sandy Bridge E5-2660 processor 2.2 GHz, 64 Gb RAM. </w:t>
      </w:r>
    </w:p>
    <w:p w14:paraId="37536A6C" w14:textId="0532E914" w:rsidR="008C776C" w:rsidRPr="008C776C" w:rsidRDefault="008C776C" w:rsidP="00A402FD">
      <w:r w:rsidRPr="00784A46">
        <w:t xml:space="preserve">Within the framework of the present </w:t>
      </w:r>
      <w:r w:rsidR="00663CAD">
        <w:t>paper</w:t>
      </w:r>
      <w:r w:rsidRPr="00784A46">
        <w:t>, the construction of a numerical approximation (</w:t>
      </w:r>
      <w:r w:rsidR="0025259D" w:rsidRPr="00A402FD">
        <w:rPr>
          <w:iCs/>
        </w:rPr>
        <w:t>PDA</w:t>
      </w:r>
      <w:r w:rsidRPr="00784A46">
        <w:t>) of the Pareto domain (</w:t>
      </w:r>
      <w:r w:rsidR="0025259D" w:rsidRPr="00A402FD">
        <w:rPr>
          <w:iCs/>
        </w:rPr>
        <w:t>PD</w:t>
      </w:r>
      <w:r w:rsidRPr="00784A46">
        <w:t xml:space="preserve">) was understood as a solution of </w:t>
      </w:r>
      <w:proofErr w:type="gramStart"/>
      <w:r w:rsidRPr="00784A46">
        <w:t>a</w:t>
      </w:r>
      <w:proofErr w:type="gramEnd"/>
      <w:r w:rsidRPr="00784A46">
        <w:t xml:space="preserve"> MCO problem. In order to evaluate the efficiency of constructing the </w:t>
      </w:r>
      <w:r w:rsidRPr="00784A46">
        <w:rPr>
          <w:i/>
          <w:iCs/>
        </w:rPr>
        <w:t>PDA</w:t>
      </w:r>
      <w:r w:rsidRPr="00784A46">
        <w:t xml:space="preserve">, two main indicators applied widely were used: </w:t>
      </w:r>
      <w:del w:id="95" w:author="Evgeniy Kozinov" w:date="2019-03-18T11:22:00Z">
        <w:r w:rsidR="008B26EF">
          <w:delText>T</w:delText>
        </w:r>
        <w:r w:rsidRPr="00784A46">
          <w:delText>he</w:delText>
        </w:r>
      </w:del>
      <w:ins w:id="96" w:author="Evgeniy Kozinov" w:date="2019-03-18T11:22:00Z">
        <w:r w:rsidR="00040E7C">
          <w:t>t</w:t>
        </w:r>
        <w:r w:rsidRPr="00784A46">
          <w:t>he</w:t>
        </w:r>
      </w:ins>
      <w:r w:rsidRPr="00784A46">
        <w:t xml:space="preserve"> completeness of coverage of the Pareto domain (</w:t>
      </w:r>
      <w:r w:rsidR="0025259D" w:rsidRPr="00A402FD">
        <w:rPr>
          <w:iCs/>
        </w:rPr>
        <w:t>hypervolume index, HV</w:t>
      </w:r>
      <w:r w:rsidRPr="00784A46">
        <w:t>) and the uniformity of distribution of the numerical estimates of the effective decisions (</w:t>
      </w:r>
      <w:r w:rsidR="0025259D" w:rsidRPr="00A402FD">
        <w:rPr>
          <w:iCs/>
        </w:rPr>
        <w:t>distribution uniformity index, DU</w:t>
      </w:r>
      <w:r w:rsidRPr="00784A46">
        <w:t>) [</w:t>
      </w:r>
      <w:r w:rsidR="0025259D">
        <w:fldChar w:fldCharType="begin"/>
      </w:r>
      <w:r w:rsidR="003D634E">
        <w:instrText xml:space="preserve"> REF _Ref536558806 \r \h </w:instrText>
      </w:r>
      <w:r w:rsidR="0025259D">
        <w:fldChar w:fldCharType="separate"/>
      </w:r>
      <w:r w:rsidR="00731CFC">
        <w:t>10</w:t>
      </w:r>
      <w:r w:rsidR="0025259D">
        <w:fldChar w:fldCharType="end"/>
      </w:r>
      <w:r w:rsidRPr="00784A46">
        <w:t xml:space="preserve">]. The higher values of the index </w:t>
      </w:r>
      <w:r w:rsidRPr="00784A46">
        <w:rPr>
          <w:i/>
          <w:iCs/>
        </w:rPr>
        <w:t>HV</w:t>
      </w:r>
      <w:r w:rsidRPr="00784A46">
        <w:t xml:space="preserve"> and the lower values of the index </w:t>
      </w:r>
      <w:r w:rsidRPr="00784A46">
        <w:rPr>
          <w:i/>
          <w:iCs/>
        </w:rPr>
        <w:t>DU</w:t>
      </w:r>
      <w:r w:rsidRPr="00784A46">
        <w:t xml:space="preserve"> corresponds to the better approximation. </w:t>
      </w:r>
    </w:p>
    <w:p w14:paraId="1626751F" w14:textId="699B3E09" w:rsidR="008C776C" w:rsidRDefault="00663CAD" w:rsidP="008C776C">
      <w:pPr>
        <w:ind w:firstLine="397"/>
      </w:pPr>
      <w:r>
        <w:t>Within</w:t>
      </w:r>
      <w:r w:rsidR="008C776C" w:rsidRPr="008C776C">
        <w:t xml:space="preserve"> the </w:t>
      </w:r>
      <w:r>
        <w:t>executed</w:t>
      </w:r>
      <w:r w:rsidRPr="008C776C">
        <w:t xml:space="preserve"> </w:t>
      </w:r>
      <w:r w:rsidR="008C776C" w:rsidRPr="008C776C">
        <w:t>experiments, the two-dimensional bi-criterial MCO problems were used, the criteria of which were defined with the use of the family of multiextremal functions [</w:t>
      </w:r>
      <w:r w:rsidR="0025259D">
        <w:fldChar w:fldCharType="begin"/>
      </w:r>
      <w:r w:rsidR="003D634E">
        <w:instrText xml:space="preserve"> REF _Ref536558942 \r \h </w:instrText>
      </w:r>
      <w:r w:rsidR="0025259D">
        <w:fldChar w:fldCharType="separate"/>
      </w:r>
      <w:r w:rsidR="00731CFC">
        <w:t>11</w:t>
      </w:r>
      <w:r w:rsidR="0025259D">
        <w:fldChar w:fldCharType="end"/>
      </w:r>
      <w:r w:rsidR="008C776C" w:rsidRPr="008C776C">
        <w:t xml:space="preserve">]. The functions of this family are defined </w:t>
      </w:r>
      <w:r>
        <w:t>as follows</w:t>
      </w:r>
    </w:p>
    <w:p w14:paraId="5C67EF77" w14:textId="5701BB7C" w:rsidR="008C776C" w:rsidRPr="008C776C" w:rsidRDefault="008C776C" w:rsidP="008C776C">
      <w:pPr>
        <w:pStyle w:val="equation"/>
      </w:pPr>
      <w:r>
        <w:tab/>
      </w:r>
      <m:oMath>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m:t>
              </m:r>
              <m:sSup>
                <m:sSupPr>
                  <m:ctrlPr>
                    <w:rPr>
                      <w:rFonts w:ascii="Cambria Math" w:hAnsi="Cambria Math"/>
                      <w:i/>
                    </w:rPr>
                  </m:ctrlPr>
                </m:sSupPr>
                <m:e>
                  <m:d>
                    <m:dPr>
                      <m:ctrlPr>
                        <w:rPr>
                          <w:rFonts w:ascii="Cambria Math" w:hAnsi="Cambria Math"/>
                          <w:i/>
                        </w:rPr>
                      </m:ctrlPr>
                    </m:dPr>
                    <m:e>
                      <m:r>
                        <w:rPr>
                          <w:rFonts w:ascii="Cambria Math" w:hAnsi="Cambria Math"/>
                        </w:rPr>
                        <m:t>AB+AC</m:t>
                      </m:r>
                    </m:e>
                  </m:d>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hAnsi="Cambria Math"/>
                </w:rPr>
                <m:t>,</m:t>
              </m:r>
            </m:e>
          </m:mr>
          <m:mr>
            <m:e>
              <m:r>
                <w:rPr>
                  <w:rFonts w:ascii="Cambria Math" w:hAnsi="Cambria Math"/>
                </w:rPr>
                <m:t>AB=</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r>
            <m:e>
              <m:r>
                <w:rPr>
                  <w:rFonts w:ascii="Cambria Math" w:hAnsi="Cambria Math"/>
                </w:rPr>
                <m:t>CD=</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7</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7</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e>
                              </m:d>
                            </m:e>
                          </m:nary>
                        </m:e>
                      </m:nary>
                    </m:e>
                  </m:d>
                </m:e>
                <m:sup>
                  <m:r>
                    <w:rPr>
                      <w:rFonts w:ascii="Cambria Math" w:hAnsi="Cambria Math"/>
                    </w:rPr>
                    <m:t>2</m:t>
                  </m:r>
                </m:sup>
              </m:sSup>
              <m:r>
                <w:rPr>
                  <w:rFonts w:ascii="Cambria Math" w:hAnsi="Cambria Math"/>
                </w:rPr>
                <m:t>,</m:t>
              </m:r>
            </m:e>
          </m:mr>
        </m:m>
      </m:oMath>
      <w:r>
        <w:tab/>
        <w:t>(</w:t>
      </w:r>
      <w:r w:rsidR="00413A58">
        <w:rPr>
          <w:noProof/>
        </w:rPr>
        <w:fldChar w:fldCharType="begin"/>
      </w:r>
      <w:r w:rsidR="00413A58">
        <w:rPr>
          <w:noProof/>
        </w:rPr>
        <w:instrText xml:space="preserve"> SEQ "equation" \n \* MERGEFORMAT </w:instrText>
      </w:r>
      <w:r w:rsidR="00413A58">
        <w:rPr>
          <w:noProof/>
        </w:rPr>
        <w:fldChar w:fldCharType="separate"/>
      </w:r>
      <w:r w:rsidR="00731CFC">
        <w:rPr>
          <w:noProof/>
        </w:rPr>
        <w:t>22</w:t>
      </w:r>
      <w:r w:rsidR="00413A58">
        <w:rPr>
          <w:noProof/>
        </w:rPr>
        <w:fldChar w:fldCharType="end"/>
      </w:r>
      <w:r>
        <w:t>)</w:t>
      </w:r>
    </w:p>
    <w:p w14:paraId="1A5A93D5" w14:textId="77777777" w:rsidR="008C776C" w:rsidRDefault="008C776C" w:rsidP="008C776C">
      <w:pPr>
        <w:pStyle w:val="p1a"/>
      </w:pPr>
      <w:r w:rsidRPr="00784A46">
        <w:t xml:space="preserve">where the expressions </w:t>
      </w:r>
    </w:p>
    <w:p w14:paraId="1FE5FF90" w14:textId="77777777" w:rsidR="008C776C" w:rsidRPr="008C776C" w:rsidRDefault="008C776C" w:rsidP="008C776C">
      <w:pPr>
        <w:pStyle w:val="equation"/>
      </w:pPr>
      <w:r>
        <w:tab/>
      </w:r>
      <m:oMath>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sin</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r w:rsidRPr="00BE0617">
        <w:rPr>
          <w:rFonts w:ascii="Cambria Math" w:hAnsi="Cambria Math"/>
          <w:szCs w:val="22"/>
        </w:rPr>
        <w:t>,</w:t>
      </w:r>
      <w:r w:rsidRPr="00BE0617">
        <w:rPr>
          <w:rFonts w:ascii="Cambria Math" w:hAnsi="Cambria Math"/>
          <w:i/>
          <w:szCs w:val="22"/>
        </w:rPr>
        <w:t xml:space="preserve"> </w:t>
      </w:r>
      <m:oMath>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d>
          <m:dPr>
            <m:ctrlPr>
              <w:rPr>
                <w:rFonts w:ascii="Cambria Math" w:hAnsi="Cambria Math"/>
                <w:i/>
                <w:szCs w:val="22"/>
              </w:rPr>
            </m:ctrlPr>
          </m:dPr>
          <m:e>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r>
              <w:rPr>
                <w:rFonts w:ascii="Cambria Math" w:hAnsi="Cambria Math"/>
                <w:szCs w:val="22"/>
              </w:rPr>
              <m:t xml:space="preserve">, </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r>
          <w:rPr>
            <w:rFonts w:ascii="Cambria Math" w:hAnsi="Cambria Math"/>
            <w:szCs w:val="22"/>
          </w:rPr>
          <m:t>=</m:t>
        </m:r>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πi</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1</m:t>
                    </m:r>
                  </m:sub>
                </m:sSub>
              </m:e>
            </m:d>
          </m:e>
        </m:func>
        <m:func>
          <m:funcPr>
            <m:ctrlPr>
              <w:rPr>
                <w:rFonts w:ascii="Cambria Math" w:hAnsi="Cambria Math"/>
                <w:i/>
                <w:szCs w:val="22"/>
              </w:rPr>
            </m:ctrlPr>
          </m:funcPr>
          <m:fName>
            <m:r>
              <w:rPr>
                <w:rFonts w:ascii="Cambria Math" w:hAnsi="Cambria Math"/>
                <w:szCs w:val="22"/>
              </w:rPr>
              <m:t>cos</m:t>
            </m:r>
          </m:fName>
          <m:e>
            <m:d>
              <m:dPr>
                <m:ctrlPr>
                  <w:rPr>
                    <w:rFonts w:ascii="Cambria Math" w:hAnsi="Cambria Math"/>
                    <w:i/>
                    <w:szCs w:val="22"/>
                  </w:rPr>
                </m:ctrlPr>
              </m:dPr>
              <m:e>
                <m:r>
                  <w:rPr>
                    <w:rFonts w:ascii="Cambria Math" w:hAnsi="Cambria Math"/>
                    <w:szCs w:val="22"/>
                  </w:rPr>
                  <m:t>πj</m:t>
                </m:r>
                <m:sSub>
                  <m:sSubPr>
                    <m:ctrlPr>
                      <w:rPr>
                        <w:rFonts w:ascii="Cambria Math" w:hAnsi="Cambria Math"/>
                        <w:i/>
                        <w:szCs w:val="22"/>
                      </w:rPr>
                    </m:ctrlPr>
                  </m:sSubPr>
                  <m:e>
                    <m:r>
                      <w:rPr>
                        <w:rFonts w:ascii="Cambria Math" w:hAnsi="Cambria Math"/>
                        <w:szCs w:val="22"/>
                      </w:rPr>
                      <m:t>y</m:t>
                    </m:r>
                  </m:e>
                  <m:sub>
                    <m:r>
                      <w:rPr>
                        <w:rFonts w:ascii="Cambria Math" w:hAnsi="Cambria Math"/>
                        <w:szCs w:val="22"/>
                      </w:rPr>
                      <m:t>2</m:t>
                    </m:r>
                  </m:sub>
                </m:sSub>
              </m:e>
            </m:d>
          </m:e>
        </m:func>
      </m:oMath>
    </w:p>
    <w:p w14:paraId="5589FF18" w14:textId="0D244BFB" w:rsidR="008C776C" w:rsidRPr="00784A46" w:rsidRDefault="008C776C" w:rsidP="008C776C">
      <w:pPr>
        <w:pStyle w:val="p1a"/>
      </w:pPr>
      <w:r w:rsidRPr="008C776C">
        <w:t>are</w:t>
      </w:r>
      <w:r w:rsidRPr="00784A46">
        <w:t xml:space="preserve"> defined </w:t>
      </w:r>
      <w:r w:rsidR="00663CAD">
        <w:t>in</w:t>
      </w:r>
      <w:r w:rsidR="00663CAD" w:rsidRPr="00784A46">
        <w:t xml:space="preserve"> </w:t>
      </w:r>
      <w:r w:rsidRPr="00784A46">
        <w:t>the area</w:t>
      </w:r>
      <w:r>
        <w:t xml:space="preserve"> </w:t>
      </w:r>
      <m:oMath>
        <m:r>
          <w:rPr>
            <w:rFonts w:ascii="Cambria Math" w:hAnsi="Cambria Math"/>
          </w:rPr>
          <m:t>0≤</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r>
          <w:rPr>
            <w:rFonts w:ascii="Cambria Math" w:hAnsi="Cambria Math"/>
            <w:noProof/>
          </w:rPr>
          <m:t>1</m:t>
        </m:r>
      </m:oMath>
      <w:r w:rsidRPr="00784A46">
        <w:t xml:space="preserve">, and the parameters </w:t>
      </w:r>
      <w:del w:id="97" w:author="Evgeniy Kozinov" w:date="2019-03-18T11:22:00Z">
        <w:r>
          <w:br/>
        </w:r>
      </w:del>
      <m:oMath>
        <m:r>
          <m:rPr>
            <m:sty m:val="p"/>
          </m:rPr>
          <w:rPr>
            <w:rFonts w:ascii="Cambria Math" w:hAnsi="Cambria Math"/>
            <w:szCs w:val="22"/>
          </w:rPr>
          <w:sym w:font="Symbol" w:char="F02D"/>
        </m:r>
        <m:r>
          <m:rPr>
            <m:sty m:val="p"/>
          </m:rPr>
          <w:rPr>
            <w:rFonts w:ascii="Cambria Math" w:hAnsi="Cambria Math"/>
            <w:szCs w:val="22"/>
          </w:rPr>
          <m:t>1≤</m:t>
        </m:r>
        <m:sSub>
          <m:sSubPr>
            <m:ctrlPr>
              <w:rPr>
                <w:rFonts w:ascii="Cambria Math" w:hAnsi="Cambria Math"/>
                <w:i/>
                <w:szCs w:val="22"/>
              </w:rPr>
            </m:ctrlPr>
          </m:sSubPr>
          <m:e>
            <m:r>
              <w:rPr>
                <w:rFonts w:ascii="Cambria Math" w:hAnsi="Cambria Math"/>
                <w:szCs w:val="22"/>
              </w:rPr>
              <m:t>A</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B</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C</m:t>
            </m:r>
          </m:e>
          <m:sub>
            <m:r>
              <w:rPr>
                <w:rFonts w:ascii="Cambria Math" w:hAnsi="Cambria Math"/>
                <w:szCs w:val="22"/>
              </w:rPr>
              <m:t>ij</m:t>
            </m:r>
          </m:sub>
        </m:sSub>
        <m:r>
          <w:rPr>
            <w:rFonts w:ascii="Cambria Math" w:hAnsi="Cambria Math"/>
            <w:szCs w:val="22"/>
          </w:rPr>
          <m:t>,</m:t>
        </m:r>
        <m:sSub>
          <m:sSubPr>
            <m:ctrlPr>
              <w:rPr>
                <w:rFonts w:ascii="Cambria Math" w:hAnsi="Cambria Math"/>
                <w:i/>
                <w:szCs w:val="22"/>
              </w:rPr>
            </m:ctrlPr>
          </m:sSubPr>
          <m:e>
            <m:r>
              <w:rPr>
                <w:rFonts w:ascii="Cambria Math" w:hAnsi="Cambria Math"/>
                <w:szCs w:val="22"/>
              </w:rPr>
              <m:t>D</m:t>
            </m:r>
          </m:e>
          <m:sub>
            <m:r>
              <w:rPr>
                <w:rFonts w:ascii="Cambria Math" w:hAnsi="Cambria Math"/>
                <w:szCs w:val="22"/>
              </w:rPr>
              <m:t>ij</m:t>
            </m:r>
          </m:sub>
        </m:sSub>
        <m:r>
          <m:rPr>
            <m:sty m:val="p"/>
          </m:rPr>
          <w:rPr>
            <w:rFonts w:ascii="Cambria Math" w:hAnsi="Cambria Math"/>
            <w:szCs w:val="22"/>
          </w:rPr>
          <m:t>≤1</m:t>
        </m:r>
      </m:oMath>
      <w:r w:rsidR="00663CAD">
        <w:rPr>
          <w:szCs w:val="22"/>
        </w:rPr>
        <w:t xml:space="preserve"> </w:t>
      </w:r>
      <w:r w:rsidRPr="00784A46">
        <w:t xml:space="preserve">are the independent random numbers distributed uniformly in the </w:t>
      </w:r>
      <w:r w:rsidR="00663CAD">
        <w:t xml:space="preserve">same </w:t>
      </w:r>
      <w:r w:rsidRPr="00784A46">
        <w:t>interval.</w:t>
      </w:r>
    </w:p>
    <w:p w14:paraId="2A0C1602" w14:textId="77777777" w:rsidR="008C776C" w:rsidRPr="008C776C" w:rsidRDefault="00BB3C4A" w:rsidP="008C776C">
      <w:pPr>
        <w:ind w:firstLine="397"/>
      </w:pPr>
      <w:r>
        <w:t>T</w:t>
      </w:r>
      <w:r w:rsidR="008C776C" w:rsidRPr="008C776C">
        <w:t>he initial series of the numerical experiments</w:t>
      </w:r>
      <w:r>
        <w:t xml:space="preserve"> </w:t>
      </w:r>
      <w:r w:rsidRPr="008C776C">
        <w:t>was performed</w:t>
      </w:r>
      <w:r>
        <w:t xml:space="preserve"> to </w:t>
      </w:r>
      <w:r w:rsidR="008C776C" w:rsidRPr="008C776C">
        <w:t>evaluat</w:t>
      </w:r>
      <w:r>
        <w:t>e</w:t>
      </w:r>
      <w:r w:rsidR="008C776C" w:rsidRPr="008C776C">
        <w:t xml:space="preserve"> the positive effect (the reducing of the number of the </w:t>
      </w:r>
      <w:r w:rsidR="00CF510B">
        <w:t>executed</w:t>
      </w:r>
      <w:r w:rsidR="008C776C" w:rsidRPr="008C776C">
        <w:t xml:space="preserve"> iterations) due to the reuse of the search information obtained in the course of computations (see Section 4). When conducting the experiments, the AGCO algorithm was applied sequentially with all scalarization methods considered in Section 3: the </w:t>
      </w:r>
      <w:r w:rsidR="00022F82">
        <w:t>mini</w:t>
      </w:r>
      <w:r w:rsidR="008C776C" w:rsidRPr="008C776C">
        <w:t>max convolution of the criteria (1</w:t>
      </w:r>
      <w:r w:rsidR="008C776C">
        <w:t>0</w:t>
      </w:r>
      <w:r w:rsidR="008C776C" w:rsidRPr="008C776C">
        <w:t>), the method of successive concessions (1</w:t>
      </w:r>
      <w:r w:rsidR="008C776C">
        <w:t>1</w:t>
      </w:r>
      <w:r w:rsidR="008C776C" w:rsidRPr="008C776C">
        <w:t>), and the reference point method (1</w:t>
      </w:r>
      <w:r w:rsidR="008C776C">
        <w:t>2</w:t>
      </w:r>
      <w:r w:rsidR="008C776C" w:rsidRPr="008C776C">
        <w:t xml:space="preserve">). For each method </w:t>
      </w:r>
      <w:r>
        <w:t>mentioned</w:t>
      </w:r>
      <w:r w:rsidRPr="008C776C">
        <w:t xml:space="preserve"> </w:t>
      </w:r>
      <w:r w:rsidR="008C776C" w:rsidRPr="008C776C">
        <w:t>above, 50 subproblems with various values of the parameters</w:t>
      </w:r>
      <w:r w:rsidR="008F4532">
        <w:t xml:space="preserve"> </w:t>
      </w:r>
      <m:oMath>
        <m:r>
          <w:rPr>
            <w:rFonts w:ascii="Cambria Math" w:hAnsi="Cambria Math"/>
          </w:rPr>
          <m:t>λ</m:t>
        </m:r>
      </m:oMath>
      <w:r w:rsidR="008F4532">
        <w:t xml:space="preserve">, </w:t>
      </w:r>
      <m:oMath>
        <m:r>
          <w:rPr>
            <w:rFonts w:ascii="Cambria Math" w:hAnsi="Cambria Math"/>
          </w:rPr>
          <m:t>δ</m:t>
        </m:r>
      </m:oMath>
      <w:r w:rsidR="008F4532">
        <w:t xml:space="preserve"> and </w:t>
      </w:r>
      <m:oMath>
        <m:r>
          <w:rPr>
            <w:rFonts w:ascii="Cambria Math" w:hAnsi="Cambria Math"/>
          </w:rPr>
          <m:t>θ</m:t>
        </m:r>
      </m:oMath>
      <w:r w:rsidR="008F4532">
        <w:t xml:space="preserve"> </w:t>
      </w:r>
      <w:r w:rsidR="008C776C" w:rsidRPr="008C776C">
        <w:t>correspondingly have been solved. In order to evaluate the indicator HV of the completeness of the PDA approximation, the reference point (-4,-4) was used. For the AGCO algorithms, the reliability parameter</w:t>
      </w:r>
      <w:r w:rsidR="008F4532">
        <w:t xml:space="preserve"> </w:t>
      </w:r>
      <w:r w:rsidR="008F4532">
        <w:br/>
      </w:r>
      <m:oMath>
        <m:r>
          <w:rPr>
            <w:rFonts w:ascii="Cambria Math" w:hAnsi="Cambria Math"/>
          </w:rPr>
          <m:t>r=2.3</m:t>
        </m:r>
      </m:oMath>
      <w:r w:rsidR="008C776C" w:rsidRPr="008C776C">
        <w:t xml:space="preserve"> was used; the accuracy in the stopping condition was set as</w:t>
      </w:r>
      <w:r w:rsidR="008F4532">
        <w:t xml:space="preserve"> </w:t>
      </w:r>
      <m:oMath>
        <m:r>
          <w:rPr>
            <w:rFonts w:ascii="Cambria Math" w:hAnsi="Cambria Math"/>
          </w:rPr>
          <m:t>ε=0.01</m:t>
        </m:r>
      </m:oMath>
      <w:r w:rsidR="008C776C" w:rsidRPr="008C776C">
        <w:t>.</w:t>
      </w:r>
    </w:p>
    <w:p w14:paraId="2CB51FD9" w14:textId="0E5136BB" w:rsidR="008C776C" w:rsidRPr="008F4532" w:rsidRDefault="008C776C" w:rsidP="008F4532">
      <w:pPr>
        <w:ind w:firstLine="397"/>
      </w:pPr>
      <w:r w:rsidRPr="008F4532">
        <w:t xml:space="preserve">The results of performed experiments are presented in Table </w:t>
      </w:r>
      <w:r w:rsidR="00103294">
        <w:t>1</w:t>
      </w:r>
      <w:r w:rsidRPr="008F4532">
        <w:t xml:space="preserve">. </w:t>
      </w:r>
      <w:r w:rsidR="00A20D37" w:rsidRPr="008C776C">
        <w:t xml:space="preserve">The column </w:t>
      </w:r>
      <w:ins w:id="98" w:author="Evgeniy Kozinov" w:date="2019-03-18T11:22:00Z">
        <w:r w:rsidR="00783AF8">
          <w:br/>
        </w:r>
      </w:ins>
      <w:r w:rsidR="00A20D37" w:rsidRPr="008C776C">
        <w:t>“</w:t>
      </w:r>
      <w:proofErr w:type="spellStart"/>
      <w:r w:rsidR="00A20D37" w:rsidRPr="008C776C">
        <w:t>Iters</w:t>
      </w:r>
      <w:proofErr w:type="spellEnd"/>
      <w:r w:rsidR="00A20D37" w:rsidRPr="008C776C">
        <w:t>” contains the total number of iterations (the number of computations of the criteria values) required for solving the problem (</w:t>
      </w:r>
      <w:r w:rsidR="00103294">
        <w:t>22</w:t>
      </w:r>
      <w:r w:rsidR="00A20D37" w:rsidRPr="008C776C">
        <w:t xml:space="preserve">). The column “PDA” shows the number of the </w:t>
      </w:r>
      <w:r w:rsidR="00BB3C4A" w:rsidRPr="008C776C">
        <w:t xml:space="preserve">obtained </w:t>
      </w:r>
      <w:r w:rsidR="00A20D37" w:rsidRPr="008C776C">
        <w:t>effective decisions in the PDA.</w:t>
      </w:r>
      <w:r w:rsidR="00A20D37">
        <w:t xml:space="preserve"> </w:t>
      </w:r>
      <w:r w:rsidRPr="008F4532">
        <w:t xml:space="preserve">In the first part of the table (columns 2-5), the results of solving all subproblems without the use of the search information are shown. In the second part (columns 6-9) the results of solving the </w:t>
      </w:r>
      <w:r w:rsidRPr="008F4532">
        <w:lastRenderedPageBreak/>
        <w:t>same subproblems but with the use of the whole search information obtained in the course of computations (</w:t>
      </w:r>
      <w:proofErr w:type="spellStart"/>
      <w:r w:rsidRPr="008F4532">
        <w:t>i</w:t>
      </w:r>
      <w:proofErr w:type="spellEnd"/>
      <w:r w:rsidRPr="008F4532">
        <w:t>. e. when solving every next subproblem, the search information obtained when solving all preceding subproblems was utilized) are presented. In the column “S”, the speedup obtained as a result of reducing the number of the global search iteration</w:t>
      </w:r>
      <w:r w:rsidR="00BB3C4A">
        <w:t>s</w:t>
      </w:r>
      <w:r w:rsidRPr="008F4532">
        <w:t xml:space="preserve"> (the number of the </w:t>
      </w:r>
      <w:r w:rsidR="00BB3C4A" w:rsidRPr="008F4532">
        <w:t xml:space="preserve">computed </w:t>
      </w:r>
      <w:r w:rsidRPr="008F4532">
        <w:t>criteria values) required to solve all 50 subproblems due to the reuse of the search information is shown.</w:t>
      </w:r>
    </w:p>
    <w:p w14:paraId="3B93887F" w14:textId="77777777" w:rsidR="008C776C" w:rsidRPr="008F4532" w:rsidRDefault="008C776C" w:rsidP="008F4532">
      <w:pPr>
        <w:ind w:firstLine="397"/>
      </w:pPr>
      <w:r w:rsidRPr="008F4532">
        <w:t xml:space="preserve">The results of experiments presented in Table </w:t>
      </w:r>
      <w:r w:rsidR="00103294">
        <w:t>1</w:t>
      </w:r>
      <w:r w:rsidRPr="008F4532">
        <w:t xml:space="preserve"> demonstrate the reduction of the number of the executed iterations of the AGCO algorithm more than 9 times. At that, the indicator HV takes almost the same values independently on the usage of the search information. However, the indicator DU was better notably (except the method of successive concessions) at the computations without the use of the search information (similar </w:t>
      </w:r>
      <w:r w:rsidR="00BB3C4A">
        <w:t>remark</w:t>
      </w:r>
      <w:r w:rsidR="00BB3C4A" w:rsidRPr="008F4532">
        <w:t xml:space="preserve"> </w:t>
      </w:r>
      <w:r w:rsidRPr="008F4532">
        <w:t xml:space="preserve">can be expressed on the number of effective decisions in the PDA as well) – most likely, this effect is manifested due to essentially </w:t>
      </w:r>
      <w:proofErr w:type="gramStart"/>
      <w:r w:rsidRPr="008F4532">
        <w:t>less</w:t>
      </w:r>
      <w:proofErr w:type="gramEnd"/>
      <w:r w:rsidRPr="008F4532">
        <w:t xml:space="preserve"> number of the executed iterations when using the search information. One can note also that the reference point method has some advantage in the efficiency indicators (the number of points in PDA, indicators HV and DU). However, this method inferior the use of the </w:t>
      </w:r>
      <w:r w:rsidR="00022F82">
        <w:t>mini</w:t>
      </w:r>
      <w:r w:rsidRPr="008F4532">
        <w:t>max convolutions in the number of iterations required to solve all 50 subproblems essentially.</w:t>
      </w:r>
    </w:p>
    <w:p w14:paraId="25E8409D" w14:textId="3FD0D72D" w:rsidR="008C776C" w:rsidRPr="00784A46" w:rsidRDefault="005E4D95" w:rsidP="005E4D95">
      <w:pPr>
        <w:pStyle w:val="tablecaption"/>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731CFC">
        <w:rPr>
          <w:b/>
          <w:noProof/>
        </w:rPr>
        <w:t>1</w:t>
      </w:r>
      <w:r w:rsidR="00413A58">
        <w:rPr>
          <w:b/>
          <w:noProof/>
        </w:rPr>
        <w:fldChar w:fldCharType="end"/>
      </w:r>
      <w:r>
        <w:rPr>
          <w:b/>
        </w:rPr>
        <w:t>.</w:t>
      </w:r>
      <w:r>
        <w:t xml:space="preserve"> </w:t>
      </w:r>
      <w:r w:rsidR="008C776C" w:rsidRPr="005E4D95">
        <w:t>Efficiency</w:t>
      </w:r>
      <w:r w:rsidR="008C776C" w:rsidRPr="00784A46">
        <w:t xml:space="preserve"> of the reuse of the search information </w:t>
      </w:r>
      <w:r w:rsidR="008C776C" w:rsidRPr="00784A46">
        <w:br/>
        <w:t>in solving the problem (</w:t>
      </w:r>
      <w:r w:rsidR="008B26EF">
        <w:t>22</w:t>
      </w:r>
      <w:r w:rsidR="008C776C" w:rsidRPr="00784A46">
        <w:t>) using various criteria scalarization methods</w:t>
      </w:r>
    </w:p>
    <w:tbl>
      <w:tblPr>
        <w:tblW w:w="7103" w:type="dxa"/>
        <w:tblInd w:w="93" w:type="dxa"/>
        <w:tblLayout w:type="fixed"/>
        <w:tblLook w:val="0000" w:firstRow="0" w:lastRow="0" w:firstColumn="0" w:lastColumn="0" w:noHBand="0" w:noVBand="0"/>
      </w:tblPr>
      <w:tblGrid>
        <w:gridCol w:w="1291"/>
        <w:gridCol w:w="851"/>
        <w:gridCol w:w="708"/>
        <w:gridCol w:w="567"/>
        <w:gridCol w:w="567"/>
        <w:gridCol w:w="709"/>
        <w:gridCol w:w="709"/>
        <w:gridCol w:w="567"/>
        <w:gridCol w:w="567"/>
        <w:gridCol w:w="567"/>
      </w:tblGrid>
      <w:tr w:rsidR="00D70D24" w:rsidRPr="00784A46" w14:paraId="73B95E24" w14:textId="77777777" w:rsidTr="00E64E5E">
        <w:trPr>
          <w:trHeight w:val="142"/>
        </w:trPr>
        <w:tc>
          <w:tcPr>
            <w:tcW w:w="1291" w:type="dxa"/>
            <w:vMerge w:val="restart"/>
            <w:tcBorders>
              <w:top w:val="single" w:sz="4" w:space="0" w:color="auto"/>
              <w:left w:val="single" w:sz="4" w:space="0" w:color="auto"/>
              <w:right w:val="single" w:sz="4" w:space="0" w:color="auto"/>
            </w:tcBorders>
            <w:vAlign w:val="center"/>
          </w:tcPr>
          <w:p w14:paraId="5A037DA8" w14:textId="77777777" w:rsidR="00D70D24" w:rsidRPr="00784A46" w:rsidRDefault="00D70D24" w:rsidP="00A402FD">
            <w:pPr>
              <w:ind w:firstLine="0"/>
              <w:jc w:val="center"/>
            </w:pPr>
            <w:r w:rsidRPr="00784A46">
              <w:t>Scalarization</w:t>
            </w:r>
          </w:p>
          <w:p w14:paraId="52F87FD4" w14:textId="77777777" w:rsidR="00D70D24" w:rsidRPr="00784A46" w:rsidRDefault="00D70D24" w:rsidP="00A402FD">
            <w:r w:rsidRPr="00784A46">
              <w:t>method</w:t>
            </w:r>
          </w:p>
        </w:tc>
        <w:tc>
          <w:tcPr>
            <w:tcW w:w="5245" w:type="dxa"/>
            <w:gridSpan w:val="8"/>
            <w:tcBorders>
              <w:top w:val="single" w:sz="4" w:space="0" w:color="auto"/>
              <w:left w:val="nil"/>
              <w:bottom w:val="single" w:sz="4" w:space="0" w:color="auto"/>
              <w:right w:val="single" w:sz="4" w:space="0" w:color="000000"/>
            </w:tcBorders>
            <w:vAlign w:val="center"/>
          </w:tcPr>
          <w:p w14:paraId="224CD424" w14:textId="77777777" w:rsidR="00D70D24" w:rsidRDefault="00D70D24">
            <w:pPr>
              <w:ind w:firstLine="0"/>
              <w:jc w:val="center"/>
            </w:pPr>
            <w:r w:rsidRPr="008F4532">
              <w:t>Search</w:t>
            </w:r>
            <w:r>
              <w:t xml:space="preserve"> </w:t>
            </w:r>
            <w:r w:rsidRPr="00784A46">
              <w:t>information</w:t>
            </w:r>
            <w:r w:rsidRPr="00784A46" w:rsidDel="00B53436">
              <w:t xml:space="preserve"> </w:t>
            </w:r>
          </w:p>
        </w:tc>
        <w:tc>
          <w:tcPr>
            <w:tcW w:w="567" w:type="dxa"/>
            <w:vMerge w:val="restart"/>
            <w:tcBorders>
              <w:top w:val="single" w:sz="4" w:space="0" w:color="auto"/>
              <w:left w:val="single" w:sz="4" w:space="0" w:color="auto"/>
              <w:right w:val="single" w:sz="4" w:space="0" w:color="auto"/>
            </w:tcBorders>
            <w:vAlign w:val="center"/>
          </w:tcPr>
          <w:p w14:paraId="787320AC" w14:textId="77777777" w:rsidR="00D70D24" w:rsidRPr="00784A46" w:rsidRDefault="00D70D24" w:rsidP="00C56BEF">
            <w:pPr>
              <w:ind w:firstLine="0"/>
              <w:jc w:val="center"/>
            </w:pPr>
            <w:r w:rsidRPr="00784A46">
              <w:t>S</w:t>
            </w:r>
          </w:p>
        </w:tc>
      </w:tr>
      <w:tr w:rsidR="00D70D24" w:rsidRPr="00784A46" w14:paraId="6F6CA22D" w14:textId="77777777" w:rsidTr="00E64E5E">
        <w:trPr>
          <w:trHeight w:val="141"/>
        </w:trPr>
        <w:tc>
          <w:tcPr>
            <w:tcW w:w="1291" w:type="dxa"/>
            <w:vMerge/>
            <w:tcBorders>
              <w:left w:val="single" w:sz="4" w:space="0" w:color="auto"/>
              <w:right w:val="single" w:sz="4" w:space="0" w:color="auto"/>
            </w:tcBorders>
            <w:vAlign w:val="center"/>
          </w:tcPr>
          <w:p w14:paraId="295D8E6E" w14:textId="77777777" w:rsidR="00D70D24" w:rsidRPr="008F4532" w:rsidRDefault="00D70D24" w:rsidP="005E4D95"/>
        </w:tc>
        <w:tc>
          <w:tcPr>
            <w:tcW w:w="2693" w:type="dxa"/>
            <w:gridSpan w:val="4"/>
            <w:tcBorders>
              <w:top w:val="single" w:sz="4" w:space="0" w:color="auto"/>
              <w:left w:val="nil"/>
              <w:bottom w:val="single" w:sz="4" w:space="0" w:color="auto"/>
              <w:right w:val="single" w:sz="4" w:space="0" w:color="000000"/>
            </w:tcBorders>
            <w:vAlign w:val="center"/>
          </w:tcPr>
          <w:p w14:paraId="052DD57A" w14:textId="77777777" w:rsidR="00D70D24" w:rsidRPr="00784A46" w:rsidRDefault="00D70D24" w:rsidP="005E4D95">
            <w:pPr>
              <w:ind w:firstLine="0"/>
              <w:jc w:val="center"/>
            </w:pPr>
            <w:r w:rsidRPr="00784A46">
              <w:t>Not used</w:t>
            </w:r>
          </w:p>
        </w:tc>
        <w:tc>
          <w:tcPr>
            <w:tcW w:w="2552" w:type="dxa"/>
            <w:gridSpan w:val="4"/>
            <w:tcBorders>
              <w:top w:val="single" w:sz="4" w:space="0" w:color="auto"/>
              <w:left w:val="nil"/>
              <w:bottom w:val="single" w:sz="4" w:space="0" w:color="auto"/>
              <w:right w:val="single" w:sz="4" w:space="0" w:color="000000"/>
            </w:tcBorders>
            <w:vAlign w:val="center"/>
          </w:tcPr>
          <w:p w14:paraId="4A634FAF" w14:textId="77777777" w:rsidR="00D70D24" w:rsidRPr="00784A46" w:rsidRDefault="00D70D24" w:rsidP="005E4D95">
            <w:pPr>
              <w:ind w:firstLine="0"/>
              <w:jc w:val="center"/>
            </w:pPr>
            <w:r w:rsidRPr="00784A46">
              <w:t>Used</w:t>
            </w:r>
          </w:p>
        </w:tc>
        <w:tc>
          <w:tcPr>
            <w:tcW w:w="567" w:type="dxa"/>
            <w:vMerge/>
            <w:tcBorders>
              <w:left w:val="single" w:sz="4" w:space="0" w:color="auto"/>
              <w:right w:val="single" w:sz="4" w:space="0" w:color="auto"/>
            </w:tcBorders>
            <w:vAlign w:val="center"/>
          </w:tcPr>
          <w:p w14:paraId="5EF4C669" w14:textId="77777777" w:rsidR="00D70D24" w:rsidRPr="00784A46" w:rsidRDefault="00D70D24" w:rsidP="005E4D95">
            <w:pPr>
              <w:ind w:firstLine="0"/>
              <w:jc w:val="center"/>
            </w:pPr>
          </w:p>
        </w:tc>
      </w:tr>
      <w:tr w:rsidR="00D70D24" w:rsidRPr="00784A46" w14:paraId="61956A1B" w14:textId="77777777" w:rsidTr="00E64E5E">
        <w:trPr>
          <w:trHeight w:val="315"/>
        </w:trPr>
        <w:tc>
          <w:tcPr>
            <w:tcW w:w="1291" w:type="dxa"/>
            <w:vMerge/>
            <w:tcBorders>
              <w:left w:val="single" w:sz="4" w:space="0" w:color="auto"/>
              <w:bottom w:val="single" w:sz="4" w:space="0" w:color="auto"/>
              <w:right w:val="single" w:sz="4" w:space="0" w:color="auto"/>
            </w:tcBorders>
            <w:vAlign w:val="bottom"/>
          </w:tcPr>
          <w:p w14:paraId="3596981A" w14:textId="77777777" w:rsidR="00D70D24" w:rsidRPr="00784A46" w:rsidRDefault="00D70D24" w:rsidP="005E4D95">
            <w:pPr>
              <w:ind w:firstLine="0"/>
            </w:pPr>
          </w:p>
        </w:tc>
        <w:tc>
          <w:tcPr>
            <w:tcW w:w="851" w:type="dxa"/>
            <w:tcBorders>
              <w:top w:val="nil"/>
              <w:left w:val="nil"/>
              <w:bottom w:val="single" w:sz="4" w:space="0" w:color="auto"/>
              <w:right w:val="single" w:sz="4" w:space="0" w:color="auto"/>
            </w:tcBorders>
            <w:vAlign w:val="center"/>
          </w:tcPr>
          <w:p w14:paraId="6D55EBBE" w14:textId="77777777" w:rsidR="00D70D24" w:rsidRPr="00784A46" w:rsidRDefault="00D70D24" w:rsidP="00C56BEF">
            <w:pPr>
              <w:ind w:firstLine="0"/>
              <w:jc w:val="center"/>
              <w:pPrChange w:id="99" w:author="Evgeniy Kozinov" w:date="2019-03-18T11:22:00Z">
                <w:pPr>
                  <w:ind w:firstLine="0"/>
                </w:pPr>
              </w:pPrChange>
            </w:pPr>
            <w:proofErr w:type="spellStart"/>
            <w:r w:rsidRPr="00784A46">
              <w:t>Iters</w:t>
            </w:r>
            <w:proofErr w:type="spellEnd"/>
          </w:p>
        </w:tc>
        <w:tc>
          <w:tcPr>
            <w:tcW w:w="708" w:type="dxa"/>
            <w:tcBorders>
              <w:top w:val="nil"/>
              <w:left w:val="nil"/>
              <w:bottom w:val="single" w:sz="4" w:space="0" w:color="auto"/>
              <w:right w:val="single" w:sz="4" w:space="0" w:color="auto"/>
            </w:tcBorders>
            <w:vAlign w:val="center"/>
          </w:tcPr>
          <w:p w14:paraId="1441D11C" w14:textId="77777777" w:rsidR="00D70D24" w:rsidRPr="00784A46" w:rsidRDefault="00D70D24" w:rsidP="00C56BEF">
            <w:pPr>
              <w:ind w:firstLine="0"/>
              <w:jc w:val="center"/>
              <w:pPrChange w:id="100" w:author="Evgeniy Kozinov" w:date="2019-03-18T11:22:00Z">
                <w:pPr>
                  <w:ind w:firstLine="0"/>
                </w:pPr>
              </w:pPrChange>
            </w:pPr>
            <w:r w:rsidRPr="00784A46">
              <w:t>PDA</w:t>
            </w:r>
          </w:p>
        </w:tc>
        <w:tc>
          <w:tcPr>
            <w:tcW w:w="567" w:type="dxa"/>
            <w:tcBorders>
              <w:top w:val="nil"/>
              <w:left w:val="nil"/>
              <w:bottom w:val="single" w:sz="4" w:space="0" w:color="auto"/>
              <w:right w:val="single" w:sz="4" w:space="0" w:color="auto"/>
            </w:tcBorders>
            <w:vAlign w:val="center"/>
          </w:tcPr>
          <w:p w14:paraId="3BFFE707" w14:textId="77777777" w:rsidR="00D70D24" w:rsidRPr="00784A46" w:rsidRDefault="00D70D24" w:rsidP="00C56BEF">
            <w:pPr>
              <w:ind w:firstLine="0"/>
              <w:jc w:val="center"/>
              <w:pPrChange w:id="101" w:author="Evgeniy Kozinov" w:date="2019-03-18T11:22:00Z">
                <w:pPr>
                  <w:ind w:firstLine="0"/>
                </w:pPr>
              </w:pPrChange>
            </w:pPr>
            <w:r w:rsidRPr="00784A46">
              <w:t>HV</w:t>
            </w:r>
          </w:p>
        </w:tc>
        <w:tc>
          <w:tcPr>
            <w:tcW w:w="567" w:type="dxa"/>
            <w:tcBorders>
              <w:top w:val="nil"/>
              <w:left w:val="nil"/>
              <w:bottom w:val="single" w:sz="4" w:space="0" w:color="auto"/>
              <w:right w:val="single" w:sz="4" w:space="0" w:color="auto"/>
            </w:tcBorders>
            <w:vAlign w:val="center"/>
          </w:tcPr>
          <w:p w14:paraId="634ED8CC" w14:textId="77777777" w:rsidR="00D70D24" w:rsidRPr="00784A46" w:rsidRDefault="00D70D24" w:rsidP="00C56BEF">
            <w:pPr>
              <w:ind w:firstLine="0"/>
              <w:jc w:val="center"/>
              <w:pPrChange w:id="102" w:author="Evgeniy Kozinov" w:date="2019-03-18T11:22:00Z">
                <w:pPr>
                  <w:ind w:firstLine="0"/>
                </w:pPr>
              </w:pPrChange>
            </w:pPr>
            <w:r w:rsidRPr="00784A46">
              <w:t>DU</w:t>
            </w:r>
          </w:p>
        </w:tc>
        <w:tc>
          <w:tcPr>
            <w:tcW w:w="709" w:type="dxa"/>
            <w:tcBorders>
              <w:top w:val="nil"/>
              <w:left w:val="nil"/>
              <w:bottom w:val="single" w:sz="4" w:space="0" w:color="auto"/>
              <w:right w:val="single" w:sz="4" w:space="0" w:color="auto"/>
            </w:tcBorders>
            <w:vAlign w:val="center"/>
          </w:tcPr>
          <w:p w14:paraId="62E00178" w14:textId="77777777" w:rsidR="00D70D24" w:rsidRPr="00784A46" w:rsidRDefault="00D70D24" w:rsidP="00C56BEF">
            <w:pPr>
              <w:ind w:firstLine="0"/>
              <w:jc w:val="center"/>
              <w:pPrChange w:id="103" w:author="Evgeniy Kozinov" w:date="2019-03-18T11:22:00Z">
                <w:pPr>
                  <w:ind w:firstLine="0"/>
                </w:pPr>
              </w:pPrChange>
            </w:pPr>
            <w:proofErr w:type="spellStart"/>
            <w:r w:rsidRPr="00784A46">
              <w:t>Iters</w:t>
            </w:r>
            <w:proofErr w:type="spellEnd"/>
          </w:p>
        </w:tc>
        <w:tc>
          <w:tcPr>
            <w:tcW w:w="709" w:type="dxa"/>
            <w:tcBorders>
              <w:top w:val="nil"/>
              <w:left w:val="nil"/>
              <w:bottom w:val="single" w:sz="4" w:space="0" w:color="auto"/>
              <w:right w:val="single" w:sz="4" w:space="0" w:color="auto"/>
            </w:tcBorders>
            <w:vAlign w:val="center"/>
          </w:tcPr>
          <w:p w14:paraId="46A53FFF" w14:textId="77777777" w:rsidR="00D70D24" w:rsidRPr="00784A46" w:rsidRDefault="00D70D24" w:rsidP="00C56BEF">
            <w:pPr>
              <w:ind w:firstLine="0"/>
              <w:jc w:val="center"/>
              <w:pPrChange w:id="104" w:author="Evgeniy Kozinov" w:date="2019-03-18T11:22:00Z">
                <w:pPr>
                  <w:ind w:firstLine="0"/>
                </w:pPr>
              </w:pPrChange>
            </w:pPr>
            <w:r w:rsidRPr="00784A46">
              <w:t>PDA</w:t>
            </w:r>
          </w:p>
        </w:tc>
        <w:tc>
          <w:tcPr>
            <w:tcW w:w="567" w:type="dxa"/>
            <w:tcBorders>
              <w:top w:val="nil"/>
              <w:left w:val="nil"/>
              <w:bottom w:val="single" w:sz="4" w:space="0" w:color="auto"/>
              <w:right w:val="single" w:sz="4" w:space="0" w:color="auto"/>
            </w:tcBorders>
            <w:vAlign w:val="center"/>
          </w:tcPr>
          <w:p w14:paraId="4C94E696" w14:textId="77777777" w:rsidR="00D70D24" w:rsidRPr="00784A46" w:rsidRDefault="00D70D24" w:rsidP="00C56BEF">
            <w:pPr>
              <w:ind w:firstLine="0"/>
              <w:jc w:val="center"/>
              <w:pPrChange w:id="105" w:author="Evgeniy Kozinov" w:date="2019-03-18T11:22:00Z">
                <w:pPr>
                  <w:ind w:firstLine="0"/>
                </w:pPr>
              </w:pPrChange>
            </w:pPr>
            <w:r w:rsidRPr="00784A46">
              <w:t>HV</w:t>
            </w:r>
          </w:p>
        </w:tc>
        <w:tc>
          <w:tcPr>
            <w:tcW w:w="567" w:type="dxa"/>
            <w:tcBorders>
              <w:top w:val="nil"/>
              <w:left w:val="nil"/>
              <w:bottom w:val="single" w:sz="4" w:space="0" w:color="auto"/>
              <w:right w:val="single" w:sz="4" w:space="0" w:color="auto"/>
            </w:tcBorders>
            <w:vAlign w:val="center"/>
          </w:tcPr>
          <w:p w14:paraId="075EF73D" w14:textId="77777777" w:rsidR="00D70D24" w:rsidRPr="00784A46" w:rsidRDefault="00D70D24" w:rsidP="00C56BEF">
            <w:pPr>
              <w:ind w:firstLine="0"/>
              <w:jc w:val="center"/>
              <w:pPrChange w:id="106" w:author="Evgeniy Kozinov" w:date="2019-03-18T11:22:00Z">
                <w:pPr>
                  <w:ind w:firstLine="0"/>
                </w:pPr>
              </w:pPrChange>
            </w:pPr>
            <w:r w:rsidRPr="00784A46">
              <w:t>DU</w:t>
            </w:r>
          </w:p>
        </w:tc>
        <w:tc>
          <w:tcPr>
            <w:tcW w:w="567" w:type="dxa"/>
            <w:vMerge/>
            <w:tcBorders>
              <w:left w:val="single" w:sz="4" w:space="0" w:color="auto"/>
              <w:bottom w:val="single" w:sz="4" w:space="0" w:color="auto"/>
              <w:right w:val="single" w:sz="4" w:space="0" w:color="auto"/>
            </w:tcBorders>
            <w:vAlign w:val="center"/>
          </w:tcPr>
          <w:p w14:paraId="613FA478" w14:textId="77777777" w:rsidR="00D70D24" w:rsidRPr="00784A46" w:rsidRDefault="00D70D24" w:rsidP="005E4D95">
            <w:pPr>
              <w:ind w:firstLine="0"/>
            </w:pPr>
          </w:p>
        </w:tc>
      </w:tr>
      <w:tr w:rsidR="005E4D95" w:rsidRPr="00784A46" w14:paraId="7257262B"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3C1477D5" w14:textId="77777777" w:rsidR="008C776C" w:rsidRPr="00784A46" w:rsidRDefault="00A20D37" w:rsidP="005E4D95">
            <w:pPr>
              <w:ind w:firstLine="0"/>
            </w:pPr>
            <w:r>
              <w:t xml:space="preserve">MMC </w:t>
            </w:r>
            <w:r w:rsidR="008C776C" w:rsidRPr="00784A46">
              <w:t>(1</w:t>
            </w:r>
            <w:r w:rsidR="005E4D95">
              <w:t>0</w:t>
            </w:r>
            <w:r w:rsidR="008C776C" w:rsidRPr="00784A46">
              <w:t>)</w:t>
            </w:r>
          </w:p>
        </w:tc>
        <w:tc>
          <w:tcPr>
            <w:tcW w:w="851" w:type="dxa"/>
            <w:tcBorders>
              <w:top w:val="nil"/>
              <w:left w:val="single" w:sz="8" w:space="0" w:color="auto"/>
              <w:bottom w:val="single" w:sz="4" w:space="0" w:color="auto"/>
              <w:right w:val="single" w:sz="4" w:space="0" w:color="auto"/>
            </w:tcBorders>
            <w:vAlign w:val="center"/>
          </w:tcPr>
          <w:p w14:paraId="7846010A" w14:textId="77777777" w:rsidR="008C776C" w:rsidRPr="00784A46" w:rsidRDefault="008C776C" w:rsidP="007A462A">
            <w:pPr>
              <w:ind w:firstLine="0"/>
              <w:jc w:val="center"/>
            </w:pPr>
            <w:r w:rsidRPr="00784A46">
              <w:t>9124</w:t>
            </w:r>
          </w:p>
        </w:tc>
        <w:tc>
          <w:tcPr>
            <w:tcW w:w="708" w:type="dxa"/>
            <w:tcBorders>
              <w:top w:val="nil"/>
              <w:left w:val="nil"/>
              <w:bottom w:val="single" w:sz="4" w:space="0" w:color="auto"/>
              <w:right w:val="single" w:sz="4" w:space="0" w:color="auto"/>
            </w:tcBorders>
            <w:vAlign w:val="center"/>
          </w:tcPr>
          <w:p w14:paraId="30A2D498" w14:textId="77777777" w:rsidR="008C776C" w:rsidRPr="00784A46" w:rsidRDefault="008C776C" w:rsidP="007A462A">
            <w:pPr>
              <w:ind w:firstLine="0"/>
              <w:jc w:val="center"/>
            </w:pPr>
            <w:r w:rsidRPr="00784A46">
              <w:t>152</w:t>
            </w:r>
          </w:p>
        </w:tc>
        <w:tc>
          <w:tcPr>
            <w:tcW w:w="567" w:type="dxa"/>
            <w:tcBorders>
              <w:top w:val="nil"/>
              <w:left w:val="nil"/>
              <w:bottom w:val="single" w:sz="4" w:space="0" w:color="auto"/>
              <w:right w:val="single" w:sz="4" w:space="0" w:color="auto"/>
            </w:tcBorders>
            <w:vAlign w:val="center"/>
          </w:tcPr>
          <w:p w14:paraId="71C29DB6" w14:textId="77777777" w:rsidR="008C776C" w:rsidRPr="00784A46" w:rsidRDefault="008C776C" w:rsidP="007A462A">
            <w:pPr>
              <w:ind w:firstLine="0"/>
              <w:jc w:val="center"/>
            </w:pPr>
            <w:r w:rsidRPr="00784A46">
              <w:t>53.4</w:t>
            </w:r>
          </w:p>
        </w:tc>
        <w:tc>
          <w:tcPr>
            <w:tcW w:w="567" w:type="dxa"/>
            <w:tcBorders>
              <w:top w:val="nil"/>
              <w:left w:val="nil"/>
              <w:bottom w:val="single" w:sz="4" w:space="0" w:color="auto"/>
              <w:right w:val="single" w:sz="4" w:space="0" w:color="auto"/>
            </w:tcBorders>
            <w:vAlign w:val="center"/>
          </w:tcPr>
          <w:p w14:paraId="52294ECB" w14:textId="77777777" w:rsidR="008C776C" w:rsidRPr="00784A46" w:rsidRDefault="008C776C" w:rsidP="007A462A">
            <w:pPr>
              <w:ind w:firstLine="0"/>
              <w:jc w:val="center"/>
            </w:pPr>
            <w:r w:rsidRPr="00784A46">
              <w:t>0.64</w:t>
            </w:r>
          </w:p>
        </w:tc>
        <w:tc>
          <w:tcPr>
            <w:tcW w:w="709" w:type="dxa"/>
            <w:tcBorders>
              <w:top w:val="nil"/>
              <w:left w:val="nil"/>
              <w:bottom w:val="single" w:sz="4" w:space="0" w:color="auto"/>
              <w:right w:val="single" w:sz="4" w:space="0" w:color="auto"/>
            </w:tcBorders>
            <w:vAlign w:val="center"/>
          </w:tcPr>
          <w:p w14:paraId="15C0AF5E" w14:textId="77777777" w:rsidR="008C776C" w:rsidRPr="00784A46" w:rsidRDefault="008C776C" w:rsidP="007A462A">
            <w:pPr>
              <w:ind w:firstLine="0"/>
              <w:jc w:val="center"/>
            </w:pPr>
            <w:r w:rsidRPr="00784A46">
              <w:t>922</w:t>
            </w:r>
          </w:p>
        </w:tc>
        <w:tc>
          <w:tcPr>
            <w:tcW w:w="709" w:type="dxa"/>
            <w:tcBorders>
              <w:top w:val="nil"/>
              <w:left w:val="nil"/>
              <w:bottom w:val="single" w:sz="4" w:space="0" w:color="auto"/>
              <w:right w:val="single" w:sz="4" w:space="0" w:color="auto"/>
            </w:tcBorders>
            <w:vAlign w:val="center"/>
          </w:tcPr>
          <w:p w14:paraId="1C147906" w14:textId="77777777" w:rsidR="008C776C" w:rsidRPr="00784A46" w:rsidRDefault="008C776C" w:rsidP="007A462A">
            <w:pPr>
              <w:ind w:firstLine="0"/>
              <w:jc w:val="center"/>
            </w:pPr>
            <w:r w:rsidRPr="00784A46">
              <w:t>44</w:t>
            </w:r>
          </w:p>
        </w:tc>
        <w:tc>
          <w:tcPr>
            <w:tcW w:w="567" w:type="dxa"/>
            <w:tcBorders>
              <w:top w:val="nil"/>
              <w:left w:val="nil"/>
              <w:bottom w:val="single" w:sz="4" w:space="0" w:color="auto"/>
              <w:right w:val="single" w:sz="4" w:space="0" w:color="auto"/>
            </w:tcBorders>
            <w:vAlign w:val="center"/>
          </w:tcPr>
          <w:p w14:paraId="5873A6C8" w14:textId="77777777" w:rsidR="008C776C" w:rsidRPr="00784A46" w:rsidRDefault="008C776C" w:rsidP="007A462A">
            <w:pPr>
              <w:ind w:firstLine="0"/>
              <w:jc w:val="center"/>
            </w:pPr>
            <w:r w:rsidRPr="00784A46">
              <w:t>52.7</w:t>
            </w:r>
          </w:p>
        </w:tc>
        <w:tc>
          <w:tcPr>
            <w:tcW w:w="567" w:type="dxa"/>
            <w:tcBorders>
              <w:top w:val="nil"/>
              <w:left w:val="nil"/>
              <w:bottom w:val="single" w:sz="4" w:space="0" w:color="auto"/>
              <w:right w:val="single" w:sz="4" w:space="0" w:color="auto"/>
            </w:tcBorders>
            <w:vAlign w:val="center"/>
          </w:tcPr>
          <w:p w14:paraId="67D22B0F" w14:textId="77777777" w:rsidR="008C776C" w:rsidRPr="00784A46" w:rsidRDefault="008C776C" w:rsidP="007A462A">
            <w:pPr>
              <w:ind w:firstLine="0"/>
              <w:jc w:val="center"/>
            </w:pPr>
            <w:r w:rsidRPr="00784A46">
              <w:t>0.91</w:t>
            </w:r>
          </w:p>
        </w:tc>
        <w:tc>
          <w:tcPr>
            <w:tcW w:w="567" w:type="dxa"/>
            <w:tcBorders>
              <w:top w:val="nil"/>
              <w:left w:val="nil"/>
              <w:bottom w:val="single" w:sz="4" w:space="0" w:color="auto"/>
              <w:right w:val="single" w:sz="4" w:space="0" w:color="auto"/>
            </w:tcBorders>
            <w:vAlign w:val="center"/>
          </w:tcPr>
          <w:p w14:paraId="04CAC794" w14:textId="77777777" w:rsidR="008C776C" w:rsidRPr="00784A46" w:rsidRDefault="008C776C" w:rsidP="007A462A">
            <w:pPr>
              <w:ind w:firstLine="0"/>
              <w:jc w:val="center"/>
            </w:pPr>
            <w:r w:rsidRPr="00784A46">
              <w:t>9.9</w:t>
            </w:r>
          </w:p>
        </w:tc>
      </w:tr>
      <w:tr w:rsidR="005E4D95" w:rsidRPr="00784A46" w14:paraId="1127F221"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146042AC" w14:textId="77777777" w:rsidR="008C776C" w:rsidRPr="00784A46" w:rsidRDefault="00A20D37" w:rsidP="005E4D95">
            <w:pPr>
              <w:ind w:firstLine="0"/>
            </w:pPr>
            <w:r>
              <w:t xml:space="preserve">MSC </w:t>
            </w:r>
            <w:r w:rsidR="008C776C" w:rsidRPr="00784A46">
              <w:t>(1</w:t>
            </w:r>
            <w:r w:rsidR="005E4D95">
              <w:t>1</w:t>
            </w:r>
            <w:r w:rsidR="008C776C" w:rsidRPr="00784A46">
              <w:t>)</w:t>
            </w:r>
          </w:p>
        </w:tc>
        <w:tc>
          <w:tcPr>
            <w:tcW w:w="851" w:type="dxa"/>
            <w:tcBorders>
              <w:top w:val="nil"/>
              <w:left w:val="nil"/>
              <w:bottom w:val="single" w:sz="4" w:space="0" w:color="auto"/>
              <w:right w:val="single" w:sz="4" w:space="0" w:color="auto"/>
            </w:tcBorders>
            <w:vAlign w:val="center"/>
          </w:tcPr>
          <w:p w14:paraId="4BEA8E7C" w14:textId="77777777" w:rsidR="008C776C" w:rsidRPr="00784A46" w:rsidRDefault="008C776C" w:rsidP="007A462A">
            <w:pPr>
              <w:ind w:firstLine="0"/>
              <w:jc w:val="center"/>
            </w:pPr>
            <w:r w:rsidRPr="00784A46">
              <w:t>12802</w:t>
            </w:r>
          </w:p>
        </w:tc>
        <w:tc>
          <w:tcPr>
            <w:tcW w:w="708" w:type="dxa"/>
            <w:tcBorders>
              <w:top w:val="nil"/>
              <w:left w:val="nil"/>
              <w:bottom w:val="single" w:sz="4" w:space="0" w:color="auto"/>
              <w:right w:val="single" w:sz="4" w:space="0" w:color="auto"/>
            </w:tcBorders>
            <w:vAlign w:val="center"/>
          </w:tcPr>
          <w:p w14:paraId="00690843" w14:textId="77777777" w:rsidR="008C776C" w:rsidRPr="00784A46" w:rsidRDefault="008C776C" w:rsidP="007A462A">
            <w:pPr>
              <w:ind w:firstLine="0"/>
              <w:jc w:val="center"/>
            </w:pPr>
            <w:r w:rsidRPr="00784A46">
              <w:t>88</w:t>
            </w:r>
          </w:p>
        </w:tc>
        <w:tc>
          <w:tcPr>
            <w:tcW w:w="567" w:type="dxa"/>
            <w:tcBorders>
              <w:top w:val="nil"/>
              <w:left w:val="nil"/>
              <w:bottom w:val="single" w:sz="4" w:space="0" w:color="auto"/>
              <w:right w:val="single" w:sz="4" w:space="0" w:color="auto"/>
            </w:tcBorders>
            <w:vAlign w:val="center"/>
          </w:tcPr>
          <w:p w14:paraId="586EA451" w14:textId="77777777" w:rsidR="008C776C" w:rsidRPr="00784A46" w:rsidRDefault="008C776C" w:rsidP="007A462A">
            <w:pPr>
              <w:ind w:firstLine="0"/>
              <w:jc w:val="center"/>
            </w:pPr>
            <w:r w:rsidRPr="00784A46">
              <w:t>52.8</w:t>
            </w:r>
          </w:p>
        </w:tc>
        <w:tc>
          <w:tcPr>
            <w:tcW w:w="567" w:type="dxa"/>
            <w:tcBorders>
              <w:top w:val="nil"/>
              <w:left w:val="nil"/>
              <w:bottom w:val="single" w:sz="4" w:space="0" w:color="auto"/>
              <w:right w:val="single" w:sz="4" w:space="0" w:color="auto"/>
            </w:tcBorders>
            <w:vAlign w:val="center"/>
          </w:tcPr>
          <w:p w14:paraId="27A29730" w14:textId="77777777" w:rsidR="008C776C" w:rsidRPr="00784A46" w:rsidRDefault="008C776C" w:rsidP="007A462A">
            <w:pPr>
              <w:ind w:firstLine="0"/>
              <w:jc w:val="center"/>
            </w:pPr>
            <w:r w:rsidRPr="00784A46">
              <w:t>1.16</w:t>
            </w:r>
          </w:p>
        </w:tc>
        <w:tc>
          <w:tcPr>
            <w:tcW w:w="709" w:type="dxa"/>
            <w:tcBorders>
              <w:top w:val="nil"/>
              <w:left w:val="nil"/>
              <w:bottom w:val="single" w:sz="4" w:space="0" w:color="auto"/>
              <w:right w:val="single" w:sz="4" w:space="0" w:color="auto"/>
            </w:tcBorders>
            <w:vAlign w:val="center"/>
          </w:tcPr>
          <w:p w14:paraId="238ED38C" w14:textId="77777777" w:rsidR="008C776C" w:rsidRPr="00784A46" w:rsidRDefault="008C776C" w:rsidP="007A462A">
            <w:pPr>
              <w:ind w:firstLine="0"/>
              <w:jc w:val="center"/>
            </w:pPr>
            <w:r w:rsidRPr="00784A46">
              <w:t>1402</w:t>
            </w:r>
          </w:p>
        </w:tc>
        <w:tc>
          <w:tcPr>
            <w:tcW w:w="709" w:type="dxa"/>
            <w:tcBorders>
              <w:top w:val="nil"/>
              <w:left w:val="nil"/>
              <w:bottom w:val="single" w:sz="4" w:space="0" w:color="auto"/>
              <w:right w:val="single" w:sz="4" w:space="0" w:color="auto"/>
            </w:tcBorders>
            <w:vAlign w:val="center"/>
          </w:tcPr>
          <w:p w14:paraId="395663CC" w14:textId="77777777" w:rsidR="008C776C" w:rsidRPr="00784A46" w:rsidRDefault="008C776C" w:rsidP="007A462A">
            <w:pPr>
              <w:ind w:firstLine="0"/>
              <w:jc w:val="center"/>
            </w:pPr>
            <w:r w:rsidRPr="00784A46">
              <w:t>40</w:t>
            </w:r>
          </w:p>
        </w:tc>
        <w:tc>
          <w:tcPr>
            <w:tcW w:w="567" w:type="dxa"/>
            <w:tcBorders>
              <w:top w:val="nil"/>
              <w:left w:val="nil"/>
              <w:bottom w:val="single" w:sz="4" w:space="0" w:color="auto"/>
              <w:right w:val="single" w:sz="4" w:space="0" w:color="auto"/>
            </w:tcBorders>
            <w:vAlign w:val="center"/>
          </w:tcPr>
          <w:p w14:paraId="423F5CF4" w14:textId="77777777" w:rsidR="008C776C" w:rsidRPr="00784A46" w:rsidRDefault="008C776C" w:rsidP="007A462A">
            <w:pPr>
              <w:ind w:firstLine="0"/>
              <w:jc w:val="center"/>
            </w:pPr>
            <w:r w:rsidRPr="00784A46">
              <w:t>52.4</w:t>
            </w:r>
          </w:p>
        </w:tc>
        <w:tc>
          <w:tcPr>
            <w:tcW w:w="567" w:type="dxa"/>
            <w:tcBorders>
              <w:top w:val="nil"/>
              <w:left w:val="nil"/>
              <w:bottom w:val="single" w:sz="4" w:space="0" w:color="auto"/>
              <w:right w:val="single" w:sz="4" w:space="0" w:color="auto"/>
            </w:tcBorders>
            <w:vAlign w:val="center"/>
          </w:tcPr>
          <w:p w14:paraId="13DDE04C" w14:textId="77777777" w:rsidR="008C776C" w:rsidRPr="00784A46" w:rsidRDefault="008C776C" w:rsidP="007A462A">
            <w:pPr>
              <w:ind w:firstLine="0"/>
              <w:jc w:val="center"/>
            </w:pPr>
            <w:r w:rsidRPr="00784A46">
              <w:t>1.09</w:t>
            </w:r>
          </w:p>
        </w:tc>
        <w:tc>
          <w:tcPr>
            <w:tcW w:w="567" w:type="dxa"/>
            <w:tcBorders>
              <w:top w:val="nil"/>
              <w:left w:val="nil"/>
              <w:bottom w:val="single" w:sz="4" w:space="0" w:color="auto"/>
              <w:right w:val="single" w:sz="4" w:space="0" w:color="auto"/>
            </w:tcBorders>
            <w:vAlign w:val="center"/>
          </w:tcPr>
          <w:p w14:paraId="41F28D6A" w14:textId="77777777" w:rsidR="008C776C" w:rsidRPr="00784A46" w:rsidRDefault="008C776C" w:rsidP="007A462A">
            <w:pPr>
              <w:ind w:firstLine="0"/>
              <w:jc w:val="center"/>
            </w:pPr>
            <w:r w:rsidRPr="00784A46">
              <w:t>9.1</w:t>
            </w:r>
          </w:p>
        </w:tc>
      </w:tr>
      <w:tr w:rsidR="005E4D95" w:rsidRPr="00784A46" w14:paraId="66CBEB92" w14:textId="77777777" w:rsidTr="005E4D95">
        <w:trPr>
          <w:trHeight w:val="300"/>
        </w:trPr>
        <w:tc>
          <w:tcPr>
            <w:tcW w:w="1291" w:type="dxa"/>
            <w:tcBorders>
              <w:top w:val="nil"/>
              <w:left w:val="single" w:sz="4" w:space="0" w:color="auto"/>
              <w:bottom w:val="single" w:sz="4" w:space="0" w:color="auto"/>
              <w:right w:val="single" w:sz="4" w:space="0" w:color="auto"/>
            </w:tcBorders>
            <w:vAlign w:val="bottom"/>
          </w:tcPr>
          <w:p w14:paraId="44808E91" w14:textId="77777777" w:rsidR="008C776C" w:rsidRPr="00784A46" w:rsidRDefault="00A20D37" w:rsidP="005E4D95">
            <w:pPr>
              <w:ind w:firstLine="0"/>
            </w:pPr>
            <w:r>
              <w:t>RPM</w:t>
            </w:r>
            <w:r w:rsidR="008C776C" w:rsidRPr="00784A46">
              <w:t xml:space="preserve"> (1</w:t>
            </w:r>
            <w:r w:rsidR="005E4D95">
              <w:t>2</w:t>
            </w:r>
            <w:r w:rsidR="008C776C" w:rsidRPr="00784A46">
              <w:t>)</w:t>
            </w:r>
          </w:p>
        </w:tc>
        <w:tc>
          <w:tcPr>
            <w:tcW w:w="851" w:type="dxa"/>
            <w:tcBorders>
              <w:top w:val="nil"/>
              <w:left w:val="nil"/>
              <w:bottom w:val="single" w:sz="4" w:space="0" w:color="auto"/>
              <w:right w:val="single" w:sz="4" w:space="0" w:color="auto"/>
            </w:tcBorders>
            <w:vAlign w:val="center"/>
          </w:tcPr>
          <w:p w14:paraId="12EA1B75" w14:textId="77777777" w:rsidR="008C776C" w:rsidRPr="00784A46" w:rsidRDefault="008C776C" w:rsidP="007A462A">
            <w:pPr>
              <w:ind w:firstLine="0"/>
              <w:jc w:val="center"/>
            </w:pPr>
            <w:r w:rsidRPr="00784A46">
              <w:t>12881</w:t>
            </w:r>
          </w:p>
        </w:tc>
        <w:tc>
          <w:tcPr>
            <w:tcW w:w="708" w:type="dxa"/>
            <w:tcBorders>
              <w:top w:val="nil"/>
              <w:left w:val="nil"/>
              <w:bottom w:val="single" w:sz="4" w:space="0" w:color="auto"/>
              <w:right w:val="single" w:sz="4" w:space="0" w:color="auto"/>
            </w:tcBorders>
            <w:vAlign w:val="center"/>
          </w:tcPr>
          <w:p w14:paraId="3A2C159F" w14:textId="77777777" w:rsidR="008C776C" w:rsidRPr="00784A46" w:rsidRDefault="008C776C" w:rsidP="007A462A">
            <w:pPr>
              <w:ind w:firstLine="0"/>
              <w:jc w:val="center"/>
            </w:pPr>
            <w:r w:rsidRPr="00784A46">
              <w:t>240</w:t>
            </w:r>
          </w:p>
        </w:tc>
        <w:tc>
          <w:tcPr>
            <w:tcW w:w="567" w:type="dxa"/>
            <w:tcBorders>
              <w:top w:val="nil"/>
              <w:left w:val="nil"/>
              <w:bottom w:val="single" w:sz="4" w:space="0" w:color="auto"/>
              <w:right w:val="single" w:sz="4" w:space="0" w:color="auto"/>
            </w:tcBorders>
            <w:vAlign w:val="center"/>
          </w:tcPr>
          <w:p w14:paraId="48463E7E" w14:textId="77777777" w:rsidR="008C776C" w:rsidRPr="00784A46" w:rsidRDefault="008C776C" w:rsidP="007A462A">
            <w:pPr>
              <w:ind w:firstLine="0"/>
              <w:jc w:val="center"/>
            </w:pPr>
            <w:r w:rsidRPr="00784A46">
              <w:t>53.6</w:t>
            </w:r>
          </w:p>
        </w:tc>
        <w:tc>
          <w:tcPr>
            <w:tcW w:w="567" w:type="dxa"/>
            <w:tcBorders>
              <w:top w:val="nil"/>
              <w:left w:val="nil"/>
              <w:bottom w:val="single" w:sz="4" w:space="0" w:color="auto"/>
              <w:right w:val="single" w:sz="4" w:space="0" w:color="auto"/>
            </w:tcBorders>
            <w:vAlign w:val="center"/>
          </w:tcPr>
          <w:p w14:paraId="49D8376C" w14:textId="77777777" w:rsidR="008C776C" w:rsidRPr="00784A46" w:rsidRDefault="008C776C" w:rsidP="007A462A">
            <w:pPr>
              <w:ind w:firstLine="0"/>
              <w:jc w:val="center"/>
            </w:pPr>
            <w:r w:rsidRPr="00784A46">
              <w:t>0.51</w:t>
            </w:r>
          </w:p>
        </w:tc>
        <w:tc>
          <w:tcPr>
            <w:tcW w:w="709" w:type="dxa"/>
            <w:tcBorders>
              <w:top w:val="nil"/>
              <w:left w:val="nil"/>
              <w:bottom w:val="single" w:sz="4" w:space="0" w:color="auto"/>
              <w:right w:val="single" w:sz="4" w:space="0" w:color="auto"/>
            </w:tcBorders>
            <w:vAlign w:val="center"/>
          </w:tcPr>
          <w:p w14:paraId="06D3074D" w14:textId="77777777" w:rsidR="008C776C" w:rsidRPr="00784A46" w:rsidRDefault="008C776C" w:rsidP="007A462A">
            <w:pPr>
              <w:ind w:firstLine="0"/>
              <w:jc w:val="center"/>
            </w:pPr>
            <w:r w:rsidRPr="00784A46">
              <w:t>1323</w:t>
            </w:r>
          </w:p>
        </w:tc>
        <w:tc>
          <w:tcPr>
            <w:tcW w:w="709" w:type="dxa"/>
            <w:tcBorders>
              <w:top w:val="nil"/>
              <w:left w:val="nil"/>
              <w:bottom w:val="single" w:sz="4" w:space="0" w:color="auto"/>
              <w:right w:val="single" w:sz="4" w:space="0" w:color="auto"/>
            </w:tcBorders>
            <w:vAlign w:val="center"/>
          </w:tcPr>
          <w:p w14:paraId="68CBB903" w14:textId="77777777" w:rsidR="008C776C" w:rsidRPr="00784A46" w:rsidRDefault="008C776C" w:rsidP="007A462A">
            <w:pPr>
              <w:ind w:firstLine="0"/>
              <w:jc w:val="center"/>
            </w:pPr>
            <w:r w:rsidRPr="00784A46">
              <w:t>56</w:t>
            </w:r>
          </w:p>
        </w:tc>
        <w:tc>
          <w:tcPr>
            <w:tcW w:w="567" w:type="dxa"/>
            <w:tcBorders>
              <w:top w:val="nil"/>
              <w:left w:val="nil"/>
              <w:bottom w:val="single" w:sz="4" w:space="0" w:color="auto"/>
              <w:right w:val="single" w:sz="4" w:space="0" w:color="auto"/>
            </w:tcBorders>
            <w:vAlign w:val="center"/>
          </w:tcPr>
          <w:p w14:paraId="6A859017" w14:textId="77777777" w:rsidR="008C776C" w:rsidRPr="00784A46" w:rsidRDefault="008C776C" w:rsidP="007A462A">
            <w:pPr>
              <w:ind w:firstLine="0"/>
              <w:jc w:val="center"/>
            </w:pPr>
            <w:r w:rsidRPr="00784A46">
              <w:t>53.0</w:t>
            </w:r>
          </w:p>
        </w:tc>
        <w:tc>
          <w:tcPr>
            <w:tcW w:w="567" w:type="dxa"/>
            <w:tcBorders>
              <w:top w:val="nil"/>
              <w:left w:val="nil"/>
              <w:bottom w:val="single" w:sz="4" w:space="0" w:color="auto"/>
              <w:right w:val="single" w:sz="4" w:space="0" w:color="auto"/>
            </w:tcBorders>
            <w:vAlign w:val="center"/>
          </w:tcPr>
          <w:p w14:paraId="20F5A0B1" w14:textId="77777777" w:rsidR="008C776C" w:rsidRPr="00784A46" w:rsidRDefault="008C776C" w:rsidP="007A462A">
            <w:pPr>
              <w:ind w:firstLine="0"/>
              <w:jc w:val="center"/>
            </w:pPr>
            <w:r w:rsidRPr="00784A46">
              <w:t>0.83</w:t>
            </w:r>
          </w:p>
        </w:tc>
        <w:tc>
          <w:tcPr>
            <w:tcW w:w="567" w:type="dxa"/>
            <w:tcBorders>
              <w:top w:val="nil"/>
              <w:left w:val="nil"/>
              <w:bottom w:val="single" w:sz="4" w:space="0" w:color="auto"/>
              <w:right w:val="single" w:sz="4" w:space="0" w:color="auto"/>
            </w:tcBorders>
            <w:vAlign w:val="center"/>
          </w:tcPr>
          <w:p w14:paraId="0A227414" w14:textId="77777777" w:rsidR="008C776C" w:rsidRPr="00784A46" w:rsidRDefault="008C776C" w:rsidP="007A462A">
            <w:pPr>
              <w:ind w:firstLine="0"/>
              <w:jc w:val="center"/>
            </w:pPr>
            <w:r w:rsidRPr="00784A46">
              <w:t>9.7</w:t>
            </w:r>
          </w:p>
        </w:tc>
      </w:tr>
    </w:tbl>
    <w:p w14:paraId="381924BE" w14:textId="303C327A" w:rsidR="008C776C" w:rsidRPr="00784A46" w:rsidRDefault="008C776C" w:rsidP="00A54AAB">
      <w:pPr>
        <w:pStyle w:val="p1a"/>
        <w:spacing w:before="120"/>
      </w:pPr>
      <w:r w:rsidRPr="00784A46">
        <w:t xml:space="preserve">In the </w:t>
      </w:r>
      <w:r w:rsidR="007D1A91">
        <w:t>last</w:t>
      </w:r>
      <w:r w:rsidR="007D1A91" w:rsidRPr="00784A46">
        <w:t xml:space="preserve"> </w:t>
      </w:r>
      <w:r w:rsidRPr="00784A46">
        <w:t xml:space="preserve">experiment, solving a test MCO problem has been conducted </w:t>
      </w:r>
      <w:del w:id="107" w:author="Evgeniy Kozinov" w:date="2019-03-18T11:22:00Z">
        <w:r w:rsidRPr="00784A46">
          <w:delText xml:space="preserve">when </w:delText>
        </w:r>
      </w:del>
      <w:ins w:id="108" w:author="Evgeniy Kozinov" w:date="2019-03-18T11:22:00Z">
        <w:r w:rsidR="00FA358A">
          <w:t>with a use of the search information but the</w:t>
        </w:r>
        <w:r w:rsidRPr="00784A46">
          <w:t xml:space="preserve"> </w:t>
        </w:r>
      </w:ins>
      <w:r w:rsidRPr="00784A46">
        <w:t>applied criteria scalarization methods</w:t>
      </w:r>
      <w:r w:rsidR="00FA358A">
        <w:t xml:space="preserve"> </w:t>
      </w:r>
      <w:del w:id="109" w:author="Evgeniy Kozinov" w:date="2019-03-18T11:22:00Z">
        <w:r w:rsidRPr="00784A46">
          <w:delText>altered</w:delText>
        </w:r>
      </w:del>
      <w:ins w:id="110" w:author="Evgeniy Kozinov" w:date="2019-03-18T11:22:00Z">
        <w:r w:rsidR="00FA358A">
          <w:t>varied</w:t>
        </w:r>
      </w:ins>
      <w:r w:rsidRPr="00784A46">
        <w:t xml:space="preserve"> in the course of computations</w:t>
      </w:r>
      <w:del w:id="111" w:author="Evgeniy Kozinov" w:date="2019-03-18T11:22:00Z">
        <w:r w:rsidRPr="00784A46">
          <w:delText xml:space="preserve"> with a complete use of the search information</w:delText>
        </w:r>
      </w:del>
      <w:r w:rsidRPr="00784A46">
        <w:t xml:space="preserve">. In this experiment, at the first stage of computations, the </w:t>
      </w:r>
      <w:r w:rsidR="00022F82">
        <w:t>mini</w:t>
      </w:r>
      <w:r w:rsidRPr="00784A46">
        <w:t>max criteria convolution was used in solving three subproblems (1</w:t>
      </w:r>
      <w:r w:rsidR="00001C3C">
        <w:t>0</w:t>
      </w:r>
      <w:r w:rsidRPr="00784A46">
        <w:t>) with the convolution coefficients (1,0), (0.5,0.5), and (0,1), correspondingly. At the second stage, the scalarization method was changed to the reference point method (1</w:t>
      </w:r>
      <w:r w:rsidR="00001C3C">
        <w:t>2</w:t>
      </w:r>
      <w:r w:rsidRPr="00784A46">
        <w:t>), where the estimate (-</w:t>
      </w:r>
      <w:proofErr w:type="gramStart"/>
      <w:r w:rsidRPr="00784A46">
        <w:t>14,-</w:t>
      </w:r>
      <w:proofErr w:type="gramEnd"/>
      <w:r w:rsidRPr="00784A46">
        <w:t>7) was used as the reference point with the weighting coefficients (0.5,0.5). And finally, at the third stage, the method of successive concessions (1</w:t>
      </w:r>
      <w:r w:rsidR="00001C3C">
        <w:t>1</w:t>
      </w:r>
      <w:r w:rsidRPr="00784A46">
        <w:t>) was applied with the concession with respect to the first criterion</w:t>
      </w:r>
      <w:r w:rsidR="00001C3C">
        <w:t xml:space="preserve"> </w:t>
      </w:r>
      <m:oMath>
        <m:r>
          <w:rPr>
            <w:rFonts w:ascii="Cambria Math" w:hAnsi="Cambria Math"/>
          </w:rPr>
          <m:t>δ=0.5</m:t>
        </m:r>
      </m:oMath>
      <w:r w:rsidRPr="00784A46">
        <w:t>.</w:t>
      </w:r>
    </w:p>
    <w:p w14:paraId="37A36BA9" w14:textId="6961F510" w:rsidR="008C776C" w:rsidRPr="00001C3C" w:rsidRDefault="008C776C" w:rsidP="00001C3C">
      <w:pPr>
        <w:ind w:firstLine="397"/>
      </w:pPr>
      <w:r w:rsidRPr="00001C3C">
        <w:t xml:space="preserve">The results of performed experiments are </w:t>
      </w:r>
      <w:r w:rsidR="00E64E5E">
        <w:t>given</w:t>
      </w:r>
      <w:r w:rsidR="00E64E5E" w:rsidRPr="00001C3C">
        <w:t xml:space="preserve"> </w:t>
      </w:r>
      <w:r w:rsidRPr="00001C3C">
        <w:t xml:space="preserve">in Table </w:t>
      </w:r>
      <w:r w:rsidR="008B26EF">
        <w:t>2</w:t>
      </w:r>
      <w:r w:rsidRPr="00001C3C">
        <w:t xml:space="preserve">. The column “Total </w:t>
      </w:r>
      <w:proofErr w:type="spellStart"/>
      <w:r w:rsidRPr="00001C3C">
        <w:t>iters</w:t>
      </w:r>
      <w:proofErr w:type="spellEnd"/>
      <w:r w:rsidRPr="00001C3C">
        <w:t xml:space="preserve">” contains the total number of executed global search iterations whereas the column “New </w:t>
      </w:r>
      <w:proofErr w:type="spellStart"/>
      <w:r w:rsidRPr="00001C3C">
        <w:t>iters</w:t>
      </w:r>
      <w:proofErr w:type="spellEnd"/>
      <w:r w:rsidRPr="00001C3C">
        <w:t xml:space="preserve">” shows the points of iterations executed at </w:t>
      </w:r>
      <w:proofErr w:type="gramStart"/>
      <w:r w:rsidRPr="00001C3C">
        <w:t>particular stage</w:t>
      </w:r>
      <w:proofErr w:type="gramEnd"/>
      <w:r w:rsidRPr="00001C3C">
        <w:t xml:space="preserve"> of solving the problem only. As follows from the results presented in Table </w:t>
      </w:r>
      <w:r w:rsidR="008B26EF">
        <w:t>2</w:t>
      </w:r>
      <w:r w:rsidRPr="00001C3C">
        <w:t>, the number of the global search iterations executed at separate stages of solving the MCO</w:t>
      </w:r>
      <w:r w:rsidR="00FA358A">
        <w:t xml:space="preserve"> </w:t>
      </w:r>
      <w:ins w:id="112" w:author="Evgeniy Kozinov" w:date="2019-03-18T11:22:00Z">
        <w:r w:rsidR="00FA358A">
          <w:t xml:space="preserve">is </w:t>
        </w:r>
        <w:r w:rsidR="00FA358A" w:rsidRPr="00001C3C">
          <w:t>continuously</w:t>
        </w:r>
        <w:r w:rsidRPr="00001C3C">
          <w:t xml:space="preserve"> </w:t>
        </w:r>
      </w:ins>
      <w:r w:rsidRPr="00001C3C">
        <w:t xml:space="preserve">problem reduced </w:t>
      </w:r>
      <w:del w:id="113" w:author="Evgeniy Kozinov" w:date="2019-03-18T11:22:00Z">
        <w:r w:rsidRPr="00001C3C">
          <w:delText xml:space="preserve">continuously </w:delText>
        </w:r>
      </w:del>
      <w:r w:rsidRPr="00001C3C">
        <w:t xml:space="preserve">(from 304 down to 35), and the reuse of the search information </w:t>
      </w:r>
      <w:r w:rsidRPr="00001C3C">
        <w:lastRenderedPageBreak/>
        <w:t>provides the</w:t>
      </w:r>
      <w:r w:rsidR="00FA358A">
        <w:t xml:space="preserve"> </w:t>
      </w:r>
      <w:ins w:id="114" w:author="Evgeniy Kozinov" w:date="2019-03-18T11:22:00Z">
        <w:r w:rsidR="00FA358A">
          <w:t>computationally efficient</w:t>
        </w:r>
        <w:r w:rsidRPr="00001C3C">
          <w:t xml:space="preserve"> </w:t>
        </w:r>
      </w:ins>
      <w:r w:rsidRPr="00001C3C">
        <w:t xml:space="preserve">opportunity </w:t>
      </w:r>
      <w:del w:id="115" w:author="Evgeniy Kozinov" w:date="2019-03-18T11:22:00Z">
        <w:r w:rsidRPr="00001C3C">
          <w:delText>of</w:delText>
        </w:r>
      </w:del>
      <w:ins w:id="116" w:author="Evgeniy Kozinov" w:date="2019-03-18T11:22:00Z">
        <w:r w:rsidR="00FA358A">
          <w:t>for</w:t>
        </w:r>
      </w:ins>
      <w:r w:rsidRPr="00001C3C">
        <w:t xml:space="preserve"> dynamic</w:t>
      </w:r>
      <w:r w:rsidR="00FA358A">
        <w:t xml:space="preserve"> </w:t>
      </w:r>
      <w:del w:id="117" w:author="Evgeniy Kozinov" w:date="2019-03-18T11:22:00Z">
        <w:r w:rsidRPr="00001C3C">
          <w:delText>altering</w:delText>
        </w:r>
      </w:del>
      <w:ins w:id="118" w:author="Evgeniy Kozinov" w:date="2019-03-18T11:22:00Z">
        <w:r w:rsidR="00FA358A">
          <w:t>variations of</w:t>
        </w:r>
      </w:ins>
      <w:r w:rsidRPr="00001C3C">
        <w:t xml:space="preserve"> the criteria scalarization methods applied in the course of </w:t>
      </w:r>
      <w:del w:id="119" w:author="Evgeniy Kozinov" w:date="2019-03-18T11:22:00Z">
        <w:r w:rsidRPr="00001C3C">
          <w:delText>computations efficiently</w:delText>
        </w:r>
      </w:del>
      <w:ins w:id="120" w:author="Evgeniy Kozinov" w:date="2019-03-18T11:22:00Z">
        <w:r w:rsidR="00FA358A">
          <w:t>the MCO problem solution</w:t>
        </w:r>
      </w:ins>
      <w:r w:rsidRPr="00001C3C">
        <w:t>.</w:t>
      </w:r>
    </w:p>
    <w:p w14:paraId="1365F5AF" w14:textId="0B4B1790" w:rsidR="008C776C" w:rsidRPr="00784A46" w:rsidRDefault="00001C3C" w:rsidP="00001C3C">
      <w:pPr>
        <w:pStyle w:val="tablecaption"/>
        <w:jc w:val="both"/>
      </w:pPr>
      <w:r>
        <w:rPr>
          <w:b/>
        </w:rPr>
        <w:t xml:space="preserve">Table </w:t>
      </w:r>
      <w:r w:rsidR="00413A58">
        <w:rPr>
          <w:b/>
          <w:noProof/>
        </w:rPr>
        <w:fldChar w:fldCharType="begin"/>
      </w:r>
      <w:r w:rsidR="00413A58">
        <w:rPr>
          <w:b/>
          <w:noProof/>
        </w:rPr>
        <w:instrText xml:space="preserve"> SEQ "Table" \* MERGEFORMAT </w:instrText>
      </w:r>
      <w:r w:rsidR="00413A58">
        <w:rPr>
          <w:b/>
          <w:noProof/>
        </w:rPr>
        <w:fldChar w:fldCharType="separate"/>
      </w:r>
      <w:r w:rsidR="00731CFC">
        <w:rPr>
          <w:b/>
          <w:noProof/>
        </w:rPr>
        <w:t>2</w:t>
      </w:r>
      <w:r w:rsidR="00413A58">
        <w:rPr>
          <w:b/>
          <w:noProof/>
        </w:rPr>
        <w:fldChar w:fldCharType="end"/>
      </w:r>
      <w:r>
        <w:rPr>
          <w:b/>
        </w:rPr>
        <w:t>.</w:t>
      </w:r>
      <w:r>
        <w:t xml:space="preserve"> </w:t>
      </w:r>
      <w:r w:rsidR="008C776C" w:rsidRPr="00001C3C">
        <w:t>Results</w:t>
      </w:r>
      <w:r w:rsidR="008C776C" w:rsidRPr="00784A46">
        <w:t xml:space="preserve"> of solving the problem (2</w:t>
      </w:r>
      <w:r w:rsidR="008206D9">
        <w:t>2</w:t>
      </w:r>
      <w:r w:rsidR="008C776C" w:rsidRPr="00784A46">
        <w:t xml:space="preserve">) with altering the criteria scalarization methods in the course of computations </w:t>
      </w:r>
    </w:p>
    <w:tbl>
      <w:tblPr>
        <w:tblW w:w="0" w:type="auto"/>
        <w:jc w:val="center"/>
        <w:tblLayout w:type="fixed"/>
        <w:tblLook w:val="0000" w:firstRow="0" w:lastRow="0" w:firstColumn="0" w:lastColumn="0" w:noHBand="0" w:noVBand="0"/>
      </w:tblPr>
      <w:tblGrid>
        <w:gridCol w:w="3577"/>
        <w:gridCol w:w="1130"/>
        <w:gridCol w:w="1206"/>
        <w:gridCol w:w="992"/>
      </w:tblGrid>
      <w:tr w:rsidR="008C776C" w:rsidRPr="00784A46" w14:paraId="6E86CB6D" w14:textId="77777777" w:rsidTr="00001C3C">
        <w:trPr>
          <w:trHeight w:val="315"/>
          <w:jc w:val="center"/>
        </w:trPr>
        <w:tc>
          <w:tcPr>
            <w:tcW w:w="3577" w:type="dxa"/>
            <w:tcBorders>
              <w:top w:val="single" w:sz="4" w:space="0" w:color="auto"/>
              <w:left w:val="single" w:sz="4" w:space="0" w:color="auto"/>
              <w:bottom w:val="single" w:sz="4" w:space="0" w:color="auto"/>
              <w:right w:val="single" w:sz="4" w:space="0" w:color="auto"/>
            </w:tcBorders>
            <w:vAlign w:val="bottom"/>
          </w:tcPr>
          <w:p w14:paraId="498EF265" w14:textId="77777777" w:rsidR="008C776C" w:rsidRPr="00784A46" w:rsidRDefault="008C776C" w:rsidP="00001C3C">
            <w:pPr>
              <w:pStyle w:val="p1a"/>
              <w:jc w:val="center"/>
            </w:pPr>
            <w:r w:rsidRPr="00784A46">
              <w:t>Stage of computations</w:t>
            </w:r>
            <w:r w:rsidR="00E64E5E">
              <w:t>,</w:t>
            </w:r>
          </w:p>
          <w:p w14:paraId="0BF5F2E6" w14:textId="77777777" w:rsidR="008C776C" w:rsidRPr="00784A46" w:rsidRDefault="008C776C" w:rsidP="00001C3C">
            <w:pPr>
              <w:ind w:firstLine="0"/>
              <w:jc w:val="center"/>
            </w:pPr>
            <w:r w:rsidRPr="00784A46">
              <w:t>criteria scalarization method</w:t>
            </w:r>
          </w:p>
        </w:tc>
        <w:tc>
          <w:tcPr>
            <w:tcW w:w="1130" w:type="dxa"/>
            <w:tcBorders>
              <w:top w:val="single" w:sz="4" w:space="0" w:color="auto"/>
              <w:left w:val="nil"/>
              <w:bottom w:val="single" w:sz="4" w:space="0" w:color="auto"/>
              <w:right w:val="single" w:sz="4" w:space="0" w:color="auto"/>
            </w:tcBorders>
            <w:vAlign w:val="center"/>
          </w:tcPr>
          <w:p w14:paraId="75740BBD" w14:textId="77777777" w:rsidR="008C776C" w:rsidRPr="00784A46" w:rsidRDefault="008C776C" w:rsidP="00001C3C">
            <w:pPr>
              <w:ind w:firstLine="0"/>
              <w:jc w:val="center"/>
            </w:pPr>
            <w:r w:rsidRPr="00784A46">
              <w:t xml:space="preserve">Total </w:t>
            </w:r>
            <w:proofErr w:type="spellStart"/>
            <w:r w:rsidRPr="00784A46">
              <w:t>iters</w:t>
            </w:r>
            <w:proofErr w:type="spellEnd"/>
          </w:p>
        </w:tc>
        <w:tc>
          <w:tcPr>
            <w:tcW w:w="1206" w:type="dxa"/>
            <w:tcBorders>
              <w:top w:val="single" w:sz="4" w:space="0" w:color="auto"/>
              <w:left w:val="nil"/>
              <w:bottom w:val="single" w:sz="4" w:space="0" w:color="auto"/>
              <w:right w:val="single" w:sz="4" w:space="0" w:color="auto"/>
            </w:tcBorders>
            <w:vAlign w:val="center"/>
          </w:tcPr>
          <w:p w14:paraId="7FF3359C" w14:textId="77777777" w:rsidR="008C776C" w:rsidRPr="00784A46" w:rsidRDefault="008C776C" w:rsidP="00001C3C">
            <w:pPr>
              <w:ind w:firstLine="0"/>
              <w:jc w:val="center"/>
            </w:pPr>
            <w:r w:rsidRPr="00784A46">
              <w:t xml:space="preserve">New </w:t>
            </w:r>
            <w:proofErr w:type="spellStart"/>
            <w:r w:rsidRPr="00784A46">
              <w:t>iters</w:t>
            </w:r>
            <w:proofErr w:type="spellEnd"/>
          </w:p>
        </w:tc>
        <w:tc>
          <w:tcPr>
            <w:tcW w:w="992" w:type="dxa"/>
            <w:tcBorders>
              <w:top w:val="single" w:sz="4" w:space="0" w:color="auto"/>
              <w:left w:val="single" w:sz="4" w:space="0" w:color="auto"/>
              <w:bottom w:val="single" w:sz="4" w:space="0" w:color="auto"/>
              <w:right w:val="single" w:sz="4" w:space="0" w:color="auto"/>
            </w:tcBorders>
            <w:vAlign w:val="center"/>
          </w:tcPr>
          <w:p w14:paraId="305CADDD" w14:textId="77777777" w:rsidR="008C776C" w:rsidRPr="00784A46" w:rsidRDefault="008C776C" w:rsidP="00001C3C">
            <w:pPr>
              <w:ind w:firstLine="0"/>
              <w:jc w:val="center"/>
            </w:pPr>
            <w:r w:rsidRPr="00784A46">
              <w:t>PDA</w:t>
            </w:r>
          </w:p>
        </w:tc>
      </w:tr>
      <w:tr w:rsidR="008C776C" w:rsidRPr="00784A46" w14:paraId="7DBBD32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4371420" w14:textId="77777777" w:rsidR="008C776C" w:rsidRPr="00784A46" w:rsidRDefault="008C776C" w:rsidP="007D1A91">
            <w:pPr>
              <w:ind w:firstLine="0"/>
            </w:pPr>
            <w:r w:rsidRPr="00784A46">
              <w:t>1. </w:t>
            </w:r>
            <w:r w:rsidR="007D1A91">
              <w:t>MMC</w:t>
            </w:r>
            <w:r w:rsidRPr="00784A46">
              <w:t xml:space="preserve"> (1</w:t>
            </w:r>
            <w:r w:rsidR="00001C3C">
              <w:t>0</w:t>
            </w:r>
            <w:r w:rsidRPr="00784A46">
              <w:t xml:space="preserve">), three subproblems </w:t>
            </w:r>
          </w:p>
        </w:tc>
        <w:tc>
          <w:tcPr>
            <w:tcW w:w="1130" w:type="dxa"/>
            <w:tcBorders>
              <w:top w:val="nil"/>
              <w:left w:val="single" w:sz="8" w:space="0" w:color="auto"/>
              <w:bottom w:val="single" w:sz="4" w:space="0" w:color="auto"/>
              <w:right w:val="single" w:sz="4" w:space="0" w:color="auto"/>
            </w:tcBorders>
            <w:vAlign w:val="center"/>
          </w:tcPr>
          <w:p w14:paraId="100BEF76" w14:textId="77777777" w:rsidR="008C776C" w:rsidRPr="00784A46" w:rsidRDefault="008C776C" w:rsidP="007A462A">
            <w:pPr>
              <w:ind w:firstLine="0"/>
              <w:jc w:val="center"/>
            </w:pPr>
            <w:r w:rsidRPr="00784A46">
              <w:t>304</w:t>
            </w:r>
          </w:p>
        </w:tc>
        <w:tc>
          <w:tcPr>
            <w:tcW w:w="1206" w:type="dxa"/>
            <w:tcBorders>
              <w:top w:val="single" w:sz="4" w:space="0" w:color="auto"/>
              <w:left w:val="nil"/>
              <w:bottom w:val="single" w:sz="4" w:space="0" w:color="auto"/>
              <w:right w:val="single" w:sz="4" w:space="0" w:color="auto"/>
            </w:tcBorders>
            <w:vAlign w:val="center"/>
          </w:tcPr>
          <w:p w14:paraId="34EE418F" w14:textId="77777777" w:rsidR="008C776C" w:rsidRPr="00784A46" w:rsidRDefault="008C776C" w:rsidP="007A462A">
            <w:pPr>
              <w:ind w:firstLine="0"/>
              <w:jc w:val="center"/>
            </w:pPr>
            <w:r w:rsidRPr="00784A46">
              <w:t>304</w:t>
            </w:r>
          </w:p>
        </w:tc>
        <w:tc>
          <w:tcPr>
            <w:tcW w:w="992" w:type="dxa"/>
            <w:tcBorders>
              <w:top w:val="nil"/>
              <w:left w:val="single" w:sz="4" w:space="0" w:color="auto"/>
              <w:bottom w:val="single" w:sz="4" w:space="0" w:color="auto"/>
              <w:right w:val="single" w:sz="4" w:space="0" w:color="auto"/>
            </w:tcBorders>
            <w:vAlign w:val="center"/>
          </w:tcPr>
          <w:p w14:paraId="3355CD90" w14:textId="77777777" w:rsidR="008C776C" w:rsidRPr="00784A46" w:rsidRDefault="008C776C" w:rsidP="007A462A">
            <w:pPr>
              <w:ind w:firstLine="0"/>
              <w:jc w:val="center"/>
            </w:pPr>
            <w:r w:rsidRPr="00784A46">
              <w:t>14</w:t>
            </w:r>
          </w:p>
        </w:tc>
      </w:tr>
      <w:tr w:rsidR="008C776C" w:rsidRPr="00784A46" w14:paraId="463DE01C"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29A0175F" w14:textId="77777777" w:rsidR="008C776C" w:rsidRPr="00784A46" w:rsidRDefault="008C776C" w:rsidP="007D1A91">
            <w:pPr>
              <w:ind w:firstLine="0"/>
            </w:pPr>
            <w:r w:rsidRPr="00784A46">
              <w:t>2. </w:t>
            </w:r>
            <w:r w:rsidR="007D1A91">
              <w:t>RPM</w:t>
            </w:r>
            <w:r w:rsidRPr="00784A46">
              <w:t xml:space="preserve"> (1</w:t>
            </w:r>
            <w:r w:rsidR="00001C3C">
              <w:t>2</w:t>
            </w:r>
            <w:r w:rsidRPr="00784A46">
              <w:t>)</w:t>
            </w:r>
          </w:p>
        </w:tc>
        <w:tc>
          <w:tcPr>
            <w:tcW w:w="1130" w:type="dxa"/>
            <w:tcBorders>
              <w:top w:val="nil"/>
              <w:left w:val="nil"/>
              <w:bottom w:val="single" w:sz="4" w:space="0" w:color="auto"/>
              <w:right w:val="single" w:sz="4" w:space="0" w:color="auto"/>
            </w:tcBorders>
            <w:vAlign w:val="center"/>
          </w:tcPr>
          <w:p w14:paraId="7DAD64C2" w14:textId="77777777" w:rsidR="008C776C" w:rsidRPr="00784A46" w:rsidRDefault="008C776C" w:rsidP="007A462A">
            <w:pPr>
              <w:ind w:firstLine="0"/>
              <w:jc w:val="center"/>
            </w:pPr>
            <w:r w:rsidRPr="00784A46">
              <w:t>402</w:t>
            </w:r>
          </w:p>
        </w:tc>
        <w:tc>
          <w:tcPr>
            <w:tcW w:w="1206" w:type="dxa"/>
            <w:tcBorders>
              <w:top w:val="single" w:sz="4" w:space="0" w:color="auto"/>
              <w:left w:val="nil"/>
              <w:bottom w:val="single" w:sz="4" w:space="0" w:color="auto"/>
              <w:right w:val="single" w:sz="4" w:space="0" w:color="auto"/>
            </w:tcBorders>
            <w:vAlign w:val="center"/>
          </w:tcPr>
          <w:p w14:paraId="7FFF7117" w14:textId="77777777" w:rsidR="008C776C" w:rsidRPr="00784A46" w:rsidRDefault="008C776C" w:rsidP="007A462A">
            <w:pPr>
              <w:ind w:firstLine="0"/>
              <w:jc w:val="center"/>
            </w:pPr>
            <w:r w:rsidRPr="00784A46">
              <w:t>98</w:t>
            </w:r>
          </w:p>
        </w:tc>
        <w:tc>
          <w:tcPr>
            <w:tcW w:w="992" w:type="dxa"/>
            <w:tcBorders>
              <w:top w:val="nil"/>
              <w:left w:val="single" w:sz="4" w:space="0" w:color="auto"/>
              <w:bottom w:val="single" w:sz="4" w:space="0" w:color="auto"/>
              <w:right w:val="single" w:sz="4" w:space="0" w:color="auto"/>
            </w:tcBorders>
            <w:vAlign w:val="center"/>
          </w:tcPr>
          <w:p w14:paraId="05A2810F" w14:textId="77777777" w:rsidR="008C776C" w:rsidRPr="00784A46" w:rsidRDefault="008C776C" w:rsidP="007A462A">
            <w:pPr>
              <w:ind w:firstLine="0"/>
              <w:jc w:val="center"/>
            </w:pPr>
            <w:r w:rsidRPr="00784A46">
              <w:t>19</w:t>
            </w:r>
          </w:p>
        </w:tc>
      </w:tr>
      <w:tr w:rsidR="008C776C" w:rsidRPr="00784A46" w14:paraId="5FA5F334" w14:textId="77777777" w:rsidTr="00001C3C">
        <w:trPr>
          <w:trHeight w:val="300"/>
          <w:jc w:val="center"/>
        </w:trPr>
        <w:tc>
          <w:tcPr>
            <w:tcW w:w="3577" w:type="dxa"/>
            <w:tcBorders>
              <w:top w:val="nil"/>
              <w:left w:val="single" w:sz="4" w:space="0" w:color="auto"/>
              <w:bottom w:val="single" w:sz="4" w:space="0" w:color="auto"/>
              <w:right w:val="single" w:sz="4" w:space="0" w:color="auto"/>
            </w:tcBorders>
            <w:vAlign w:val="bottom"/>
          </w:tcPr>
          <w:p w14:paraId="4ECB6CD6" w14:textId="77777777" w:rsidR="008C776C" w:rsidRPr="00784A46" w:rsidRDefault="008C776C" w:rsidP="007D1A91">
            <w:pPr>
              <w:ind w:firstLine="0"/>
            </w:pPr>
            <w:r w:rsidRPr="00784A46">
              <w:t>3. </w:t>
            </w:r>
            <w:r w:rsidR="007D1A91">
              <w:t>MSC</w:t>
            </w:r>
            <w:r w:rsidRPr="00784A46">
              <w:t xml:space="preserve"> (1</w:t>
            </w:r>
            <w:r w:rsidR="00001C3C">
              <w:t>1</w:t>
            </w:r>
            <w:r w:rsidRPr="00784A46">
              <w:t>)</w:t>
            </w:r>
          </w:p>
        </w:tc>
        <w:tc>
          <w:tcPr>
            <w:tcW w:w="1130" w:type="dxa"/>
            <w:tcBorders>
              <w:top w:val="nil"/>
              <w:left w:val="nil"/>
              <w:bottom w:val="single" w:sz="4" w:space="0" w:color="auto"/>
              <w:right w:val="single" w:sz="4" w:space="0" w:color="auto"/>
            </w:tcBorders>
            <w:vAlign w:val="center"/>
          </w:tcPr>
          <w:p w14:paraId="6D1B1F56" w14:textId="77777777" w:rsidR="008C776C" w:rsidRPr="00784A46" w:rsidRDefault="008C776C" w:rsidP="007A462A">
            <w:pPr>
              <w:ind w:firstLine="0"/>
              <w:jc w:val="center"/>
            </w:pPr>
            <w:r w:rsidRPr="00784A46">
              <w:t>437</w:t>
            </w:r>
          </w:p>
        </w:tc>
        <w:tc>
          <w:tcPr>
            <w:tcW w:w="1206" w:type="dxa"/>
            <w:tcBorders>
              <w:top w:val="single" w:sz="4" w:space="0" w:color="auto"/>
              <w:left w:val="nil"/>
              <w:bottom w:val="single" w:sz="4" w:space="0" w:color="auto"/>
              <w:right w:val="single" w:sz="4" w:space="0" w:color="auto"/>
            </w:tcBorders>
            <w:vAlign w:val="center"/>
          </w:tcPr>
          <w:p w14:paraId="448E1F07" w14:textId="77777777" w:rsidR="008C776C" w:rsidRPr="00784A46" w:rsidRDefault="008C776C" w:rsidP="007A462A">
            <w:pPr>
              <w:ind w:firstLine="0"/>
              <w:jc w:val="center"/>
            </w:pPr>
            <w:r w:rsidRPr="00784A46">
              <w:t>35</w:t>
            </w:r>
          </w:p>
        </w:tc>
        <w:tc>
          <w:tcPr>
            <w:tcW w:w="992" w:type="dxa"/>
            <w:tcBorders>
              <w:top w:val="nil"/>
              <w:left w:val="single" w:sz="4" w:space="0" w:color="auto"/>
              <w:bottom w:val="single" w:sz="4" w:space="0" w:color="auto"/>
              <w:right w:val="single" w:sz="4" w:space="0" w:color="auto"/>
            </w:tcBorders>
            <w:vAlign w:val="center"/>
          </w:tcPr>
          <w:p w14:paraId="1B4921E4" w14:textId="77777777" w:rsidR="008C776C" w:rsidRPr="00784A46" w:rsidRDefault="008C776C" w:rsidP="007A462A">
            <w:pPr>
              <w:ind w:firstLine="0"/>
              <w:jc w:val="center"/>
            </w:pPr>
            <w:r w:rsidRPr="00784A46">
              <w:t>24</w:t>
            </w:r>
          </w:p>
        </w:tc>
      </w:tr>
    </w:tbl>
    <w:p w14:paraId="7C7007C0" w14:textId="77777777" w:rsidR="008C776C" w:rsidRPr="00784A46" w:rsidRDefault="008C776C" w:rsidP="008C776C">
      <w:pPr>
        <w:ind w:firstLine="397"/>
        <w:rPr>
          <w:sz w:val="22"/>
          <w:szCs w:val="22"/>
        </w:rPr>
      </w:pPr>
    </w:p>
    <w:p w14:paraId="70E6463C" w14:textId="6E0354BB" w:rsidR="008C776C" w:rsidRPr="00001C3C" w:rsidRDefault="008C776C" w:rsidP="00001C3C">
      <w:pPr>
        <w:ind w:firstLine="397"/>
      </w:pPr>
      <w:r w:rsidRPr="00001C3C">
        <w:t xml:space="preserve">The </w:t>
      </w:r>
      <w:r w:rsidR="00E64E5E" w:rsidRPr="00001C3C">
        <w:t xml:space="preserve">PDA </w:t>
      </w:r>
      <w:r w:rsidRPr="00001C3C">
        <w:t xml:space="preserve">approximations of Pareto set obtained at the sequentially </w:t>
      </w:r>
      <w:del w:id="121" w:author="Evgeniy Kozinov" w:date="2019-03-18T11:22:00Z">
        <w:r w:rsidRPr="00001C3C">
          <w:delText>completed</w:delText>
        </w:r>
      </w:del>
      <w:ins w:id="122" w:author="Evgeniy Kozinov" w:date="2019-03-18T11:22:00Z">
        <w:r w:rsidR="00FA358A">
          <w:t>executed</w:t>
        </w:r>
      </w:ins>
      <w:r w:rsidRPr="00001C3C">
        <w:t xml:space="preserve"> stages are shown in Fig. </w:t>
      </w:r>
      <w:r w:rsidR="008B26EF">
        <w:t>1</w:t>
      </w:r>
      <w:r w:rsidRPr="00001C3C">
        <w:t>.</w:t>
      </w:r>
    </w:p>
    <w:p w14:paraId="4D2164CE" w14:textId="77777777" w:rsidR="008C776C" w:rsidRPr="00784A46" w:rsidRDefault="00AB47F3" w:rsidP="00001C3C">
      <w:pPr>
        <w:pStyle w:val="image"/>
      </w:pPr>
      <w:r w:rsidRPr="00AB47F3">
        <w:rPr>
          <w:noProof/>
        </w:rPr>
        <w:drawing>
          <wp:inline distT="0" distB="0" distL="0" distR="0" wp14:anchorId="40330A5E" wp14:editId="01219823">
            <wp:extent cx="4191262" cy="2190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244187" cy="2218414"/>
                    </a:xfrm>
                    <a:prstGeom prst="rect">
                      <a:avLst/>
                    </a:prstGeom>
                  </pic:spPr>
                </pic:pic>
              </a:graphicData>
            </a:graphic>
          </wp:inline>
        </w:drawing>
      </w:r>
    </w:p>
    <w:p w14:paraId="15251A2A" w14:textId="10D675AF" w:rsidR="008C776C" w:rsidRDefault="00001C3C" w:rsidP="00001C3C">
      <w:pPr>
        <w:pStyle w:val="figurecaption"/>
        <w:jc w:val="both"/>
      </w:pPr>
      <w:r>
        <w:rPr>
          <w:b/>
        </w:rPr>
        <w:t xml:space="preserve">Fig. </w:t>
      </w:r>
      <w:r w:rsidR="00413A58">
        <w:rPr>
          <w:b/>
          <w:noProof/>
        </w:rPr>
        <w:fldChar w:fldCharType="begin"/>
      </w:r>
      <w:r w:rsidR="00413A58">
        <w:rPr>
          <w:b/>
          <w:noProof/>
        </w:rPr>
        <w:instrText xml:space="preserve"> SEQ "Figure" \* MERGEFORMAT </w:instrText>
      </w:r>
      <w:r w:rsidR="00413A58">
        <w:rPr>
          <w:b/>
          <w:noProof/>
        </w:rPr>
        <w:fldChar w:fldCharType="separate"/>
      </w:r>
      <w:r w:rsidR="00731CFC">
        <w:rPr>
          <w:b/>
          <w:noProof/>
        </w:rPr>
        <w:t>1</w:t>
      </w:r>
      <w:r w:rsidR="00413A58">
        <w:rPr>
          <w:b/>
          <w:noProof/>
        </w:rPr>
        <w:fldChar w:fldCharType="end"/>
      </w:r>
      <w:r>
        <w:rPr>
          <w:b/>
        </w:rPr>
        <w:t>.</w:t>
      </w:r>
      <w:r>
        <w:t xml:space="preserve"> </w:t>
      </w:r>
      <w:r w:rsidR="008C776C" w:rsidRPr="00001C3C">
        <w:t>Approximations</w:t>
      </w:r>
      <w:r w:rsidR="008C776C" w:rsidRPr="00784A46">
        <w:t xml:space="preserve"> of the Pareto set </w:t>
      </w:r>
      <w:r w:rsidR="008C776C" w:rsidRPr="00784A46">
        <w:rPr>
          <w:i/>
          <w:iCs/>
        </w:rPr>
        <w:t xml:space="preserve">PDA </w:t>
      </w:r>
      <w:r w:rsidR="008C776C" w:rsidRPr="00784A46">
        <w:t xml:space="preserve">obtained at the sequentially </w:t>
      </w:r>
      <w:del w:id="123" w:author="Evgeniy Kozinov" w:date="2019-03-18T11:22:00Z">
        <w:r w:rsidR="008C776C" w:rsidRPr="00784A46">
          <w:delText>completed</w:delText>
        </w:r>
      </w:del>
      <w:ins w:id="124" w:author="Evgeniy Kozinov" w:date="2019-03-18T11:22:00Z">
        <w:r w:rsidR="00FA358A">
          <w:t>executed</w:t>
        </w:r>
      </w:ins>
      <w:r w:rsidR="008C776C" w:rsidRPr="00784A46">
        <w:t xml:space="preserve"> stages of computations</w:t>
      </w:r>
      <w:r w:rsidR="008C776C" w:rsidRPr="00694B10">
        <w:t xml:space="preserve"> </w:t>
      </w:r>
    </w:p>
    <w:p w14:paraId="4B69833E" w14:textId="77777777" w:rsidR="00E64E5E" w:rsidRDefault="00E64E5E" w:rsidP="00E64E5E">
      <w:pPr>
        <w:pStyle w:val="heading1"/>
        <w:numPr>
          <w:ilvl w:val="0"/>
          <w:numId w:val="0"/>
        </w:numPr>
        <w:ind w:left="567"/>
      </w:pPr>
      <w:r>
        <w:t>Conclusion</w:t>
      </w:r>
    </w:p>
    <w:p w14:paraId="29DCAE07" w14:textId="77777777" w:rsidR="00E64E5E" w:rsidRDefault="00735D1F" w:rsidP="00A402FD">
      <w:pPr>
        <w:pStyle w:val="p1a"/>
      </w:pPr>
      <w:r>
        <w:t>A</w:t>
      </w:r>
      <w:r w:rsidR="00E64E5E" w:rsidRPr="003019A6">
        <w:t>n approach</w:t>
      </w:r>
      <w:r>
        <w:t xml:space="preserve"> </w:t>
      </w:r>
      <w:r w:rsidRPr="003019A6">
        <w:t>is proposed</w:t>
      </w:r>
      <w:r>
        <w:t xml:space="preserve"> to transform </w:t>
      </w:r>
      <w:r w:rsidR="00E64E5E" w:rsidRPr="003019A6">
        <w:t xml:space="preserve">the decision making problems to the </w:t>
      </w:r>
      <w:r>
        <w:t xml:space="preserve">multistage </w:t>
      </w:r>
      <w:r w:rsidR="00E64E5E" w:rsidRPr="003019A6">
        <w:t xml:space="preserve">multicriteria time-consuming global optimization problems. </w:t>
      </w:r>
      <w:r>
        <w:t>As a key property of the proposed approach it is supposed that</w:t>
      </w:r>
      <w:r w:rsidR="00E64E5E" w:rsidRPr="003019A6">
        <w:t xml:space="preserve"> the optimization problem statements and the applied methods of the criteria scalarization can be </w:t>
      </w:r>
      <w:r>
        <w:t>changed i</w:t>
      </w:r>
      <w:r w:rsidRPr="003019A6">
        <w:t>n the course of computations</w:t>
      </w:r>
      <w:r w:rsidR="00E64E5E" w:rsidRPr="003019A6">
        <w:t xml:space="preserve">. </w:t>
      </w:r>
      <w:r w:rsidR="00F7376B">
        <w:t>T</w:t>
      </w:r>
      <w:r w:rsidR="00E64E5E" w:rsidRPr="003019A6">
        <w:t>he computational complexity</w:t>
      </w:r>
      <w:r w:rsidR="00F7376B">
        <w:t xml:space="preserve"> is reduced</w:t>
      </w:r>
      <w:r w:rsidR="00E64E5E" w:rsidRPr="003019A6">
        <w:t xml:space="preserve"> by means of the reuse of the </w:t>
      </w:r>
      <w:r w:rsidR="00F7376B">
        <w:t>computed</w:t>
      </w:r>
      <w:r w:rsidR="00E64E5E" w:rsidRPr="003019A6">
        <w:t xml:space="preserve"> search information. The performed numerical experiments have confirmed </w:t>
      </w:r>
      <w:r w:rsidR="00382855">
        <w:t>the</w:t>
      </w:r>
      <w:r w:rsidR="00382855" w:rsidRPr="00B91A3D">
        <w:t xml:space="preserve"> </w:t>
      </w:r>
      <w:r w:rsidR="00382855">
        <w:t>developed</w:t>
      </w:r>
      <w:r w:rsidR="00382855" w:rsidRPr="00B91A3D">
        <w:t xml:space="preserve"> </w:t>
      </w:r>
      <w:r w:rsidR="00382855">
        <w:t>approach</w:t>
      </w:r>
      <w:r w:rsidR="00382855" w:rsidRPr="00B91A3D">
        <w:t xml:space="preserve"> </w:t>
      </w:r>
      <w:r w:rsidR="00382855">
        <w:t>is promising</w:t>
      </w:r>
      <w:r w:rsidR="00E64E5E" w:rsidRPr="003019A6">
        <w:t>.</w:t>
      </w:r>
    </w:p>
    <w:p w14:paraId="120D077B" w14:textId="0E6D75D9" w:rsidR="00382855" w:rsidRPr="00A402FD" w:rsidRDefault="00382855" w:rsidP="00A402FD">
      <w:r>
        <w:lastRenderedPageBreak/>
        <w:t>In further investigations it is intended to</w:t>
      </w:r>
      <w:r w:rsidRPr="00B91A3D">
        <w:t xml:space="preserve"> </w:t>
      </w:r>
      <w:r>
        <w:t>execute the</w:t>
      </w:r>
      <w:r w:rsidRPr="00B91A3D">
        <w:t xml:space="preserve"> </w:t>
      </w:r>
      <w:r>
        <w:t>numerical</w:t>
      </w:r>
      <w:r w:rsidRPr="00B91A3D">
        <w:t xml:space="preserve"> </w:t>
      </w:r>
      <w:r>
        <w:t>experiments</w:t>
      </w:r>
      <w:r w:rsidRPr="00B91A3D">
        <w:t xml:space="preserve"> </w:t>
      </w:r>
      <w:r>
        <w:t>on solving the problems</w:t>
      </w:r>
      <w:r w:rsidRPr="00B91A3D">
        <w:t xml:space="preserve"> </w:t>
      </w:r>
      <w:r>
        <w:t xml:space="preserve">for a larger </w:t>
      </w:r>
      <w:del w:id="125" w:author="Evgeniy Kozinov" w:date="2019-03-18T11:22:00Z">
        <w:r>
          <w:delText>quantity</w:delText>
        </w:r>
      </w:del>
      <w:ins w:id="126" w:author="Evgeniy Kozinov" w:date="2019-03-18T11:22:00Z">
        <w:r w:rsidR="006F5A00">
          <w:t>number</w:t>
        </w:r>
      </w:ins>
      <w:r>
        <w:t xml:space="preserve"> of efficiency criteria and for larger dimensionality</w:t>
      </w:r>
      <w:r w:rsidRPr="00B91A3D">
        <w:t>.</w:t>
      </w:r>
      <w:r w:rsidR="00D45F3B">
        <w:t xml:space="preserve"> </w:t>
      </w:r>
      <w:r w:rsidR="00DA39CE">
        <w:t>Parallel computations can be considered as well.</w:t>
      </w:r>
    </w:p>
    <w:p w14:paraId="18E4B15C" w14:textId="77777777" w:rsidR="00462D33" w:rsidRPr="003B51F3" w:rsidRDefault="00462D33" w:rsidP="00462D33">
      <w:pPr>
        <w:pStyle w:val="heading1"/>
        <w:numPr>
          <w:ilvl w:val="0"/>
          <w:numId w:val="0"/>
        </w:numPr>
        <w:ind w:left="567"/>
      </w:pPr>
      <w:r w:rsidRPr="003B51F3">
        <w:t xml:space="preserve">Acknowledgements </w:t>
      </w:r>
    </w:p>
    <w:p w14:paraId="1874C854" w14:textId="77777777" w:rsidR="00462D33" w:rsidRPr="003458B5" w:rsidRDefault="00462D33" w:rsidP="00462D33">
      <w:pPr>
        <w:pStyle w:val="p1a"/>
      </w:pPr>
      <w:r w:rsidRPr="003458B5">
        <w:t xml:space="preserve">This research was supported by the Russian Science Foundation, project </w:t>
      </w:r>
      <w:r w:rsidR="00413A58">
        <w:br/>
      </w:r>
      <w:r w:rsidRPr="003458B5">
        <w:t xml:space="preserve">No 16-11-10150 “Novel efficient methods and software tools for time-consuming </w:t>
      </w:r>
      <w:proofErr w:type="gramStart"/>
      <w:r w:rsidRPr="003458B5">
        <w:t>decision making</w:t>
      </w:r>
      <w:proofErr w:type="gramEnd"/>
      <w:r w:rsidRPr="003458B5">
        <w:t xml:space="preserve"> problems using supercomputers of superior performance.”</w:t>
      </w:r>
    </w:p>
    <w:p w14:paraId="5335F0F1" w14:textId="77777777" w:rsidR="00462D33" w:rsidRDefault="00462D33" w:rsidP="00462D33">
      <w:pPr>
        <w:pStyle w:val="heading1"/>
        <w:numPr>
          <w:ilvl w:val="0"/>
          <w:numId w:val="0"/>
        </w:numPr>
        <w:ind w:left="567"/>
      </w:pPr>
      <w:r>
        <w:t>References</w:t>
      </w:r>
    </w:p>
    <w:p w14:paraId="576930C1" w14:textId="77777777" w:rsidR="00462D33" w:rsidRDefault="00462D33" w:rsidP="00462D33">
      <w:pPr>
        <w:pStyle w:val="referenceitem"/>
      </w:pPr>
      <w:bookmarkStart w:id="127" w:name="_Ref536558718"/>
      <w:r>
        <w:t>Parnell, G.S., Driscoll, P.J., Henderson, D.L., editors.</w:t>
      </w:r>
      <w:r w:rsidR="00980E2C">
        <w:t>:</w:t>
      </w:r>
      <w:r>
        <w:t xml:space="preserve"> Decision Making in Systems Engineering and Management. Wiley, New Jersey </w:t>
      </w:r>
      <w:r w:rsidR="00980E2C">
        <w:t>(2008)</w:t>
      </w:r>
      <w:r>
        <w:t>.</w:t>
      </w:r>
      <w:bookmarkEnd w:id="127"/>
    </w:p>
    <w:p w14:paraId="798048D5" w14:textId="77777777" w:rsidR="00462D33" w:rsidRDefault="00462D33" w:rsidP="00462D33">
      <w:pPr>
        <w:pStyle w:val="referenceitem"/>
      </w:pPr>
      <w:bookmarkStart w:id="128" w:name="_Ref536558887"/>
      <w:r>
        <w:t xml:space="preserve">Collette, Y., </w:t>
      </w:r>
      <w:proofErr w:type="spellStart"/>
      <w:r>
        <w:t>Siarry</w:t>
      </w:r>
      <w:proofErr w:type="spellEnd"/>
      <w:r>
        <w:t>, P.</w:t>
      </w:r>
      <w:r w:rsidR="00980E2C">
        <w:t>:</w:t>
      </w:r>
      <w:r>
        <w:t xml:space="preserve"> </w:t>
      </w:r>
      <w:proofErr w:type="spellStart"/>
      <w:r>
        <w:t>Multiobjective</w:t>
      </w:r>
      <w:proofErr w:type="spellEnd"/>
      <w:r>
        <w:t xml:space="preserve"> Optimization: Principles and Case Studies (De-</w:t>
      </w:r>
      <w:proofErr w:type="spellStart"/>
      <w:r>
        <w:t>cision</w:t>
      </w:r>
      <w:proofErr w:type="spellEnd"/>
      <w:r>
        <w:t xml:space="preserve"> Engineering). Springer.</w:t>
      </w:r>
      <w:r w:rsidR="00980E2C">
        <w:t xml:space="preserve"> (2011).</w:t>
      </w:r>
      <w:bookmarkEnd w:id="128"/>
    </w:p>
    <w:p w14:paraId="497702B9" w14:textId="77777777" w:rsidR="00462D33" w:rsidRDefault="00462D33" w:rsidP="00462D33">
      <w:pPr>
        <w:pStyle w:val="referenceitem"/>
      </w:pPr>
      <w:bookmarkStart w:id="129" w:name="_Ref536558724"/>
      <w:proofErr w:type="spellStart"/>
      <w:r>
        <w:t>Pardalos</w:t>
      </w:r>
      <w:proofErr w:type="spellEnd"/>
      <w:r>
        <w:t xml:space="preserve">, P.M., </w:t>
      </w:r>
      <w:proofErr w:type="spellStart"/>
      <w:r>
        <w:t>Žilinskas</w:t>
      </w:r>
      <w:proofErr w:type="spellEnd"/>
      <w:r>
        <w:t xml:space="preserve">, A., </w:t>
      </w:r>
      <w:proofErr w:type="spellStart"/>
      <w:r>
        <w:t>Žilinskas</w:t>
      </w:r>
      <w:proofErr w:type="spellEnd"/>
      <w:r>
        <w:t>, J.</w:t>
      </w:r>
      <w:r w:rsidR="00980E2C">
        <w:t>:</w:t>
      </w:r>
      <w:r>
        <w:t xml:space="preserve"> Non-Convex Multi-Objective Optimization. Springer. </w:t>
      </w:r>
      <w:r w:rsidR="00980E2C">
        <w:t>(2017).</w:t>
      </w:r>
      <w:bookmarkEnd w:id="129"/>
    </w:p>
    <w:p w14:paraId="75B04A0C" w14:textId="77777777" w:rsidR="00462D33" w:rsidRDefault="00462D33" w:rsidP="00462D33">
      <w:pPr>
        <w:pStyle w:val="referenceitem"/>
      </w:pPr>
      <w:bookmarkStart w:id="130" w:name="_Ref536559462"/>
      <w:proofErr w:type="spellStart"/>
      <w:r>
        <w:t>Hillermeier</w:t>
      </w:r>
      <w:proofErr w:type="spellEnd"/>
      <w:r>
        <w:t>, C., Jahn, J.</w:t>
      </w:r>
      <w:r w:rsidR="00980E2C">
        <w:t>:</w:t>
      </w:r>
      <w:r>
        <w:t xml:space="preserve"> </w:t>
      </w:r>
      <w:proofErr w:type="spellStart"/>
      <w:r>
        <w:t>Multiobjective</w:t>
      </w:r>
      <w:proofErr w:type="spellEnd"/>
      <w:r>
        <w:t xml:space="preserve"> optimization: survey of methods and industrial applications. </w:t>
      </w:r>
      <w:proofErr w:type="spellStart"/>
      <w:r>
        <w:t>Surv</w:t>
      </w:r>
      <w:proofErr w:type="spellEnd"/>
      <w:r>
        <w:t>. Math. Ind. 11, 1–42</w:t>
      </w:r>
      <w:r w:rsidR="00980E2C" w:rsidRPr="00980E2C">
        <w:t xml:space="preserve"> </w:t>
      </w:r>
      <w:r w:rsidR="00980E2C">
        <w:t>(2005).</w:t>
      </w:r>
      <w:bookmarkEnd w:id="130"/>
    </w:p>
    <w:p w14:paraId="07159C35" w14:textId="3EF8A5CF" w:rsidR="00462D33" w:rsidRDefault="00462D33" w:rsidP="00462D33">
      <w:pPr>
        <w:pStyle w:val="referenceitem"/>
      </w:pPr>
      <w:bookmarkStart w:id="131" w:name="_Ref536559467"/>
      <w:proofErr w:type="spellStart"/>
      <w:r>
        <w:t>Modorskii</w:t>
      </w:r>
      <w:proofErr w:type="spellEnd"/>
      <w:r>
        <w:t xml:space="preserve">, V.Y., </w:t>
      </w:r>
      <w:proofErr w:type="spellStart"/>
      <w:r>
        <w:t>Gaynutdinova</w:t>
      </w:r>
      <w:proofErr w:type="spellEnd"/>
      <w:r>
        <w:t>, D.F., Gergel, V.P., Barkalov, K.A.</w:t>
      </w:r>
      <w:r w:rsidR="00980E2C">
        <w:t>:</w:t>
      </w:r>
      <w:r>
        <w:t xml:space="preserve"> Optimization in design of scientific products for purposes of cavitation problems</w:t>
      </w:r>
      <w:ins w:id="132" w:author="Evgeniy Kozinov" w:date="2019-03-18T11:22:00Z">
        <w:r w:rsidR="006F5A00">
          <w:t>.</w:t>
        </w:r>
      </w:ins>
      <w:r>
        <w:t xml:space="preserve"> AIP Conference Proceedings, 1738, 400013</w:t>
      </w:r>
      <w:r w:rsidR="00980E2C">
        <w:t xml:space="preserve"> (2016)</w:t>
      </w:r>
      <w:r>
        <w:t>. DOI: 10.1063/1.4952201</w:t>
      </w:r>
      <w:bookmarkEnd w:id="131"/>
    </w:p>
    <w:p w14:paraId="63165BD1" w14:textId="77777777" w:rsidR="00462D33" w:rsidRDefault="00462D33" w:rsidP="00462D33">
      <w:pPr>
        <w:pStyle w:val="referenceitem"/>
      </w:pPr>
      <w:bookmarkStart w:id="133" w:name="_Ref536558774"/>
      <w:proofErr w:type="spellStart"/>
      <w:r>
        <w:t>Strongin</w:t>
      </w:r>
      <w:proofErr w:type="spellEnd"/>
      <w:r>
        <w:t>, R.G., Gergel, V.P.</w:t>
      </w:r>
      <w:r w:rsidR="00980E2C">
        <w:t>:</w:t>
      </w:r>
      <w:r>
        <w:t xml:space="preserve"> Parallel computing for globally optimal decision making. Lecture Notes in Computer Science, 2763, 76</w:t>
      </w:r>
      <w:r w:rsidR="00C15D87">
        <w:t>–</w:t>
      </w:r>
      <w:r>
        <w:t>88</w:t>
      </w:r>
      <w:r w:rsidR="00980E2C">
        <w:t xml:space="preserve"> (2003).</w:t>
      </w:r>
      <w:bookmarkEnd w:id="133"/>
    </w:p>
    <w:p w14:paraId="6BCD5476" w14:textId="77777777" w:rsidR="00462D33" w:rsidRDefault="00462D33" w:rsidP="00462D33">
      <w:pPr>
        <w:pStyle w:val="referenceitem"/>
      </w:pPr>
      <w:bookmarkStart w:id="134" w:name="_Ref536558787"/>
      <w:r>
        <w:t>Gergel, V.P., Kozinov, E.A.</w:t>
      </w:r>
      <w:r w:rsidR="00980E2C">
        <w:t>:</w:t>
      </w:r>
      <w:r>
        <w:t xml:space="preserve"> Accelerating multicriterial optimization by the intensive exploitation of accumulated search data. AIP Conference Proceedings, 1776, 090003 </w:t>
      </w:r>
      <w:r w:rsidR="00980E2C">
        <w:t xml:space="preserve">(2016). </w:t>
      </w:r>
      <w:r>
        <w:t>DOI: 10.1063/1.4965367</w:t>
      </w:r>
      <w:bookmarkEnd w:id="134"/>
    </w:p>
    <w:p w14:paraId="3F2E3684" w14:textId="77777777" w:rsidR="00462D33" w:rsidRDefault="00462D33" w:rsidP="00462D33">
      <w:pPr>
        <w:pStyle w:val="referenceitem"/>
      </w:pPr>
      <w:bookmarkStart w:id="135" w:name="_Ref536558798"/>
      <w:r>
        <w:t>Gergel, V.</w:t>
      </w:r>
      <w:r w:rsidR="00980E2C">
        <w:t>:</w:t>
      </w:r>
      <w:r>
        <w:t xml:space="preserve"> </w:t>
      </w:r>
      <w:proofErr w:type="gramStart"/>
      <w:r>
        <w:t>An</w:t>
      </w:r>
      <w:proofErr w:type="gramEnd"/>
      <w:r>
        <w:t xml:space="preserve"> Unified Approach to Use of Coprocessors of Various Types for Solving Global Optimization Problems. 2nd International Conference on Mathematics and Computers in Sciences and in Industry.</w:t>
      </w:r>
      <w:r w:rsidR="00980E2C">
        <w:t xml:space="preserve"> (2015).</w:t>
      </w:r>
      <w:r>
        <w:t xml:space="preserve"> DOI: 10.1109/MCSI.2015.18</w:t>
      </w:r>
      <w:bookmarkEnd w:id="135"/>
    </w:p>
    <w:p w14:paraId="6AEE4556" w14:textId="77777777" w:rsidR="00462D33" w:rsidRDefault="00462D33" w:rsidP="00462D33">
      <w:pPr>
        <w:pStyle w:val="referenceitem"/>
      </w:pPr>
      <w:r>
        <w:t>Barkalov, K., Gergel, V., Lebedev, I.</w:t>
      </w:r>
      <w:r w:rsidR="00980E2C">
        <w:t>:</w:t>
      </w:r>
      <w:r>
        <w:t xml:space="preserve"> Solving global optimization problems on GPU cluster. AIP Conference Proceedings, 1738, 400006</w:t>
      </w:r>
      <w:r w:rsidR="00980E2C">
        <w:t xml:space="preserve"> (2016).</w:t>
      </w:r>
      <w:r>
        <w:t xml:space="preserve"> DOI: 10.1063/1.4952194</w:t>
      </w:r>
    </w:p>
    <w:p w14:paraId="51E6D6D9" w14:textId="77777777" w:rsidR="00462D33" w:rsidRDefault="00462D33" w:rsidP="00462D33">
      <w:pPr>
        <w:pStyle w:val="referenceitem"/>
      </w:pPr>
      <w:bookmarkStart w:id="136" w:name="_Ref536558806"/>
      <w:r>
        <w:t>Gergel, V.P., Kozinov, E.A.</w:t>
      </w:r>
      <w:r w:rsidR="00980E2C">
        <w:t>:</w:t>
      </w:r>
      <w:r>
        <w:t xml:space="preserve"> Efficient multicriterial optimization based on intensive reuse of search information. J Glob </w:t>
      </w:r>
      <w:proofErr w:type="spellStart"/>
      <w:r>
        <w:t>Optim</w:t>
      </w:r>
      <w:proofErr w:type="spellEnd"/>
      <w:r>
        <w:t>. 71(1), 73</w:t>
      </w:r>
      <w:r w:rsidR="00C15D87">
        <w:t>–</w:t>
      </w:r>
      <w:r>
        <w:t>90</w:t>
      </w:r>
      <w:r w:rsidR="00980E2C">
        <w:t xml:space="preserve"> (2018).</w:t>
      </w:r>
      <w:r>
        <w:t xml:space="preserve"> DOI: 10.1007/s10898-018-0624-3</w:t>
      </w:r>
      <w:bookmarkEnd w:id="136"/>
    </w:p>
    <w:p w14:paraId="1FCD1E2C" w14:textId="184EACF3" w:rsidR="00462D33" w:rsidRDefault="00462D33" w:rsidP="00462D33">
      <w:pPr>
        <w:pStyle w:val="referenceitem"/>
      </w:pPr>
      <w:bookmarkStart w:id="137" w:name="_Ref536558942"/>
      <w:proofErr w:type="spellStart"/>
      <w:r>
        <w:t>Strongin</w:t>
      </w:r>
      <w:proofErr w:type="spellEnd"/>
      <w:r>
        <w:t xml:space="preserve">, R., Sergeyev, </w:t>
      </w:r>
      <w:proofErr w:type="spellStart"/>
      <w:r>
        <w:t>Ya</w:t>
      </w:r>
      <w:proofErr w:type="spellEnd"/>
      <w:r>
        <w:t>.</w:t>
      </w:r>
      <w:r w:rsidR="00980E2C">
        <w:t>:</w:t>
      </w:r>
      <w:r>
        <w:t xml:space="preserve"> Global optimization with non-convex constraints. </w:t>
      </w:r>
      <w:del w:id="138" w:author="Evgeniy Kozinov" w:date="2019-03-18T11:22:00Z">
        <w:r>
          <w:delText>Se-quential</w:delText>
        </w:r>
      </w:del>
      <w:ins w:id="139" w:author="Evgeniy Kozinov" w:date="2019-03-18T11:22:00Z">
        <w:r>
          <w:t>Sequential</w:t>
        </w:r>
      </w:ins>
      <w:r>
        <w:t xml:space="preserve"> and parallel algorithms. Kluwer Academic Publishers, Dordrecht (2nd ed. 2013, 3rd ed. 2014).</w:t>
      </w:r>
      <w:bookmarkEnd w:id="137"/>
    </w:p>
    <w:p w14:paraId="1B0B4193" w14:textId="77777777" w:rsidR="00462D33" w:rsidRDefault="00462D33" w:rsidP="00462D33">
      <w:pPr>
        <w:pStyle w:val="referenceitem"/>
      </w:pPr>
      <w:bookmarkStart w:id="140" w:name="_Ref536558953"/>
      <w:r>
        <w:t xml:space="preserve">Sergeyev Y.D., </w:t>
      </w:r>
      <w:proofErr w:type="spellStart"/>
      <w:r>
        <w:t>Strongin</w:t>
      </w:r>
      <w:proofErr w:type="spellEnd"/>
      <w:r>
        <w:t xml:space="preserve"> R.G., Lera D.</w:t>
      </w:r>
      <w:r w:rsidR="00980E2C">
        <w:t>:</w:t>
      </w:r>
      <w:r>
        <w:t xml:space="preserve"> Introduction to global optimization exploiting space-filling curves. Springer.</w:t>
      </w:r>
      <w:r w:rsidR="00980E2C">
        <w:t xml:space="preserve"> (2013).</w:t>
      </w:r>
      <w:bookmarkEnd w:id="140"/>
    </w:p>
    <w:p w14:paraId="19DF51BD" w14:textId="77777777" w:rsidR="00462D33" w:rsidRDefault="00462D33" w:rsidP="00462D33">
      <w:pPr>
        <w:pStyle w:val="referenceitem"/>
      </w:pPr>
      <w:proofErr w:type="spellStart"/>
      <w:r>
        <w:t>Zhigljavsky</w:t>
      </w:r>
      <w:proofErr w:type="spellEnd"/>
      <w:r>
        <w:t xml:space="preserve">, A., </w:t>
      </w:r>
      <w:proofErr w:type="spellStart"/>
      <w:r>
        <w:t>Žilinskas</w:t>
      </w:r>
      <w:proofErr w:type="spellEnd"/>
      <w:r>
        <w:t>, A.</w:t>
      </w:r>
      <w:r w:rsidR="00980E2C">
        <w:t>:</w:t>
      </w:r>
      <w:r>
        <w:t xml:space="preserve"> Stochastic Global Optimization. Springer, Berlin</w:t>
      </w:r>
      <w:r w:rsidR="00980E2C">
        <w:t>.</w:t>
      </w:r>
      <w:r>
        <w:t xml:space="preserve"> (2008)</w:t>
      </w:r>
      <w:r w:rsidR="00980E2C">
        <w:t>.</w:t>
      </w:r>
    </w:p>
    <w:p w14:paraId="274F6F04" w14:textId="77777777" w:rsidR="00462D33" w:rsidRDefault="00462D33" w:rsidP="00462D33">
      <w:pPr>
        <w:pStyle w:val="referenceitem"/>
      </w:pPr>
      <w:bookmarkStart w:id="141" w:name="_Ref536558997"/>
      <w:r>
        <w:t>Locatelli, M., Schoen, F. Global Optimization: Theory, Algorithms, and Applications. SIAM.</w:t>
      </w:r>
      <w:r w:rsidR="00980E2C">
        <w:t xml:space="preserve"> (2013).</w:t>
      </w:r>
      <w:bookmarkEnd w:id="141"/>
    </w:p>
    <w:p w14:paraId="2D62BE80" w14:textId="77777777" w:rsidR="00B05650" w:rsidRPr="00606587" w:rsidRDefault="00462D33" w:rsidP="00026515">
      <w:pPr>
        <w:pStyle w:val="referenceitem"/>
      </w:pPr>
      <w:bookmarkStart w:id="142" w:name="_Ref536558976"/>
      <w:proofErr w:type="spellStart"/>
      <w:r>
        <w:t>Floudas</w:t>
      </w:r>
      <w:proofErr w:type="spellEnd"/>
      <w:r>
        <w:t xml:space="preserve">, C.A., </w:t>
      </w:r>
      <w:proofErr w:type="spellStart"/>
      <w:r>
        <w:t>Pardalos</w:t>
      </w:r>
      <w:proofErr w:type="spellEnd"/>
      <w:r>
        <w:t>, M.P.</w:t>
      </w:r>
      <w:r w:rsidR="00980E2C">
        <w:t>:</w:t>
      </w:r>
      <w:r>
        <w:t xml:space="preserve"> Recent Advances in Global Optimization. Princeton University Press.</w:t>
      </w:r>
      <w:r w:rsidR="00980E2C">
        <w:t xml:space="preserve"> (2016).</w:t>
      </w:r>
      <w:bookmarkEnd w:id="142"/>
    </w:p>
    <w:sectPr w:rsidR="00B05650" w:rsidRPr="00606587" w:rsidSect="009F7FCE">
      <w:headerReference w:type="even" r:id="rId9"/>
      <w:headerReference w:type="default" r:id="rId10"/>
      <w:footerReference w:type="default" r:id="rId11"/>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F4BD20" w14:textId="77777777" w:rsidR="008E6040" w:rsidRDefault="008E6040">
      <w:r>
        <w:separator/>
      </w:r>
    </w:p>
  </w:endnote>
  <w:endnote w:type="continuationSeparator" w:id="0">
    <w:p w14:paraId="43F48AC2" w14:textId="77777777" w:rsidR="008E6040" w:rsidRDefault="008E6040">
      <w:r>
        <w:continuationSeparator/>
      </w:r>
    </w:p>
  </w:endnote>
  <w:endnote w:type="continuationNotice" w:id="1">
    <w:p w14:paraId="0EB69A29" w14:textId="77777777" w:rsidR="008E6040" w:rsidRDefault="008E604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A2EB4D" w14:textId="77777777" w:rsidR="00C909A7" w:rsidRDefault="00C909A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5395B" w14:textId="77777777" w:rsidR="008E6040" w:rsidRDefault="008E6040" w:rsidP="009F7FCE">
      <w:pPr>
        <w:ind w:firstLine="0"/>
      </w:pPr>
      <w:r>
        <w:separator/>
      </w:r>
    </w:p>
  </w:footnote>
  <w:footnote w:type="continuationSeparator" w:id="0">
    <w:p w14:paraId="3CD25150" w14:textId="77777777" w:rsidR="008E6040" w:rsidRDefault="008E6040" w:rsidP="009F7FCE">
      <w:pPr>
        <w:ind w:firstLine="0"/>
      </w:pPr>
      <w:r>
        <w:continuationSeparator/>
      </w:r>
    </w:p>
  </w:footnote>
  <w:footnote w:type="continuationNotice" w:id="1">
    <w:p w14:paraId="185DCCCD" w14:textId="77777777" w:rsidR="008E6040" w:rsidRDefault="008E604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673EF" w14:textId="77777777" w:rsidR="00C16430" w:rsidRDefault="00C16430" w:rsidP="00F321B4">
    <w:pPr>
      <w:pStyle w:val="a6"/>
    </w:pPr>
    <w:r>
      <w:rPr>
        <w:noProof/>
      </w:rPr>
      <w:fldChar w:fldCharType="begin"/>
    </w:r>
    <w:r>
      <w:rPr>
        <w:noProof/>
      </w:rPr>
      <w:instrText>PAGE   \* MERGEFORMAT</w:instrText>
    </w:r>
    <w:r>
      <w:rPr>
        <w:noProof/>
      </w:rPr>
      <w:fldChar w:fldCharType="separate"/>
    </w:r>
    <w:r>
      <w:rPr>
        <w:noProof/>
      </w:rPr>
      <w:t>10</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47A94C" w14:textId="77777777" w:rsidR="00C16430" w:rsidRDefault="00C16430" w:rsidP="002D48C5">
    <w:pPr>
      <w:pStyle w:val="a6"/>
      <w:jc w:val="right"/>
    </w:pPr>
    <w:r>
      <w:rPr>
        <w:noProof/>
      </w:rPr>
      <w:fldChar w:fldCharType="begin"/>
    </w:r>
    <w:r>
      <w:rPr>
        <w:noProof/>
      </w:rPr>
      <w:instrText>PAGE   \* MERGEFORMAT</w:instrText>
    </w:r>
    <w:r>
      <w:rPr>
        <w:noProof/>
      </w:rPr>
      <w:fldChar w:fldCharType="separate"/>
    </w:r>
    <w:r>
      <w:rPr>
        <w:noProof/>
      </w:rPr>
      <w:t>9</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5CD51C58"/>
    <w:multiLevelType w:val="hybridMultilevel"/>
    <w:tmpl w:val="4A32CEA4"/>
    <w:lvl w:ilvl="0" w:tplc="0409000F">
      <w:start w:val="1"/>
      <w:numFmt w:val="decimal"/>
      <w:lvlText w:val="%1."/>
      <w:lvlJc w:val="left"/>
      <w:pPr>
        <w:ind w:left="1146" w:hanging="360"/>
      </w:pPr>
    </w:lvl>
    <w:lvl w:ilvl="1" w:tplc="04090019">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D9521C8"/>
    <w:multiLevelType w:val="multilevel"/>
    <w:tmpl w:val="831C3EA2"/>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2"/>
  </w:num>
  <w:num w:numId="4">
    <w:abstractNumId w:val="2"/>
  </w:num>
  <w:num w:numId="5">
    <w:abstractNumId w:val="4"/>
  </w:num>
  <w:num w:numId="6">
    <w:abstractNumId w:val="4"/>
  </w:num>
  <w:num w:numId="7">
    <w:abstractNumId w:val="3"/>
  </w:num>
  <w:num w:numId="8">
    <w:abstractNumId w:val="5"/>
  </w:num>
  <w:num w:numId="9">
    <w:abstractNumId w:val="5"/>
  </w:num>
  <w:num w:numId="10">
    <w:abstractNumId w:val="1"/>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vgeniy Kozinov">
    <w15:presenceInfo w15:providerId="Windows Live" w15:userId="134688108c7366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7FCE"/>
    <w:rsid w:val="00001C3C"/>
    <w:rsid w:val="00022F82"/>
    <w:rsid w:val="00026515"/>
    <w:rsid w:val="00040E7C"/>
    <w:rsid w:val="000523BF"/>
    <w:rsid w:val="00085B02"/>
    <w:rsid w:val="000B0F2A"/>
    <w:rsid w:val="00100845"/>
    <w:rsid w:val="00103294"/>
    <w:rsid w:val="00105543"/>
    <w:rsid w:val="001A02F0"/>
    <w:rsid w:val="001B1384"/>
    <w:rsid w:val="001B50CB"/>
    <w:rsid w:val="001D479E"/>
    <w:rsid w:val="001E318A"/>
    <w:rsid w:val="0021235F"/>
    <w:rsid w:val="00215E97"/>
    <w:rsid w:val="0025259D"/>
    <w:rsid w:val="00277865"/>
    <w:rsid w:val="002C139C"/>
    <w:rsid w:val="002D48C5"/>
    <w:rsid w:val="002E40A1"/>
    <w:rsid w:val="00381D50"/>
    <w:rsid w:val="00382855"/>
    <w:rsid w:val="003874AD"/>
    <w:rsid w:val="003B1048"/>
    <w:rsid w:val="003D634E"/>
    <w:rsid w:val="003E2872"/>
    <w:rsid w:val="003E6E7B"/>
    <w:rsid w:val="00413A58"/>
    <w:rsid w:val="00455796"/>
    <w:rsid w:val="00462D33"/>
    <w:rsid w:val="00463644"/>
    <w:rsid w:val="0046384A"/>
    <w:rsid w:val="00481D22"/>
    <w:rsid w:val="0048247C"/>
    <w:rsid w:val="00505B7D"/>
    <w:rsid w:val="00554321"/>
    <w:rsid w:val="005B49C9"/>
    <w:rsid w:val="005D078A"/>
    <w:rsid w:val="005D229E"/>
    <w:rsid w:val="005E4D95"/>
    <w:rsid w:val="00624F47"/>
    <w:rsid w:val="00634D34"/>
    <w:rsid w:val="00657B5B"/>
    <w:rsid w:val="00663CAD"/>
    <w:rsid w:val="00677B2F"/>
    <w:rsid w:val="006858D3"/>
    <w:rsid w:val="006E113B"/>
    <w:rsid w:val="006F5A00"/>
    <w:rsid w:val="00704845"/>
    <w:rsid w:val="00731CFC"/>
    <w:rsid w:val="00735D1F"/>
    <w:rsid w:val="00783AF8"/>
    <w:rsid w:val="00783CB7"/>
    <w:rsid w:val="00794318"/>
    <w:rsid w:val="007A462A"/>
    <w:rsid w:val="007B73B2"/>
    <w:rsid w:val="007D1A91"/>
    <w:rsid w:val="007D576C"/>
    <w:rsid w:val="007F102B"/>
    <w:rsid w:val="008072FE"/>
    <w:rsid w:val="008073D5"/>
    <w:rsid w:val="008206D9"/>
    <w:rsid w:val="008330AA"/>
    <w:rsid w:val="00880869"/>
    <w:rsid w:val="008846FC"/>
    <w:rsid w:val="008B26EF"/>
    <w:rsid w:val="008C368C"/>
    <w:rsid w:val="008C776C"/>
    <w:rsid w:val="008E6040"/>
    <w:rsid w:val="008F2D4C"/>
    <w:rsid w:val="008F4532"/>
    <w:rsid w:val="009055C2"/>
    <w:rsid w:val="00974FBF"/>
    <w:rsid w:val="00980E2C"/>
    <w:rsid w:val="0099241D"/>
    <w:rsid w:val="009930E4"/>
    <w:rsid w:val="009B2539"/>
    <w:rsid w:val="009F7FCE"/>
    <w:rsid w:val="00A02B03"/>
    <w:rsid w:val="00A14802"/>
    <w:rsid w:val="00A20D37"/>
    <w:rsid w:val="00A34524"/>
    <w:rsid w:val="00A402FD"/>
    <w:rsid w:val="00A54AAB"/>
    <w:rsid w:val="00A758C4"/>
    <w:rsid w:val="00AB47F3"/>
    <w:rsid w:val="00AB4BEC"/>
    <w:rsid w:val="00AC3515"/>
    <w:rsid w:val="00B05650"/>
    <w:rsid w:val="00B12029"/>
    <w:rsid w:val="00B23481"/>
    <w:rsid w:val="00B53436"/>
    <w:rsid w:val="00B86F29"/>
    <w:rsid w:val="00BB3C4A"/>
    <w:rsid w:val="00BF0781"/>
    <w:rsid w:val="00C146D5"/>
    <w:rsid w:val="00C15D87"/>
    <w:rsid w:val="00C15E46"/>
    <w:rsid w:val="00C16430"/>
    <w:rsid w:val="00C2033F"/>
    <w:rsid w:val="00C229B6"/>
    <w:rsid w:val="00C506C5"/>
    <w:rsid w:val="00C51C35"/>
    <w:rsid w:val="00C56BEF"/>
    <w:rsid w:val="00C909A7"/>
    <w:rsid w:val="00C9615B"/>
    <w:rsid w:val="00CF4750"/>
    <w:rsid w:val="00CF510B"/>
    <w:rsid w:val="00D25488"/>
    <w:rsid w:val="00D25DF2"/>
    <w:rsid w:val="00D4572B"/>
    <w:rsid w:val="00D45F3B"/>
    <w:rsid w:val="00D70D24"/>
    <w:rsid w:val="00DA39CE"/>
    <w:rsid w:val="00DC2CA9"/>
    <w:rsid w:val="00DC408E"/>
    <w:rsid w:val="00E03A6E"/>
    <w:rsid w:val="00E33F56"/>
    <w:rsid w:val="00E603C7"/>
    <w:rsid w:val="00E64E5E"/>
    <w:rsid w:val="00E659FC"/>
    <w:rsid w:val="00E751BB"/>
    <w:rsid w:val="00EA46AD"/>
    <w:rsid w:val="00EA63A5"/>
    <w:rsid w:val="00EE6B33"/>
    <w:rsid w:val="00EF07A4"/>
    <w:rsid w:val="00EF62B0"/>
    <w:rsid w:val="00F321B4"/>
    <w:rsid w:val="00F7376B"/>
    <w:rsid w:val="00FA1244"/>
    <w:rsid w:val="00FA35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9E357A"/>
  <w15:docId w15:val="{90BD9D53-FFE1-4F05-A2A0-8DCB3503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5">
    <w:lsdException w:name="Normal" w:qFormat="1"/>
    <w:lsdException w:name="heading 1" w:semiHidden="1" w:qFormat="1"/>
    <w:lsdException w:name="heading 2" w:semiHidden="1" w:qFormat="1"/>
    <w:lsdException w:name="heading 3" w:semiHidden="1" w:unhideWhenUsed="1"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E7667"/>
    <w:pPr>
      <w:overflowPunct w:val="0"/>
      <w:autoSpaceDE w:val="0"/>
      <w:autoSpaceDN w:val="0"/>
      <w:adjustRightInd w:val="0"/>
      <w:ind w:firstLine="227"/>
      <w:jc w:val="both"/>
      <w:textAlignment w:val="baseline"/>
    </w:pPr>
  </w:style>
  <w:style w:type="paragraph" w:styleId="1">
    <w:name w:val="heading 1"/>
    <w:basedOn w:val="a"/>
    <w:next w:val="p1a"/>
    <w:semiHidden/>
    <w:unhideWhenUsed/>
    <w:qFormat/>
    <w:rsid w:val="00A14802"/>
    <w:pPr>
      <w:keepNext/>
      <w:keepLines/>
      <w:suppressAutoHyphens/>
      <w:spacing w:before="360" w:after="240" w:line="300" w:lineRule="atLeast"/>
      <w:ind w:left="567" w:hanging="567"/>
      <w:jc w:val="left"/>
      <w:outlineLvl w:val="0"/>
    </w:pPr>
    <w:rPr>
      <w:b/>
      <w:sz w:val="24"/>
    </w:rPr>
  </w:style>
  <w:style w:type="paragraph" w:styleId="2">
    <w:name w:val="heading 2"/>
    <w:basedOn w:val="a"/>
    <w:next w:val="p1a"/>
    <w:semiHidden/>
    <w:unhideWhenUsed/>
    <w:qFormat/>
    <w:rsid w:val="00A14802"/>
    <w:pPr>
      <w:keepNext/>
      <w:keepLines/>
      <w:suppressAutoHyphens/>
      <w:spacing w:before="360" w:after="160"/>
      <w:ind w:left="567" w:hanging="567"/>
      <w:jc w:val="left"/>
      <w:outlineLvl w:val="1"/>
    </w:pPr>
    <w:rPr>
      <w:b/>
    </w:rPr>
  </w:style>
  <w:style w:type="paragraph" w:styleId="3">
    <w:name w:val="heading 3"/>
    <w:basedOn w:val="a"/>
    <w:next w:val="a"/>
    <w:qFormat/>
    <w:rsid w:val="00A14802"/>
    <w:pPr>
      <w:spacing w:before="360"/>
      <w:ind w:firstLine="0"/>
      <w:outlineLvl w:val="2"/>
    </w:pPr>
  </w:style>
  <w:style w:type="paragraph" w:styleId="4">
    <w:name w:val="heading 4"/>
    <w:basedOn w:val="a"/>
    <w:next w:val="a"/>
    <w:qFormat/>
    <w:rsid w:val="00A14802"/>
    <w:pPr>
      <w:spacing w:before="240"/>
      <w:ind w:firstLine="0"/>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basedOn w:val="a"/>
    <w:rsid w:val="00A14802"/>
    <w:pPr>
      <w:spacing w:before="600" w:after="360" w:line="220" w:lineRule="atLeast"/>
      <w:ind w:left="567" w:right="567"/>
      <w:contextualSpacing/>
    </w:pPr>
    <w:rPr>
      <w:sz w:val="18"/>
    </w:rPr>
  </w:style>
  <w:style w:type="paragraph" w:customStyle="1" w:styleId="address">
    <w:name w:val="address"/>
    <w:basedOn w:val="a"/>
    <w:rsid w:val="00A14802"/>
    <w:pPr>
      <w:spacing w:after="200" w:line="220" w:lineRule="atLeast"/>
      <w:ind w:firstLine="0"/>
      <w:contextualSpacing/>
      <w:jc w:val="center"/>
    </w:pPr>
    <w:rPr>
      <w:sz w:val="18"/>
    </w:rPr>
  </w:style>
  <w:style w:type="numbering" w:customStyle="1" w:styleId="arabnumitem">
    <w:name w:val="arabnumitem"/>
    <w:basedOn w:val="a2"/>
    <w:rsid w:val="00A14802"/>
    <w:pPr>
      <w:numPr>
        <w:numId w:val="5"/>
      </w:numPr>
    </w:pPr>
  </w:style>
  <w:style w:type="paragraph" w:customStyle="1" w:styleId="author">
    <w:name w:val="author"/>
    <w:basedOn w:val="a"/>
    <w:next w:val="address"/>
    <w:rsid w:val="00A14802"/>
    <w:pPr>
      <w:spacing w:after="200" w:line="220" w:lineRule="atLeast"/>
      <w:ind w:firstLine="0"/>
      <w:jc w:val="center"/>
    </w:pPr>
  </w:style>
  <w:style w:type="paragraph" w:customStyle="1" w:styleId="bulletitem">
    <w:name w:val="bulletitem"/>
    <w:basedOn w:val="a"/>
    <w:rsid w:val="00A14802"/>
    <w:pPr>
      <w:numPr>
        <w:numId w:val="2"/>
      </w:numPr>
      <w:spacing w:before="160" w:after="160"/>
      <w:contextualSpacing/>
    </w:pPr>
  </w:style>
  <w:style w:type="paragraph" w:customStyle="1" w:styleId="dashitem">
    <w:name w:val="dashitem"/>
    <w:basedOn w:val="a"/>
    <w:rsid w:val="00A14802"/>
    <w:pPr>
      <w:numPr>
        <w:numId w:val="4"/>
      </w:numPr>
      <w:spacing w:before="160" w:after="160"/>
      <w:contextualSpacing/>
    </w:pPr>
  </w:style>
  <w:style w:type="character" w:customStyle="1" w:styleId="e-mail">
    <w:name w:val="e-mail"/>
    <w:basedOn w:val="a0"/>
    <w:rsid w:val="00A14802"/>
    <w:rPr>
      <w:rFonts w:ascii="Courier" w:hAnsi="Courier"/>
      <w:noProof/>
    </w:rPr>
  </w:style>
  <w:style w:type="paragraph" w:customStyle="1" w:styleId="equation">
    <w:name w:val="equation"/>
    <w:basedOn w:val="a"/>
    <w:next w:val="a"/>
    <w:rsid w:val="00A14802"/>
    <w:pPr>
      <w:tabs>
        <w:tab w:val="center" w:pos="3289"/>
        <w:tab w:val="right" w:pos="6917"/>
      </w:tabs>
      <w:spacing w:before="160" w:after="160"/>
      <w:ind w:firstLine="0"/>
    </w:pPr>
  </w:style>
  <w:style w:type="paragraph" w:customStyle="1" w:styleId="figurecaption">
    <w:name w:val="figurecaption"/>
    <w:basedOn w:val="a"/>
    <w:next w:val="a"/>
    <w:rsid w:val="00A14802"/>
    <w:pPr>
      <w:keepLines/>
      <w:spacing w:before="120" w:after="240" w:line="220" w:lineRule="atLeast"/>
      <w:ind w:firstLine="0"/>
      <w:jc w:val="center"/>
    </w:pPr>
    <w:rPr>
      <w:sz w:val="18"/>
    </w:rPr>
  </w:style>
  <w:style w:type="character" w:styleId="a3">
    <w:name w:val="footnote reference"/>
    <w:basedOn w:val="a0"/>
    <w:semiHidden/>
    <w:unhideWhenUsed/>
    <w:rsid w:val="00A14802"/>
    <w:rPr>
      <w:position w:val="0"/>
      <w:vertAlign w:val="superscript"/>
    </w:rPr>
  </w:style>
  <w:style w:type="paragraph" w:styleId="a4">
    <w:name w:val="footer"/>
    <w:basedOn w:val="a"/>
    <w:unhideWhenUsed/>
    <w:rsid w:val="00A14802"/>
  </w:style>
  <w:style w:type="paragraph" w:customStyle="1" w:styleId="heading1">
    <w:name w:val="heading1"/>
    <w:basedOn w:val="a"/>
    <w:next w:val="p1a"/>
    <w:qFormat/>
    <w:rsid w:val="00A14802"/>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a"/>
    <w:next w:val="p1a"/>
    <w:qFormat/>
    <w:rsid w:val="00A14802"/>
    <w:pPr>
      <w:keepNext/>
      <w:keepLines/>
      <w:numPr>
        <w:ilvl w:val="1"/>
        <w:numId w:val="7"/>
      </w:numPr>
      <w:suppressAutoHyphens/>
      <w:spacing w:before="360" w:after="160"/>
      <w:jc w:val="left"/>
      <w:outlineLvl w:val="1"/>
    </w:pPr>
    <w:rPr>
      <w:b/>
    </w:rPr>
  </w:style>
  <w:style w:type="character" w:customStyle="1" w:styleId="heading3">
    <w:name w:val="heading3"/>
    <w:basedOn w:val="a0"/>
    <w:rsid w:val="00A14802"/>
    <w:rPr>
      <w:b/>
    </w:rPr>
  </w:style>
  <w:style w:type="character" w:customStyle="1" w:styleId="heading4">
    <w:name w:val="heading4"/>
    <w:basedOn w:val="a0"/>
    <w:rsid w:val="00A14802"/>
    <w:rPr>
      <w:i/>
    </w:rPr>
  </w:style>
  <w:style w:type="numbering" w:customStyle="1" w:styleId="headings">
    <w:name w:val="headings"/>
    <w:basedOn w:val="arabnumitem"/>
    <w:rsid w:val="00A14802"/>
    <w:pPr>
      <w:numPr>
        <w:numId w:val="7"/>
      </w:numPr>
    </w:pPr>
  </w:style>
  <w:style w:type="character" w:styleId="a5">
    <w:name w:val="Hyperlink"/>
    <w:basedOn w:val="a0"/>
    <w:semiHidden/>
    <w:unhideWhenUsed/>
    <w:rsid w:val="00A14802"/>
    <w:rPr>
      <w:color w:val="auto"/>
      <w:u w:val="none"/>
    </w:rPr>
  </w:style>
  <w:style w:type="paragraph" w:customStyle="1" w:styleId="image">
    <w:name w:val="image"/>
    <w:basedOn w:val="a"/>
    <w:next w:val="a"/>
    <w:rsid w:val="00A14802"/>
    <w:pPr>
      <w:spacing w:before="240" w:after="120"/>
      <w:ind w:firstLine="0"/>
      <w:jc w:val="center"/>
    </w:pPr>
  </w:style>
  <w:style w:type="numbering" w:customStyle="1" w:styleId="itemization1">
    <w:name w:val="itemization1"/>
    <w:basedOn w:val="a2"/>
    <w:rsid w:val="00A14802"/>
    <w:pPr>
      <w:numPr>
        <w:numId w:val="1"/>
      </w:numPr>
    </w:pPr>
  </w:style>
  <w:style w:type="numbering" w:customStyle="1" w:styleId="itemization2">
    <w:name w:val="itemization2"/>
    <w:basedOn w:val="a2"/>
    <w:rsid w:val="00A14802"/>
    <w:pPr>
      <w:numPr>
        <w:numId w:val="3"/>
      </w:numPr>
    </w:pPr>
  </w:style>
  <w:style w:type="paragraph" w:customStyle="1" w:styleId="keywords">
    <w:name w:val="keywords"/>
    <w:basedOn w:val="abstract"/>
    <w:next w:val="heading1"/>
    <w:rsid w:val="00A14802"/>
    <w:pPr>
      <w:spacing w:before="220"/>
      <w:ind w:firstLine="0"/>
      <w:contextualSpacing w:val="0"/>
      <w:jc w:val="left"/>
    </w:pPr>
  </w:style>
  <w:style w:type="paragraph" w:styleId="a6">
    <w:name w:val="header"/>
    <w:basedOn w:val="a"/>
    <w:semiHidden/>
    <w:unhideWhenUsed/>
    <w:rsid w:val="00A14802"/>
    <w:pPr>
      <w:tabs>
        <w:tab w:val="center" w:pos="4536"/>
        <w:tab w:val="right" w:pos="9072"/>
      </w:tabs>
      <w:ind w:firstLine="0"/>
    </w:pPr>
    <w:rPr>
      <w:sz w:val="18"/>
      <w:szCs w:val="18"/>
    </w:rPr>
  </w:style>
  <w:style w:type="paragraph" w:customStyle="1" w:styleId="numitem">
    <w:name w:val="numitem"/>
    <w:basedOn w:val="a"/>
    <w:rsid w:val="00A14802"/>
    <w:pPr>
      <w:numPr>
        <w:numId w:val="6"/>
      </w:numPr>
      <w:spacing w:before="160" w:after="160"/>
      <w:contextualSpacing/>
    </w:pPr>
  </w:style>
  <w:style w:type="paragraph" w:customStyle="1" w:styleId="p1a">
    <w:name w:val="p1a"/>
    <w:basedOn w:val="a"/>
    <w:next w:val="a"/>
    <w:rsid w:val="00A14802"/>
    <w:pPr>
      <w:ind w:firstLine="0"/>
    </w:pPr>
  </w:style>
  <w:style w:type="paragraph" w:customStyle="1" w:styleId="programcode">
    <w:name w:val="programcode"/>
    <w:basedOn w:val="a"/>
    <w:rsid w:val="00A14802"/>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a"/>
    <w:rsid w:val="00462D33"/>
    <w:pPr>
      <w:numPr>
        <w:numId w:val="9"/>
      </w:numPr>
      <w:spacing w:line="220" w:lineRule="atLeast"/>
    </w:pPr>
    <w:rPr>
      <w:sz w:val="18"/>
    </w:rPr>
  </w:style>
  <w:style w:type="numbering" w:customStyle="1" w:styleId="referencelist">
    <w:name w:val="referencelist"/>
    <w:basedOn w:val="a2"/>
    <w:semiHidden/>
    <w:rsid w:val="00A14802"/>
    <w:pPr>
      <w:numPr>
        <w:numId w:val="8"/>
      </w:numPr>
    </w:pPr>
  </w:style>
  <w:style w:type="paragraph" w:customStyle="1" w:styleId="runninghead-left">
    <w:name w:val="running head - left"/>
    <w:basedOn w:val="a"/>
    <w:rsid w:val="00A14802"/>
    <w:pPr>
      <w:ind w:firstLine="0"/>
      <w:jc w:val="left"/>
    </w:pPr>
    <w:rPr>
      <w:sz w:val="18"/>
      <w:szCs w:val="18"/>
    </w:rPr>
  </w:style>
  <w:style w:type="paragraph" w:customStyle="1" w:styleId="runninghead-right">
    <w:name w:val="running head - right"/>
    <w:basedOn w:val="a"/>
    <w:rsid w:val="00A14802"/>
    <w:pPr>
      <w:ind w:firstLine="0"/>
      <w:jc w:val="right"/>
    </w:pPr>
    <w:rPr>
      <w:bCs/>
      <w:sz w:val="18"/>
      <w:szCs w:val="18"/>
    </w:rPr>
  </w:style>
  <w:style w:type="character" w:styleId="a7">
    <w:name w:val="page number"/>
    <w:basedOn w:val="a0"/>
    <w:semiHidden/>
    <w:unhideWhenUsed/>
    <w:rsid w:val="00A14802"/>
    <w:rPr>
      <w:sz w:val="18"/>
    </w:rPr>
  </w:style>
  <w:style w:type="paragraph" w:customStyle="1" w:styleId="papertitle">
    <w:name w:val="papertitle"/>
    <w:basedOn w:val="a"/>
    <w:next w:val="author"/>
    <w:rsid w:val="00A14802"/>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rsid w:val="00A14802"/>
    <w:pPr>
      <w:spacing w:before="120" w:line="280" w:lineRule="atLeast"/>
    </w:pPr>
    <w:rPr>
      <w:sz w:val="24"/>
    </w:rPr>
  </w:style>
  <w:style w:type="paragraph" w:customStyle="1" w:styleId="tablecaption">
    <w:name w:val="tablecaption"/>
    <w:basedOn w:val="a"/>
    <w:next w:val="a"/>
    <w:rsid w:val="00A14802"/>
    <w:pPr>
      <w:keepNext/>
      <w:keepLines/>
      <w:spacing w:before="240" w:after="120" w:line="220" w:lineRule="atLeast"/>
      <w:ind w:firstLine="0"/>
      <w:jc w:val="center"/>
    </w:pPr>
    <w:rPr>
      <w:sz w:val="18"/>
    </w:rPr>
  </w:style>
  <w:style w:type="character" w:customStyle="1" w:styleId="url">
    <w:name w:val="url"/>
    <w:basedOn w:val="a0"/>
    <w:rsid w:val="00A14802"/>
    <w:rPr>
      <w:rFonts w:ascii="Courier" w:hAnsi="Courier"/>
      <w:noProof/>
    </w:rPr>
  </w:style>
  <w:style w:type="character" w:customStyle="1" w:styleId="ORCID">
    <w:name w:val="ORCID"/>
    <w:basedOn w:val="a0"/>
    <w:rsid w:val="00A14802"/>
    <w:rPr>
      <w:position w:val="0"/>
      <w:vertAlign w:val="superscript"/>
    </w:rPr>
  </w:style>
  <w:style w:type="paragraph" w:styleId="a8">
    <w:name w:val="footnote text"/>
    <w:basedOn w:val="a"/>
    <w:semiHidden/>
    <w:rsid w:val="00A14802"/>
    <w:pPr>
      <w:spacing w:line="220" w:lineRule="atLeast"/>
      <w:ind w:left="227" w:hanging="227"/>
    </w:pPr>
    <w:rPr>
      <w:sz w:val="18"/>
    </w:rPr>
  </w:style>
  <w:style w:type="paragraph" w:customStyle="1" w:styleId="ReferenceLine">
    <w:name w:val="ReferenceLine"/>
    <w:basedOn w:val="p1a"/>
    <w:semiHidden/>
    <w:unhideWhenUsed/>
    <w:rsid w:val="00A14802"/>
    <w:pPr>
      <w:spacing w:line="200" w:lineRule="exact"/>
    </w:pPr>
    <w:rPr>
      <w:sz w:val="16"/>
    </w:rPr>
  </w:style>
  <w:style w:type="paragraph" w:styleId="a9">
    <w:name w:val="List Paragraph"/>
    <w:basedOn w:val="a"/>
    <w:uiPriority w:val="34"/>
    <w:qFormat/>
    <w:rsid w:val="00D25488"/>
    <w:pPr>
      <w:ind w:left="720"/>
      <w:contextualSpacing/>
    </w:pPr>
  </w:style>
  <w:style w:type="character" w:styleId="aa">
    <w:name w:val="Placeholder Text"/>
    <w:basedOn w:val="a0"/>
    <w:semiHidden/>
    <w:rsid w:val="00D25488"/>
    <w:rPr>
      <w:color w:val="808080"/>
    </w:rPr>
  </w:style>
  <w:style w:type="character" w:customStyle="1" w:styleId="WW8Num6z0">
    <w:name w:val="WW8Num6z0"/>
    <w:rsid w:val="00462D33"/>
    <w:rPr>
      <w:rFonts w:ascii="Symbol" w:hAnsi="Symbol" w:cs="Symbol"/>
    </w:rPr>
  </w:style>
  <w:style w:type="paragraph" w:styleId="ab">
    <w:name w:val="Body Text"/>
    <w:basedOn w:val="a"/>
    <w:link w:val="ac"/>
    <w:rsid w:val="00462D33"/>
    <w:pPr>
      <w:overflowPunct/>
      <w:autoSpaceDE/>
      <w:autoSpaceDN/>
      <w:adjustRightInd/>
      <w:spacing w:line="240" w:lineRule="auto"/>
      <w:ind w:firstLine="397"/>
      <w:textAlignment w:val="auto"/>
    </w:pPr>
    <w:rPr>
      <w:sz w:val="22"/>
      <w:szCs w:val="22"/>
      <w:lang w:val="ru-RU" w:eastAsia="zh-CN"/>
    </w:rPr>
  </w:style>
  <w:style w:type="character" w:customStyle="1" w:styleId="ac">
    <w:name w:val="Основной текст Знак"/>
    <w:basedOn w:val="a0"/>
    <w:link w:val="ab"/>
    <w:rsid w:val="00462D33"/>
    <w:rPr>
      <w:sz w:val="22"/>
      <w:szCs w:val="22"/>
      <w:lang w:val="ru-RU" w:eastAsia="zh-CN"/>
    </w:rPr>
  </w:style>
  <w:style w:type="character" w:customStyle="1" w:styleId="doctitle">
    <w:name w:val="doctitle"/>
    <w:basedOn w:val="a0"/>
    <w:rsid w:val="00462D33"/>
  </w:style>
  <w:style w:type="character" w:customStyle="1" w:styleId="previewtxt">
    <w:name w:val="previewtxt"/>
    <w:basedOn w:val="a0"/>
    <w:rsid w:val="00462D33"/>
  </w:style>
  <w:style w:type="paragraph" w:styleId="ad">
    <w:name w:val="Balloon Text"/>
    <w:basedOn w:val="a"/>
    <w:link w:val="ae"/>
    <w:semiHidden/>
    <w:rsid w:val="00EA46AD"/>
    <w:pPr>
      <w:spacing w:line="240" w:lineRule="auto"/>
    </w:pPr>
    <w:rPr>
      <w:rFonts w:ascii="Tahoma" w:hAnsi="Tahoma" w:cs="Tahoma"/>
      <w:sz w:val="16"/>
      <w:szCs w:val="16"/>
    </w:rPr>
  </w:style>
  <w:style w:type="character" w:customStyle="1" w:styleId="ae">
    <w:name w:val="Текст выноски Знак"/>
    <w:basedOn w:val="a0"/>
    <w:link w:val="ad"/>
    <w:semiHidden/>
    <w:rsid w:val="00EA46AD"/>
    <w:rPr>
      <w:rFonts w:ascii="Tahoma" w:hAnsi="Tahoma" w:cs="Tahoma"/>
      <w:sz w:val="16"/>
      <w:szCs w:val="16"/>
    </w:rPr>
  </w:style>
  <w:style w:type="character" w:styleId="af">
    <w:name w:val="annotation reference"/>
    <w:basedOn w:val="a0"/>
    <w:semiHidden/>
    <w:unhideWhenUsed/>
    <w:rsid w:val="007D1A91"/>
    <w:rPr>
      <w:sz w:val="16"/>
      <w:szCs w:val="16"/>
    </w:rPr>
  </w:style>
  <w:style w:type="paragraph" w:styleId="af0">
    <w:name w:val="annotation text"/>
    <w:basedOn w:val="a"/>
    <w:link w:val="af1"/>
    <w:semiHidden/>
    <w:unhideWhenUsed/>
    <w:rsid w:val="007D1A91"/>
    <w:pPr>
      <w:spacing w:line="240" w:lineRule="auto"/>
    </w:pPr>
  </w:style>
  <w:style w:type="character" w:customStyle="1" w:styleId="af1">
    <w:name w:val="Текст примечания Знак"/>
    <w:basedOn w:val="a0"/>
    <w:link w:val="af0"/>
    <w:semiHidden/>
    <w:rsid w:val="007D1A91"/>
  </w:style>
  <w:style w:type="paragraph" w:styleId="af2">
    <w:name w:val="annotation subject"/>
    <w:basedOn w:val="af0"/>
    <w:next w:val="af0"/>
    <w:link w:val="af3"/>
    <w:semiHidden/>
    <w:unhideWhenUsed/>
    <w:rsid w:val="007D1A91"/>
    <w:rPr>
      <w:b/>
      <w:bCs/>
    </w:rPr>
  </w:style>
  <w:style w:type="character" w:customStyle="1" w:styleId="af3">
    <w:name w:val="Тема примечания Знак"/>
    <w:basedOn w:val="af1"/>
    <w:link w:val="af2"/>
    <w:semiHidden/>
    <w:rsid w:val="007D1A91"/>
    <w:rPr>
      <w:b/>
      <w:bCs/>
    </w:rPr>
  </w:style>
  <w:style w:type="paragraph" w:styleId="af4">
    <w:name w:val="Revision"/>
    <w:hidden/>
    <w:semiHidden/>
    <w:rsid w:val="007D1A9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FCB95-4D05-4C7B-9191-C530E0F93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10</Pages>
  <Words>4032</Words>
  <Characters>22987</Characters>
  <Application>Microsoft Office Word</Application>
  <DocSecurity>0</DocSecurity>
  <Lines>191</Lines>
  <Paragraphs>53</Paragraphs>
  <ScaleCrop>false</ScaleCrop>
  <HeadingPairs>
    <vt:vector size="4" baseType="variant">
      <vt:variant>
        <vt:lpstr>Название</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26966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Evgeniy Kozinov</cp:lastModifiedBy>
  <cp:revision>1</cp:revision>
  <cp:lastPrinted>2019-03-18T08:21:00Z</cp:lastPrinted>
  <dcterms:created xsi:type="dcterms:W3CDTF">2017-02-26T12:30:00Z</dcterms:created>
  <dcterms:modified xsi:type="dcterms:W3CDTF">2019-03-18T08:24:00Z</dcterms:modified>
</cp:coreProperties>
</file>