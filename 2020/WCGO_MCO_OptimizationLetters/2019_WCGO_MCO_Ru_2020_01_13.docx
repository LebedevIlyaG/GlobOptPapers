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8FC" w:rsidRPr="00A038FC" w:rsidRDefault="00007A0D">
      <w:pPr>
        <w:pStyle w:val="ad"/>
        <w:spacing w:after="320"/>
        <w:rPr>
          <w:lang w:val="en-US"/>
        </w:rPr>
      </w:pPr>
      <w:r>
        <w:rPr>
          <w:lang w:val="en-US"/>
        </w:rPr>
        <w:t>Computationally E</w:t>
      </w:r>
      <w:r w:rsidRPr="00007A0D">
        <w:rPr>
          <w:lang w:val="en-US"/>
        </w:rPr>
        <w:t>ffici</w:t>
      </w:r>
      <w:r>
        <w:rPr>
          <w:lang w:val="en-US"/>
        </w:rPr>
        <w:t>ent</w:t>
      </w:r>
      <w:r w:rsidR="00A038FC" w:rsidRPr="00A038FC">
        <w:rPr>
          <w:lang w:val="en-US"/>
        </w:rPr>
        <w:t xml:space="preserve"> </w:t>
      </w:r>
      <w:r w:rsidR="00A038FC">
        <w:rPr>
          <w:lang w:val="en-US"/>
        </w:rPr>
        <w:t>Approach</w:t>
      </w:r>
      <w:r w:rsidR="00A038FC" w:rsidRPr="00A038FC">
        <w:rPr>
          <w:lang w:val="en-US"/>
        </w:rPr>
        <w:t xml:space="preserve"> </w:t>
      </w:r>
      <w:r w:rsidR="00A038FC">
        <w:rPr>
          <w:lang w:val="en-US"/>
        </w:rPr>
        <w:t>for</w:t>
      </w:r>
      <w:r w:rsidR="00A038FC" w:rsidRPr="00A038FC">
        <w:rPr>
          <w:lang w:val="en-US"/>
        </w:rPr>
        <w:t xml:space="preserve"> </w:t>
      </w:r>
      <w:r w:rsidR="00A038FC">
        <w:rPr>
          <w:lang w:val="en-US"/>
        </w:rPr>
        <w:t>Solving</w:t>
      </w:r>
      <w:r w:rsidR="00A038FC" w:rsidRPr="00A038FC">
        <w:rPr>
          <w:lang w:val="en-US"/>
        </w:rPr>
        <w:t xml:space="preserve"> </w:t>
      </w:r>
      <w:r w:rsidR="00615E5D">
        <w:rPr>
          <w:lang w:val="en-US"/>
        </w:rPr>
        <w:t xml:space="preserve">the </w:t>
      </w:r>
      <w:r>
        <w:rPr>
          <w:lang w:val="en-US"/>
        </w:rPr>
        <w:t xml:space="preserve">Lexicographic </w:t>
      </w:r>
      <w:proofErr w:type="spellStart"/>
      <w:r w:rsidR="00615E5D">
        <w:rPr>
          <w:lang w:val="en-US"/>
        </w:rPr>
        <w:t>Multicriteria</w:t>
      </w:r>
      <w:proofErr w:type="spellEnd"/>
      <w:r w:rsidR="00A038FC">
        <w:rPr>
          <w:lang w:val="en-US"/>
        </w:rPr>
        <w:t xml:space="preserve"> Optimization Problems</w:t>
      </w:r>
    </w:p>
    <w:p w:rsidR="00BF62E7" w:rsidRDefault="001E0E4E">
      <w:pPr>
        <w:pStyle w:val="ae"/>
      </w:pPr>
      <w:r>
        <w:rPr>
          <w:sz w:val="24"/>
          <w:szCs w:val="24"/>
        </w:rPr>
        <w:t>В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Гергель</w:t>
      </w:r>
      <w:proofErr w:type="spellEnd"/>
      <w:r w:rsidR="00BF62E7">
        <w:rPr>
          <w:sz w:val="24"/>
          <w:szCs w:val="24"/>
        </w:rPr>
        <w:t xml:space="preserve">, </w:t>
      </w:r>
      <w:r>
        <w:rPr>
          <w:sz w:val="24"/>
          <w:szCs w:val="24"/>
        </w:rPr>
        <w:t>Е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Козинов</w:t>
      </w:r>
      <w:proofErr w:type="spellEnd"/>
    </w:p>
    <w:p w:rsidR="00BF62E7" w:rsidRDefault="001E0E4E">
      <w:pPr>
        <w:pStyle w:val="af9"/>
        <w:spacing w:after="320"/>
        <w:rPr>
          <w:sz w:val="20"/>
          <w:szCs w:val="20"/>
        </w:rPr>
      </w:pPr>
      <w:r w:rsidRPr="001E0E4E">
        <w:t xml:space="preserve">Национальный исследовательский Нижегородский государственный университет </w:t>
      </w:r>
      <w:r w:rsidR="00D52986">
        <w:br/>
      </w:r>
      <w:r w:rsidRPr="001E0E4E">
        <w:t>им. Н.И. Лобачевского</w:t>
      </w:r>
    </w:p>
    <w:p w:rsidR="002B4446" w:rsidRPr="00632C8C" w:rsidRDefault="002B4446" w:rsidP="00E47912">
      <w:pPr>
        <w:pStyle w:val="aff1"/>
        <w:spacing w:after="320"/>
        <w:ind w:left="851" w:right="848" w:firstLine="425"/>
        <w:jc w:val="both"/>
        <w:rPr>
          <w:b w:val="0"/>
          <w:sz w:val="20"/>
          <w:szCs w:val="20"/>
        </w:rPr>
      </w:pPr>
      <w:r w:rsidRPr="00E86CB3">
        <w:rPr>
          <w:b w:val="0"/>
          <w:sz w:val="20"/>
          <w:szCs w:val="20"/>
        </w:rPr>
        <w:t xml:space="preserve">В статье предлагается </w:t>
      </w:r>
      <w:r w:rsidR="00E86CB3">
        <w:rPr>
          <w:b w:val="0"/>
          <w:sz w:val="20"/>
          <w:szCs w:val="20"/>
        </w:rPr>
        <w:t xml:space="preserve">вычислительно </w:t>
      </w:r>
      <w:r w:rsidRPr="00E86CB3">
        <w:rPr>
          <w:b w:val="0"/>
          <w:sz w:val="20"/>
          <w:szCs w:val="20"/>
        </w:rPr>
        <w:t xml:space="preserve">эффективный </w:t>
      </w:r>
      <w:r w:rsidR="00E86CB3">
        <w:rPr>
          <w:b w:val="0"/>
          <w:sz w:val="20"/>
          <w:szCs w:val="20"/>
        </w:rPr>
        <w:t xml:space="preserve">подход для </w:t>
      </w:r>
      <w:r w:rsidRPr="00E86CB3">
        <w:rPr>
          <w:b w:val="0"/>
          <w:sz w:val="20"/>
          <w:szCs w:val="20"/>
        </w:rPr>
        <w:t xml:space="preserve">решения сложных </w:t>
      </w:r>
      <w:r w:rsidR="00E86CB3">
        <w:rPr>
          <w:b w:val="0"/>
          <w:sz w:val="20"/>
          <w:szCs w:val="20"/>
        </w:rPr>
        <w:t xml:space="preserve">лексикографических </w:t>
      </w:r>
      <w:r w:rsidRPr="00E86CB3">
        <w:rPr>
          <w:b w:val="0"/>
          <w:sz w:val="20"/>
          <w:szCs w:val="20"/>
        </w:rPr>
        <w:t xml:space="preserve">многокритериальных задач оптимизации, в которых критерии </w:t>
      </w:r>
      <w:r w:rsidR="006C73E8">
        <w:rPr>
          <w:b w:val="0"/>
          <w:sz w:val="20"/>
          <w:szCs w:val="20"/>
        </w:rPr>
        <w:t>эффективности</w:t>
      </w:r>
      <w:r w:rsidRPr="00E86CB3">
        <w:rPr>
          <w:b w:val="0"/>
          <w:sz w:val="20"/>
          <w:szCs w:val="20"/>
        </w:rPr>
        <w:t xml:space="preserve"> могут быть многоэкстремальными, а вычисление значений критериев может требовать большого объема вычислений. </w:t>
      </w:r>
      <w:r w:rsidR="006C73E8">
        <w:rPr>
          <w:b w:val="0"/>
          <w:sz w:val="20"/>
          <w:szCs w:val="20"/>
        </w:rPr>
        <w:t>Предполагается также, что в ходе вычислений постановка задач может меняться</w:t>
      </w:r>
      <w:r w:rsidR="000C1064">
        <w:rPr>
          <w:b w:val="0"/>
          <w:sz w:val="20"/>
          <w:szCs w:val="20"/>
        </w:rPr>
        <w:t xml:space="preserve"> и, тем самым, может потребоваться решение динамически определяемых </w:t>
      </w:r>
      <w:r w:rsidR="00E47912">
        <w:rPr>
          <w:b w:val="0"/>
          <w:sz w:val="20"/>
          <w:szCs w:val="20"/>
        </w:rPr>
        <w:t>наборов</w:t>
      </w:r>
      <w:r w:rsidR="000C1064">
        <w:rPr>
          <w:b w:val="0"/>
          <w:sz w:val="20"/>
          <w:szCs w:val="20"/>
        </w:rPr>
        <w:t xml:space="preserve"> задач многокритериальной оптимизации. </w:t>
      </w:r>
      <w:r w:rsidR="00E47912">
        <w:rPr>
          <w:b w:val="0"/>
          <w:sz w:val="20"/>
          <w:szCs w:val="20"/>
        </w:rPr>
        <w:t>Р</w:t>
      </w:r>
      <w:r w:rsidR="00E47912" w:rsidRPr="00E47912">
        <w:rPr>
          <w:b w:val="0"/>
          <w:sz w:val="20"/>
          <w:szCs w:val="20"/>
        </w:rPr>
        <w:t>азработанн</w:t>
      </w:r>
      <w:r w:rsidR="00E47912">
        <w:rPr>
          <w:b w:val="0"/>
          <w:sz w:val="20"/>
          <w:szCs w:val="20"/>
        </w:rPr>
        <w:t>ый</w:t>
      </w:r>
      <w:r w:rsidR="00E47912" w:rsidRPr="00E47912">
        <w:rPr>
          <w:b w:val="0"/>
          <w:sz w:val="20"/>
          <w:szCs w:val="20"/>
        </w:rPr>
        <w:t xml:space="preserve"> подход</w:t>
      </w:r>
      <w:r w:rsidR="00E47912">
        <w:rPr>
          <w:b w:val="0"/>
          <w:sz w:val="20"/>
          <w:szCs w:val="20"/>
        </w:rPr>
        <w:t xml:space="preserve"> основывается на</w:t>
      </w:r>
      <w:r w:rsidR="00E47912" w:rsidRPr="00E47912">
        <w:rPr>
          <w:b w:val="0"/>
          <w:sz w:val="20"/>
          <w:szCs w:val="20"/>
        </w:rPr>
        <w:t xml:space="preserve"> сведени</w:t>
      </w:r>
      <w:r w:rsidR="00E47912">
        <w:rPr>
          <w:b w:val="0"/>
          <w:sz w:val="20"/>
          <w:szCs w:val="20"/>
        </w:rPr>
        <w:t>и</w:t>
      </w:r>
      <w:r w:rsidR="00E47912" w:rsidRPr="00E47912">
        <w:rPr>
          <w:b w:val="0"/>
          <w:sz w:val="20"/>
          <w:szCs w:val="20"/>
        </w:rPr>
        <w:t xml:space="preserve"> многомерных задач к одномерным задачам глобальной оптимизации, применени</w:t>
      </w:r>
      <w:r w:rsidR="00E47912">
        <w:rPr>
          <w:b w:val="0"/>
          <w:sz w:val="20"/>
          <w:szCs w:val="20"/>
        </w:rPr>
        <w:t>и</w:t>
      </w:r>
      <w:r w:rsidR="00E47912" w:rsidRPr="00E47912">
        <w:rPr>
          <w:b w:val="0"/>
          <w:sz w:val="20"/>
          <w:szCs w:val="20"/>
        </w:rPr>
        <w:t xml:space="preserve"> эффективных алгоритмов глобального поиска, разработанных в рамках информационно-статистической теории многоэкстремальной оптимизации, и повторно</w:t>
      </w:r>
      <w:r w:rsidR="00E47912">
        <w:rPr>
          <w:b w:val="0"/>
          <w:sz w:val="20"/>
          <w:szCs w:val="20"/>
        </w:rPr>
        <w:t>м</w:t>
      </w:r>
      <w:r w:rsidR="00E47912" w:rsidRPr="00E47912">
        <w:rPr>
          <w:b w:val="0"/>
          <w:sz w:val="20"/>
          <w:szCs w:val="20"/>
        </w:rPr>
        <w:t xml:space="preserve"> использовани</w:t>
      </w:r>
      <w:r w:rsidR="00E47912">
        <w:rPr>
          <w:b w:val="0"/>
          <w:sz w:val="20"/>
          <w:szCs w:val="20"/>
        </w:rPr>
        <w:t>и</w:t>
      </w:r>
      <w:r w:rsidR="00E47912" w:rsidRPr="00E47912">
        <w:rPr>
          <w:b w:val="0"/>
          <w:sz w:val="20"/>
          <w:szCs w:val="20"/>
        </w:rPr>
        <w:t xml:space="preserve"> поисковой информации, получаемой в процессе вычислений.</w:t>
      </w:r>
      <w:r w:rsidR="000C1064">
        <w:rPr>
          <w:b w:val="0"/>
          <w:sz w:val="20"/>
          <w:szCs w:val="20"/>
        </w:rPr>
        <w:t xml:space="preserve"> </w:t>
      </w:r>
      <w:r w:rsidRPr="00E86CB3">
        <w:rPr>
          <w:b w:val="0"/>
          <w:sz w:val="20"/>
          <w:szCs w:val="20"/>
        </w:rPr>
        <w:t>Как показывают результаты вычислительных экспериментов, подобный подход позволяет значительно сократить вычислительную трудоемкость решения задач многокритериальной оптимизации.</w:t>
      </w:r>
    </w:p>
    <w:p w:rsidR="002B4446" w:rsidRPr="00FC6045" w:rsidRDefault="002B4446" w:rsidP="002B4446">
      <w:pPr>
        <w:pStyle w:val="aff1"/>
        <w:spacing w:after="320"/>
        <w:ind w:left="851" w:right="848"/>
        <w:jc w:val="both"/>
        <w:rPr>
          <w:b w:val="0"/>
          <w:sz w:val="20"/>
          <w:szCs w:val="20"/>
        </w:rPr>
      </w:pPr>
      <w:r w:rsidRPr="00FD427C">
        <w:rPr>
          <w:b w:val="0"/>
          <w:i/>
          <w:sz w:val="20"/>
          <w:szCs w:val="20"/>
        </w:rPr>
        <w:t>Ключевые слова:</w:t>
      </w:r>
      <w:r>
        <w:rPr>
          <w:b w:val="0"/>
          <w:i/>
          <w:sz w:val="20"/>
          <w:szCs w:val="20"/>
        </w:rPr>
        <w:t> </w:t>
      </w:r>
      <w:r w:rsidR="00644AD0">
        <w:rPr>
          <w:b w:val="0"/>
          <w:sz w:val="20"/>
          <w:szCs w:val="20"/>
        </w:rPr>
        <w:t>М</w:t>
      </w:r>
      <w:r>
        <w:rPr>
          <w:b w:val="0"/>
          <w:sz w:val="20"/>
          <w:szCs w:val="20"/>
        </w:rPr>
        <w:t xml:space="preserve">ногокритериальная оптимизация, </w:t>
      </w:r>
      <w:r w:rsidR="000C1064">
        <w:rPr>
          <w:b w:val="0"/>
          <w:sz w:val="20"/>
          <w:szCs w:val="20"/>
        </w:rPr>
        <w:t xml:space="preserve">лексикографическая упорядоченность, </w:t>
      </w:r>
      <w:r w:rsidRPr="00FD427C">
        <w:rPr>
          <w:b w:val="0"/>
          <w:sz w:val="20"/>
          <w:szCs w:val="20"/>
        </w:rPr>
        <w:t xml:space="preserve">глобальная оптимизация, </w:t>
      </w:r>
      <w:r>
        <w:rPr>
          <w:b w:val="0"/>
          <w:sz w:val="20"/>
          <w:szCs w:val="20"/>
        </w:rPr>
        <w:t xml:space="preserve">редукция размерности, </w:t>
      </w:r>
      <w:r w:rsidR="00644AD0">
        <w:rPr>
          <w:b w:val="0"/>
          <w:sz w:val="20"/>
          <w:szCs w:val="20"/>
        </w:rPr>
        <w:t xml:space="preserve">поисковая информация, </w:t>
      </w:r>
      <w:r>
        <w:rPr>
          <w:b w:val="0"/>
          <w:sz w:val="20"/>
          <w:szCs w:val="20"/>
        </w:rPr>
        <w:t xml:space="preserve">вычислительная </w:t>
      </w:r>
      <w:r w:rsidR="000C1064">
        <w:rPr>
          <w:b w:val="0"/>
          <w:sz w:val="20"/>
          <w:szCs w:val="20"/>
        </w:rPr>
        <w:t>сложность</w:t>
      </w:r>
      <w:r w:rsidRPr="00FD427C">
        <w:rPr>
          <w:b w:val="0"/>
          <w:sz w:val="20"/>
          <w:szCs w:val="20"/>
        </w:rPr>
        <w:t>.</w:t>
      </w:r>
    </w:p>
    <w:p w:rsidR="00BF62E7" w:rsidRPr="002B6988" w:rsidRDefault="00BF62E7" w:rsidP="002B4446">
      <w:pPr>
        <w:pStyle w:val="aff1"/>
        <w:spacing w:after="320"/>
        <w:ind w:left="851" w:right="848"/>
        <w:jc w:val="both"/>
      </w:pPr>
      <w:r w:rsidRPr="002B6988">
        <w:t xml:space="preserve">1. </w:t>
      </w:r>
      <w:r>
        <w:t>Введение</w:t>
      </w:r>
    </w:p>
    <w:p w:rsidR="007F2E8B" w:rsidRDefault="008C3D1E" w:rsidP="00EF0D2B">
      <w:pPr>
        <w:pStyle w:val="af"/>
        <w:spacing w:after="60"/>
      </w:pPr>
      <w:r>
        <w:t>Задачи</w:t>
      </w:r>
      <w:r w:rsidRPr="008C3D1E">
        <w:t xml:space="preserve"> </w:t>
      </w:r>
      <w:r>
        <w:t>многокритериальной</w:t>
      </w:r>
      <w:r w:rsidRPr="008C3D1E">
        <w:t xml:space="preserve"> </w:t>
      </w:r>
      <w:r>
        <w:t>оптимизации</w:t>
      </w:r>
      <w:r w:rsidRPr="008C3D1E">
        <w:t xml:space="preserve"> (</w:t>
      </w:r>
      <w:r>
        <w:t>МКО</w:t>
      </w:r>
      <w:r w:rsidRPr="008C3D1E">
        <w:t xml:space="preserve">) </w:t>
      </w:r>
      <w:r>
        <w:t>относятся</w:t>
      </w:r>
      <w:r w:rsidRPr="008C3D1E">
        <w:t xml:space="preserve"> </w:t>
      </w:r>
      <w:r>
        <w:t>к</w:t>
      </w:r>
      <w:r w:rsidRPr="008C3D1E">
        <w:t xml:space="preserve"> </w:t>
      </w:r>
      <w:r>
        <w:t>числу</w:t>
      </w:r>
      <w:r w:rsidRPr="008C3D1E">
        <w:t xml:space="preserve"> </w:t>
      </w:r>
      <w:r>
        <w:t>наиболее</w:t>
      </w:r>
      <w:r w:rsidRPr="008C3D1E">
        <w:t xml:space="preserve"> </w:t>
      </w:r>
      <w:r>
        <w:t>общих</w:t>
      </w:r>
      <w:r w:rsidRPr="008C3D1E">
        <w:t xml:space="preserve"> </w:t>
      </w:r>
      <w:r>
        <w:t>постановок</w:t>
      </w:r>
      <w:r w:rsidRPr="008C3D1E">
        <w:t xml:space="preserve"> </w:t>
      </w:r>
      <w:r>
        <w:t>для</w:t>
      </w:r>
      <w:r w:rsidRPr="008C3D1E">
        <w:t xml:space="preserve"> </w:t>
      </w:r>
      <w:r>
        <w:rPr>
          <w:lang w:val="en-US"/>
        </w:rPr>
        <w:t>decision</w:t>
      </w:r>
      <w:r w:rsidRPr="008C3D1E">
        <w:t>-</w:t>
      </w:r>
      <w:r>
        <w:rPr>
          <w:lang w:val="en-US"/>
        </w:rPr>
        <w:t>making</w:t>
      </w:r>
      <w:r w:rsidRPr="008C3D1E">
        <w:t xml:space="preserve"> </w:t>
      </w:r>
      <w:r>
        <w:rPr>
          <w:lang w:val="en-US"/>
        </w:rPr>
        <w:t>problems</w:t>
      </w:r>
      <w:r w:rsidRPr="008C3D1E">
        <w:t xml:space="preserve"> </w:t>
      </w:r>
      <w:r>
        <w:t>и шир</w:t>
      </w:r>
      <w:r w:rsidR="00FB4A74">
        <w:t xml:space="preserve">око встречаются в приложениях. </w:t>
      </w:r>
      <w:r w:rsidR="00EF0D2B">
        <w:t xml:space="preserve">Многокритериальная оптимизация является областью активных научных исследований, в ходе которых </w:t>
      </w:r>
      <w:r w:rsidR="00837BDC">
        <w:t xml:space="preserve">предложено большое количество эффективных методов </w:t>
      </w:r>
      <w:r w:rsidR="00EF0D2B">
        <w:t>многокритериальной оптимизации</w:t>
      </w:r>
      <w:r w:rsidR="00837BDC">
        <w:t xml:space="preserve"> и решено большое множество практических задач - см., например, монографии </w:t>
      </w:r>
      <w:r w:rsidR="00837BDC" w:rsidRPr="009F5070">
        <w:t>[</w:t>
      </w:r>
      <w:r w:rsidR="00124EE3" w:rsidRPr="00124EE3">
        <w:t>1-</w:t>
      </w:r>
      <w:r w:rsidR="00837BDC" w:rsidRPr="000266F0">
        <w:t>4</w:t>
      </w:r>
      <w:r w:rsidR="00837BDC" w:rsidRPr="009F5070">
        <w:t>]</w:t>
      </w:r>
      <w:r w:rsidR="00837BDC">
        <w:t xml:space="preserve"> и обзоры научных и практических результатов в данной области </w:t>
      </w:r>
      <w:r w:rsidR="00837BDC" w:rsidRPr="009F5070">
        <w:t>[</w:t>
      </w:r>
      <w:r w:rsidR="0041682B" w:rsidRPr="0041682B">
        <w:t>6</w:t>
      </w:r>
      <w:r w:rsidR="00124EE3" w:rsidRPr="00124EE3">
        <w:t>-</w:t>
      </w:r>
      <w:r w:rsidR="0041682B" w:rsidRPr="0041682B">
        <w:t>9</w:t>
      </w:r>
      <w:r w:rsidR="00837BDC" w:rsidRPr="009F5070">
        <w:t>]</w:t>
      </w:r>
      <w:r w:rsidR="00837BDC">
        <w:t>.</w:t>
      </w:r>
    </w:p>
    <w:p w:rsidR="00CD5125" w:rsidRPr="006107BE" w:rsidRDefault="00BE65EB" w:rsidP="00FD16F7">
      <w:pPr>
        <w:pStyle w:val="af"/>
        <w:spacing w:after="60"/>
      </w:pPr>
      <w:r>
        <w:t>Ключевой особенностью задач МКО является отсутствие в большинстве случаев единственного решения (</w:t>
      </w:r>
      <w:r>
        <w:rPr>
          <w:lang w:val="en-US"/>
        </w:rPr>
        <w:t>decision</w:t>
      </w:r>
      <w:r w:rsidRPr="00BE65EB">
        <w:t>)</w:t>
      </w:r>
      <w:r>
        <w:t>, которое было бы наилучшим сразу по всем критериям эффективности в силу их возможной противоречивости. И, как результат, при решении задач МКО обычно требуется найти нескольких компромиссных (</w:t>
      </w:r>
      <w:r>
        <w:rPr>
          <w:lang w:val="en-US"/>
        </w:rPr>
        <w:t>effective</w:t>
      </w:r>
      <w:r w:rsidRPr="003527DA">
        <w:t xml:space="preserve">, </w:t>
      </w:r>
      <w:r>
        <w:rPr>
          <w:lang w:val="en-US"/>
        </w:rPr>
        <w:t>non</w:t>
      </w:r>
      <w:r w:rsidRPr="003527DA">
        <w:t>-</w:t>
      </w:r>
      <w:r>
        <w:rPr>
          <w:lang w:val="en-US"/>
        </w:rPr>
        <w:t>dominated</w:t>
      </w:r>
      <w:r>
        <w:t xml:space="preserve">) </w:t>
      </w:r>
      <w:r>
        <w:rPr>
          <w:lang w:val="en-US"/>
        </w:rPr>
        <w:t>decisions</w:t>
      </w:r>
      <w:r>
        <w:t>, которые не могут быть улучшены бе</w:t>
      </w:r>
      <w:r w:rsidR="00FD16F7">
        <w:t>з</w:t>
      </w:r>
      <w:r>
        <w:t xml:space="preserve"> ухудшения эффективности по каким-либо </w:t>
      </w:r>
      <w:r w:rsidR="00FD16F7">
        <w:t xml:space="preserve">отдельным критериям задачи МКО. </w:t>
      </w:r>
    </w:p>
    <w:p w:rsidR="00A731C8" w:rsidRPr="00A731C8" w:rsidRDefault="00A731C8" w:rsidP="00A731C8">
      <w:pPr>
        <w:pStyle w:val="af"/>
        <w:tabs>
          <w:tab w:val="left" w:pos="709"/>
        </w:tabs>
        <w:spacing w:after="60"/>
        <w:ind w:firstLine="426"/>
      </w:pPr>
      <w:r>
        <w:t xml:space="preserve">Среди разработанных подходов для решения задач МКО можно выделить методы </w:t>
      </w:r>
      <w:r w:rsidRPr="00A731C8">
        <w:rPr>
          <w:i/>
        </w:rPr>
        <w:t>лексикографической оптимизации</w:t>
      </w:r>
      <w:r w:rsidRPr="00194E2F">
        <w:t>, когда осуществляется то или иное упорядочивание критериев по важности</w:t>
      </w:r>
      <w:r>
        <w:t xml:space="preserve"> и оптимизация осуществляется </w:t>
      </w:r>
      <w:r w:rsidR="00FD16F7">
        <w:t xml:space="preserve">в порядке их упорядоченности </w:t>
      </w:r>
      <w:r>
        <w:t>–</w:t>
      </w:r>
      <w:r w:rsidRPr="005D52AD">
        <w:t xml:space="preserve"> </w:t>
      </w:r>
      <w:r>
        <w:t xml:space="preserve">см., например, </w:t>
      </w:r>
      <w:r w:rsidRPr="005D52AD">
        <w:t>[</w:t>
      </w:r>
      <w:r w:rsidR="00124EE3" w:rsidRPr="00124EE3">
        <w:t>3</w:t>
      </w:r>
      <w:r w:rsidRPr="005D52AD">
        <w:t>]</w:t>
      </w:r>
      <w:r w:rsidRPr="00194E2F">
        <w:t xml:space="preserve">. </w:t>
      </w:r>
      <w:r>
        <w:t>Еще один подход</w:t>
      </w:r>
      <w:r w:rsidRPr="00A731C8">
        <w:t xml:space="preserve"> </w:t>
      </w:r>
      <w:r>
        <w:t xml:space="preserve">представляют </w:t>
      </w:r>
      <w:r w:rsidRPr="00A731C8">
        <w:rPr>
          <w:i/>
        </w:rPr>
        <w:t>итеративные методы</w:t>
      </w:r>
      <w:r>
        <w:rPr>
          <w:b/>
        </w:rPr>
        <w:t xml:space="preserve"> </w:t>
      </w:r>
      <w:r w:rsidRPr="00E1740A">
        <w:t>[</w:t>
      </w:r>
      <w:r w:rsidR="0041682B" w:rsidRPr="0041682B">
        <w:t>6</w:t>
      </w:r>
      <w:r w:rsidRPr="00245004">
        <w:t>,</w:t>
      </w:r>
      <w:r w:rsidR="0041682B" w:rsidRPr="0041682B">
        <w:t>10</w:t>
      </w:r>
      <w:r w:rsidRPr="00E1740A">
        <w:t>]</w:t>
      </w:r>
      <w:r w:rsidRPr="00194E2F">
        <w:t>, когда в процесс выбора вариантов активно включается исследователь (</w:t>
      </w:r>
      <w:r w:rsidR="00FD16F7">
        <w:rPr>
          <w:lang w:val="en-US"/>
        </w:rPr>
        <w:t>decision</w:t>
      </w:r>
      <w:r w:rsidR="00FD16F7" w:rsidRPr="00FD16F7">
        <w:t xml:space="preserve"> </w:t>
      </w:r>
      <w:r w:rsidR="00FD16F7">
        <w:rPr>
          <w:lang w:val="en-US"/>
        </w:rPr>
        <w:t>maker</w:t>
      </w:r>
      <w:r w:rsidRPr="00194E2F">
        <w:t xml:space="preserve">). </w:t>
      </w:r>
      <w:r>
        <w:t>Активно развиваемое направление состоит в разработке и применении для решения задач МКО эволюционных алгоритмов, основанных на имитации тех или иных природных явлений</w:t>
      </w:r>
      <w:r w:rsidRPr="00B0413E">
        <w:t xml:space="preserve"> [</w:t>
      </w:r>
      <w:r w:rsidR="0041682B" w:rsidRPr="0041682B">
        <w:t>10</w:t>
      </w:r>
      <w:r w:rsidR="00124EE3" w:rsidRPr="00124EE3">
        <w:t>-1</w:t>
      </w:r>
      <w:r w:rsidR="0041682B" w:rsidRPr="0041682B">
        <w:t>3</w:t>
      </w:r>
      <w:r w:rsidRPr="00E1740A">
        <w:t>]</w:t>
      </w:r>
      <w:r>
        <w:t xml:space="preserve">. </w:t>
      </w:r>
      <w:r w:rsidR="00504241">
        <w:t>Среди ш</w:t>
      </w:r>
      <w:r>
        <w:t>ироко используем</w:t>
      </w:r>
      <w:r w:rsidR="00504241">
        <w:t>ых</w:t>
      </w:r>
      <w:r>
        <w:t xml:space="preserve"> </w:t>
      </w:r>
      <w:r w:rsidR="00504241">
        <w:t>направлений</w:t>
      </w:r>
      <w:r>
        <w:t xml:space="preserve"> для решения за</w:t>
      </w:r>
      <w:r w:rsidR="00FF3559">
        <w:t>дач МКО</w:t>
      </w:r>
      <w:r w:rsidR="008F41F9">
        <w:t xml:space="preserve"> </w:t>
      </w:r>
      <w:r w:rsidR="00B37124">
        <w:t>—</w:t>
      </w:r>
      <w:r>
        <w:t xml:space="preserve"> </w:t>
      </w:r>
      <w:r w:rsidRPr="00A455E9">
        <w:t>подход</w:t>
      </w:r>
      <w:r w:rsidRPr="00B37124">
        <w:rPr>
          <w:i/>
        </w:rPr>
        <w:t xml:space="preserve"> </w:t>
      </w:r>
      <w:proofErr w:type="spellStart"/>
      <w:r w:rsidRPr="00B37124">
        <w:rPr>
          <w:i/>
        </w:rPr>
        <w:t>скаляризации</w:t>
      </w:r>
      <w:proofErr w:type="spellEnd"/>
      <w:r>
        <w:t xml:space="preserve">, в котором применяются </w:t>
      </w:r>
      <w:r w:rsidRPr="00194E2F">
        <w:t xml:space="preserve">те или способы </w:t>
      </w:r>
      <w:r>
        <w:t>свертки</w:t>
      </w:r>
      <w:r w:rsidRPr="00194E2F">
        <w:t xml:space="preserve"> </w:t>
      </w:r>
      <w:r>
        <w:t xml:space="preserve">частных </w:t>
      </w:r>
      <w:r w:rsidRPr="00194E2F">
        <w:t>критериев</w:t>
      </w:r>
      <w:r>
        <w:rPr>
          <w:i/>
        </w:rPr>
        <w:t xml:space="preserve"> </w:t>
      </w:r>
      <w:r w:rsidRPr="00194E2F">
        <w:t xml:space="preserve">к </w:t>
      </w:r>
      <w:r w:rsidR="00A455E9">
        <w:t>единому</w:t>
      </w:r>
      <w:r w:rsidRPr="00194E2F">
        <w:t xml:space="preserve"> скалярному </w:t>
      </w:r>
      <w:r w:rsidR="00A455E9">
        <w:t>критерию</w:t>
      </w:r>
      <w:r>
        <w:t xml:space="preserve"> –</w:t>
      </w:r>
      <w:r w:rsidRPr="005D52AD">
        <w:t xml:space="preserve"> </w:t>
      </w:r>
      <w:r>
        <w:t xml:space="preserve">см., например, </w:t>
      </w:r>
      <w:r w:rsidRPr="005D52AD">
        <w:t>[</w:t>
      </w:r>
      <w:r w:rsidR="00124EE3" w:rsidRPr="00124EE3">
        <w:t>2,1</w:t>
      </w:r>
      <w:r w:rsidR="0041682B" w:rsidRPr="0041682B">
        <w:t>4</w:t>
      </w:r>
      <w:r w:rsidRPr="005D52AD">
        <w:t>]</w:t>
      </w:r>
      <w:r>
        <w:t>.</w:t>
      </w:r>
    </w:p>
    <w:p w:rsidR="00CD5125" w:rsidRDefault="00CD5125" w:rsidP="00CD5125">
      <w:pPr>
        <w:pStyle w:val="af"/>
        <w:spacing w:after="60"/>
      </w:pPr>
      <w:r>
        <w:t xml:space="preserve">Данная работа посвящена решению задач </w:t>
      </w:r>
      <w:r w:rsidR="005C04B2">
        <w:t>лексикографической многокритериальной оптимизации (</w:t>
      </w:r>
      <w:proofErr w:type="spellStart"/>
      <w:r w:rsidR="005C04B2">
        <w:rPr>
          <w:lang w:val="en-US"/>
        </w:rPr>
        <w:t>MCOlex</w:t>
      </w:r>
      <w:proofErr w:type="spellEnd"/>
      <w:r w:rsidR="005C04B2" w:rsidRPr="005C04B2">
        <w:t>)</w:t>
      </w:r>
      <w:r>
        <w:t xml:space="preserve">, </w:t>
      </w:r>
      <w:r w:rsidR="00FD16F7">
        <w:t>возникающих</w:t>
      </w:r>
      <w:r>
        <w:t xml:space="preserve"> при проектировании сложных технических объектов и </w:t>
      </w:r>
      <w:r>
        <w:lastRenderedPageBreak/>
        <w:t xml:space="preserve">систем. В таких приложениях критерии </w:t>
      </w:r>
      <w:r w:rsidR="00FD16F7">
        <w:t xml:space="preserve">эффективности </w:t>
      </w:r>
      <w:r>
        <w:t xml:space="preserve">могут иметь сложный </w:t>
      </w:r>
      <w:r w:rsidRPr="000C25CB">
        <w:rPr>
          <w:i/>
        </w:rPr>
        <w:t>многоэкстремальный</w:t>
      </w:r>
      <w:r>
        <w:t xml:space="preserve"> вид, а область допустимых вариантов </w:t>
      </w:r>
      <w:r w:rsidR="00A455E9">
        <w:t>может определя</w:t>
      </w:r>
      <w:r>
        <w:t>т</w:t>
      </w:r>
      <w:r w:rsidR="00A455E9">
        <w:t>ь</w:t>
      </w:r>
      <w:r>
        <w:t xml:space="preserve">ся сложными </w:t>
      </w:r>
      <w:r w:rsidRPr="000C25CB">
        <w:rPr>
          <w:i/>
        </w:rPr>
        <w:t>немонотонными ограничениями</w:t>
      </w:r>
      <w:r>
        <w:t>.</w:t>
      </w:r>
      <w:r w:rsidR="00A455E9">
        <w:t xml:space="preserve"> </w:t>
      </w:r>
      <w:r w:rsidR="000C25CB">
        <w:t xml:space="preserve">Предполагается также, что </w:t>
      </w:r>
      <w:r w:rsidR="00FD16F7">
        <w:t>вычисление</w:t>
      </w:r>
      <w:r>
        <w:t xml:space="preserve"> значений критериев и ограничений </w:t>
      </w:r>
      <w:r w:rsidR="000C25CB">
        <w:t xml:space="preserve">может потребовать </w:t>
      </w:r>
      <w:r w:rsidR="000C25CB" w:rsidRPr="000C25CB">
        <w:rPr>
          <w:i/>
        </w:rPr>
        <w:t>большого объема вычислений</w:t>
      </w:r>
      <w:r>
        <w:t xml:space="preserve">. В таких условиях нахождение даже одного компромиссного </w:t>
      </w:r>
      <w:r w:rsidR="003527DA">
        <w:rPr>
          <w:lang w:val="en-US"/>
        </w:rPr>
        <w:t>decision</w:t>
      </w:r>
      <w:r>
        <w:t xml:space="preserve"> требует значительных вычислений, определение же нескольких (или всего множества) эффективных </w:t>
      </w:r>
      <w:r w:rsidR="003527DA">
        <w:rPr>
          <w:lang w:val="en-US"/>
        </w:rPr>
        <w:t>decision</w:t>
      </w:r>
      <w:r w:rsidR="003527DA">
        <w:t xml:space="preserve"> </w:t>
      </w:r>
      <w:r>
        <w:t xml:space="preserve">становится проблемой </w:t>
      </w:r>
      <w:r w:rsidR="005C04B2">
        <w:rPr>
          <w:b/>
        </w:rPr>
        <w:t>большой</w:t>
      </w:r>
      <w:r w:rsidR="003527DA" w:rsidRPr="000C25CB">
        <w:rPr>
          <w:b/>
        </w:rPr>
        <w:t xml:space="preserve"> вычислительной сложности</w:t>
      </w:r>
      <w:r>
        <w:t xml:space="preserve">. </w:t>
      </w:r>
    </w:p>
    <w:p w:rsidR="00AF5A00" w:rsidRPr="008A5438" w:rsidRDefault="00B37124" w:rsidP="00057C7F">
      <w:pPr>
        <w:pStyle w:val="af"/>
        <w:spacing w:after="60"/>
      </w:pPr>
      <w:r>
        <w:t xml:space="preserve">Перечисленные выше свойства выделяют ключевую особенность рассматриваемого класса задач </w:t>
      </w:r>
      <w:proofErr w:type="spellStart"/>
      <w:r w:rsidR="005C04B2">
        <w:rPr>
          <w:lang w:val="en-US"/>
        </w:rPr>
        <w:t>MCOlex</w:t>
      </w:r>
      <w:proofErr w:type="spellEnd"/>
      <w:r w:rsidR="005C04B2">
        <w:t xml:space="preserve"> </w:t>
      </w:r>
      <w:r>
        <w:t xml:space="preserve">– </w:t>
      </w:r>
      <w:r w:rsidR="005C04B2">
        <w:t>высокая</w:t>
      </w:r>
      <w:r>
        <w:t xml:space="preserve"> вычислительная сложность. </w:t>
      </w:r>
      <w:r w:rsidR="00AF5A00">
        <w:t xml:space="preserve">Одно из перспективных направлений для поиска способов решения подобных задач состоит в </w:t>
      </w:r>
      <w:r w:rsidR="008A5438">
        <w:t xml:space="preserve">использовании </w:t>
      </w:r>
      <w:r w:rsidR="008A5438">
        <w:rPr>
          <w:lang w:val="en-US"/>
        </w:rPr>
        <w:t>model</w:t>
      </w:r>
      <w:r w:rsidR="008A5438" w:rsidRPr="008A5438">
        <w:t>-</w:t>
      </w:r>
      <w:r w:rsidR="008A5438">
        <w:rPr>
          <w:lang w:val="en-US"/>
        </w:rPr>
        <w:t>based</w:t>
      </w:r>
      <w:r w:rsidR="008A5438" w:rsidRPr="008A5438">
        <w:t xml:space="preserve"> </w:t>
      </w:r>
      <w:r w:rsidR="008A5438">
        <w:rPr>
          <w:lang w:val="en-US"/>
        </w:rPr>
        <w:t>approach</w:t>
      </w:r>
      <w:r w:rsidR="008A5438">
        <w:t xml:space="preserve">, когда после небольшого количества вычислений значений вычислительно-трудоемких критериев и ограничений строятся быстро-вычислимые аппроксимирующие функции </w:t>
      </w:r>
      <w:r w:rsidR="008A5438" w:rsidRPr="008A5438">
        <w:t>[</w:t>
      </w:r>
      <w:r w:rsidR="00124EE3" w:rsidRPr="00124EE3">
        <w:t>1</w:t>
      </w:r>
      <w:r w:rsidR="0041682B" w:rsidRPr="0041682B">
        <w:t>5</w:t>
      </w:r>
      <w:r w:rsidR="00124EE3" w:rsidRPr="00124EE3">
        <w:t>-1</w:t>
      </w:r>
      <w:r w:rsidR="0041682B" w:rsidRPr="0041682B">
        <w:t>6</w:t>
      </w:r>
      <w:r w:rsidR="008A5438" w:rsidRPr="008A5438">
        <w:t>]</w:t>
      </w:r>
      <w:r w:rsidR="008A5438">
        <w:t>. Такой подход является достаточно эффективным, однако построение хороших аппроксимаций является затруднительным при многоэкстремальном поведении оптимизируемых критериев и ограничений.</w:t>
      </w:r>
    </w:p>
    <w:p w:rsidR="00FC003E" w:rsidRPr="00FE1181" w:rsidRDefault="00B37124" w:rsidP="00057C7F">
      <w:pPr>
        <w:pStyle w:val="af"/>
        <w:spacing w:after="60"/>
      </w:pPr>
      <w:r>
        <w:t>П</w:t>
      </w:r>
      <w:r w:rsidR="00057C7F">
        <w:t>редлагае</w:t>
      </w:r>
      <w:r>
        <w:t>мый в работе подход</w:t>
      </w:r>
      <w:r w:rsidR="00057C7F">
        <w:t xml:space="preserve"> </w:t>
      </w:r>
      <w:r>
        <w:t xml:space="preserve">для решения </w:t>
      </w:r>
      <w:r w:rsidR="00CC0151">
        <w:t>вычислительно-трудоемкого класса</w:t>
      </w:r>
      <w:r>
        <w:t xml:space="preserve"> задач</w:t>
      </w:r>
      <w:r w:rsidR="00CC0151">
        <w:t xml:space="preserve"> </w:t>
      </w:r>
      <w:proofErr w:type="spellStart"/>
      <w:r w:rsidR="005C04B2">
        <w:rPr>
          <w:lang w:val="en-US"/>
        </w:rPr>
        <w:t>MCOlex</w:t>
      </w:r>
      <w:proofErr w:type="spellEnd"/>
      <w:r w:rsidR="005C04B2">
        <w:t xml:space="preserve"> </w:t>
      </w:r>
      <w:r w:rsidR="00057C7F">
        <w:t xml:space="preserve">основывается на следующих основных положениях. Прежде всего, </w:t>
      </w:r>
      <w:r w:rsidR="00FC003E">
        <w:t xml:space="preserve">решение задачи </w:t>
      </w:r>
      <w:r w:rsidR="005C04B2">
        <w:t xml:space="preserve">сводится </w:t>
      </w:r>
      <w:r w:rsidR="00FC003E">
        <w:t>к решению последовательности задач глобальной оптимизации</w:t>
      </w:r>
      <w:r w:rsidR="005C04B2">
        <w:t xml:space="preserve"> с нелинейными</w:t>
      </w:r>
      <w:r w:rsidR="00C04DD0">
        <w:t xml:space="preserve"> ограничениями (</w:t>
      </w:r>
      <w:r w:rsidR="00C04DD0">
        <w:rPr>
          <w:lang w:val="en-US"/>
        </w:rPr>
        <w:t>GCO</w:t>
      </w:r>
      <w:r w:rsidR="00C04DD0">
        <w:t>)</w:t>
      </w:r>
      <w:r w:rsidR="00FC003E">
        <w:t xml:space="preserve"> </w:t>
      </w:r>
      <w:r w:rsidR="00FC003E" w:rsidRPr="00FC003E">
        <w:t>[</w:t>
      </w:r>
      <w:r w:rsidR="00124EE3" w:rsidRPr="00124EE3">
        <w:t>2,1</w:t>
      </w:r>
      <w:r w:rsidR="0041682B" w:rsidRPr="0041682B">
        <w:t>4</w:t>
      </w:r>
      <w:r w:rsidR="00FC003E" w:rsidRPr="00FC003E">
        <w:t>]</w:t>
      </w:r>
      <w:r w:rsidR="00FC003E">
        <w:t>.</w:t>
      </w:r>
      <w:r w:rsidR="00057C7F">
        <w:t xml:space="preserve"> </w:t>
      </w:r>
      <w:r w:rsidR="00BC028C">
        <w:t>Затем, д</w:t>
      </w:r>
      <w:r w:rsidR="00057C7F">
        <w:t xml:space="preserve">ля решения задач </w:t>
      </w:r>
      <w:r w:rsidR="00CC0151">
        <w:rPr>
          <w:lang w:val="en-US"/>
        </w:rPr>
        <w:t>G</w:t>
      </w:r>
      <w:r w:rsidR="00CC0151">
        <w:t>С</w:t>
      </w:r>
      <w:r w:rsidR="00057C7F">
        <w:rPr>
          <w:lang w:val="en-US"/>
        </w:rPr>
        <w:t>O</w:t>
      </w:r>
      <w:r w:rsidR="00057C7F" w:rsidRPr="00057C7F">
        <w:t xml:space="preserve"> </w:t>
      </w:r>
      <w:r w:rsidR="007D3A65">
        <w:t>применяется эффективные</w:t>
      </w:r>
      <w:r w:rsidR="00057C7F">
        <w:t xml:space="preserve"> </w:t>
      </w:r>
      <w:r w:rsidR="00FE1181">
        <w:t>алгоритм</w:t>
      </w:r>
      <w:r w:rsidR="007D3A65">
        <w:t>ы</w:t>
      </w:r>
      <w:r w:rsidR="00057C7F">
        <w:t xml:space="preserve"> глобального п</w:t>
      </w:r>
      <w:r w:rsidR="00FE1181">
        <w:t>о</w:t>
      </w:r>
      <w:r w:rsidR="00057C7F">
        <w:t>иска</w:t>
      </w:r>
      <w:r w:rsidR="007D3A65">
        <w:t>, разработанные</w:t>
      </w:r>
      <w:r w:rsidR="00FE1181">
        <w:t xml:space="preserve"> в рамках информационно-статистической теории многоэкстремальной оптимизации </w:t>
      </w:r>
      <w:r w:rsidR="00FE1181" w:rsidRPr="00FE1181">
        <w:t>[</w:t>
      </w:r>
      <w:r w:rsidR="00124EE3" w:rsidRPr="00124EE3">
        <w:t>1</w:t>
      </w:r>
      <w:r w:rsidR="0041682B" w:rsidRPr="0041682B">
        <w:t>7-</w:t>
      </w:r>
      <w:r w:rsidR="00124EE3" w:rsidRPr="00124EE3">
        <w:t>1</w:t>
      </w:r>
      <w:r w:rsidR="0041682B" w:rsidRPr="0041682B">
        <w:t>8</w:t>
      </w:r>
      <w:r w:rsidR="00FE1181" w:rsidRPr="00FE1181">
        <w:t>]</w:t>
      </w:r>
      <w:r w:rsidR="00FE1181">
        <w:t xml:space="preserve">. </w:t>
      </w:r>
      <w:r w:rsidR="00BC028C">
        <w:t>И</w:t>
      </w:r>
      <w:r w:rsidR="005C04B2">
        <w:t>,</w:t>
      </w:r>
      <w:r w:rsidR="00BC028C">
        <w:t xml:space="preserve"> наконец, при </w:t>
      </w:r>
      <w:r w:rsidR="00B94657">
        <w:t>выполн</w:t>
      </w:r>
      <w:r w:rsidR="00BC028C">
        <w:t xml:space="preserve">ении всех </w:t>
      </w:r>
      <w:r>
        <w:t>необходимых</w:t>
      </w:r>
      <w:r w:rsidR="00BC028C">
        <w:t xml:space="preserve"> </w:t>
      </w:r>
      <w:r w:rsidR="00B94657">
        <w:t xml:space="preserve">вычислений </w:t>
      </w:r>
      <w:r w:rsidR="00AB00BF">
        <w:t>полностью используется вся поисковая информа</w:t>
      </w:r>
      <w:r w:rsidR="00C14626">
        <w:t xml:space="preserve">ция, получаемая в процессе решения задачи </w:t>
      </w:r>
      <w:proofErr w:type="spellStart"/>
      <w:r w:rsidR="00C04DD0">
        <w:rPr>
          <w:lang w:val="en-US"/>
        </w:rPr>
        <w:t>MCOlex</w:t>
      </w:r>
      <w:proofErr w:type="spellEnd"/>
      <w:r w:rsidR="00C14626">
        <w:t>.</w:t>
      </w:r>
      <w:r>
        <w:t xml:space="preserve"> В целом, разработанный подход позволяет </w:t>
      </w:r>
      <w:r w:rsidR="00E60B9F">
        <w:t xml:space="preserve">существенно уменьшить </w:t>
      </w:r>
      <w:r>
        <w:t xml:space="preserve">объема </w:t>
      </w:r>
      <w:r w:rsidR="00E60B9F">
        <w:t xml:space="preserve">выполняемых </w:t>
      </w:r>
      <w:r>
        <w:t xml:space="preserve">вычислений вплоть до выполнения всего лишь нескольких итераций </w:t>
      </w:r>
      <w:r w:rsidR="00E60B9F">
        <w:t>при поиске</w:t>
      </w:r>
      <w:r>
        <w:t xml:space="preserve"> очередных эффективных </w:t>
      </w:r>
      <w:r w:rsidR="00E60B9F">
        <w:rPr>
          <w:lang w:val="en-US"/>
        </w:rPr>
        <w:t>decisions</w:t>
      </w:r>
      <w:r>
        <w:t>.</w:t>
      </w:r>
    </w:p>
    <w:p w:rsidR="00B17D20" w:rsidRPr="00544F0C" w:rsidRDefault="00B17D20" w:rsidP="007D3A65">
      <w:pPr>
        <w:pStyle w:val="af"/>
        <w:spacing w:after="60"/>
      </w:pPr>
      <w:r w:rsidRPr="008316AD">
        <w:t xml:space="preserve">Дальнейшая структура статьи имеет следующий вид. В главе 2 </w:t>
      </w:r>
      <w:r w:rsidR="005B5926">
        <w:t>новый класс задач оптимизации - задач многоэтапной многокритериальной лексикографической оптимизации (MM</w:t>
      </w:r>
      <w:r w:rsidR="005B5926">
        <w:rPr>
          <w:lang w:val="en-US"/>
        </w:rPr>
        <w:t>C</w:t>
      </w:r>
      <w:r w:rsidR="005B5926">
        <w:t>O</w:t>
      </w:r>
      <w:proofErr w:type="spellStart"/>
      <w:r w:rsidR="005B5926">
        <w:rPr>
          <w:lang w:val="en-US"/>
        </w:rPr>
        <w:t>lex</w:t>
      </w:r>
      <w:proofErr w:type="spellEnd"/>
      <w:r w:rsidR="005B5926">
        <w:t>) – решение которых сводится к решению последовательности задач глобальной оптимизации с нелинейными ограничениями.</w:t>
      </w:r>
      <w:r w:rsidR="007D3A65">
        <w:t xml:space="preserve"> </w:t>
      </w:r>
      <w:r w:rsidRPr="008316AD">
        <w:t xml:space="preserve">В главе 3 представлены основы разработанного подхода: сведение </w:t>
      </w:r>
      <w:r w:rsidR="007D3A65">
        <w:t>многомерных</w:t>
      </w:r>
      <w:r w:rsidRPr="008316AD">
        <w:t xml:space="preserve"> </w:t>
      </w:r>
      <w:r w:rsidR="007D3A65">
        <w:t>M</w:t>
      </w:r>
      <w:r w:rsidR="007D3A65">
        <w:rPr>
          <w:lang w:val="en-US"/>
        </w:rPr>
        <w:t>C</w:t>
      </w:r>
      <w:r w:rsidR="007D3A65">
        <w:t>O</w:t>
      </w:r>
      <w:proofErr w:type="spellStart"/>
      <w:r w:rsidR="007D3A65">
        <w:rPr>
          <w:lang w:val="en-US"/>
        </w:rPr>
        <w:t>lex</w:t>
      </w:r>
      <w:proofErr w:type="spellEnd"/>
      <w:r w:rsidR="007D3A65">
        <w:t xml:space="preserve"> </w:t>
      </w:r>
      <w:r w:rsidRPr="008316AD">
        <w:t xml:space="preserve">задач к </w:t>
      </w:r>
      <w:r w:rsidR="007D3A65">
        <w:t xml:space="preserve">одномерным задачам глобальной оптимизации, применение эффективных алгоритмов глобального поиска, разработанных в рамках информационно-статистической теории многоэкстремальной оптимизации, и </w:t>
      </w:r>
      <w:r w:rsidR="00161714" w:rsidRPr="008316AD">
        <w:t>повторно</w:t>
      </w:r>
      <w:r w:rsidR="007D3A65">
        <w:t>е</w:t>
      </w:r>
      <w:r w:rsidR="00161714" w:rsidRPr="008316AD">
        <w:t xml:space="preserve"> использова</w:t>
      </w:r>
      <w:r w:rsidR="007D3A65">
        <w:t>ние</w:t>
      </w:r>
      <w:r w:rsidR="00161714" w:rsidRPr="008316AD">
        <w:t xml:space="preserve"> </w:t>
      </w:r>
      <w:r w:rsidRPr="008316AD">
        <w:t xml:space="preserve">поисковой информации, </w:t>
      </w:r>
      <w:r w:rsidR="00161714" w:rsidRPr="008316AD">
        <w:t>получаемо</w:t>
      </w:r>
      <w:r w:rsidR="007D3A65">
        <w:t>й в процессе вычислений. Глава 4</w:t>
      </w:r>
      <w:r w:rsidRPr="008316AD">
        <w:t xml:space="preserve"> содержит результаты числе</w:t>
      </w:r>
      <w:r w:rsidR="00172CA4" w:rsidRPr="008316AD">
        <w:t>нных экспериментов. В з</w:t>
      </w:r>
      <w:r w:rsidR="005D7241" w:rsidRPr="008316AD">
        <w:t>аключении</w:t>
      </w:r>
      <w:r w:rsidRPr="008316AD">
        <w:t xml:space="preserve"> обсуждаются полученные результаты и приводятся основные направления продолжения исследований.</w:t>
      </w:r>
    </w:p>
    <w:p w:rsidR="00BF62E7" w:rsidRDefault="00BF62E7">
      <w:pPr>
        <w:pStyle w:val="10"/>
      </w:pPr>
      <w:r>
        <w:t xml:space="preserve">2. </w:t>
      </w:r>
      <w:r w:rsidR="00A96CB3">
        <w:t>Постановка задачи</w:t>
      </w:r>
    </w:p>
    <w:p w:rsidR="0053346D" w:rsidRDefault="0053346D" w:rsidP="007A2325">
      <w:pPr>
        <w:pStyle w:val="af"/>
      </w:pPr>
      <w:r>
        <w:t>Задача многокритериальной (или векторной) оптимизации</w:t>
      </w:r>
      <w:r w:rsidR="00E60B9F" w:rsidRPr="00E60B9F">
        <w:t xml:space="preserve"> </w:t>
      </w:r>
      <w:r w:rsidR="00081F5D">
        <w:t>(</w:t>
      </w:r>
      <w:r w:rsidR="00CC0151">
        <w:rPr>
          <w:lang w:val="en-US"/>
        </w:rPr>
        <w:t>M</w:t>
      </w:r>
      <w:r w:rsidR="00E60B9F">
        <w:rPr>
          <w:lang w:val="en-US"/>
        </w:rPr>
        <w:t>CO</w:t>
      </w:r>
      <w:r w:rsidR="00081F5D">
        <w:t>)</w:t>
      </w:r>
      <w:r>
        <w:t xml:space="preserve"> может быть определена следующим образом: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53346D" w:rsidTr="00437C01">
        <w:tc>
          <w:tcPr>
            <w:tcW w:w="8755" w:type="dxa"/>
          </w:tcPr>
          <w:p w:rsidR="0053346D" w:rsidRPr="0053346D" w:rsidRDefault="0053346D" w:rsidP="00D20831">
            <w:pPr>
              <w:pStyle w:val="af"/>
              <w:spacing w:before="60" w:after="60"/>
              <w:jc w:val="center"/>
              <w:rPr>
                <w:lang w:val="en-US"/>
              </w:rPr>
            </w:pPr>
            <w:r w:rsidRPr="0053346D">
              <w:rPr>
                <w:i/>
                <w:lang w:val="en-US"/>
              </w:rPr>
              <w:t>f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 = (</w:t>
            </w:r>
            <w:r w:rsidRPr="0053346D">
              <w:rPr>
                <w:i/>
                <w:lang w:val="en-US"/>
              </w:rPr>
              <w:t>f</w:t>
            </w:r>
            <w:r w:rsidRPr="0053346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</w:t>
            </w:r>
            <w:r w:rsidRPr="0053346D">
              <w:rPr>
                <w:i/>
                <w:lang w:val="en-US"/>
              </w:rPr>
              <w:t xml:space="preserve"> f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),…,</w:t>
            </w:r>
            <w:r w:rsidRPr="0053346D">
              <w:rPr>
                <w:i/>
                <w:lang w:val="en-US"/>
              </w:rPr>
              <w:t xml:space="preserve"> </w:t>
            </w:r>
            <w:proofErr w:type="spellStart"/>
            <w:r w:rsidRPr="0053346D"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)) </w:t>
            </w:r>
            <w:r>
              <w:rPr>
                <w:lang w:val="en-US"/>
              </w:rPr>
              <w:sym w:font="Symbol" w:char="F0AE"/>
            </w:r>
            <w:r w:rsidR="0070609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min,  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sym w:font="Symbol" w:char="F0CE"/>
            </w:r>
            <w:r w:rsidR="0059509F">
              <w:rPr>
                <w:i/>
                <w:lang w:val="en-US"/>
              </w:rPr>
              <w:t>D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:rsidR="0053346D" w:rsidRPr="0053346D" w:rsidRDefault="0053346D" w:rsidP="007A232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53346D" w:rsidRPr="007068D4" w:rsidRDefault="0053346D" w:rsidP="0059509F">
      <w:pPr>
        <w:pStyle w:val="af"/>
        <w:ind w:firstLine="0"/>
      </w:pPr>
      <w:r>
        <w:t>где</w:t>
      </w:r>
      <w:r w:rsidR="0059509F" w:rsidRPr="0059509F">
        <w:rPr>
          <w:i/>
        </w:rPr>
        <w:t xml:space="preserve"> </w:t>
      </w:r>
      <w:r w:rsidR="0059509F" w:rsidRPr="00E60B9F">
        <w:rPr>
          <w:i/>
          <w:lang w:val="en-US"/>
        </w:rPr>
        <w:t>f</w:t>
      </w:r>
      <w:r w:rsidR="0059509F" w:rsidRPr="00E60B9F">
        <w:t>(</w:t>
      </w:r>
      <w:r w:rsidR="0059509F" w:rsidRPr="00E60B9F">
        <w:rPr>
          <w:i/>
          <w:lang w:val="en-US"/>
        </w:rPr>
        <w:t>y</w:t>
      </w:r>
      <w:r w:rsidR="0059509F" w:rsidRPr="00E60B9F">
        <w:t>) = (</w:t>
      </w:r>
      <w:r w:rsidR="0059509F" w:rsidRPr="0053346D">
        <w:rPr>
          <w:i/>
          <w:lang w:val="en-US"/>
        </w:rPr>
        <w:t>f</w:t>
      </w:r>
      <w:r w:rsidR="0059509F" w:rsidRPr="00E60B9F">
        <w:rPr>
          <w:vertAlign w:val="subscript"/>
        </w:rPr>
        <w:t>1</w:t>
      </w:r>
      <w:r w:rsidR="0059509F" w:rsidRPr="00E60B9F">
        <w:t>(</w:t>
      </w:r>
      <w:r w:rsidR="0059509F" w:rsidRPr="0053346D">
        <w:rPr>
          <w:i/>
          <w:lang w:val="en-US"/>
        </w:rPr>
        <w:t>y</w:t>
      </w:r>
      <w:r w:rsidR="0059509F" w:rsidRPr="00E60B9F">
        <w:t>),</w:t>
      </w:r>
      <w:r w:rsidR="0059509F" w:rsidRPr="00E60B9F">
        <w:rPr>
          <w:i/>
        </w:rPr>
        <w:t xml:space="preserve"> </w:t>
      </w:r>
      <w:r w:rsidR="0059509F" w:rsidRPr="0053346D">
        <w:rPr>
          <w:i/>
          <w:lang w:val="en-US"/>
        </w:rPr>
        <w:t>f</w:t>
      </w:r>
      <w:r w:rsidR="0059509F" w:rsidRPr="00E60B9F">
        <w:rPr>
          <w:vertAlign w:val="subscript"/>
        </w:rPr>
        <w:t>2</w:t>
      </w:r>
      <w:r w:rsidR="0059509F" w:rsidRPr="00E60B9F">
        <w:t>(</w:t>
      </w:r>
      <w:r w:rsidR="0059509F" w:rsidRPr="0053346D">
        <w:rPr>
          <w:i/>
          <w:lang w:val="en-US"/>
        </w:rPr>
        <w:t>y</w:t>
      </w:r>
      <w:r w:rsidR="0059509F" w:rsidRPr="00E60B9F">
        <w:t>),…,</w:t>
      </w:r>
      <w:r w:rsidR="0059509F" w:rsidRPr="00E60B9F">
        <w:rPr>
          <w:i/>
        </w:rPr>
        <w:t xml:space="preserve"> </w:t>
      </w:r>
      <w:proofErr w:type="spellStart"/>
      <w:r w:rsidR="0059509F" w:rsidRPr="0053346D">
        <w:rPr>
          <w:i/>
          <w:lang w:val="en-US"/>
        </w:rPr>
        <w:t>f</w:t>
      </w:r>
      <w:r w:rsidR="0059509F">
        <w:rPr>
          <w:vertAlign w:val="subscript"/>
          <w:lang w:val="en-US"/>
        </w:rPr>
        <w:t>s</w:t>
      </w:r>
      <w:proofErr w:type="spellEnd"/>
      <w:r w:rsidR="0059509F" w:rsidRPr="00E60B9F">
        <w:t>(</w:t>
      </w:r>
      <w:r w:rsidR="0059509F" w:rsidRPr="0053346D">
        <w:rPr>
          <w:i/>
          <w:lang w:val="en-US"/>
        </w:rPr>
        <w:t>y</w:t>
      </w:r>
      <w:r w:rsidR="0059509F" w:rsidRPr="00E60B9F">
        <w:t xml:space="preserve">)) </w:t>
      </w:r>
      <w:r w:rsidR="0059509F">
        <w:t>есть векторный критерий эффективности,</w:t>
      </w:r>
      <w:r w:rsidR="0059509F" w:rsidRPr="0059509F">
        <w:rPr>
          <w:i/>
        </w:rPr>
        <w:t xml:space="preserve"> </w:t>
      </w:r>
      <w:r w:rsidR="0059509F" w:rsidRPr="00AA5687">
        <w:rPr>
          <w:i/>
          <w:lang w:val="en-US"/>
        </w:rPr>
        <w:t>y</w:t>
      </w:r>
      <w:r w:rsidR="0059509F" w:rsidRPr="0053346D">
        <w:t xml:space="preserve"> = (</w:t>
      </w:r>
      <w:r w:rsidR="0059509F" w:rsidRPr="0053346D">
        <w:rPr>
          <w:i/>
          <w:lang w:val="en-US"/>
        </w:rPr>
        <w:t>y</w:t>
      </w:r>
      <w:r w:rsidR="0059509F" w:rsidRPr="0053346D">
        <w:rPr>
          <w:vertAlign w:val="subscript"/>
        </w:rPr>
        <w:t>1</w:t>
      </w:r>
      <w:r w:rsidR="0059509F" w:rsidRPr="0053346D">
        <w:t>,</w:t>
      </w:r>
      <w:r w:rsidR="0059509F" w:rsidRPr="0053346D">
        <w:rPr>
          <w:i/>
        </w:rPr>
        <w:t xml:space="preserve"> </w:t>
      </w:r>
      <w:r w:rsidR="0059509F" w:rsidRPr="0053346D">
        <w:rPr>
          <w:i/>
          <w:lang w:val="en-US"/>
        </w:rPr>
        <w:t>y</w:t>
      </w:r>
      <w:r w:rsidR="0059509F" w:rsidRPr="0053346D">
        <w:rPr>
          <w:vertAlign w:val="subscript"/>
        </w:rPr>
        <w:t>2</w:t>
      </w:r>
      <w:r w:rsidR="0059509F" w:rsidRPr="0053346D">
        <w:t>,…,</w:t>
      </w:r>
      <w:r w:rsidR="0059509F" w:rsidRPr="0053346D">
        <w:rPr>
          <w:i/>
        </w:rPr>
        <w:t xml:space="preserve"> </w:t>
      </w:r>
      <w:proofErr w:type="spellStart"/>
      <w:r w:rsidR="0059509F" w:rsidRPr="0053346D">
        <w:rPr>
          <w:i/>
          <w:lang w:val="en-US"/>
        </w:rPr>
        <w:t>y</w:t>
      </w:r>
      <w:r w:rsidR="0059509F" w:rsidRPr="00AA5687">
        <w:rPr>
          <w:i/>
          <w:vertAlign w:val="subscript"/>
          <w:lang w:val="en-US"/>
        </w:rPr>
        <w:t>N</w:t>
      </w:r>
      <w:proofErr w:type="spellEnd"/>
      <w:r w:rsidR="0059509F">
        <w:t>)</w:t>
      </w:r>
      <w:r w:rsidR="0059509F" w:rsidRPr="0053346D">
        <w:t xml:space="preserve"> </w:t>
      </w:r>
      <w:r w:rsidR="0059509F">
        <w:t>есть вектор варьируемых параметров,</w:t>
      </w:r>
      <w:r w:rsidR="0059509F" w:rsidRPr="0059509F">
        <w:t xml:space="preserve"> </w:t>
      </w:r>
      <w:r w:rsidR="0059509F">
        <w:t xml:space="preserve">а </w:t>
      </w:r>
      <w:r w:rsidRPr="00437C01">
        <w:rPr>
          <w:i/>
          <w:lang w:val="en-US"/>
        </w:rPr>
        <w:t>N</w:t>
      </w:r>
      <w:r w:rsidRPr="0053346D">
        <w:t xml:space="preserve"> </w:t>
      </w:r>
      <w:r>
        <w:t>есть размерность решаемой задачи</w:t>
      </w:r>
      <w:r w:rsidR="0059509F">
        <w:t xml:space="preserve"> многокритериальной оптимизации. Область поиска </w:t>
      </w:r>
      <w:r w:rsidR="00437C01" w:rsidRPr="00437C01">
        <w:rPr>
          <w:i/>
          <w:lang w:val="en-US"/>
        </w:rPr>
        <w:t>D</w:t>
      </w:r>
      <w:r w:rsidR="0059509F">
        <w:rPr>
          <w:i/>
        </w:rPr>
        <w:t xml:space="preserve"> </w:t>
      </w:r>
      <w:r w:rsidR="0059509F">
        <w:t xml:space="preserve">задает множество возможных значений параметров и обычно представляет собой </w:t>
      </w:r>
      <w:r w:rsidR="00437C01" w:rsidRPr="00437C01">
        <w:rPr>
          <w:i/>
          <w:lang w:val="en-US"/>
        </w:rPr>
        <w:t>N</w:t>
      </w:r>
      <w:r w:rsidR="00437C01">
        <w:t>-мерный гипер</w:t>
      </w:r>
      <w:r w:rsidR="0059509F">
        <w:t>куб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D20831" w:rsidTr="00D20831">
        <w:tc>
          <w:tcPr>
            <w:tcW w:w="8755" w:type="dxa"/>
          </w:tcPr>
          <w:p w:rsidR="00D20831" w:rsidRPr="0053346D" w:rsidRDefault="00D20831" w:rsidP="00D20831">
            <w:pPr>
              <w:pStyle w:val="af"/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D </w:t>
            </w:r>
            <w:r>
              <w:rPr>
                <w:lang w:val="en-US"/>
              </w:rPr>
              <w:t xml:space="preserve"> = { </w:t>
            </w:r>
            <w:r w:rsidRPr="00437C01">
              <w:rPr>
                <w:i/>
                <w:lang w:val="en-US"/>
              </w:rPr>
              <w:t>y</w:t>
            </w:r>
            <w:r>
              <w:rPr>
                <w:lang w:val="en-US"/>
              </w:rPr>
              <w:sym w:font="Symbol" w:char="F0CE"/>
            </w:r>
            <w:r w:rsidRPr="00437C01">
              <w:rPr>
                <w:i/>
                <w:lang w:val="en-US"/>
              </w:rPr>
              <w:t>R</w:t>
            </w:r>
            <w:r w:rsidRPr="00437C01">
              <w:rPr>
                <w:i/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i/>
                <w:lang w:val="en-US"/>
              </w:rPr>
              <w:t>a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 xml:space="preserve"> </w:t>
            </w:r>
            <w:proofErr w:type="spellStart"/>
            <w:r w:rsidRPr="0053346D">
              <w:rPr>
                <w:i/>
                <w:lang w:val="en-US"/>
              </w:rPr>
              <w:t>y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, 1</w:t>
            </w:r>
            <w:r>
              <w:sym w:font="Symbol" w:char="F0A3"/>
            </w:r>
            <w:proofErr w:type="spellStart"/>
            <w:r w:rsidRPr="00437C01">
              <w:rPr>
                <w:i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531" w:type="dxa"/>
          </w:tcPr>
          <w:p w:rsidR="00D20831" w:rsidRPr="0053346D" w:rsidRDefault="00D20831" w:rsidP="00D20831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AA5687" w:rsidRPr="00182D4C" w:rsidRDefault="000C1CCC" w:rsidP="0059509F">
      <w:pPr>
        <w:pStyle w:val="af"/>
        <w:tabs>
          <w:tab w:val="left" w:pos="709"/>
        </w:tabs>
        <w:spacing w:after="60"/>
        <w:ind w:firstLine="0"/>
      </w:pPr>
      <w:r>
        <w:t>при заданных граничных векторах</w:t>
      </w:r>
      <w:r w:rsidR="00437C01">
        <w:t xml:space="preserve"> </w:t>
      </w:r>
      <w:r w:rsidR="00437C01" w:rsidRPr="00437C01">
        <w:rPr>
          <w:i/>
          <w:lang w:val="en-US"/>
        </w:rPr>
        <w:t>a</w:t>
      </w:r>
      <w:r w:rsidR="00437C01" w:rsidRPr="00437C01">
        <w:t xml:space="preserve"> </w:t>
      </w:r>
      <w:r w:rsidR="00437C01">
        <w:t xml:space="preserve">и </w:t>
      </w:r>
      <w:r w:rsidR="00437C01" w:rsidRPr="00437C01">
        <w:rPr>
          <w:i/>
          <w:lang w:val="en-US"/>
        </w:rPr>
        <w:t>b</w:t>
      </w:r>
      <w:r w:rsidR="00437C01">
        <w:t xml:space="preserve">. </w:t>
      </w:r>
    </w:p>
    <w:p w:rsidR="00182D4C" w:rsidRDefault="00437C01" w:rsidP="00182D4C">
      <w:pPr>
        <w:pStyle w:val="af"/>
        <w:tabs>
          <w:tab w:val="left" w:pos="709"/>
        </w:tabs>
        <w:spacing w:after="60"/>
        <w:ind w:firstLine="426"/>
      </w:pPr>
      <w:r w:rsidRPr="00D20831">
        <w:t>Не уменьшая</w:t>
      </w:r>
      <w:r>
        <w:t xml:space="preserve"> общности, предполагается, что значения </w:t>
      </w:r>
      <w:r w:rsidR="000C1CCC">
        <w:t>критериев</w:t>
      </w:r>
      <w:r w:rsidR="00D20831">
        <w:t xml:space="preserve"> эффективности</w:t>
      </w:r>
      <w:r w:rsidR="000C1CCC">
        <w:t xml:space="preserve"> не отрицательны</w:t>
      </w:r>
      <w:r>
        <w:t xml:space="preserve"> и их уменьшение соответствует повышению эффективности рассматриваемых вариантов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rPr>
          <w:i/>
        </w:rPr>
        <w:t>.</w:t>
      </w:r>
      <w:r w:rsidR="00182D4C" w:rsidRPr="00182D4C">
        <w:rPr>
          <w:i/>
        </w:rPr>
        <w:t xml:space="preserve"> </w:t>
      </w:r>
      <w:r w:rsidR="00D20831">
        <w:t>З</w:t>
      </w:r>
      <w:r w:rsidR="00182D4C">
        <w:t xml:space="preserve">адача (1) </w:t>
      </w:r>
      <w:r w:rsidR="00D20831">
        <w:t xml:space="preserve">в данной работе </w:t>
      </w:r>
      <w:r w:rsidR="00182D4C">
        <w:t>рассматрива</w:t>
      </w:r>
      <w:r w:rsidR="00D20831">
        <w:t>ется</w:t>
      </w:r>
      <w:r w:rsidR="00182D4C">
        <w:t xml:space="preserve"> применительно к наиболее сложным проблемам принятия решений, в которых критерии эффективности </w:t>
      </w:r>
      <w:proofErr w:type="spellStart"/>
      <w:r w:rsidR="00182D4C">
        <w:rPr>
          <w:i/>
          <w:lang w:val="en-US"/>
        </w:rPr>
        <w:t>f</w:t>
      </w:r>
      <w:r w:rsidR="00182D4C" w:rsidRPr="00437C01">
        <w:rPr>
          <w:i/>
          <w:vertAlign w:val="subscript"/>
          <w:lang w:val="en-US"/>
        </w:rPr>
        <w:t>i</w:t>
      </w:r>
      <w:proofErr w:type="spellEnd"/>
      <w:r w:rsidR="00182D4C" w:rsidRPr="0012064F">
        <w:t>(</w:t>
      </w:r>
      <w:r w:rsidR="00182D4C" w:rsidRPr="0012064F">
        <w:rPr>
          <w:i/>
          <w:lang w:val="en-US"/>
        </w:rPr>
        <w:t>y</w:t>
      </w:r>
      <w:r w:rsidR="00182D4C" w:rsidRPr="0012064F">
        <w:t>), 1</w:t>
      </w:r>
      <w:r w:rsidR="00182D4C">
        <w:sym w:font="Symbol" w:char="F0A3"/>
      </w:r>
      <w:proofErr w:type="spellStart"/>
      <w:r w:rsidR="00182D4C" w:rsidRPr="00437C01">
        <w:rPr>
          <w:i/>
          <w:lang w:val="en-US"/>
        </w:rPr>
        <w:t>i</w:t>
      </w:r>
      <w:proofErr w:type="spellEnd"/>
      <w:r w:rsidR="00182D4C">
        <w:sym w:font="Symbol" w:char="F0A3"/>
      </w:r>
      <w:r w:rsidR="00182D4C">
        <w:rPr>
          <w:i/>
          <w:lang w:val="en-US"/>
        </w:rPr>
        <w:t>s</w:t>
      </w:r>
      <w:r w:rsidR="00182D4C" w:rsidRPr="0012064F">
        <w:rPr>
          <w:i/>
        </w:rPr>
        <w:t>,</w:t>
      </w:r>
      <w:r w:rsidR="00182D4C">
        <w:t xml:space="preserve"> могут быть существенно многоэкстремальными, а процедуры вычисления значений критериев</w:t>
      </w:r>
      <w:r w:rsidR="00182D4C" w:rsidRPr="006107BE">
        <w:t xml:space="preserve"> </w:t>
      </w:r>
      <w:r w:rsidR="00182D4C">
        <w:t xml:space="preserve">в </w:t>
      </w:r>
      <w:r w:rsidR="00182D4C">
        <w:lastRenderedPageBreak/>
        <w:t xml:space="preserve">точках области поиска </w:t>
      </w:r>
      <w:r w:rsidR="00182D4C" w:rsidRPr="0053346D">
        <w:rPr>
          <w:i/>
          <w:lang w:val="en-US"/>
        </w:rPr>
        <w:t>y</w:t>
      </w:r>
      <w:r w:rsidR="00182D4C">
        <w:rPr>
          <w:lang w:val="en-US"/>
        </w:rPr>
        <w:sym w:font="Symbol" w:char="F0CE"/>
      </w:r>
      <w:r w:rsidR="00182D4C" w:rsidRPr="0053346D">
        <w:rPr>
          <w:i/>
          <w:lang w:val="en-US"/>
        </w:rPr>
        <w:t>D</w:t>
      </w:r>
      <w:r w:rsidR="00182D4C">
        <w:t xml:space="preserve"> могут быть вычислительно трудоемкими.</w:t>
      </w:r>
      <w:r w:rsidR="00182D4C" w:rsidRPr="0012064F">
        <w:t xml:space="preserve"> </w:t>
      </w:r>
      <w:r w:rsidR="00D20831">
        <w:t>П</w:t>
      </w:r>
      <w:r w:rsidR="00182D4C">
        <w:t>редполага</w:t>
      </w:r>
      <w:r w:rsidR="00D20831">
        <w:t>ется</w:t>
      </w:r>
      <w:r w:rsidR="00182D4C">
        <w:t xml:space="preserve"> также, что критерии </w:t>
      </w:r>
      <w:proofErr w:type="spellStart"/>
      <w:r w:rsidR="00182D4C">
        <w:rPr>
          <w:i/>
          <w:lang w:val="en-US"/>
        </w:rPr>
        <w:t>f</w:t>
      </w:r>
      <w:r w:rsidR="00182D4C" w:rsidRPr="00437C01">
        <w:rPr>
          <w:i/>
          <w:vertAlign w:val="subscript"/>
          <w:lang w:val="en-US"/>
        </w:rPr>
        <w:t>i</w:t>
      </w:r>
      <w:proofErr w:type="spellEnd"/>
      <w:r w:rsidR="00182D4C" w:rsidRPr="0012064F">
        <w:t>(</w:t>
      </w:r>
      <w:r w:rsidR="00182D4C" w:rsidRPr="0012064F">
        <w:rPr>
          <w:i/>
          <w:lang w:val="en-US"/>
        </w:rPr>
        <w:t>y</w:t>
      </w:r>
      <w:r w:rsidR="00182D4C" w:rsidRPr="0012064F">
        <w:t>), 1</w:t>
      </w:r>
      <w:r w:rsidR="00182D4C">
        <w:sym w:font="Symbol" w:char="F0A3"/>
      </w:r>
      <w:proofErr w:type="spellStart"/>
      <w:r w:rsidR="00182D4C" w:rsidRPr="00437C01">
        <w:rPr>
          <w:i/>
          <w:lang w:val="en-US"/>
        </w:rPr>
        <w:t>i</w:t>
      </w:r>
      <w:proofErr w:type="spellEnd"/>
      <w:r w:rsidR="00182D4C">
        <w:sym w:font="Symbol" w:char="F0A3"/>
      </w:r>
      <w:r w:rsidR="00182D4C">
        <w:rPr>
          <w:i/>
          <w:lang w:val="en-US"/>
        </w:rPr>
        <w:t>s</w:t>
      </w:r>
      <w:r w:rsidR="00182D4C" w:rsidRPr="0012064F">
        <w:rPr>
          <w:i/>
        </w:rPr>
        <w:t>,</w:t>
      </w:r>
      <w:r w:rsidR="00182D4C">
        <w:t xml:space="preserve"> удовлетворяют условию </w:t>
      </w:r>
      <w:proofErr w:type="spellStart"/>
      <w:r w:rsidR="00182D4C">
        <w:t>Липщица</w:t>
      </w:r>
      <w:proofErr w:type="spell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182D4C" w:rsidTr="00D20831">
        <w:tc>
          <w:tcPr>
            <w:tcW w:w="8755" w:type="dxa"/>
          </w:tcPr>
          <w:p w:rsidR="00182D4C" w:rsidRPr="0053346D" w:rsidRDefault="00182D4C" w:rsidP="00D20831">
            <w:pPr>
              <w:pStyle w:val="af"/>
              <w:jc w:val="center"/>
              <w:rPr>
                <w:lang w:val="en-US"/>
              </w:rPr>
            </w:pPr>
            <w:r w:rsidRPr="0012064F">
              <w:rPr>
                <w:position w:val="-14"/>
                <w:sz w:val="24"/>
                <w:szCs w:val="24"/>
              </w:rPr>
              <w:object w:dxaOrig="373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75pt;height:19.75pt" o:ole="">
                  <v:imagedata r:id="rId8" o:title=""/>
                </v:shape>
                <o:OLEObject Type="Embed" ProgID="Equation.3" ShapeID="_x0000_i1025" DrawAspect="Content" ObjectID="_1641031257" r:id="rId9"/>
              </w:object>
            </w:r>
            <w:r w:rsidRPr="0012064F">
              <w:rPr>
                <w:sz w:val="24"/>
                <w:szCs w:val="24"/>
              </w:rPr>
              <w:t xml:space="preserve">, </w:t>
            </w:r>
            <w:r w:rsidRPr="0012064F">
              <w:t>1</w:t>
            </w:r>
            <w:r>
              <w:sym w:font="Symbol" w:char="F0A3"/>
            </w:r>
            <w:proofErr w:type="spellStart"/>
            <w:r w:rsidRPr="00437C01">
              <w:rPr>
                <w:i/>
                <w:lang w:val="en-US"/>
              </w:rPr>
              <w:t>i</w:t>
            </w:r>
            <w:proofErr w:type="spellEnd"/>
            <w:r>
              <w:sym w:font="Symbol" w:char="F0A3"/>
            </w:r>
            <w:r>
              <w:rPr>
                <w:i/>
                <w:lang w:val="en-US"/>
              </w:rPr>
              <w:t>s,</w:t>
            </w:r>
            <w:r w:rsidRPr="0053346D">
              <w:rPr>
                <w:i/>
                <w:lang w:val="en-US"/>
              </w:rPr>
              <w:t xml:space="preserve"> </w:t>
            </w:r>
          </w:p>
        </w:tc>
        <w:tc>
          <w:tcPr>
            <w:tcW w:w="531" w:type="dxa"/>
          </w:tcPr>
          <w:p w:rsidR="00182D4C" w:rsidRPr="0053346D" w:rsidRDefault="00182D4C" w:rsidP="00D20831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:rsidR="00182D4C" w:rsidRPr="0012064F" w:rsidRDefault="00182D4C" w:rsidP="00182D4C">
      <w:pPr>
        <w:pStyle w:val="af"/>
        <w:ind w:firstLine="0"/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Pr="003D5826">
        <w:rPr>
          <w:i/>
          <w:lang w:val="en-US"/>
        </w:rPr>
        <w:t>L</w:t>
      </w:r>
      <w:r w:rsidRPr="003D5826">
        <w:rPr>
          <w:i/>
          <w:vertAlign w:val="subscript"/>
          <w:lang w:val="en-US"/>
        </w:rPr>
        <w:t>i</w:t>
      </w:r>
      <w:r>
        <w:rPr>
          <w:lang w:val="en-US"/>
        </w:rPr>
        <w:t xml:space="preserve"> is the </w:t>
      </w:r>
      <w:proofErr w:type="spellStart"/>
      <w:r>
        <w:rPr>
          <w:lang w:val="en-US"/>
        </w:rPr>
        <w:t>Lipschitz</w:t>
      </w:r>
      <w:proofErr w:type="spellEnd"/>
      <w:r>
        <w:rPr>
          <w:lang w:val="en-US"/>
        </w:rPr>
        <w:t xml:space="preserve"> constant for the function </w:t>
      </w:r>
      <w:proofErr w:type="spellStart"/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proofErr w:type="spellEnd"/>
      <w:r w:rsidRPr="003E2F3D">
        <w:rPr>
          <w:lang w:val="en-US"/>
        </w:rPr>
        <w:t>(</w:t>
      </w:r>
      <w:r w:rsidRPr="0012064F">
        <w:rPr>
          <w:i/>
          <w:lang w:val="en-US"/>
        </w:rPr>
        <w:t>y</w:t>
      </w:r>
      <w:r w:rsidRPr="003E2F3D">
        <w:rPr>
          <w:lang w:val="en-US"/>
        </w:rPr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5179C5">
        <w:rPr>
          <w:lang w:val="en-US"/>
        </w:rPr>
        <w:t xml:space="preserve"> and </w:t>
      </w:r>
      <w:r w:rsidRPr="0098140B">
        <w:rPr>
          <w:position w:val="-14"/>
        </w:rPr>
        <w:object w:dxaOrig="300" w:dyaOrig="400">
          <v:shape id="_x0000_i1026" type="#_x0000_t75" style="width:15.45pt;height:19.75pt" o:ole="">
            <v:imagedata r:id="rId10" o:title=""/>
          </v:shape>
          <o:OLEObject Type="Embed" ProgID="Equation.3" ShapeID="_x0000_i1026" DrawAspect="Content" ObjectID="_1641031258" r:id="rId11"/>
        </w:object>
      </w:r>
      <w:r w:rsidRPr="005179C5">
        <w:rPr>
          <w:lang w:val="en-US"/>
        </w:rPr>
        <w:t xml:space="preserve"> denotes the Euclidean norm in </w:t>
      </w:r>
      <w:r w:rsidRPr="0098140B">
        <w:rPr>
          <w:position w:val="-4"/>
        </w:rPr>
        <w:object w:dxaOrig="360" w:dyaOrig="300">
          <v:shape id="_x0000_i1027" type="#_x0000_t75" style="width:18.15pt;height:15.45pt" o:ole="">
            <v:imagedata r:id="rId12" o:title=""/>
          </v:shape>
          <o:OLEObject Type="Embed" ProgID="Equation.3" ShapeID="_x0000_i1027" DrawAspect="Content" ObjectID="_1641031259" r:id="rId13"/>
        </w:object>
      </w:r>
      <w:r w:rsidRPr="005179C5">
        <w:rPr>
          <w:lang w:val="en-US"/>
        </w:rPr>
        <w:t>.</w:t>
      </w:r>
      <w:r>
        <w:rPr>
          <w:lang w:val="en-US"/>
        </w:rPr>
        <w:t xml:space="preserve"> </w:t>
      </w:r>
      <w:r w:rsidR="004A3F21">
        <w:t>В</w:t>
      </w:r>
      <w:r>
        <w:t xml:space="preserve">ыполнимость условия </w:t>
      </w:r>
      <w:proofErr w:type="spellStart"/>
      <w:r>
        <w:t>Липщица</w:t>
      </w:r>
      <w:proofErr w:type="spellEnd"/>
      <w:r>
        <w:t xml:space="preserve"> </w:t>
      </w:r>
      <w:r w:rsidR="004A3F21">
        <w:t xml:space="preserve">означает, что </w:t>
      </w:r>
      <w:r>
        <w:t xml:space="preserve">при небольших вариациях параметра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t xml:space="preserve"> соответствующие изменения значений критериев </w:t>
      </w:r>
      <w:proofErr w:type="spellStart"/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proofErr w:type="spellEnd"/>
      <w:r w:rsidRPr="0012064F">
        <w:t>(</w:t>
      </w:r>
      <w:r w:rsidRPr="0012064F">
        <w:rPr>
          <w:i/>
          <w:lang w:val="en-US"/>
        </w:rPr>
        <w:t>y</w:t>
      </w:r>
      <w:r w:rsidRPr="0012064F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12064F">
        <w:rPr>
          <w:i/>
        </w:rPr>
        <w:t>,</w:t>
      </w:r>
      <w:r>
        <w:t xml:space="preserve"> являются</w:t>
      </w:r>
      <w:r w:rsidR="00226BB9" w:rsidRPr="00226BB9">
        <w:t xml:space="preserve"> </w:t>
      </w:r>
      <w:r>
        <w:t xml:space="preserve">ограниченными. </w:t>
      </w:r>
    </w:p>
    <w:p w:rsidR="004A3F21" w:rsidRPr="00226BB9" w:rsidRDefault="00081F5D" w:rsidP="00957D8A">
      <w:pPr>
        <w:pStyle w:val="af"/>
        <w:spacing w:after="60"/>
      </w:pPr>
      <w:r>
        <w:t xml:space="preserve">В задаче (1) критерии </w:t>
      </w:r>
      <w:r w:rsidR="00D20831">
        <w:t xml:space="preserve">эффективности </w:t>
      </w:r>
      <w:r>
        <w:t xml:space="preserve">обычно противоречивы и не существует варианта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t>, который обеспечивал бы наилучшие (наименьшие) значения для всех критериев одновременно</w:t>
      </w:r>
      <w:r w:rsidR="004A3F21">
        <w:t xml:space="preserve">, т.е.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D81789" w:rsidTr="00BC4FD3">
        <w:tc>
          <w:tcPr>
            <w:tcW w:w="8755" w:type="dxa"/>
          </w:tcPr>
          <w:p w:rsidR="00D81789" w:rsidRPr="007068D4" w:rsidRDefault="00D81789" w:rsidP="00226BB9">
            <w:pPr>
              <w:pStyle w:val="af"/>
              <w:spacing w:after="60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∈D 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yϵD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1≤i≤s</m:t>
                  </m:r>
                </m:e>
              </m:func>
            </m:oMath>
            <w:r w:rsidRPr="007068D4">
              <w:rPr>
                <w:i/>
              </w:rPr>
              <w:t>.</w:t>
            </w:r>
          </w:p>
        </w:tc>
        <w:tc>
          <w:tcPr>
            <w:tcW w:w="531" w:type="dxa"/>
          </w:tcPr>
          <w:p w:rsidR="00D81789" w:rsidRPr="0053346D" w:rsidRDefault="00D81789" w:rsidP="00BC4FD3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:rsidR="00226BB9" w:rsidRDefault="00226BB9" w:rsidP="00226BB9">
      <w:pPr>
        <w:pStyle w:val="af"/>
        <w:spacing w:after="60"/>
        <w:ind w:firstLine="0"/>
      </w:pPr>
      <w:r>
        <w:t xml:space="preserve">В </w:t>
      </w:r>
      <w:r w:rsidR="00D21263">
        <w:t>случае справедливости соотношения (3)</w:t>
      </w:r>
      <w:r>
        <w:t xml:space="preserve"> при решении задачи МКО определяется такие варианты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lang w:val="en-US"/>
        </w:rPr>
        <w:sym w:font="Symbol" w:char="F0CE"/>
      </w:r>
      <w:proofErr w:type="gramStart"/>
      <w:r w:rsidRPr="0053346D">
        <w:rPr>
          <w:i/>
          <w:lang w:val="en-US"/>
        </w:rPr>
        <w:t>D</w:t>
      </w:r>
      <w:r>
        <w:t>,</w:t>
      </w:r>
      <w:r w:rsidR="00D21263">
        <w:t xml:space="preserve"> значения критериев в которых не могут быть улучшены без ухудшения показателей эффективности по каким-либо отдельным критериям </w:t>
      </w:r>
      <w:proofErr w:type="spellStart"/>
      <w:r w:rsidR="00D21263">
        <w:rPr>
          <w:i/>
          <w:lang w:val="en-US"/>
        </w:rPr>
        <w:t>f</w:t>
      </w:r>
      <w:r w:rsidR="00D21263" w:rsidRPr="00437C01">
        <w:rPr>
          <w:i/>
          <w:vertAlign w:val="subscript"/>
          <w:lang w:val="en-US"/>
        </w:rPr>
        <w:t>i</w:t>
      </w:r>
      <w:proofErr w:type="spellEnd"/>
      <w:r w:rsidR="00D21263" w:rsidRPr="0012064F">
        <w:t>(</w:t>
      </w:r>
      <w:r w:rsidR="00D21263" w:rsidRPr="0012064F">
        <w:rPr>
          <w:i/>
          <w:lang w:val="en-US"/>
        </w:rPr>
        <w:t>y</w:t>
      </w:r>
      <w:r w:rsidR="00D21263" w:rsidRPr="0012064F">
        <w:t>), 1</w:t>
      </w:r>
      <w:r w:rsidR="00D21263">
        <w:sym w:font="Symbol" w:char="F0A3"/>
      </w:r>
      <w:proofErr w:type="spellStart"/>
      <w:r w:rsidR="00D21263" w:rsidRPr="00437C01">
        <w:rPr>
          <w:i/>
          <w:lang w:val="en-US"/>
        </w:rPr>
        <w:t>i</w:t>
      </w:r>
      <w:proofErr w:type="spellEnd"/>
      <w:r w:rsidR="00D21263">
        <w:sym w:font="Symbol" w:char="F0A3"/>
      </w:r>
      <w:r w:rsidR="00D21263">
        <w:rPr>
          <w:i/>
          <w:lang w:val="en-US"/>
        </w:rPr>
        <w:t>s</w:t>
      </w:r>
      <w:r w:rsidR="00D21263" w:rsidRPr="0012064F">
        <w:rPr>
          <w:i/>
        </w:rPr>
        <w:t>,</w:t>
      </w:r>
      <w:r w:rsidR="00D21263">
        <w:t xml:space="preserve"> т.е.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D21263" w:rsidTr="00BC4FD3">
        <w:tc>
          <w:tcPr>
            <w:tcW w:w="8755" w:type="dxa"/>
          </w:tcPr>
          <w:p w:rsidR="00D21263" w:rsidRPr="00BC4FD3" w:rsidRDefault="00BC4FD3" w:rsidP="00BC4FD3">
            <w:pPr>
              <w:pStyle w:val="af"/>
              <w:spacing w:after="60"/>
              <w:jc w:val="center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∄</m:t>
              </m:r>
            </m:oMath>
            <w:proofErr w:type="gramStart"/>
            <w:r w:rsidRPr="00977BEA">
              <w:rPr>
                <w:i/>
                <w:lang w:val="en-US"/>
              </w:rPr>
              <w:t>y</w:t>
            </w:r>
            <w:proofErr w:type="gramEnd"/>
            <w:r w:rsidRPr="00977BEA">
              <w:rPr>
                <w:lang w:val="en-US"/>
              </w:rPr>
              <w:t>'</w:t>
            </w:r>
            <w:r>
              <w:sym w:font="Symbol" w:char="F0CE"/>
            </w:r>
            <w:r w:rsidRPr="00977BEA">
              <w:rPr>
                <w:i/>
                <w:lang w:val="en-US"/>
              </w:rPr>
              <w:t>D</w:t>
            </w:r>
            <w:r>
              <w:rPr>
                <w:lang w:val="en-US"/>
              </w:rPr>
              <w:t xml:space="preserve"> : (</w:t>
            </w:r>
            <w:proofErr w:type="spellStart"/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 w:rsidRPr="00977BEA">
              <w:rPr>
                <w:lang w:val="en-US"/>
              </w:rPr>
              <w:t>(</w:t>
            </w:r>
            <w:r w:rsidRPr="00977BEA">
              <w:rPr>
                <w:i/>
                <w:lang w:val="en-US"/>
              </w:rPr>
              <w:t>y</w:t>
            </w:r>
            <w:r w:rsidRPr="00977BEA">
              <w:rPr>
                <w:lang w:val="en-US"/>
              </w:rPr>
              <w:t>')</w:t>
            </w:r>
            <w:r>
              <w:sym w:font="Symbol" w:char="F0A3"/>
            </w:r>
            <w:proofErr w:type="spellStart"/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 w:rsidRPr="00977BEA">
              <w:rPr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Pr="00977BEA">
              <w:rPr>
                <w:lang w:val="en-US"/>
              </w:rPr>
              <w:t>)</w:t>
            </w:r>
            <w:r>
              <w:rPr>
                <w:lang w:val="en-US"/>
              </w:rPr>
              <w:t>, 1</w:t>
            </w:r>
            <w:r>
              <w:sym w:font="Symbol" w:char="F0A3"/>
            </w:r>
            <w:proofErr w:type="spellStart"/>
            <w:r w:rsidRPr="00437C01">
              <w:rPr>
                <w:i/>
                <w:lang w:val="en-US"/>
              </w:rPr>
              <w:t>i</w:t>
            </w:r>
            <w:proofErr w:type="spellEnd"/>
            <w:r>
              <w:sym w:font="Symbol" w:char="F0A3"/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), (</w:t>
            </w:r>
            <m:oMath>
              <m:r>
                <w:rPr>
                  <w:rFonts w:ascii="Cambria Math" w:hAnsi="Cambria Math"/>
                  <w:lang w:val="en-US"/>
                </w:rPr>
                <m:t>∃j</m:t>
              </m:r>
            </m:oMath>
            <w:r>
              <w:rPr>
                <w:lang w:val="en-US"/>
              </w:rPr>
              <w:t xml:space="preserve"> : </w:t>
            </w:r>
            <w:proofErr w:type="spellStart"/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j</w:t>
            </w:r>
            <w:proofErr w:type="spellEnd"/>
            <w:r w:rsidRPr="00977BEA">
              <w:rPr>
                <w:lang w:val="en-US"/>
              </w:rPr>
              <w:t>(</w:t>
            </w:r>
            <w:r w:rsidRPr="00977BEA">
              <w:rPr>
                <w:i/>
                <w:lang w:val="en-US"/>
              </w:rPr>
              <w:t>y</w:t>
            </w:r>
            <w:r w:rsidRPr="00977BEA">
              <w:rPr>
                <w:lang w:val="en-US"/>
              </w:rPr>
              <w:t>')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j</w:t>
            </w:r>
            <w:proofErr w:type="spellEnd"/>
            <w:r w:rsidRPr="00977BEA">
              <w:rPr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Pr="00977BEA">
              <w:rPr>
                <w:lang w:val="en-US"/>
              </w:rPr>
              <w:t>)</w:t>
            </w:r>
            <w:r>
              <w:rPr>
                <w:lang w:val="en-US"/>
              </w:rPr>
              <w:t>).</w:t>
            </w:r>
          </w:p>
        </w:tc>
        <w:tc>
          <w:tcPr>
            <w:tcW w:w="531" w:type="dxa"/>
          </w:tcPr>
          <w:p w:rsidR="00D21263" w:rsidRPr="0053346D" w:rsidRDefault="00D21263" w:rsidP="00BC4FD3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C4FD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3F58A1" w:rsidRPr="007068D4" w:rsidRDefault="0096144B" w:rsidP="00226BB9">
      <w:pPr>
        <w:pStyle w:val="af"/>
        <w:spacing w:after="60"/>
        <w:ind w:firstLine="0"/>
      </w:pPr>
      <w:r>
        <w:t xml:space="preserve">Подобные </w:t>
      </w:r>
      <w:proofErr w:type="spellStart"/>
      <w:r>
        <w:t>неулучшаемые</w:t>
      </w:r>
      <w:proofErr w:type="spellEnd"/>
      <w:r>
        <w:t xml:space="preserve"> </w:t>
      </w:r>
      <w:commentRangeStart w:id="0"/>
      <w:r w:rsidR="00CC0151">
        <w:rPr>
          <w:lang w:val="en-US"/>
        </w:rPr>
        <w:t>decisions</w:t>
      </w:r>
      <w:r>
        <w:t xml:space="preserve"> </w:t>
      </w:r>
      <w:commentRangeEnd w:id="0"/>
      <w:r w:rsidR="00CC0151">
        <w:rPr>
          <w:rStyle w:val="aff7"/>
        </w:rPr>
        <w:commentReference w:id="0"/>
      </w:r>
      <w:r>
        <w:t xml:space="preserve">называются </w:t>
      </w:r>
      <w:r w:rsidRPr="0096144B">
        <w:rPr>
          <w:i/>
        </w:rPr>
        <w:t>эффективными</w:t>
      </w:r>
      <w:r>
        <w:t xml:space="preserve"> или </w:t>
      </w:r>
      <w:r w:rsidRPr="0096144B">
        <w:rPr>
          <w:i/>
        </w:rPr>
        <w:t>оптимальными</w:t>
      </w:r>
      <w:r>
        <w:t xml:space="preserve"> по Парето. </w:t>
      </w:r>
    </w:p>
    <w:p w:rsidR="00FA5858" w:rsidRDefault="00FA5858" w:rsidP="00FA5858">
      <w:pPr>
        <w:pStyle w:val="af"/>
        <w:spacing w:after="60"/>
      </w:pPr>
      <w:r>
        <w:t xml:space="preserve">Множество Парето </w:t>
      </w:r>
      <w:r w:rsidRPr="00FA5858">
        <w:rPr>
          <w:i/>
          <w:lang w:val="en-US"/>
        </w:rPr>
        <w:t>P</w:t>
      </w:r>
      <w:r w:rsidRPr="00FA5858">
        <w:t>(</w:t>
      </w:r>
      <w:r w:rsidRPr="00FA5858">
        <w:rPr>
          <w:i/>
          <w:lang w:val="en-US"/>
        </w:rPr>
        <w:t>f</w:t>
      </w:r>
      <w:r w:rsidRPr="00FA5858">
        <w:t>,</w:t>
      </w:r>
      <w:r w:rsidRPr="00FA5858">
        <w:rPr>
          <w:i/>
          <w:lang w:val="en-US"/>
        </w:rPr>
        <w:t>D</w:t>
      </w:r>
      <w:r w:rsidRPr="00FA5858">
        <w:t xml:space="preserve">) </w:t>
      </w:r>
      <w:r>
        <w:t xml:space="preserve">может оказаться достаточно большим, что усложняет возможность анализа эффективных вариантов для лица, принимающего решения. Возможный способ сокращения числа рассматриваемых эффективных вариантов состоит в предположении </w:t>
      </w:r>
      <w:r w:rsidR="00CC7917">
        <w:t>упорядоченности критериев эффективности по важности, что часто имеет место в практических предположениях.</w:t>
      </w:r>
    </w:p>
    <w:p w:rsidR="00CC7917" w:rsidRDefault="00CC7917" w:rsidP="00FA5858">
      <w:pPr>
        <w:pStyle w:val="af"/>
        <w:spacing w:after="60"/>
      </w:pPr>
      <w:r>
        <w:t>Не уменьшая общности, будем предполагать</w:t>
      </w:r>
      <w:r w:rsidR="00431630">
        <w:t xml:space="preserve"> далее </w:t>
      </w:r>
      <w:r>
        <w:t xml:space="preserve">упорядоченность критериев </w:t>
      </w:r>
      <w:proofErr w:type="spellStart"/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proofErr w:type="spellEnd"/>
      <w:r w:rsidRPr="00CC7917">
        <w:t>(</w:t>
      </w:r>
      <w:r w:rsidRPr="0012064F">
        <w:rPr>
          <w:i/>
          <w:lang w:val="en-US"/>
        </w:rPr>
        <w:t>y</w:t>
      </w:r>
      <w:r w:rsidRPr="00CC7917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CC7917">
        <w:t xml:space="preserve"> </w:t>
      </w:r>
      <w:r>
        <w:t xml:space="preserve">по важности в соответствии с их перечислением в (1). Упорядоченность критериев определяет отношение линейного порядка в области поиска </w:t>
      </w:r>
      <w:r w:rsidRPr="00CC7917">
        <w:rPr>
          <w:i/>
          <w:lang w:val="en-US"/>
        </w:rPr>
        <w:t>D</w:t>
      </w:r>
      <w:r>
        <w:t>, т.е.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CC7917" w:rsidTr="00431630">
        <w:tc>
          <w:tcPr>
            <w:tcW w:w="8755" w:type="dxa"/>
          </w:tcPr>
          <w:p w:rsidR="00CC7917" w:rsidRPr="00431630" w:rsidRDefault="00990EA7" w:rsidP="00A94641">
            <w:pPr>
              <w:pStyle w:val="af"/>
              <w:spacing w:after="60"/>
              <w:jc w:val="center"/>
              <w:rPr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B2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00DB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∃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A3"/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A3"/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B2"/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∧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∀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3"/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⇒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B2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oMath>
            <w:r w:rsidR="000855BC">
              <w:t>.</w:t>
            </w:r>
          </w:p>
        </w:tc>
        <w:tc>
          <w:tcPr>
            <w:tcW w:w="531" w:type="dxa"/>
            <w:vAlign w:val="center"/>
          </w:tcPr>
          <w:p w:rsidR="00CC7917" w:rsidRPr="0053346D" w:rsidRDefault="00CC7917" w:rsidP="00431630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CC7917" w:rsidRPr="007068D4" w:rsidRDefault="000855BC" w:rsidP="000855BC">
      <w:pPr>
        <w:pStyle w:val="af"/>
        <w:spacing w:after="60"/>
        <w:ind w:firstLine="0"/>
      </w:pPr>
      <w:r>
        <w:t>В результате задача (1) сводится к задаче многокритериальной лексикографической оптимизации (</w:t>
      </w:r>
      <w:proofErr w:type="spellStart"/>
      <w:r>
        <w:rPr>
          <w:lang w:val="en-US"/>
        </w:rPr>
        <w:t>MCOlex</w:t>
      </w:r>
      <w:proofErr w:type="spellEnd"/>
      <w:r w:rsidRPr="000855BC">
        <w:t>)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0855BC" w:rsidTr="00A94641">
        <w:tc>
          <w:tcPr>
            <w:tcW w:w="8755" w:type="dxa"/>
          </w:tcPr>
          <w:p w:rsidR="000855BC" w:rsidRPr="0053346D" w:rsidRDefault="000855BC" w:rsidP="00A94641">
            <w:pPr>
              <w:pStyle w:val="af"/>
              <w:spacing w:before="60" w:after="60"/>
              <w:jc w:val="center"/>
              <w:rPr>
                <w:lang w:val="en-US"/>
              </w:rPr>
            </w:pPr>
            <w:r w:rsidRPr="0053346D">
              <w:rPr>
                <w:i/>
                <w:lang w:val="en-US"/>
              </w:rPr>
              <w:t>f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 = (</w:t>
            </w:r>
            <w:r w:rsidRPr="0053346D">
              <w:rPr>
                <w:i/>
                <w:lang w:val="en-US"/>
              </w:rPr>
              <w:t>f</w:t>
            </w:r>
            <w:r w:rsidRPr="0053346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</w:t>
            </w:r>
            <w:r w:rsidRPr="0053346D">
              <w:rPr>
                <w:i/>
                <w:lang w:val="en-US"/>
              </w:rPr>
              <w:t xml:space="preserve"> f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),…,</w:t>
            </w:r>
            <w:r w:rsidRPr="0053346D">
              <w:rPr>
                <w:i/>
                <w:lang w:val="en-US"/>
              </w:rPr>
              <w:t xml:space="preserve"> </w:t>
            </w:r>
            <w:proofErr w:type="spellStart"/>
            <w:r w:rsidRPr="0053346D"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)) </w:t>
            </w:r>
            <w:r>
              <w:rPr>
                <w:lang w:val="en-US"/>
              </w:rPr>
              <w:sym w:font="Symbol" w:char="F0AE"/>
            </w:r>
            <w:r w:rsidR="00D35B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</w:t>
            </w:r>
            <w:r w:rsidR="00D35B9D">
              <w:rPr>
                <w:vertAlign w:val="subscript"/>
                <w:lang w:val="en-US"/>
              </w:rPr>
              <w:t>lex</w:t>
            </w:r>
            <w:proofErr w:type="spellEnd"/>
            <w:r>
              <w:rPr>
                <w:lang w:val="en-US"/>
              </w:rPr>
              <w:t xml:space="preserve">,  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sym w:font="Symbol" w:char="F0CE"/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:rsidR="000855BC" w:rsidRPr="0053346D" w:rsidRDefault="000855BC" w:rsidP="00A94641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0855BC" w:rsidRPr="00A91FDA" w:rsidRDefault="00A91FDA" w:rsidP="000855BC">
      <w:pPr>
        <w:pStyle w:val="af"/>
        <w:spacing w:after="60"/>
        <w:ind w:firstLine="0"/>
      </w:pPr>
      <w:r>
        <w:t>решение которой осуществляется поэтапно: сначала выполняется оптимизация перв</w:t>
      </w:r>
      <w:r w:rsidR="00C04DD0">
        <w:t>ого (наиболее важного) критерия; далее,</w:t>
      </w:r>
      <w:r>
        <w:t xml:space="preserve"> если решение является не единственным, </w:t>
      </w:r>
      <w:r w:rsidR="006C2A60">
        <w:t xml:space="preserve">то </w:t>
      </w:r>
      <w:r>
        <w:t xml:space="preserve">осуществляется оптимизация второго критерия </w:t>
      </w:r>
      <w:r w:rsidR="006C2A60">
        <w:t xml:space="preserve">на множестве решений первого этапа </w:t>
      </w:r>
      <w:r>
        <w:t>и т.д.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A91FDA" w:rsidTr="00A94641">
        <w:tc>
          <w:tcPr>
            <w:tcW w:w="8755" w:type="dxa"/>
          </w:tcPr>
          <w:p w:rsidR="00A91FDA" w:rsidRPr="00F10928" w:rsidRDefault="00990EA7" w:rsidP="006C2A60">
            <w:pPr>
              <w:pStyle w:val="af"/>
              <w:spacing w:after="6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=Arg 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hAnsi="Cambria Math"/>
                    </w:rPr>
                    <m:t>y∈D</m:t>
                  </m:r>
                </m:lim>
              </m:limLow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fName>
                <m:e>
                  <m:r>
                    <w:rPr>
                      <w:rFonts w:ascii="Cambria Math" w:hAnsi="Cambria Math"/>
                    </w:rPr>
                    <m:t xml:space="preserve">,  … , 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=Arg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, 1≤i≤s,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=D</m:t>
              </m:r>
            </m:oMath>
            <w:r w:rsidR="002931B4">
              <w:t>,</w:t>
            </w:r>
          </w:p>
        </w:tc>
        <w:tc>
          <w:tcPr>
            <w:tcW w:w="531" w:type="dxa"/>
          </w:tcPr>
          <w:p w:rsidR="00A91FDA" w:rsidRPr="0053346D" w:rsidRDefault="002931B4" w:rsidP="00A94641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 w:rsidR="00A91FDA">
              <w:rPr>
                <w:lang w:val="en-US"/>
              </w:rPr>
              <w:t>)</w:t>
            </w:r>
          </w:p>
        </w:tc>
      </w:tr>
    </w:tbl>
    <w:p w:rsidR="00A91FDA" w:rsidRDefault="002931B4" w:rsidP="000855BC">
      <w:pPr>
        <w:pStyle w:val="af"/>
        <w:spacing w:after="60"/>
        <w:ind w:firstLine="0"/>
      </w:pPr>
      <w:r>
        <w:t xml:space="preserve">где </w:t>
      </w:r>
      <w:r w:rsidR="006C2A60">
        <w:t xml:space="preserve">обозначение </w:t>
      </w:r>
      <w:proofErr w:type="spellStart"/>
      <w:r w:rsidR="006C2A60" w:rsidRPr="006C2A60">
        <w:rPr>
          <w:i/>
          <w:lang w:val="en-US"/>
        </w:rPr>
        <w:t>Arg</w:t>
      </w:r>
      <w:proofErr w:type="spellEnd"/>
      <w:r w:rsidR="006C2A60" w:rsidRPr="006C2A60">
        <w:t xml:space="preserve"> </w:t>
      </w:r>
      <w:r w:rsidR="006C2A60">
        <w:t>означает множество всех вариантов</w:t>
      </w:r>
      <w:r w:rsidR="00C04DD0">
        <w:t xml:space="preserve"> (</w:t>
      </w:r>
      <w:r w:rsidR="00C04DD0">
        <w:rPr>
          <w:lang w:val="en-US"/>
        </w:rPr>
        <w:t>points</w:t>
      </w:r>
      <w:r w:rsidR="00C04DD0">
        <w:t>)</w:t>
      </w:r>
      <w:r w:rsidR="006C2A60">
        <w:t>, при которых достигается минимальное зн</w:t>
      </w:r>
      <w:r w:rsidR="00527669">
        <w:t>ачение оптимизируемого критерия</w:t>
      </w:r>
      <w:r w:rsidR="006C2A60">
        <w:t>.</w:t>
      </w:r>
      <w:r w:rsidR="00BA3682">
        <w:t xml:space="preserve"> Следует отметить, что последовательность этапов в (6) может быть выполнена не полностью, если на каком-то этапе</w:t>
      </w:r>
      <w:r w:rsidR="00BA3682" w:rsidRPr="002931B4">
        <w:rPr>
          <w:i/>
        </w:rPr>
        <w:t xml:space="preserve"> </w:t>
      </w:r>
      <m:oMath>
        <m:r>
          <w:rPr>
            <w:rFonts w:ascii="Cambria Math" w:hAnsi="Cambria Math"/>
          </w:rPr>
          <m:t>l, 1≤l≤s,</m:t>
        </m:r>
      </m:oMath>
      <w:r w:rsidR="00BA3682">
        <w:t xml:space="preserve">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A3682">
        <w:t xml:space="preserve"> вырождаетс</w:t>
      </w:r>
      <w:r w:rsidR="00C04DD0">
        <w:t>я и содержит только единственное</w:t>
      </w:r>
      <w:r w:rsidR="00BA3682">
        <w:t xml:space="preserve"> </w:t>
      </w:r>
      <w:r w:rsidR="00C04DD0">
        <w:rPr>
          <w:lang w:val="en-US"/>
        </w:rPr>
        <w:t>decision</w:t>
      </w:r>
      <w:r w:rsidR="00BA3682">
        <w:t xml:space="preserve"> </w:t>
      </w:r>
      <w:r w:rsidR="00BA3682" w:rsidRPr="00BA3682">
        <w:rPr>
          <w:i/>
        </w:rPr>
        <w:t>у</w:t>
      </w:r>
      <w:r w:rsidR="00BA3682">
        <w:rPr>
          <w:lang w:val="en-US"/>
        </w:rPr>
        <w:sym w:font="Symbol" w:char="F0CE"/>
      </w:r>
      <w:r w:rsidR="00BA3682" w:rsidRPr="0053346D">
        <w:rPr>
          <w:i/>
          <w:lang w:val="en-US"/>
        </w:rPr>
        <w:t>D</w:t>
      </w:r>
      <w:r w:rsidR="00BA3682">
        <w:t>.</w:t>
      </w:r>
    </w:p>
    <w:p w:rsidR="00BA3682" w:rsidRPr="007068D4" w:rsidRDefault="00BA3682" w:rsidP="006C2A60">
      <w:pPr>
        <w:pStyle w:val="af"/>
        <w:spacing w:after="60"/>
      </w:pPr>
      <w:r>
        <w:t xml:space="preserve">Получаемое в результате (6) множество решений </w:t>
      </w:r>
      <w:proofErr w:type="spellStart"/>
      <w:r w:rsidRPr="00FA5858">
        <w:rPr>
          <w:i/>
          <w:lang w:val="en-US"/>
        </w:rPr>
        <w:t>P</w:t>
      </w:r>
      <w:r>
        <w:rPr>
          <w:i/>
          <w:vertAlign w:val="subscript"/>
          <w:lang w:val="en-US"/>
        </w:rPr>
        <w:t>lex</w:t>
      </w:r>
      <w:proofErr w:type="spellEnd"/>
      <w:r w:rsidRPr="00FA5858">
        <w:t>(</w:t>
      </w:r>
      <w:r w:rsidRPr="00FA5858">
        <w:rPr>
          <w:i/>
          <w:lang w:val="en-US"/>
        </w:rPr>
        <w:t>f</w:t>
      </w:r>
      <w:r w:rsidRPr="00FA5858">
        <w:t>,</w:t>
      </w:r>
      <w:r w:rsidRPr="00FA5858">
        <w:rPr>
          <w:i/>
          <w:lang w:val="en-US"/>
        </w:rPr>
        <w:t>D</w:t>
      </w:r>
      <w:r w:rsidRPr="00FA5858">
        <w:t>)</w:t>
      </w:r>
      <w:r>
        <w:t xml:space="preserve"> является подмножеством области Парето </w:t>
      </w:r>
      <w:r w:rsidRPr="00FA5858">
        <w:rPr>
          <w:i/>
          <w:lang w:val="en-US"/>
        </w:rPr>
        <w:t>P</w:t>
      </w:r>
      <w:r w:rsidRPr="00FA5858">
        <w:t>(</w:t>
      </w:r>
      <w:r w:rsidRPr="00FA5858">
        <w:rPr>
          <w:i/>
          <w:lang w:val="en-US"/>
        </w:rPr>
        <w:t>f</w:t>
      </w:r>
      <w:r w:rsidRPr="00FA5858">
        <w:t>,</w:t>
      </w:r>
      <w:r w:rsidRPr="00FA5858">
        <w:rPr>
          <w:i/>
          <w:lang w:val="en-US"/>
        </w:rPr>
        <w:t>D</w:t>
      </w:r>
      <w:r w:rsidRPr="00FA5858">
        <w:t>)</w:t>
      </w:r>
      <w:r>
        <w:t xml:space="preserve"> и может содержать от одного до неск</w:t>
      </w:r>
      <w:r w:rsidR="00C04DD0">
        <w:t>о</w:t>
      </w:r>
      <w:r>
        <w:t>льких вариантов</w:t>
      </w:r>
      <w:r w:rsidR="00C04DD0" w:rsidRPr="00C04DD0">
        <w:t xml:space="preserve"> (</w:t>
      </w:r>
      <w:r w:rsidR="00C04DD0">
        <w:rPr>
          <w:lang w:val="en-US"/>
        </w:rPr>
        <w:t>points</w:t>
      </w:r>
      <w:r w:rsidR="00C04DD0" w:rsidRPr="00C04DD0"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lang w:val="en-US"/>
        </w:rPr>
        <w:sym w:font="Symbol" w:char="F0CE"/>
      </w:r>
      <w:proofErr w:type="gramStart"/>
      <w:r w:rsidRPr="0053346D">
        <w:rPr>
          <w:i/>
          <w:lang w:val="en-US"/>
        </w:rPr>
        <w:t>D</w:t>
      </w:r>
      <w:r>
        <w:t xml:space="preserve"> в случае, когда минимальное значение последнего 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(y)</m:t>
        </m:r>
      </m:oMath>
      <w:r w:rsidRPr="00DE47A5">
        <w:t xml:space="preserve"> </w:t>
      </w:r>
      <w:r>
        <w:t xml:space="preserve">достигается в нескольких </w:t>
      </w:r>
      <w:r w:rsidR="0068380C">
        <w:t>т</w:t>
      </w:r>
      <w:r>
        <w:t xml:space="preserve">очках области поиска </w:t>
      </w:r>
      <w:r w:rsidRPr="00DE47A5">
        <w:rPr>
          <w:i/>
          <w:lang w:val="en-US"/>
        </w:rPr>
        <w:t>D</w:t>
      </w:r>
      <w:r>
        <w:t xml:space="preserve">. </w:t>
      </w:r>
      <w:r w:rsidR="0068380C">
        <w:t>Такое резкое сокращение множества рассматриваемых эффективных решений может оказаться нежелательным.</w:t>
      </w:r>
      <w:proofErr w:type="gramEnd"/>
      <w:r w:rsidR="0068380C">
        <w:t xml:space="preserve"> Расширение множества решений </w:t>
      </w:r>
      <w:proofErr w:type="spellStart"/>
      <w:r w:rsidR="0068380C" w:rsidRPr="00FA5858">
        <w:rPr>
          <w:i/>
          <w:lang w:val="en-US"/>
        </w:rPr>
        <w:t>P</w:t>
      </w:r>
      <w:r w:rsidR="0068380C">
        <w:rPr>
          <w:i/>
          <w:vertAlign w:val="subscript"/>
          <w:lang w:val="en-US"/>
        </w:rPr>
        <w:t>lex</w:t>
      </w:r>
      <w:proofErr w:type="spellEnd"/>
      <w:r w:rsidR="0068380C" w:rsidRPr="00FA5858">
        <w:t>(</w:t>
      </w:r>
      <w:r w:rsidR="0068380C" w:rsidRPr="00FA5858">
        <w:rPr>
          <w:i/>
          <w:lang w:val="en-US"/>
        </w:rPr>
        <w:t>f</w:t>
      </w:r>
      <w:r w:rsidR="0068380C" w:rsidRPr="00FA5858">
        <w:t>,</w:t>
      </w:r>
      <w:r w:rsidR="0068380C" w:rsidRPr="00FA5858">
        <w:rPr>
          <w:i/>
          <w:lang w:val="en-US"/>
        </w:rPr>
        <w:t>D</w:t>
      </w:r>
      <w:r w:rsidR="0068380C" w:rsidRPr="00FA5858">
        <w:t>)</w:t>
      </w:r>
      <w:r w:rsidR="0068380C">
        <w:t xml:space="preserve"> может быть обеспечено за счет некоторого ослабления «строгого» лексикографического порядка</w:t>
      </w:r>
      <w:r w:rsidR="008945F2">
        <w:t xml:space="preserve"> и разрешать </w:t>
      </w:r>
      <w:r w:rsidR="0068380C">
        <w:t>на каждом этапе</w:t>
      </w:r>
      <w:r w:rsidR="008945F2">
        <w:t xml:space="preserve"> вычислительной схемы</w:t>
      </w:r>
      <w:r w:rsidR="0068380C">
        <w:t xml:space="preserve"> (6) </w:t>
      </w:r>
      <w:r w:rsidR="008945F2">
        <w:t>выбор вариантов в некоторой окрестности минимальных значений оптимизируемого критерия, т.е.</w:t>
      </w:r>
    </w:p>
    <w:tbl>
      <w:tblPr>
        <w:tblStyle w:val="aff4"/>
        <w:tblW w:w="0" w:type="auto"/>
        <w:tblLook w:val="04A0"/>
      </w:tblPr>
      <w:tblGrid>
        <w:gridCol w:w="8755"/>
        <w:gridCol w:w="531"/>
      </w:tblGrid>
      <w:tr w:rsidR="00E93004" w:rsidTr="001A3B81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E93004" w:rsidRPr="0053346D" w:rsidRDefault="00990EA7" w:rsidP="002B6988">
            <w:pPr>
              <w:pStyle w:val="af"/>
              <w:spacing w:before="60" w:after="6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y∈D</m:t>
                          </m:r>
                        </m:lim>
                      </m:limLow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y∈D</m:t>
                                </m:r>
                              </m:lim>
                            </m:limLow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 1≤j&lt;i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 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1&lt;i≤s,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lex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f,δ,D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=Arg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y∈D</m:t>
                                </m:r>
                              </m:lim>
                            </m:limLow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1≤j&lt;s.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3004" w:rsidRPr="0053346D" w:rsidRDefault="0087202A" w:rsidP="001A3B81">
            <w:pPr>
              <w:pStyle w:val="af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E93004">
              <w:rPr>
                <w:lang w:val="en-US"/>
              </w:rPr>
              <w:t>)</w:t>
            </w:r>
          </w:p>
        </w:tc>
      </w:tr>
    </w:tbl>
    <w:p w:rsidR="008945F2" w:rsidRDefault="007068D4" w:rsidP="000855BC">
      <w:pPr>
        <w:pStyle w:val="af"/>
        <w:spacing w:after="60"/>
        <w:ind w:firstLine="0"/>
      </w:pPr>
      <w:r>
        <w:t>Такой подход широко известен также как метод последовательных уступок (</w:t>
      </w:r>
      <w:r w:rsidR="008435BF">
        <w:rPr>
          <w:lang w:val="en-US"/>
        </w:rPr>
        <w:t>the</w:t>
      </w:r>
      <w:r w:rsidR="008435BF" w:rsidRPr="008435BF">
        <w:t xml:space="preserve"> </w:t>
      </w:r>
      <w:proofErr w:type="spellStart"/>
      <w:r w:rsidRPr="008C368C">
        <w:t>method</w:t>
      </w:r>
      <w:proofErr w:type="spellEnd"/>
      <w:r w:rsidRPr="008C368C">
        <w:t xml:space="preserve"> </w:t>
      </w:r>
      <w:proofErr w:type="spellStart"/>
      <w:r w:rsidRPr="008C368C">
        <w:t>of</w:t>
      </w:r>
      <w:proofErr w:type="spellEnd"/>
      <w:r w:rsidRPr="008C368C">
        <w:t xml:space="preserve"> </w:t>
      </w:r>
      <w:proofErr w:type="spellStart"/>
      <w:r w:rsidRPr="008C368C">
        <w:t>successive</w:t>
      </w:r>
      <w:proofErr w:type="spellEnd"/>
      <w:r w:rsidRPr="008C368C">
        <w:t xml:space="preserve"> </w:t>
      </w:r>
      <w:proofErr w:type="spellStart"/>
      <w:r w:rsidRPr="008C368C">
        <w:t>concessions</w:t>
      </w:r>
      <w:proofErr w:type="spellEnd"/>
      <w:r w:rsidRPr="008C368C">
        <w:t xml:space="preserve"> (MSC)</w:t>
      </w:r>
      <w:r>
        <w:t xml:space="preserve">) </w:t>
      </w:r>
      <w:r w:rsidR="0041682B" w:rsidRPr="0041682B">
        <w:t>[3-5</w:t>
      </w:r>
      <w:r w:rsidRPr="007068D4">
        <w:t>]</w:t>
      </w:r>
      <w:r>
        <w:t xml:space="preserve">. </w:t>
      </w:r>
      <w:r w:rsidR="008115F7">
        <w:t>Выбор</w:t>
      </w:r>
      <w:r w:rsidR="008115F7" w:rsidRPr="008115F7">
        <w:t xml:space="preserve"> </w:t>
      </w:r>
      <w:r w:rsidR="008115F7">
        <w:t>уступок</w:t>
      </w:r>
      <w:r w:rsidR="008115F7" w:rsidRPr="008115F7">
        <w:t xml:space="preserve"> </w:t>
      </w:r>
      <w:r w:rsidR="008115F7">
        <w:rPr>
          <w:i/>
          <w:lang w:val="en-US"/>
        </w:rPr>
        <w:sym w:font="Symbol" w:char="F064"/>
      </w:r>
      <w:proofErr w:type="spellStart"/>
      <w:r w:rsidR="008115F7" w:rsidRPr="00437C01">
        <w:rPr>
          <w:i/>
          <w:vertAlign w:val="subscript"/>
          <w:lang w:val="en-US"/>
        </w:rPr>
        <w:t>i</w:t>
      </w:r>
      <w:proofErr w:type="spellEnd"/>
      <w:r w:rsidR="008115F7" w:rsidRPr="008115F7">
        <w:t>, 1</w:t>
      </w:r>
      <w:r w:rsidR="008115F7">
        <w:sym w:font="Symbol" w:char="F0A3"/>
      </w:r>
      <w:proofErr w:type="spellStart"/>
      <w:r w:rsidR="008115F7" w:rsidRPr="00437C01">
        <w:rPr>
          <w:i/>
          <w:lang w:val="en-US"/>
        </w:rPr>
        <w:t>i</w:t>
      </w:r>
      <w:proofErr w:type="spellEnd"/>
      <w:r w:rsidR="008115F7">
        <w:sym w:font="Symbol" w:char="F0A3"/>
      </w:r>
      <w:r w:rsidR="008115F7">
        <w:rPr>
          <w:i/>
          <w:lang w:val="en-US"/>
        </w:rPr>
        <w:t>s</w:t>
      </w:r>
      <w:r w:rsidR="008115F7" w:rsidRPr="008115F7">
        <w:t xml:space="preserve"> </w:t>
      </w:r>
      <w:r w:rsidR="008115F7">
        <w:t>в вычислительной схеме (7) позвол</w:t>
      </w:r>
      <w:r>
        <w:t>яет получать любые эффективные р</w:t>
      </w:r>
      <w:r w:rsidR="008115F7">
        <w:t xml:space="preserve">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115F7">
        <w:rPr>
          <w:lang w:val="en-US"/>
        </w:rPr>
        <w:sym w:font="Symbol" w:char="F0CE"/>
      </w:r>
      <w:proofErr w:type="gramStart"/>
      <w:r w:rsidR="008115F7" w:rsidRPr="0053346D">
        <w:rPr>
          <w:i/>
          <w:lang w:val="en-US"/>
        </w:rPr>
        <w:t>D</w:t>
      </w:r>
      <w:r w:rsidR="008115F7">
        <w:t xml:space="preserve"> </w:t>
      </w:r>
      <w:r w:rsidR="008435BF">
        <w:t xml:space="preserve">и </w:t>
      </w:r>
      <w:r w:rsidR="008115F7">
        <w:t xml:space="preserve">учитывать особенности решаемой задачи </w:t>
      </w:r>
      <w:proofErr w:type="spellStart"/>
      <w:r>
        <w:rPr>
          <w:lang w:val="en-US"/>
        </w:rPr>
        <w:t>MC</w:t>
      </w:r>
      <w:r w:rsidR="008115F7">
        <w:rPr>
          <w:lang w:val="en-US"/>
        </w:rPr>
        <w:t>O</w:t>
      </w:r>
      <w:r>
        <w:rPr>
          <w:lang w:val="en-US"/>
        </w:rPr>
        <w:t>lex</w:t>
      </w:r>
      <w:proofErr w:type="spellEnd"/>
      <w:r w:rsidR="008115F7">
        <w:t>.</w:t>
      </w:r>
      <w:proofErr w:type="gramEnd"/>
      <w:r w:rsidR="008115F7">
        <w:t xml:space="preserve"> Вместе с тем, такой поход приводит к необходимости </w:t>
      </w:r>
      <w:r w:rsidR="00230C66">
        <w:t>решения на каждом этапе схемы (7</w:t>
      </w:r>
      <w:r w:rsidR="008115F7">
        <w:t xml:space="preserve">) более сложных задач глобальной оптимизации с нелинейными ограничениями на всей области поиска </w:t>
      </w:r>
      <w:r w:rsidR="008115F7" w:rsidRPr="008115F7">
        <w:rPr>
          <w:i/>
          <w:lang w:val="en-US"/>
        </w:rPr>
        <w:t>D</w:t>
      </w:r>
      <w:r w:rsidR="008115F7">
        <w:t>.</w:t>
      </w:r>
    </w:p>
    <w:p w:rsidR="008115F7" w:rsidRPr="00036020" w:rsidRDefault="008115F7" w:rsidP="00036020">
      <w:pPr>
        <w:ind w:firstLine="397"/>
        <w:jc w:val="both"/>
      </w:pPr>
      <w:r>
        <w:t xml:space="preserve">Следует отметить также, что в процессе вычисления может потребоваться изменение выбранных значений для уступок </w:t>
      </w:r>
      <w:r>
        <w:rPr>
          <w:i/>
          <w:lang w:val="en-US"/>
        </w:rPr>
        <w:sym w:font="Symbol" w:char="F064"/>
      </w:r>
      <w:proofErr w:type="spellStart"/>
      <w:r w:rsidRPr="00437C01">
        <w:rPr>
          <w:i/>
          <w:vertAlign w:val="subscript"/>
          <w:lang w:val="en-US"/>
        </w:rPr>
        <w:t>i</w:t>
      </w:r>
      <w:proofErr w:type="spellEnd"/>
      <w:r w:rsidRPr="008115F7">
        <w:t>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>
        <w:t xml:space="preserve"> – уступки могут оказаться достаточно жесткими или, наоборот, чрезмерно большими. В самом общем случае, может потребоваться и изменение</w:t>
      </w:r>
      <w:r w:rsidR="00575DB3">
        <w:t xml:space="preserve"> порядка важности критериев эффективности. </w:t>
      </w:r>
      <w:r w:rsidR="00036020">
        <w:t xml:space="preserve">Учет подобных предположение приводит к необходимости более общей постановки процесса решения задачи </w:t>
      </w:r>
      <w:proofErr w:type="spellStart"/>
      <w:r w:rsidR="007068D4">
        <w:rPr>
          <w:lang w:val="en-US"/>
        </w:rPr>
        <w:t>MC</w:t>
      </w:r>
      <w:r w:rsidR="00036020">
        <w:rPr>
          <w:lang w:val="en-US"/>
        </w:rPr>
        <w:t>O</w:t>
      </w:r>
      <w:r w:rsidR="007068D4">
        <w:rPr>
          <w:lang w:val="en-US"/>
        </w:rPr>
        <w:t>lex</w:t>
      </w:r>
      <w:proofErr w:type="spellEnd"/>
      <w:r w:rsidR="00036020">
        <w:t xml:space="preserve"> и обеспечить возможность решения множества задач вида (7)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036020" w:rsidTr="00036020">
        <w:tc>
          <w:tcPr>
            <w:tcW w:w="8755" w:type="dxa"/>
          </w:tcPr>
          <w:p w:rsidR="00036020" w:rsidRPr="00F10928" w:rsidRDefault="00990EA7" w:rsidP="00036020">
            <w:pPr>
              <w:pStyle w:val="af"/>
              <w:spacing w:before="60" w:after="60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31" w:type="dxa"/>
          </w:tcPr>
          <w:p w:rsidR="00036020" w:rsidRPr="0053346D" w:rsidRDefault="00036020" w:rsidP="00036020">
            <w:pPr>
              <w:pStyle w:val="af"/>
              <w:ind w:firstLine="0"/>
              <w:rPr>
                <w:lang w:val="en-US"/>
              </w:rPr>
            </w:pPr>
            <w:r w:rsidRPr="00036020">
              <w:t>(</w:t>
            </w:r>
            <w:r w:rsidR="006E2000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:rsidR="00036020" w:rsidRDefault="00036020" w:rsidP="00036020">
      <w:pPr>
        <w:pStyle w:val="p1a"/>
        <w:jc w:val="both"/>
      </w:pPr>
      <w:r>
        <w:t xml:space="preserve">который может изменяться динамически в ходе вычислений путем добавления новых или удаления уже существующих задач многокритериальной оптимизации. В целом, подобный подход определяет новый </w:t>
      </w:r>
      <w:r w:rsidR="005B5926">
        <w:t>класс задач оптимизации - задач</w:t>
      </w:r>
      <w:r>
        <w:t xml:space="preserve"> многоэтапной </w:t>
      </w:r>
      <w:r w:rsidR="005B5926">
        <w:t xml:space="preserve">лексикографической </w:t>
      </w:r>
      <w:r>
        <w:t>многокритериальной оптимизации (MM</w:t>
      </w:r>
      <w:r w:rsidR="008435BF">
        <w:rPr>
          <w:lang w:val="en-US"/>
        </w:rPr>
        <w:t>C</w:t>
      </w:r>
      <w:r>
        <w:t>O</w:t>
      </w:r>
      <w:proofErr w:type="spellStart"/>
      <w:r w:rsidR="008435BF">
        <w:rPr>
          <w:lang w:val="en-US"/>
        </w:rPr>
        <w:t>lex</w:t>
      </w:r>
      <w:proofErr w:type="spellEnd"/>
      <w:r>
        <w:t>).</w:t>
      </w:r>
    </w:p>
    <w:p w:rsidR="00194E2F" w:rsidRDefault="00194E2F" w:rsidP="00194E2F">
      <w:pPr>
        <w:pStyle w:val="10"/>
        <w:rPr>
          <w:lang w:val="en-US"/>
        </w:rPr>
      </w:pPr>
      <w:r w:rsidRPr="007068D4">
        <w:rPr>
          <w:lang w:val="en-US"/>
        </w:rPr>
        <w:t xml:space="preserve">3. </w:t>
      </w:r>
      <w:r w:rsidR="007068D4">
        <w:rPr>
          <w:lang w:val="en-US"/>
        </w:rPr>
        <w:t>The</w:t>
      </w:r>
      <w:r w:rsidR="007068D4" w:rsidRPr="007068D4">
        <w:rPr>
          <w:lang w:val="en-US"/>
        </w:rPr>
        <w:t xml:space="preserve"> </w:t>
      </w:r>
      <w:r w:rsidR="007068D4">
        <w:rPr>
          <w:lang w:val="en-US"/>
        </w:rPr>
        <w:t>Approach: Key Ideas and Methods</w:t>
      </w:r>
    </w:p>
    <w:p w:rsidR="00E04679" w:rsidRDefault="00A230E8" w:rsidP="00A230E8">
      <w:pPr>
        <w:pStyle w:val="af"/>
        <w:tabs>
          <w:tab w:val="left" w:pos="709"/>
        </w:tabs>
        <w:spacing w:after="60"/>
        <w:ind w:firstLine="426"/>
      </w:pPr>
      <w:r>
        <w:t>Предложенная расширенная формулировка задач многокритериальной лексикографической оптимизации (7)-(8) предполагает многократное решение задач многоэкстремальной оптимизации с нелинейными ограничениями. Задачи данного вида являются вычислительно трудоемкими и подвержены «проклятию размерности» - вычислительная сложность экспоненциально увеличивается с ростом размерности. Предлагаемый в статье подход для решения подобных задач основывается на трех ключевых идеях:</w:t>
      </w:r>
    </w:p>
    <w:p w:rsidR="00A230E8" w:rsidRDefault="00A230E8" w:rsidP="00A230E8">
      <w:pPr>
        <w:pStyle w:val="af"/>
        <w:numPr>
          <w:ilvl w:val="0"/>
          <w:numId w:val="28"/>
        </w:numPr>
        <w:tabs>
          <w:tab w:val="left" w:pos="709"/>
        </w:tabs>
        <w:spacing w:after="60"/>
        <w:ind w:left="0" w:firstLine="426"/>
      </w:pPr>
      <w:r>
        <w:t xml:space="preserve">Редукция многомерных задач </w:t>
      </w:r>
      <w:r w:rsidR="006318E9">
        <w:t>многоэкстремальной</w:t>
      </w:r>
      <w:r>
        <w:t xml:space="preserve"> оптимизации</w:t>
      </w:r>
      <w:r w:rsidR="006318E9">
        <w:t xml:space="preserve"> к задачам одномерного глобального поиска с использованием отображений на основе кривых Пеано,</w:t>
      </w:r>
    </w:p>
    <w:p w:rsidR="006318E9" w:rsidRDefault="006318E9" w:rsidP="00A230E8">
      <w:pPr>
        <w:pStyle w:val="af"/>
        <w:numPr>
          <w:ilvl w:val="0"/>
          <w:numId w:val="28"/>
        </w:numPr>
        <w:tabs>
          <w:tab w:val="left" w:pos="709"/>
        </w:tabs>
        <w:spacing w:after="60"/>
        <w:ind w:left="0" w:firstLine="426"/>
      </w:pPr>
      <w:r>
        <w:t>Применение индексного метода глобальной оптимизации, позволяющего решать задачи оптимизации с ограничениями без использования штрафных функций,</w:t>
      </w:r>
    </w:p>
    <w:p w:rsidR="006318E9" w:rsidRPr="00A230E8" w:rsidRDefault="006318E9" w:rsidP="00A230E8">
      <w:pPr>
        <w:pStyle w:val="af"/>
        <w:numPr>
          <w:ilvl w:val="0"/>
          <w:numId w:val="28"/>
        </w:numPr>
        <w:tabs>
          <w:tab w:val="left" w:pos="709"/>
        </w:tabs>
        <w:spacing w:after="60"/>
        <w:ind w:left="0" w:firstLine="426"/>
      </w:pPr>
      <w:r>
        <w:t xml:space="preserve">Повторное использование поисковой информации, получаемой в процессе вычислений, </w:t>
      </w:r>
      <w:r w:rsidR="005938FA">
        <w:t xml:space="preserve">для многократном решении </w:t>
      </w:r>
      <w:r>
        <w:t xml:space="preserve">задач </w:t>
      </w:r>
      <w:r w:rsidR="005938FA">
        <w:t xml:space="preserve">глобальной </w:t>
      </w:r>
      <w:r>
        <w:t>оптимизации</w:t>
      </w:r>
      <w:r w:rsidR="005938FA">
        <w:t>.</w:t>
      </w:r>
    </w:p>
    <w:p w:rsidR="004D3ADA" w:rsidRPr="008C5B02" w:rsidRDefault="00194E2F" w:rsidP="007D1E87">
      <w:pPr>
        <w:pStyle w:val="2"/>
      </w:pPr>
      <w:r>
        <w:t xml:space="preserve">3.1. </w:t>
      </w:r>
      <w:r w:rsidR="008C5B02">
        <w:t xml:space="preserve">Редукция размерности для многомерных задач </w:t>
      </w:r>
      <w:r w:rsidR="000C4A8F">
        <w:t>многокритериальной</w:t>
      </w:r>
      <w:r w:rsidR="008C5B02">
        <w:t xml:space="preserve"> оптимизации</w:t>
      </w:r>
    </w:p>
    <w:p w:rsidR="007D1E87" w:rsidRDefault="007D1E87" w:rsidP="007D1E87">
      <w:pPr>
        <w:pStyle w:val="af"/>
        <w:spacing w:after="60"/>
        <w:ind w:firstLine="426"/>
      </w:pPr>
      <w:r>
        <w:t xml:space="preserve">Поиск численных оценок для глобально оптимальных точек </w:t>
      </w:r>
      <w:r w:rsidR="003A688F">
        <w:t xml:space="preserve">предполагает построение сеток, </w:t>
      </w:r>
      <w:r>
        <w:t>покры</w:t>
      </w:r>
      <w:r w:rsidR="003A688F">
        <w:t>вающих область</w:t>
      </w:r>
      <w:r>
        <w:t xml:space="preserve"> поиска D</w:t>
      </w:r>
      <w:r w:rsidR="003A688F" w:rsidRPr="003A688F">
        <w:t xml:space="preserve"> </w:t>
      </w:r>
      <w:r>
        <w:t>-</w:t>
      </w:r>
      <w:r w:rsidR="003A688F" w:rsidRPr="003A688F">
        <w:t xml:space="preserve"> </w:t>
      </w:r>
      <w:r>
        <w:t>см., например, [</w:t>
      </w:r>
      <w:r w:rsidR="0041682B" w:rsidRPr="0041682B">
        <w:t>17-25</w:t>
      </w:r>
      <w:r>
        <w:t xml:space="preserve">]. </w:t>
      </w:r>
      <w:r w:rsidR="003A688F">
        <w:t xml:space="preserve">Данная ключевая особенность </w:t>
      </w:r>
      <w:r>
        <w:t xml:space="preserve">задач глобальной оптимизации </w:t>
      </w:r>
      <w:r w:rsidR="003A688F">
        <w:t xml:space="preserve">приводит к «проклятию размерности» - вычислительная сложность построения покрытий экспоненциально возрастает при увеличении размерности решаемой задачи оптимизации. Значительное снижение сложности </w:t>
      </w:r>
      <w:r>
        <w:t>может быть достигнуто</w:t>
      </w:r>
      <w:r w:rsidR="003A688F">
        <w:t xml:space="preserve"> </w:t>
      </w:r>
      <w:r w:rsidR="00CF3CA9">
        <w:t xml:space="preserve">применения </w:t>
      </w:r>
      <w:r>
        <w:t>неоднород</w:t>
      </w:r>
      <w:r w:rsidR="00CF3CA9">
        <w:t>ных сеток</w:t>
      </w:r>
      <w:r>
        <w:t xml:space="preserve">, </w:t>
      </w:r>
      <w:r w:rsidR="00CF3CA9">
        <w:t xml:space="preserve">которые являются </w:t>
      </w:r>
      <w:r>
        <w:t>более плотны</w:t>
      </w:r>
      <w:r w:rsidR="00CF3CA9">
        <w:t>ми</w:t>
      </w:r>
      <w:r>
        <w:t xml:space="preserve"> только в окрестности глобально оптимальных решений. </w:t>
      </w:r>
      <w:r w:rsidR="00CF3CA9">
        <w:t xml:space="preserve">Подобные неоднородные покрытия области поиска </w:t>
      </w:r>
      <w:r w:rsidR="00CF3CA9">
        <w:rPr>
          <w:lang w:val="en-US"/>
        </w:rPr>
        <w:t>D</w:t>
      </w:r>
      <w:r w:rsidR="00CF3CA9" w:rsidRPr="00CF3CA9">
        <w:t xml:space="preserve"> </w:t>
      </w:r>
      <w:r w:rsidR="00CF3CA9">
        <w:t xml:space="preserve">могут быть построены адаптивно, когда при выборе точек очередных итераций глобального поиска выполняется с учетом всей имеющейся поисковой информацией </w:t>
      </w:r>
      <w:r>
        <w:t>(</w:t>
      </w:r>
      <w:r w:rsidR="00CF3CA9">
        <w:t xml:space="preserve">точки предыдущих итераций поиска и </w:t>
      </w:r>
      <w:r>
        <w:t xml:space="preserve">значения оптимизируемой функции в этих точках), </w:t>
      </w:r>
      <w:r w:rsidR="00CF3CA9">
        <w:t>т.е.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CF3CA9" w:rsidTr="00B82B44">
        <w:tc>
          <w:tcPr>
            <w:tcW w:w="8755" w:type="dxa"/>
          </w:tcPr>
          <w:p w:rsidR="00CF3CA9" w:rsidRPr="001C29C4" w:rsidRDefault="00990EA7" w:rsidP="0065578E">
            <w:pPr>
              <w:pStyle w:val="af"/>
              <w:spacing w:before="60" w:after="60"/>
              <w:ind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)) :1≤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1C29C4">
              <w:t>,</w:t>
            </w:r>
          </w:p>
        </w:tc>
        <w:tc>
          <w:tcPr>
            <w:tcW w:w="531" w:type="dxa"/>
          </w:tcPr>
          <w:p w:rsidR="00CF3CA9" w:rsidRPr="0053346D" w:rsidRDefault="00CF3CA9" w:rsidP="00B82B44">
            <w:pPr>
              <w:pStyle w:val="af"/>
              <w:ind w:firstLine="0"/>
              <w:rPr>
                <w:lang w:val="en-US"/>
              </w:rPr>
            </w:pPr>
            <w:r w:rsidRPr="00036020">
              <w:t>(</w:t>
            </w:r>
            <w:r w:rsidR="00C035A1">
              <w:t>9</w:t>
            </w:r>
            <w:r>
              <w:rPr>
                <w:lang w:val="en-US"/>
              </w:rPr>
              <w:t>)</w:t>
            </w:r>
          </w:p>
        </w:tc>
      </w:tr>
    </w:tbl>
    <w:p w:rsidR="00CF3CA9" w:rsidRPr="00C035A1" w:rsidRDefault="001C29C4" w:rsidP="001C29C4">
      <w:pPr>
        <w:pStyle w:val="af"/>
        <w:spacing w:after="60"/>
        <w:ind w:firstLine="0"/>
        <w:rPr>
          <w:i/>
        </w:rPr>
      </w:pPr>
      <w:r>
        <w:t xml:space="preserve">где </w:t>
      </w:r>
      <w:r w:rsidRPr="001C29C4">
        <w:rPr>
          <w:i/>
          <w:lang w:val="en-US"/>
        </w:rPr>
        <w:t>k</w:t>
      </w:r>
      <w:r w:rsidRPr="001C29C4">
        <w:t xml:space="preserve"> </w:t>
      </w:r>
      <w:r>
        <w:t xml:space="preserve">есть номер выполняемой итерации глобального поиска,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есть решающее правило применяемого алгоритма глобального поиска, в соответствии с которым выполняется выбор точки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t xml:space="preserve"> очередной итерации,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есть поисковая информация</w:t>
      </w:r>
      <w:r w:rsidR="00C035A1">
        <w:t xml:space="preserve">, имеющаяся на </w:t>
      </w:r>
      <w:r w:rsidR="00C035A1" w:rsidRPr="00C035A1">
        <w:rPr>
          <w:i/>
          <w:lang w:val="en-US"/>
        </w:rPr>
        <w:t>k</w:t>
      </w:r>
      <w:r w:rsidR="00C035A1" w:rsidRPr="00C035A1">
        <w:t xml:space="preserve"> </w:t>
      </w:r>
      <w:r w:rsidR="00C035A1">
        <w:t>шаге глобального поиска.</w:t>
      </w:r>
    </w:p>
    <w:p w:rsidR="004D3ADA" w:rsidRPr="004D3ADA" w:rsidRDefault="00C035A1" w:rsidP="008C5B02">
      <w:pPr>
        <w:pStyle w:val="af"/>
        <w:spacing w:after="60"/>
        <w:ind w:firstLine="426"/>
      </w:pPr>
      <w:r>
        <w:t xml:space="preserve">Адаптивный выбор точек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на выполняемых итерациях глобального поиска предполагает анализ объемной многомерной поисковой информации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k≫1)</m:t>
        </m:r>
      </m:oMath>
      <w:r>
        <w:t xml:space="preserve">, что определяет большую вычислительную сложность решающих правил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=1,2,…</m:t>
        </m:r>
      </m:oMath>
      <w:r w:rsidR="00B82B44" w:rsidRPr="00B82B44">
        <w:t xml:space="preserve"> </w:t>
      </w:r>
      <w:r w:rsidR="00B82B44">
        <w:t xml:space="preserve">алгоритмов глобального поиска. Данная вычислительная сложность может существенно снижена за счет редукции </w:t>
      </w:r>
      <w:r w:rsidR="00497197">
        <w:t>решаемых задач</w:t>
      </w:r>
      <w:r w:rsidR="00B82B44">
        <w:t xml:space="preserve"> оптимизации</w:t>
      </w:r>
      <w:r w:rsidR="00497197">
        <w:t xml:space="preserve"> с использованием </w:t>
      </w:r>
      <w:r w:rsidR="004D3ADA" w:rsidRPr="004D3ADA">
        <w:rPr>
          <w:i/>
        </w:rPr>
        <w:t>кривы</w:t>
      </w:r>
      <w:r w:rsidR="00497197">
        <w:rPr>
          <w:i/>
        </w:rPr>
        <w:t>х</w:t>
      </w:r>
      <w:r w:rsidR="004D3ADA" w:rsidRPr="004D3ADA">
        <w:t xml:space="preserve"> или </w:t>
      </w:r>
      <w:r w:rsidR="004D3ADA" w:rsidRPr="004D3ADA">
        <w:rPr>
          <w:i/>
        </w:rPr>
        <w:t>разверт</w:t>
      </w:r>
      <w:r w:rsidR="00497197">
        <w:rPr>
          <w:i/>
        </w:rPr>
        <w:t>о</w:t>
      </w:r>
      <w:r w:rsidR="004D3ADA" w:rsidRPr="004D3ADA">
        <w:rPr>
          <w:i/>
        </w:rPr>
        <w:t>к</w:t>
      </w:r>
      <w:r w:rsidR="004D3ADA" w:rsidRPr="004D3ADA">
        <w:t xml:space="preserve"> Пеано</w:t>
      </w:r>
      <w:r w:rsidR="00497197">
        <w:t xml:space="preserve"> </w:t>
      </w:r>
      <w:r w:rsidR="00497197" w:rsidRPr="00497197">
        <w:rPr>
          <w:i/>
          <w:lang w:val="en-US"/>
        </w:rPr>
        <w:t>y</w:t>
      </w:r>
      <w:r w:rsidR="00497197" w:rsidRPr="00497197">
        <w:t>(</w:t>
      </w:r>
      <w:r w:rsidR="00497197" w:rsidRPr="00497197">
        <w:rPr>
          <w:i/>
          <w:lang w:val="en-US"/>
        </w:rPr>
        <w:t>x</w:t>
      </w:r>
      <w:r w:rsidR="00497197" w:rsidRPr="00497197">
        <w:t>)</w:t>
      </w:r>
      <w:r w:rsidR="00B82B44">
        <w:t>,</w:t>
      </w:r>
      <w:r w:rsidR="004D3ADA" w:rsidRPr="004D3ADA">
        <w:t xml:space="preserve"> однозначно </w:t>
      </w:r>
      <w:r w:rsidR="00B82B44">
        <w:t xml:space="preserve">и непрерывно </w:t>
      </w:r>
      <w:r w:rsidR="004D3ADA" w:rsidRPr="004D3ADA">
        <w:t>отображаю</w:t>
      </w:r>
      <w:r w:rsidR="00B82B44">
        <w:t>щих</w:t>
      </w:r>
      <w:r w:rsidR="004D3ADA" w:rsidRPr="004D3ADA">
        <w:t xml:space="preserve"> отрезок</w:t>
      </w:r>
      <w:r w:rsidR="00706091">
        <w:t xml:space="preserve"> </w:t>
      </w:r>
      <w:r w:rsidR="00706091" w:rsidRPr="00706091">
        <w:t>[0,1]</w:t>
      </w:r>
      <w:r w:rsidR="004D3ADA" w:rsidRPr="004D3ADA">
        <w:t xml:space="preserve"> на </w:t>
      </w:r>
      <w:r w:rsidR="004D3ADA" w:rsidRPr="004D3ADA">
        <w:rPr>
          <w:rStyle w:val="aff5"/>
          <w:sz w:val="22"/>
          <w:szCs w:val="22"/>
        </w:rPr>
        <w:t>N</w:t>
      </w:r>
      <w:r w:rsidR="004D3ADA" w:rsidRPr="004D3ADA">
        <w:t xml:space="preserve">-мерный гиперкуб </w:t>
      </w:r>
      <w:r w:rsidR="004D3ADA" w:rsidRPr="004D3ADA">
        <w:rPr>
          <w:rStyle w:val="aff5"/>
          <w:sz w:val="22"/>
          <w:szCs w:val="22"/>
        </w:rPr>
        <w:t>D</w:t>
      </w:r>
      <w:r w:rsidR="004D3ADA" w:rsidRPr="004D3ADA">
        <w:t xml:space="preserve">– см., например, </w:t>
      </w:r>
      <w:r w:rsidR="00015374" w:rsidRPr="00015374">
        <w:t>[</w:t>
      </w:r>
      <w:r w:rsidR="0041682B" w:rsidRPr="007D3B73">
        <w:t>17-18,23</w:t>
      </w:r>
      <w:r w:rsidR="00015374" w:rsidRPr="00015374">
        <w:t>]</w:t>
      </w:r>
      <w:r w:rsidR="004D3ADA" w:rsidRPr="004D3ADA">
        <w:rPr>
          <w:noProof/>
        </w:rPr>
        <w:t>.</w:t>
      </w:r>
      <w:r w:rsidR="00E46551">
        <w:rPr>
          <w:noProof/>
        </w:rPr>
        <w:t xml:space="preserve"> </w:t>
      </w:r>
      <w:r w:rsidR="004D3ADA" w:rsidRPr="004D3ADA">
        <w:t xml:space="preserve">В результате такой редукции исходная многомерная </w:t>
      </w:r>
      <w:r w:rsidR="0040356B">
        <w:t xml:space="preserve">задача </w:t>
      </w:r>
      <w:r w:rsidR="001258F8">
        <w:t>многокритериальной</w:t>
      </w:r>
      <w:r w:rsidR="0040356B">
        <w:t xml:space="preserve"> оптимизации (</w:t>
      </w:r>
      <w:r w:rsidR="001258F8">
        <w:t>5</w:t>
      </w:r>
      <w:r w:rsidR="004D3ADA" w:rsidRPr="004D3ADA">
        <w:t>) сводится к одномерной задаче:</w:t>
      </w:r>
    </w:p>
    <w:tbl>
      <w:tblPr>
        <w:tblW w:w="0" w:type="auto"/>
        <w:tblLook w:val="0000"/>
      </w:tblPr>
      <w:tblGrid>
        <w:gridCol w:w="8207"/>
        <w:gridCol w:w="1079"/>
      </w:tblGrid>
      <w:tr w:rsidR="004D3ADA" w:rsidRPr="00901CA4" w:rsidTr="00497197">
        <w:tc>
          <w:tcPr>
            <w:tcW w:w="8207" w:type="dxa"/>
          </w:tcPr>
          <w:p w:rsidR="004D3ADA" w:rsidRPr="00901CA4" w:rsidRDefault="001258F8" w:rsidP="0040356B">
            <w:pPr>
              <w:spacing w:after="60"/>
              <w:ind w:firstLine="426"/>
              <w:jc w:val="center"/>
              <w:rPr>
                <w:sz w:val="24"/>
                <w:szCs w:val="22"/>
                <w:lang w:val="en-US"/>
              </w:rPr>
            </w:pPr>
            <w:proofErr w:type="gramStart"/>
            <w:r w:rsidRPr="0053346D">
              <w:rPr>
                <w:i/>
                <w:lang w:val="en-US"/>
              </w:rPr>
              <w:t>f</w:t>
            </w:r>
            <w:r>
              <w:rPr>
                <w:lang w:val="en-US"/>
              </w:rPr>
              <w:t>(</w:t>
            </w:r>
            <w:proofErr w:type="gramEnd"/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>)) = (</w:t>
            </w:r>
            <w:r w:rsidRPr="0053346D">
              <w:rPr>
                <w:i/>
                <w:lang w:val="en-US"/>
              </w:rPr>
              <w:t>f</w:t>
            </w:r>
            <w:r w:rsidRPr="0053346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>)),</w:t>
            </w:r>
            <w:r w:rsidRPr="0053346D">
              <w:rPr>
                <w:i/>
                <w:lang w:val="en-US"/>
              </w:rPr>
              <w:t xml:space="preserve"> f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>)),…,</w:t>
            </w:r>
            <w:r w:rsidRPr="0053346D">
              <w:rPr>
                <w:i/>
                <w:lang w:val="en-US"/>
              </w:rPr>
              <w:t xml:space="preserve"> </w:t>
            </w:r>
            <w:proofErr w:type="spellStart"/>
            <w:r w:rsidRPr="0053346D"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 xml:space="preserve">)))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</w:t>
            </w:r>
            <w:r>
              <w:rPr>
                <w:vertAlign w:val="subscript"/>
                <w:lang w:val="en-US"/>
              </w:rPr>
              <w:t>lex</w:t>
            </w:r>
            <w:proofErr w:type="spellEnd"/>
            <w:r>
              <w:rPr>
                <w:lang w:val="en-US"/>
              </w:rPr>
              <w:t xml:space="preserve">,  </w:t>
            </w:r>
            <w:r w:rsidRPr="00901CA4">
              <w:rPr>
                <w:rStyle w:val="aff5"/>
                <w:spacing w:val="0"/>
                <w:sz w:val="24"/>
                <w:szCs w:val="22"/>
              </w:rPr>
              <w:t>x</w:t>
            </w:r>
            <w:r w:rsidRPr="00901CA4">
              <w:rPr>
                <w:rStyle w:val="aff5"/>
                <w:i w:val="0"/>
                <w:spacing w:val="0"/>
                <w:sz w:val="24"/>
                <w:szCs w:val="22"/>
              </w:rPr>
              <w:sym w:font="Symbol" w:char="F0CE"/>
            </w:r>
            <w:r w:rsidRPr="00901CA4">
              <w:rPr>
                <w:rStyle w:val="aff5"/>
                <w:i w:val="0"/>
                <w:spacing w:val="0"/>
                <w:sz w:val="24"/>
                <w:szCs w:val="22"/>
              </w:rPr>
              <w:t>[0,1]</w:t>
            </w:r>
            <w:r w:rsidR="00613011">
              <w:rPr>
                <w:lang w:val="en-US"/>
              </w:rPr>
              <w:t>.</w:t>
            </w:r>
            <w:r w:rsidR="004D3ADA" w:rsidRPr="00901CA4">
              <w:rPr>
                <w:rStyle w:val="aff5"/>
                <w:spacing w:val="0"/>
                <w:sz w:val="24"/>
                <w:szCs w:val="22"/>
              </w:rPr>
              <w:t>.</w:t>
            </w:r>
          </w:p>
        </w:tc>
        <w:tc>
          <w:tcPr>
            <w:tcW w:w="1079" w:type="dxa"/>
          </w:tcPr>
          <w:p w:rsidR="004D3ADA" w:rsidRPr="00901CA4" w:rsidRDefault="004D3ADA" w:rsidP="004D3ADA">
            <w:pPr>
              <w:spacing w:after="60"/>
              <w:jc w:val="right"/>
              <w:rPr>
                <w:sz w:val="24"/>
                <w:szCs w:val="22"/>
                <w:lang w:val="en-US"/>
              </w:rPr>
            </w:pPr>
            <w:r w:rsidRPr="00901CA4">
              <w:rPr>
                <w:sz w:val="24"/>
                <w:szCs w:val="22"/>
                <w:lang w:val="en-US"/>
              </w:rPr>
              <w:t>(</w:t>
            </w:r>
            <w:r w:rsidR="00B82B44">
              <w:rPr>
                <w:sz w:val="24"/>
                <w:szCs w:val="22"/>
              </w:rPr>
              <w:t>10</w:t>
            </w:r>
            <w:r w:rsidRPr="00901CA4">
              <w:rPr>
                <w:sz w:val="24"/>
                <w:szCs w:val="22"/>
                <w:lang w:val="en-US"/>
              </w:rPr>
              <w:t>)</w:t>
            </w:r>
          </w:p>
        </w:tc>
      </w:tr>
    </w:tbl>
    <w:p w:rsidR="004D3ADA" w:rsidRDefault="001258F8" w:rsidP="001258F8">
      <w:pPr>
        <w:pStyle w:val="af"/>
        <w:spacing w:after="60"/>
        <w:ind w:firstLine="0"/>
      </w:pPr>
      <w:r>
        <w:t>Следует</w:t>
      </w:r>
      <w:r w:rsidR="00E90290">
        <w:t xml:space="preserve"> отметить, что получаемые в результате </w:t>
      </w:r>
      <w:r w:rsidR="004D3ADA" w:rsidRPr="004D3ADA">
        <w:t>редукции одномерн</w:t>
      </w:r>
      <w:r w:rsidR="00E90290">
        <w:t>ые</w:t>
      </w:r>
      <w:r w:rsidR="004D3ADA" w:rsidRPr="004D3ADA">
        <w:t xml:space="preserve"> функции удовлетворяют равномерному условию Гельдера</w:t>
      </w:r>
      <w:r w:rsidR="004D3ADA" w:rsidRPr="004D3ADA">
        <w:rPr>
          <w:lang w:val="en-US"/>
        </w:rPr>
        <w:t xml:space="preserve"> (</w:t>
      </w:r>
      <w:r w:rsidR="004D3ADA" w:rsidRPr="004D3ADA">
        <w:t>см</w:t>
      </w:r>
      <w:r w:rsidR="004D3ADA" w:rsidRPr="004D3ADA">
        <w:rPr>
          <w:lang w:val="en-US"/>
        </w:rPr>
        <w:t xml:space="preserve">. </w:t>
      </w:r>
      <w:r w:rsidR="00015374" w:rsidRPr="00015374">
        <w:t>[</w:t>
      </w:r>
      <w:r w:rsidR="007D3B73">
        <w:rPr>
          <w:lang w:val="en-US"/>
        </w:rPr>
        <w:t>17-18</w:t>
      </w:r>
      <w:r w:rsidR="00015374" w:rsidRPr="00015374">
        <w:t>]</w:t>
      </w:r>
      <w:r w:rsidR="004D3ADA" w:rsidRPr="004D3ADA">
        <w:rPr>
          <w:lang w:val="en-US"/>
        </w:rPr>
        <w:t xml:space="preserve">), </w:t>
      </w:r>
      <w:r w:rsidR="004D3ADA" w:rsidRPr="004D3ADA">
        <w:t>т</w:t>
      </w:r>
      <w:r w:rsidR="004D3ADA" w:rsidRPr="004D3ADA">
        <w:rPr>
          <w:lang w:val="en-US"/>
        </w:rPr>
        <w:t>.</w:t>
      </w:r>
      <w:r w:rsidR="004D3ADA" w:rsidRPr="004D3ADA">
        <w:t>е</w:t>
      </w:r>
      <w:r w:rsidR="004D3ADA" w:rsidRPr="004D3ADA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4D3ADA" w:rsidRPr="004D3ADA" w:rsidTr="00E9029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90290" w:rsidRPr="001258F8" w:rsidRDefault="0065578E" w:rsidP="001258F8">
            <w:pPr>
              <w:spacing w:after="60"/>
              <w:jc w:val="center"/>
              <w:rPr>
                <w:rStyle w:val="aff5"/>
                <w:sz w:val="22"/>
                <w:szCs w:val="22"/>
              </w:rPr>
            </w:pPr>
            <w:r w:rsidRPr="004D3ADA">
              <w:rPr>
                <w:position w:val="-14"/>
                <w:szCs w:val="22"/>
              </w:rPr>
              <w:object w:dxaOrig="5500" w:dyaOrig="440">
                <v:shape id="_x0000_i1028" type="#_x0000_t75" style="width:274.65pt;height:21.85pt" o:ole="">
                  <v:imagedata r:id="rId15" o:title=""/>
                </v:shape>
                <o:OLEObject Type="Embed" ProgID="Equation.3" ShapeID="_x0000_i1028" DrawAspect="Content" ObjectID="_1641031260" r:id="rId16"/>
              </w:object>
            </w:r>
            <w:r w:rsidR="004D3ADA" w:rsidRPr="004D3ADA">
              <w:rPr>
                <w:rStyle w:val="aff5"/>
                <w:sz w:val="22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3ADA" w:rsidRPr="005B2ED3" w:rsidRDefault="001258F8" w:rsidP="00901CA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11</w:t>
            </w:r>
            <w:r w:rsidR="004D3ADA"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4D3ADA" w:rsidRDefault="00901CA4" w:rsidP="004D3ADA">
      <w:pPr>
        <w:spacing w:after="60"/>
        <w:contextualSpacing/>
        <w:jc w:val="both"/>
        <w:rPr>
          <w:szCs w:val="22"/>
        </w:rPr>
      </w:pPr>
      <w:r>
        <w:rPr>
          <w:szCs w:val="22"/>
        </w:rPr>
        <w:t>где константы</w:t>
      </w:r>
      <w:r w:rsidR="004D3ADA" w:rsidRPr="004D3ADA">
        <w:rPr>
          <w:szCs w:val="22"/>
        </w:rPr>
        <w:t xml:space="preserve"> </w:t>
      </w:r>
      <w:r>
        <w:rPr>
          <w:i/>
          <w:szCs w:val="22"/>
          <w:lang w:val="en-US"/>
        </w:rPr>
        <w:t>H</w:t>
      </w:r>
      <w:r>
        <w:rPr>
          <w:i/>
          <w:szCs w:val="22"/>
          <w:vertAlign w:val="subscript"/>
          <w:lang w:val="en-US"/>
        </w:rPr>
        <w:t>i</w:t>
      </w:r>
      <w:r w:rsidRPr="00901CA4">
        <w:rPr>
          <w:i/>
          <w:szCs w:val="22"/>
        </w:rPr>
        <w:t xml:space="preserve"> </w:t>
      </w:r>
      <w:r w:rsidR="004D3ADA" w:rsidRPr="004D3ADA">
        <w:rPr>
          <w:szCs w:val="22"/>
        </w:rPr>
        <w:t xml:space="preserve">определяется соотношением </w:t>
      </w:r>
      <w:r w:rsidR="000C4A8F" w:rsidRPr="00901CA4">
        <w:rPr>
          <w:position w:val="-12"/>
          <w:szCs w:val="22"/>
        </w:rPr>
        <w:object w:dxaOrig="1620" w:dyaOrig="400">
          <v:shape id="_x0000_i1029" type="#_x0000_t75" style="width:81.05pt;height:20.25pt" o:ole="">
            <v:imagedata r:id="rId17" o:title=""/>
          </v:shape>
          <o:OLEObject Type="Embed" ProgID="Equation.3" ShapeID="_x0000_i1029" DrawAspect="Content" ObjectID="_1641031261" r:id="rId18"/>
        </w:object>
      </w:r>
      <w:r>
        <w:rPr>
          <w:szCs w:val="22"/>
        </w:rPr>
        <w:t>)</w:t>
      </w:r>
      <w:r w:rsidR="004D3ADA" w:rsidRPr="004D3ADA">
        <w:rPr>
          <w:szCs w:val="22"/>
        </w:rPr>
        <w:t>,</w:t>
      </w:r>
      <w:r w:rsidRPr="008442A4">
        <w:t>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m</w:t>
      </w:r>
      <w:r w:rsidRPr="008442A4">
        <w:rPr>
          <w:i/>
        </w:rPr>
        <w:t>,</w:t>
      </w:r>
      <w:r w:rsidRPr="008442A4">
        <w:t xml:space="preserve"> </w:t>
      </w:r>
      <w:r w:rsidR="004D3ADA" w:rsidRPr="004D3ADA">
        <w:rPr>
          <w:szCs w:val="22"/>
        </w:rPr>
        <w:t xml:space="preserve"> </w:t>
      </w:r>
      <w:r>
        <w:rPr>
          <w:i/>
          <w:szCs w:val="22"/>
          <w:lang w:val="en-US"/>
        </w:rPr>
        <w:t>L</w:t>
      </w:r>
      <w:r>
        <w:rPr>
          <w:i/>
          <w:szCs w:val="22"/>
          <w:vertAlign w:val="subscript"/>
          <w:lang w:val="en-US"/>
        </w:rPr>
        <w:t>i</w:t>
      </w:r>
      <w:r w:rsidR="004D3ADA" w:rsidRPr="004D3ADA">
        <w:rPr>
          <w:i/>
          <w:szCs w:val="22"/>
        </w:rPr>
        <w:t xml:space="preserve"> </w:t>
      </w:r>
      <w:r w:rsidR="004D3ADA" w:rsidRPr="004D3ADA">
        <w:rPr>
          <w:szCs w:val="22"/>
        </w:rPr>
        <w:t>есть констант</w:t>
      </w:r>
      <w:r>
        <w:rPr>
          <w:szCs w:val="22"/>
        </w:rPr>
        <w:t>ы</w:t>
      </w:r>
      <w:r w:rsidR="004D3ADA" w:rsidRPr="004D3ADA">
        <w:rPr>
          <w:szCs w:val="22"/>
        </w:rPr>
        <w:t xml:space="preserve"> Липшица из (2), а </w:t>
      </w:r>
      <w:r w:rsidR="004D3ADA" w:rsidRPr="004D3ADA">
        <w:rPr>
          <w:i/>
          <w:szCs w:val="22"/>
          <w:lang w:val="en-US"/>
        </w:rPr>
        <w:t>N</w:t>
      </w:r>
      <w:r w:rsidR="004D3ADA" w:rsidRPr="004D3ADA">
        <w:rPr>
          <w:szCs w:val="22"/>
        </w:rPr>
        <w:t xml:space="preserve"> есть размерность задачи оптимизации (1).</w:t>
      </w:r>
    </w:p>
    <w:p w:rsidR="0065578E" w:rsidRPr="00C57059" w:rsidRDefault="0065578E" w:rsidP="0065578E">
      <w:pPr>
        <w:pStyle w:val="af"/>
        <w:spacing w:after="60"/>
        <w:ind w:firstLine="426"/>
      </w:pPr>
      <w:r>
        <w:t xml:space="preserve">Применение редукции размерности позволяет привести поисковую информацию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из (9) к вид</w:t>
      </w:r>
      <w:r w:rsidR="00C57059">
        <w:t>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65578E" w:rsidRPr="004D3ADA" w:rsidTr="00C820F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65578E" w:rsidRPr="0065578E" w:rsidRDefault="00990EA7" w:rsidP="0065578E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 :1≤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65578E" w:rsidRPr="004D3ADA">
              <w:rPr>
                <w:rStyle w:val="aff5"/>
                <w:sz w:val="22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78E" w:rsidRPr="005B2ED3" w:rsidRDefault="0065578E" w:rsidP="00C820F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>
              <w:rPr>
                <w:i w:val="0"/>
                <w:sz w:val="22"/>
                <w:szCs w:val="22"/>
              </w:rPr>
              <w:t>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65578E" w:rsidRDefault="00C57059" w:rsidP="00C57059">
      <w:pPr>
        <w:pStyle w:val="af"/>
        <w:spacing w:after="60"/>
        <w:ind w:firstLine="0"/>
        <w:rPr>
          <w:szCs w:val="24"/>
        </w:rPr>
      </w:pPr>
      <w:r>
        <w:t>в котором в дополнение к редуцированному представлению данные расположены в порядке возрастания</w:t>
      </w:r>
      <w:r>
        <w:rPr>
          <w:rStyle w:val="ab"/>
        </w:rPr>
        <w:footnoteReference w:id="1"/>
      </w:r>
      <w:r>
        <w:t xml:space="preserve"> точек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 xml:space="preserve">i, </m:t>
            </m:r>
          </m:sub>
        </m:sSub>
        <m:r>
          <w:rPr>
            <w:rFonts w:ascii="Cambria Math" w:hAnsi="Cambria Math"/>
            <w:szCs w:val="24"/>
          </w:rPr>
          <m:t xml:space="preserve"> 1≤i≤k</m:t>
        </m:r>
      </m:oMath>
      <w:r>
        <w:rPr>
          <w:szCs w:val="24"/>
        </w:rPr>
        <w:t>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C57059" w:rsidRPr="004D3ADA" w:rsidTr="00C820F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C57059" w:rsidRPr="00C57059" w:rsidRDefault="00990EA7" w:rsidP="00C820FE">
            <w:pPr>
              <w:spacing w:after="60"/>
              <w:jc w:val="center"/>
              <w:rPr>
                <w:rStyle w:val="aff5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&lt;…&lt;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059" w:rsidRPr="005B2ED3" w:rsidRDefault="00C57059" w:rsidP="00C820F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>
              <w:rPr>
                <w:i w:val="0"/>
                <w:sz w:val="22"/>
                <w:szCs w:val="22"/>
              </w:rPr>
              <w:t>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C57059" w:rsidRPr="008A0807" w:rsidRDefault="00C57059" w:rsidP="00C57059">
      <w:pPr>
        <w:pStyle w:val="af"/>
        <w:spacing w:after="60"/>
        <w:ind w:firstLine="0"/>
        <w:rPr>
          <w:szCs w:val="24"/>
        </w:rPr>
      </w:pPr>
      <w:r>
        <w:rPr>
          <w:szCs w:val="24"/>
        </w:rPr>
        <w:t>для более эффективного выполнения алгоритмов глобального поиска.</w:t>
      </w:r>
    </w:p>
    <w:p w:rsidR="009C71D0" w:rsidRPr="009C71D0" w:rsidRDefault="00706656" w:rsidP="009C71D0">
      <w:pPr>
        <w:pStyle w:val="af"/>
        <w:spacing w:after="60"/>
      </w:pPr>
      <w:r>
        <w:t xml:space="preserve">Редукция размерности с использованием кривых Пеано </w:t>
      </w:r>
      <w:r w:rsidR="00C95CA8">
        <w:t xml:space="preserve">широко используется при разработке эффективных алгоритмов глобального поиска в рамках информационно-статической теории многоэкстремальной оптимизации </w:t>
      </w:r>
      <w:r w:rsidR="00193C9C" w:rsidRPr="00193C9C">
        <w:t xml:space="preserve">[17,18,23,26-27]. </w:t>
      </w:r>
      <w:r w:rsidR="009C71D0" w:rsidRPr="00706656">
        <w:t>Численные</w:t>
      </w:r>
      <w:r w:rsidR="009C71D0" w:rsidRPr="009C71D0">
        <w:t xml:space="preserve"> методы для построения аппроксимаций кривых Пеано (</w:t>
      </w:r>
      <w:r w:rsidR="009C71D0" w:rsidRPr="009C71D0">
        <w:rPr>
          <w:i/>
          <w:iCs/>
        </w:rPr>
        <w:t>разверток</w:t>
      </w:r>
      <w:r w:rsidR="009C71D0" w:rsidRPr="009C71D0">
        <w:t>) с заданной точностью для заданной размерности рассмотрены в [</w:t>
      </w:r>
      <w:r w:rsidR="007D3B73" w:rsidRPr="007D3B73">
        <w:t>17-18</w:t>
      </w:r>
      <w:r w:rsidR="009C71D0" w:rsidRPr="009C71D0">
        <w:t>].</w:t>
      </w:r>
    </w:p>
    <w:p w:rsidR="000C4A8F" w:rsidRPr="008C5B02" w:rsidRDefault="000C4A8F" w:rsidP="000C4A8F">
      <w:pPr>
        <w:pStyle w:val="2"/>
      </w:pPr>
      <w:r>
        <w:t xml:space="preserve">3.2. </w:t>
      </w:r>
      <w:r w:rsidRPr="000C4A8F">
        <w:rPr>
          <w:bCs w:val="0"/>
          <w:iCs w:val="0"/>
        </w:rPr>
        <w:t xml:space="preserve">Эффективный метод решения задач глобальной оптимизации с </w:t>
      </w:r>
      <w:r w:rsidRPr="000C4A8F">
        <w:rPr>
          <w:bCs w:val="0"/>
          <w:iCs w:val="0"/>
        </w:rPr>
        <w:br/>
        <w:t>не</w:t>
      </w:r>
      <w:r>
        <w:rPr>
          <w:bCs w:val="0"/>
          <w:iCs w:val="0"/>
        </w:rPr>
        <w:t>линейными</w:t>
      </w:r>
      <w:r w:rsidRPr="000C4A8F">
        <w:rPr>
          <w:bCs w:val="0"/>
          <w:iCs w:val="0"/>
        </w:rPr>
        <w:t xml:space="preserve"> ограничениями</w:t>
      </w:r>
    </w:p>
    <w:p w:rsidR="005B434A" w:rsidRDefault="005B434A" w:rsidP="00CA52A1">
      <w:pPr>
        <w:autoSpaceDE w:val="0"/>
        <w:autoSpaceDN w:val="0"/>
        <w:adjustRightInd w:val="0"/>
        <w:ind w:firstLine="426"/>
        <w:jc w:val="both"/>
      </w:pPr>
      <w:r>
        <w:t>Представим задачи, решаемые в рамках вычислительной схемы (7), в виде одномерных задач глобальной оптимизации с нелинейными ограничениями</w:t>
      </w:r>
    </w:p>
    <w:tbl>
      <w:tblPr>
        <w:tblW w:w="0" w:type="auto"/>
        <w:tblLook w:val="0000"/>
      </w:tblPr>
      <w:tblGrid>
        <w:gridCol w:w="8207"/>
        <w:gridCol w:w="1079"/>
      </w:tblGrid>
      <w:tr w:rsidR="005B434A" w:rsidRPr="009C2733" w:rsidTr="00C820FE">
        <w:tc>
          <w:tcPr>
            <w:tcW w:w="8207" w:type="dxa"/>
          </w:tcPr>
          <w:p w:rsidR="005B434A" w:rsidRPr="00E14BD4" w:rsidRDefault="00AE76AF" w:rsidP="008B6370">
            <w:pPr>
              <w:spacing w:before="60" w:after="60"/>
              <w:ind w:firstLine="425"/>
              <w:jc w:val="center"/>
              <w:rPr>
                <w:i/>
                <w:iCs/>
                <w:kern w:val="16"/>
                <w:szCs w:val="22"/>
                <w:lang w:val="en-US"/>
              </w:rPr>
            </w:pPr>
            <w:proofErr w:type="gramStart"/>
            <w:r>
              <w:rPr>
                <w:rStyle w:val="aff5"/>
                <w:i w:val="0"/>
                <w:spacing w:val="0"/>
                <w:sz w:val="24"/>
                <w:szCs w:val="22"/>
              </w:rPr>
              <w:t>m</w:t>
            </w:r>
            <w:r w:rsidR="005B434A" w:rsidRPr="00901CA4">
              <w:rPr>
                <w:rStyle w:val="aff5"/>
                <w:i w:val="0"/>
                <w:spacing w:val="0"/>
                <w:sz w:val="24"/>
                <w:szCs w:val="22"/>
              </w:rPr>
              <w:t>in</w:t>
            </w:r>
            <w:proofErr w:type="gramEnd"/>
            <w:r w:rsidRPr="00AE76AF">
              <w:rPr>
                <w:rStyle w:val="aff5"/>
                <w:i w:val="0"/>
                <w:spacing w:val="0"/>
                <w:sz w:val="24"/>
                <w:szCs w:val="22"/>
              </w:rPr>
              <w:t xml:space="preserve"> </w:t>
            </w:r>
            <w:r w:rsidR="005B434A" w:rsidRPr="00901CA4">
              <w:rPr>
                <w:rStyle w:val="aff5"/>
                <w:i w:val="0"/>
                <w:spacing w:val="0"/>
                <w:sz w:val="24"/>
                <w:szCs w:val="22"/>
              </w:rPr>
              <w:sym w:font="Symbol" w:char="F07B"/>
            </w:r>
            <w:r w:rsidR="005B434A" w:rsidRPr="00901CA4">
              <w:rPr>
                <w:i/>
                <w:sz w:val="24"/>
                <w:lang w:val="en-US"/>
              </w:rPr>
              <w:t xml:space="preserve"> </w:t>
            </w:r>
            <w:r w:rsidR="005B434A" w:rsidRPr="009C2733">
              <w:rPr>
                <w:rStyle w:val="aff5"/>
                <w:spacing w:val="0"/>
                <w:sz w:val="22"/>
                <w:szCs w:val="22"/>
              </w:rPr>
              <w:sym w:font="Symbol" w:char="F06A"/>
            </w:r>
            <w:r w:rsidR="005B434A" w:rsidRPr="009C2733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5B434A" w:rsidRPr="009C2733">
              <w:rPr>
                <w:rStyle w:val="aff5"/>
                <w:spacing w:val="0"/>
                <w:sz w:val="22"/>
                <w:szCs w:val="22"/>
              </w:rPr>
              <w:t>x</w:t>
            </w:r>
            <w:r w:rsidR="005B434A" w:rsidRPr="000603C7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5B434A">
              <w:rPr>
                <w:rStyle w:val="aff5"/>
                <w:i w:val="0"/>
                <w:spacing w:val="0"/>
                <w:sz w:val="22"/>
                <w:szCs w:val="22"/>
              </w:rPr>
              <w:t xml:space="preserve"> </w:t>
            </w:r>
            <w:r w:rsidR="005B434A" w:rsidRPr="000603C7">
              <w:rPr>
                <w:rStyle w:val="aff5"/>
                <w:i w:val="0"/>
                <w:spacing w:val="0"/>
                <w:sz w:val="24"/>
                <w:szCs w:val="22"/>
              </w:rPr>
              <w:sym w:font="Symbol" w:char="F03A"/>
            </w:r>
            <w:r w:rsidR="005B434A">
              <w:rPr>
                <w:rStyle w:val="aff5"/>
                <w:i w:val="0"/>
                <w:spacing w:val="0"/>
                <w:sz w:val="24"/>
                <w:szCs w:val="22"/>
              </w:rPr>
              <w:t xml:space="preserve"> </w:t>
            </w:r>
            <w:proofErr w:type="spellStart"/>
            <w:r w:rsidR="005B434A">
              <w:rPr>
                <w:rStyle w:val="aff5"/>
                <w:spacing w:val="0"/>
                <w:sz w:val="22"/>
                <w:szCs w:val="22"/>
              </w:rPr>
              <w:t>g</w:t>
            </w:r>
            <w:r w:rsidR="005B434A">
              <w:rPr>
                <w:rStyle w:val="aff5"/>
                <w:spacing w:val="0"/>
                <w:sz w:val="22"/>
                <w:szCs w:val="22"/>
                <w:vertAlign w:val="subscript"/>
              </w:rPr>
              <w:t>i</w:t>
            </w:r>
            <w:proofErr w:type="spellEnd"/>
            <w:r w:rsidR="005B434A" w:rsidRPr="009C2733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5B434A" w:rsidRPr="009C2733">
              <w:rPr>
                <w:rStyle w:val="aff5"/>
                <w:spacing w:val="0"/>
                <w:sz w:val="22"/>
                <w:szCs w:val="22"/>
              </w:rPr>
              <w:t>x</w:t>
            </w:r>
            <w:r w:rsidR="005B434A" w:rsidRPr="000603C7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5B434A" w:rsidRPr="00901CA4">
              <w:rPr>
                <w:i/>
                <w:sz w:val="24"/>
                <w:lang w:val="en-US"/>
              </w:rPr>
              <w:t xml:space="preserve"> </w:t>
            </w:r>
            <w:r w:rsidR="005B434A" w:rsidRPr="00901CA4">
              <w:rPr>
                <w:sz w:val="24"/>
              </w:rPr>
              <w:sym w:font="Symbol" w:char="F0A3"/>
            </w:r>
            <w:r w:rsidR="005B434A" w:rsidRPr="00901CA4">
              <w:rPr>
                <w:i/>
                <w:sz w:val="24"/>
                <w:lang w:val="en-US"/>
              </w:rPr>
              <w:t xml:space="preserve"> </w:t>
            </w:r>
            <w:r w:rsidR="005B434A" w:rsidRPr="00901CA4">
              <w:rPr>
                <w:sz w:val="24"/>
                <w:lang w:val="en-US"/>
              </w:rPr>
              <w:t>0, 1</w:t>
            </w:r>
            <w:r w:rsidR="005B434A" w:rsidRPr="00901CA4">
              <w:rPr>
                <w:sz w:val="24"/>
              </w:rPr>
              <w:sym w:font="Symbol" w:char="F0A3"/>
            </w:r>
            <w:proofErr w:type="spellStart"/>
            <w:r w:rsidR="005B434A" w:rsidRPr="00901CA4">
              <w:rPr>
                <w:i/>
                <w:sz w:val="24"/>
                <w:lang w:val="en-US"/>
              </w:rPr>
              <w:t>i</w:t>
            </w:r>
            <w:proofErr w:type="spellEnd"/>
            <w:r w:rsidR="005B434A" w:rsidRPr="00901CA4">
              <w:rPr>
                <w:sz w:val="24"/>
              </w:rPr>
              <w:sym w:font="Symbol" w:char="F0A3"/>
            </w:r>
            <w:r w:rsidR="005B434A" w:rsidRPr="00901CA4">
              <w:rPr>
                <w:i/>
                <w:sz w:val="24"/>
                <w:lang w:val="en-US"/>
              </w:rPr>
              <w:t>m</w:t>
            </w:r>
            <w:r w:rsidR="005B434A" w:rsidRPr="00901CA4">
              <w:rPr>
                <w:sz w:val="24"/>
                <w:lang w:val="en-US"/>
              </w:rPr>
              <w:t>,</w:t>
            </w:r>
            <w:r w:rsidR="005B434A" w:rsidRPr="00901CA4">
              <w:rPr>
                <w:i/>
                <w:sz w:val="24"/>
                <w:lang w:val="en-US"/>
              </w:rPr>
              <w:t xml:space="preserve"> </w:t>
            </w:r>
            <w:r w:rsidR="005B434A" w:rsidRPr="00901CA4">
              <w:rPr>
                <w:rStyle w:val="aff5"/>
                <w:spacing w:val="0"/>
                <w:sz w:val="24"/>
                <w:szCs w:val="22"/>
              </w:rPr>
              <w:t>x</w:t>
            </w:r>
            <w:r w:rsidR="005B434A" w:rsidRPr="00901CA4">
              <w:rPr>
                <w:rStyle w:val="aff5"/>
                <w:i w:val="0"/>
                <w:spacing w:val="0"/>
                <w:sz w:val="24"/>
                <w:szCs w:val="22"/>
              </w:rPr>
              <w:sym w:font="Symbol" w:char="F0CE"/>
            </w:r>
            <m:oMath>
              <m:r>
                <w:rPr>
                  <w:rStyle w:val="aff5"/>
                  <w:rFonts w:ascii="Cambria Math" w:hAnsi="Cambria Math"/>
                  <w:sz w:val="22"/>
                  <w:szCs w:val="22"/>
                </w:rPr>
                <m:t>∆</m:t>
              </m:r>
            </m:oMath>
            <w:r w:rsidR="0087325E" w:rsidRPr="0087325E">
              <w:rPr>
                <w:rStyle w:val="aff5"/>
                <w:i w:val="0"/>
                <w:sz w:val="22"/>
                <w:szCs w:val="22"/>
              </w:rPr>
              <w:t>=</w:t>
            </w:r>
            <w:r w:rsidR="0087325E" w:rsidRPr="00901CA4">
              <w:rPr>
                <w:rStyle w:val="aff5"/>
                <w:i w:val="0"/>
                <w:spacing w:val="0"/>
                <w:sz w:val="24"/>
                <w:szCs w:val="22"/>
              </w:rPr>
              <w:t>[0,1]</w:t>
            </w:r>
            <w:r w:rsidR="005B434A" w:rsidRPr="00901CA4">
              <w:rPr>
                <w:rStyle w:val="aff5"/>
                <w:spacing w:val="0"/>
                <w:sz w:val="24"/>
                <w:szCs w:val="22"/>
              </w:rPr>
              <w:t xml:space="preserve"> </w:t>
            </w:r>
            <w:r w:rsidR="005B434A" w:rsidRPr="00901CA4">
              <w:rPr>
                <w:rStyle w:val="aff5"/>
                <w:i w:val="0"/>
                <w:spacing w:val="0"/>
                <w:sz w:val="24"/>
                <w:szCs w:val="22"/>
              </w:rPr>
              <w:sym w:font="Symbol" w:char="F07D"/>
            </w:r>
            <w:r w:rsidR="005B434A" w:rsidRPr="00901CA4">
              <w:rPr>
                <w:rStyle w:val="aff5"/>
                <w:spacing w:val="0"/>
                <w:sz w:val="24"/>
                <w:szCs w:val="22"/>
              </w:rPr>
              <w:t>.</w:t>
            </w:r>
          </w:p>
        </w:tc>
        <w:tc>
          <w:tcPr>
            <w:tcW w:w="1079" w:type="dxa"/>
            <w:vAlign w:val="center"/>
          </w:tcPr>
          <w:p w:rsidR="005B434A" w:rsidRPr="009C2733" w:rsidRDefault="005B434A" w:rsidP="00C820FE">
            <w:pPr>
              <w:spacing w:before="40"/>
              <w:jc w:val="right"/>
              <w:rPr>
                <w:szCs w:val="22"/>
                <w:lang w:val="en-US"/>
              </w:rPr>
            </w:pPr>
            <w:r w:rsidRPr="009C2733">
              <w:rPr>
                <w:szCs w:val="22"/>
                <w:lang w:val="en-US"/>
              </w:rPr>
              <w:t>(</w:t>
            </w:r>
            <w:r>
              <w:rPr>
                <w:szCs w:val="22"/>
              </w:rPr>
              <w:t>13</w:t>
            </w:r>
            <w:r w:rsidRPr="009C2733">
              <w:rPr>
                <w:szCs w:val="22"/>
                <w:lang w:val="en-US"/>
              </w:rPr>
              <w:t>)</w:t>
            </w:r>
          </w:p>
        </w:tc>
      </w:tr>
    </w:tbl>
    <w:p w:rsidR="00C820FE" w:rsidRPr="00C820FE" w:rsidRDefault="00C820FE" w:rsidP="00C820FE">
      <w:pPr>
        <w:autoSpaceDE w:val="0"/>
        <w:autoSpaceDN w:val="0"/>
        <w:adjustRightInd w:val="0"/>
        <w:spacing w:after="60"/>
        <w:jc w:val="both"/>
        <w:rPr>
          <w:szCs w:val="22"/>
        </w:rPr>
      </w:pPr>
      <w:r>
        <w:rPr>
          <w:szCs w:val="22"/>
        </w:rPr>
        <w:t xml:space="preserve">(далее будет использоваться также обозначение </w:t>
      </w:r>
      <w:r w:rsidRPr="00197ACB">
        <w:rPr>
          <w:rStyle w:val="aff5"/>
          <w:spacing w:val="0"/>
          <w:sz w:val="22"/>
          <w:szCs w:val="22"/>
        </w:rPr>
        <w:t>g</w:t>
      </w:r>
      <w:r>
        <w:rPr>
          <w:rStyle w:val="aff5"/>
          <w:spacing w:val="0"/>
          <w:sz w:val="22"/>
          <w:szCs w:val="22"/>
          <w:vertAlign w:val="subscript"/>
        </w:rPr>
        <w:t>m</w:t>
      </w:r>
      <w:r w:rsidRPr="00C820FE">
        <w:rPr>
          <w:rStyle w:val="aff5"/>
          <w:spacing w:val="0"/>
          <w:sz w:val="22"/>
          <w:szCs w:val="22"/>
          <w:vertAlign w:val="subscript"/>
          <w:lang w:val="ru-RU"/>
        </w:rPr>
        <w:t>+</w:t>
      </w:r>
      <w:r w:rsidRPr="00C820FE">
        <w:rPr>
          <w:rStyle w:val="aff5"/>
          <w:i w:val="0"/>
          <w:spacing w:val="0"/>
          <w:sz w:val="22"/>
          <w:szCs w:val="22"/>
          <w:vertAlign w:val="subscript"/>
          <w:lang w:val="ru-RU"/>
        </w:rPr>
        <w:t>1</w:t>
      </w:r>
      <w:r w:rsidRPr="00C820F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C820FE">
        <w:rPr>
          <w:rStyle w:val="aff5"/>
          <w:i w:val="0"/>
          <w:spacing w:val="0"/>
          <w:sz w:val="22"/>
          <w:szCs w:val="22"/>
          <w:lang w:val="ru-RU"/>
        </w:rPr>
        <w:t>)</w:t>
      </w:r>
      <w:r w:rsidRPr="00C820FE">
        <w:rPr>
          <w:rStyle w:val="aff5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 xml:space="preserve">= </w:t>
      </w:r>
      <w:r w:rsidRPr="009C2733">
        <w:rPr>
          <w:rStyle w:val="aff5"/>
          <w:spacing w:val="0"/>
          <w:sz w:val="22"/>
          <w:szCs w:val="22"/>
        </w:rPr>
        <w:sym w:font="Symbol" w:char="F06A"/>
      </w:r>
      <w:r w:rsidRPr="00C820F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C820FE">
        <w:rPr>
          <w:rStyle w:val="aff5"/>
          <w:i w:val="0"/>
          <w:spacing w:val="0"/>
          <w:sz w:val="22"/>
          <w:szCs w:val="22"/>
          <w:lang w:val="ru-RU"/>
        </w:rPr>
        <w:t>))</w:t>
      </w:r>
      <w:r>
        <w:rPr>
          <w:rStyle w:val="aff5"/>
          <w:i w:val="0"/>
          <w:spacing w:val="0"/>
          <w:sz w:val="22"/>
          <w:szCs w:val="22"/>
          <w:lang w:val="ru-RU"/>
        </w:rPr>
        <w:t>.</w:t>
      </w:r>
    </w:p>
    <w:p w:rsidR="005B434A" w:rsidRDefault="005B434A" w:rsidP="00A9641C">
      <w:pPr>
        <w:autoSpaceDE w:val="0"/>
        <w:autoSpaceDN w:val="0"/>
        <w:adjustRightInd w:val="0"/>
        <w:ind w:firstLine="426"/>
        <w:jc w:val="both"/>
        <w:rPr>
          <w:szCs w:val="22"/>
        </w:rPr>
      </w:pPr>
      <w:r>
        <w:rPr>
          <w:szCs w:val="22"/>
        </w:rPr>
        <w:t>Н</w:t>
      </w:r>
      <w:r w:rsidR="00810740">
        <w:rPr>
          <w:szCs w:val="22"/>
        </w:rPr>
        <w:t>аличие не</w:t>
      </w:r>
      <w:r>
        <w:rPr>
          <w:szCs w:val="22"/>
        </w:rPr>
        <w:t>линейных</w:t>
      </w:r>
      <w:r w:rsidR="00810740">
        <w:rPr>
          <w:szCs w:val="22"/>
        </w:rPr>
        <w:t xml:space="preserve"> ограничений заметно усложняет трудоемкость решения задач глобальной оптимизации</w:t>
      </w:r>
      <w:r w:rsidR="009E6C3C" w:rsidRPr="009E6C3C">
        <w:rPr>
          <w:szCs w:val="22"/>
        </w:rPr>
        <w:t xml:space="preserve"> </w:t>
      </w:r>
      <w:r w:rsidR="009E6C3C">
        <w:rPr>
          <w:szCs w:val="22"/>
        </w:rPr>
        <w:t>–</w:t>
      </w:r>
      <w:r w:rsidR="009E6C3C" w:rsidRPr="009E6C3C">
        <w:rPr>
          <w:szCs w:val="22"/>
        </w:rPr>
        <w:t xml:space="preserve"> </w:t>
      </w:r>
      <w:r w:rsidR="009E6C3C">
        <w:rPr>
          <w:szCs w:val="22"/>
        </w:rPr>
        <w:t xml:space="preserve">получаемые решения должны принадлежать допустимой области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C820FE" w:rsidRPr="004D3ADA" w:rsidTr="00C820F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C820FE" w:rsidRPr="00C820FE" w:rsidRDefault="00990EA7" w:rsidP="00C820FE">
            <w:pPr>
              <w:spacing w:after="60"/>
              <w:jc w:val="center"/>
              <w:rPr>
                <w:rStyle w:val="aff5"/>
                <w:i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Style w:val="aff5"/>
                  <w:rFonts w:ascii="Cambria Math" w:hAnsi="Cambria Math"/>
                  <w:sz w:val="22"/>
                  <w:szCs w:val="22"/>
                </w:rPr>
                <m:t xml:space="preserve"> = </m:t>
              </m:r>
              <m:d>
                <m:dPr>
                  <m:begChr m:val="{"/>
                  <m:endChr m:val="}"/>
                  <m:ctrlP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  <m:t xml:space="preserve"> x∈∆  : </m:t>
                  </m:r>
                  <m:sSub>
                    <m:sSubPr>
                      <m:ctrlPr>
                        <w:rPr>
                          <w:rStyle w:val="aff5"/>
                          <w:rFonts w:ascii="Cambria Math" w:hAnsi="Cambria Math"/>
                          <w:spacing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aff5"/>
                          <w:rFonts w:ascii="Cambria Math" w:hAnsi="Cambria Math"/>
                          <w:spacing w:val="0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Style w:val="aff5"/>
                          <w:rFonts w:ascii="Cambria Math" w:hAnsi="Cambria Math"/>
                          <w:spacing w:val="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Style w:val="aff5"/>
                      <w:rFonts w:ascii="Cambria Math" w:hAnsi="Cambria Math"/>
                      <w:spacing w:val="0"/>
                      <w:sz w:val="22"/>
                      <w:szCs w:val="22"/>
                    </w:rPr>
                    <m:t>(x)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0,    1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  <m:r>
                    <w:rPr>
                      <w:rStyle w:val="aff5"/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oMath>
            <w:r w:rsidR="00C820FE">
              <w:rPr>
                <w:rStyle w:val="aff5"/>
                <w:i w:val="0"/>
                <w:sz w:val="22"/>
                <w:szCs w:val="22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0FE" w:rsidRPr="005B2ED3" w:rsidRDefault="00C820FE" w:rsidP="00C820F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1133A6">
              <w:rPr>
                <w:i w:val="0"/>
                <w:sz w:val="22"/>
                <w:szCs w:val="22"/>
              </w:rPr>
              <w:t>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585AE0" w:rsidRPr="007A4D3D" w:rsidRDefault="009E6C3C" w:rsidP="00A9641C">
      <w:pPr>
        <w:autoSpaceDE w:val="0"/>
        <w:autoSpaceDN w:val="0"/>
        <w:adjustRightInd w:val="0"/>
        <w:ind w:firstLine="426"/>
        <w:jc w:val="both"/>
      </w:pPr>
      <w:r>
        <w:t xml:space="preserve">Для </w:t>
      </w:r>
      <w:r w:rsidR="00C820FE">
        <w:t xml:space="preserve">снижения сложности </w:t>
      </w:r>
      <w:r>
        <w:t xml:space="preserve">решения задач </w:t>
      </w:r>
      <w:r w:rsidR="00C820FE">
        <w:t xml:space="preserve">оптимизации </w:t>
      </w:r>
      <w:r>
        <w:t>с ограничениями часто выделяют более простые случаи – например, выделяются задачи с линейными или квадратичными ограничениями. Широко применяются различные способы аппроксимации сложных ограничений</w:t>
      </w:r>
      <w:r w:rsidR="00585AE0">
        <w:t xml:space="preserve"> при помощи ограничений более простого вида (линейных, выпуклых и т.п.). </w:t>
      </w:r>
      <w:r w:rsidR="00C820FE">
        <w:t xml:space="preserve">Но </w:t>
      </w:r>
      <w:r w:rsidR="00C820FE">
        <w:lastRenderedPageBreak/>
        <w:t>наиболее часто</w:t>
      </w:r>
      <w:r w:rsidR="007A4D3D">
        <w:t xml:space="preserve"> используется метод штрафных функций, когда при вычислениях в недопустимой области </w:t>
      </w:r>
      <w:r w:rsidR="00C820FE">
        <w:rPr>
          <w:szCs w:val="22"/>
          <w:lang w:val="en-US"/>
        </w:rPr>
        <w:sym w:font="Symbol" w:char="F044"/>
      </w:r>
      <w:r w:rsidR="008A0807" w:rsidRPr="008A0807">
        <w:rPr>
          <w:szCs w:val="22"/>
        </w:rPr>
        <w:t>\</w:t>
      </w:r>
      <m:oMath>
        <m:r>
          <w:rPr>
            <w:rStyle w:val="aff5"/>
            <w:rFonts w:ascii="Cambria Math" w:hAnsi="Cambria Math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Style w:val="aff5"/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Style w:val="aff5"/>
                <w:rFonts w:ascii="Cambria Math" w:hAnsi="Cambria Math"/>
                <w:sz w:val="22"/>
                <w:szCs w:val="22"/>
                <w:lang w:val="ru-RU"/>
              </w:rPr>
              <m:t>∆</m:t>
            </m:r>
          </m:e>
          <m:sub>
            <m:r>
              <w:rPr>
                <w:rStyle w:val="aff5"/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7A4D3D" w:rsidRPr="007A4D3D">
        <w:rPr>
          <w:szCs w:val="22"/>
        </w:rPr>
        <w:t xml:space="preserve"> </w:t>
      </w:r>
      <w:r w:rsidR="007A4D3D">
        <w:rPr>
          <w:szCs w:val="22"/>
        </w:rPr>
        <w:t xml:space="preserve">к значениям </w:t>
      </w:r>
      <w:proofErr w:type="spellStart"/>
      <w:r w:rsidR="00C820FE">
        <w:rPr>
          <w:szCs w:val="22"/>
        </w:rPr>
        <w:t>минимизируемой</w:t>
      </w:r>
      <w:proofErr w:type="spellEnd"/>
      <w:r w:rsidR="00C820FE">
        <w:rPr>
          <w:szCs w:val="22"/>
        </w:rPr>
        <w:t xml:space="preserve"> функции</w:t>
      </w:r>
      <w:r w:rsidR="007A4D3D">
        <w:rPr>
          <w:szCs w:val="22"/>
        </w:rPr>
        <w:t xml:space="preserve"> добавляется некоторый штраф. Однако, метод штрафных функций часто предполагает многократное решение задачи оптимизации для </w:t>
      </w:r>
      <w:r w:rsidR="00C820FE">
        <w:rPr>
          <w:szCs w:val="22"/>
        </w:rPr>
        <w:t>определения достаточного</w:t>
      </w:r>
      <w:r w:rsidR="007A4D3D">
        <w:rPr>
          <w:szCs w:val="22"/>
        </w:rPr>
        <w:t xml:space="preserve"> значения коэффициента штрафа. Более полная информация о методах решения оптимизационных задач с ограничениями может быть получена, например, в монографиях </w:t>
      </w:r>
      <w:r w:rsidR="00CA52A1" w:rsidRPr="005E7DCB">
        <w:rPr>
          <w:szCs w:val="22"/>
        </w:rPr>
        <w:t>[</w:t>
      </w:r>
      <w:r w:rsidR="007D3B73" w:rsidRPr="007D3B73">
        <w:rPr>
          <w:szCs w:val="22"/>
        </w:rPr>
        <w:t>18,26-27</w:t>
      </w:r>
      <w:r w:rsidR="00CA52A1" w:rsidRPr="005E7DCB">
        <w:rPr>
          <w:szCs w:val="22"/>
        </w:rPr>
        <w:t>]</w:t>
      </w:r>
      <w:r w:rsidR="00CA52A1" w:rsidRPr="009C2733">
        <w:rPr>
          <w:szCs w:val="22"/>
        </w:rPr>
        <w:t>.</w:t>
      </w:r>
    </w:p>
    <w:p w:rsidR="00810740" w:rsidRPr="00783D35" w:rsidRDefault="007A4D3D" w:rsidP="00A9641C">
      <w:pPr>
        <w:autoSpaceDE w:val="0"/>
        <w:autoSpaceDN w:val="0"/>
        <w:adjustRightInd w:val="0"/>
        <w:ind w:firstLine="426"/>
        <w:jc w:val="both"/>
        <w:rPr>
          <w:szCs w:val="22"/>
        </w:rPr>
      </w:pPr>
      <w:r>
        <w:rPr>
          <w:szCs w:val="22"/>
        </w:rPr>
        <w:t>Используемый в работе подход основывается на оригинальн</w:t>
      </w:r>
      <w:r w:rsidR="00197ACB">
        <w:rPr>
          <w:szCs w:val="22"/>
        </w:rPr>
        <w:t>ом</w:t>
      </w:r>
      <w:r>
        <w:rPr>
          <w:szCs w:val="22"/>
        </w:rPr>
        <w:t xml:space="preserve"> методе</w:t>
      </w:r>
      <w:r w:rsidR="00197ACB">
        <w:rPr>
          <w:szCs w:val="22"/>
        </w:rPr>
        <w:t xml:space="preserve"> раздельного учета ограничений, разработанного в рамках информационно-статистической теории глобального поиска </w:t>
      </w:r>
      <w:r w:rsidR="00197ACB" w:rsidRPr="00197ACB">
        <w:rPr>
          <w:szCs w:val="22"/>
        </w:rPr>
        <w:t>[</w:t>
      </w:r>
      <w:r w:rsidR="007D3B73" w:rsidRPr="007D3B73">
        <w:rPr>
          <w:szCs w:val="22"/>
        </w:rPr>
        <w:t>18</w:t>
      </w:r>
      <w:r w:rsidR="00197ACB" w:rsidRPr="00197ACB">
        <w:rPr>
          <w:szCs w:val="22"/>
        </w:rPr>
        <w:t>]</w:t>
      </w:r>
      <w:r w:rsidR="00197ACB">
        <w:rPr>
          <w:szCs w:val="22"/>
        </w:rPr>
        <w:t xml:space="preserve">. Суть подхода состоит в построении некоторой интегральной целевой функции без ограничений, решение которой </w:t>
      </w:r>
      <w:r w:rsidR="001133A6">
        <w:rPr>
          <w:szCs w:val="22"/>
        </w:rPr>
        <w:t>обеспечивает также и решение исходной задачи (13</w:t>
      </w:r>
      <w:r w:rsidR="00197ACB">
        <w:rPr>
          <w:szCs w:val="22"/>
        </w:rPr>
        <w:t xml:space="preserve">) – более подробное изложение </w:t>
      </w:r>
      <w:r w:rsidR="001133A6">
        <w:rPr>
          <w:szCs w:val="22"/>
        </w:rPr>
        <w:t>данного метода</w:t>
      </w:r>
      <w:r w:rsidR="00197ACB">
        <w:rPr>
          <w:szCs w:val="22"/>
        </w:rPr>
        <w:t xml:space="preserve"> приводится далее.</w:t>
      </w:r>
    </w:p>
    <w:p w:rsidR="0087325E" w:rsidRPr="00C65B2B" w:rsidRDefault="00E818FF" w:rsidP="00476346">
      <w:pPr>
        <w:pStyle w:val="af"/>
        <w:ind w:firstLine="426"/>
      </w:pPr>
      <w:r>
        <w:rPr>
          <w:rStyle w:val="aff5"/>
          <w:i w:val="0"/>
          <w:spacing w:val="0"/>
          <w:sz w:val="22"/>
          <w:szCs w:val="22"/>
          <w:lang w:val="ru-RU"/>
        </w:rPr>
        <w:t xml:space="preserve">Применим последовательную схему </w:t>
      </w:r>
      <w:r>
        <w:t xml:space="preserve">для получения значений ограничений </w:t>
      </w:r>
      <w:proofErr w:type="spellStart"/>
      <w:r>
        <w:rPr>
          <w:rStyle w:val="aff5"/>
          <w:spacing w:val="0"/>
          <w:sz w:val="22"/>
          <w:szCs w:val="22"/>
        </w:rPr>
        <w:t>g</w:t>
      </w:r>
      <w:r>
        <w:rPr>
          <w:rStyle w:val="aff5"/>
          <w:spacing w:val="0"/>
          <w:sz w:val="22"/>
          <w:szCs w:val="22"/>
          <w:vertAlign w:val="subscript"/>
        </w:rPr>
        <w:t>i</w:t>
      </w:r>
      <w:proofErr w:type="spellEnd"/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1511B2">
        <w:rPr>
          <w:rStyle w:val="aff5"/>
          <w:spacing w:val="0"/>
          <w:sz w:val="22"/>
          <w:szCs w:val="22"/>
        </w:rPr>
        <w:t>y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))</w:t>
      </w:r>
      <w:r w:rsidRPr="00901CA4">
        <w:rPr>
          <w:sz w:val="24"/>
        </w:rPr>
        <w:sym w:font="Symbol" w:char="F0A3"/>
      </w:r>
      <w:r w:rsidRPr="00E818FF">
        <w:rPr>
          <w:sz w:val="24"/>
        </w:rPr>
        <w:t>0, 1</w:t>
      </w:r>
      <w:r w:rsidRPr="00901CA4">
        <w:rPr>
          <w:sz w:val="24"/>
        </w:rPr>
        <w:sym w:font="Symbol" w:char="F0A3"/>
      </w:r>
      <w:proofErr w:type="spellStart"/>
      <w:r w:rsidRPr="00901CA4">
        <w:rPr>
          <w:i/>
          <w:sz w:val="24"/>
          <w:lang w:val="en-US"/>
        </w:rPr>
        <w:t>i</w:t>
      </w:r>
      <w:proofErr w:type="spellEnd"/>
      <w:r w:rsidRPr="00901CA4">
        <w:rPr>
          <w:sz w:val="24"/>
        </w:rPr>
        <w:sym w:font="Symbol" w:char="F0A3"/>
      </w:r>
      <w:r w:rsidRPr="00901CA4">
        <w:rPr>
          <w:i/>
          <w:sz w:val="24"/>
          <w:lang w:val="en-US"/>
        </w:rPr>
        <w:t>m</w:t>
      </w:r>
      <w:r w:rsidRPr="00E818FF">
        <w:t xml:space="preserve">, и </w:t>
      </w:r>
      <w:proofErr w:type="spellStart"/>
      <w:r>
        <w:t>минимизируемой</w:t>
      </w:r>
      <w:proofErr w:type="spellEnd"/>
      <w:r>
        <w:t xml:space="preserve"> функции </w:t>
      </w:r>
      <w:r w:rsidRPr="009C2733">
        <w:rPr>
          <w:rStyle w:val="aff5"/>
          <w:spacing w:val="0"/>
          <w:sz w:val="22"/>
          <w:szCs w:val="22"/>
        </w:rPr>
        <w:sym w:font="Symbol" w:char="F06A"/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)</w:t>
      </w:r>
      <w:r>
        <w:rPr>
          <w:rStyle w:val="aff5"/>
          <w:i w:val="0"/>
          <w:spacing w:val="0"/>
          <w:sz w:val="22"/>
          <w:szCs w:val="22"/>
          <w:lang w:val="ru-RU"/>
        </w:rPr>
        <w:t>, в соответствии с которой значения ограничений вычисляются строго по порядку их номеров, и вычисления сразу же прекращаются при обнаружении первого нарушенного ограничения</w:t>
      </w:r>
      <w:r w:rsidR="00476346">
        <w:rPr>
          <w:rStyle w:val="aff5"/>
          <w:i w:val="0"/>
          <w:spacing w:val="0"/>
          <w:sz w:val="22"/>
          <w:szCs w:val="22"/>
          <w:lang w:val="ru-RU"/>
        </w:rPr>
        <w:t xml:space="preserve"> (схема частичной вычислимости). Количество </w:t>
      </w:r>
      <w:r w:rsidR="00476346">
        <w:t>ограничений, в которых вычислялись значения, буде</w:t>
      </w:r>
      <w:r w:rsidR="00DC48EF">
        <w:t>т</w:t>
      </w:r>
      <w:r w:rsidR="00476346">
        <w:t xml:space="preserve"> именовать</w:t>
      </w:r>
      <w:r w:rsidR="00DC48EF">
        <w:t>ся</w:t>
      </w:r>
      <w:r w:rsidR="00476346">
        <w:t xml:space="preserve"> далее как </w:t>
      </w:r>
      <w:r w:rsidR="0087325E" w:rsidRPr="00C65B2B">
        <w:rPr>
          <w:i/>
          <w:iCs/>
        </w:rPr>
        <w:t>индекс</w:t>
      </w:r>
      <w:r w:rsidR="0087325E" w:rsidRPr="00C65B2B">
        <w:t xml:space="preserve"> </w:t>
      </w:r>
      <w:r w:rsidR="0087325E" w:rsidRPr="00C65B2B">
        <w:rPr>
          <w:rStyle w:val="aff5"/>
          <w:spacing w:val="0"/>
          <w:sz w:val="22"/>
        </w:rPr>
        <w:sym w:font="Symbol" w:char="F06E"/>
      </w:r>
      <w:r w:rsidR="0087325E" w:rsidRPr="00C65B2B">
        <w:rPr>
          <w:rStyle w:val="aff5"/>
          <w:spacing w:val="0"/>
          <w:sz w:val="22"/>
        </w:rPr>
        <w:sym w:font="Symbol" w:char="F03D"/>
      </w:r>
      <w:r w:rsidR="0087325E" w:rsidRPr="00C65B2B">
        <w:rPr>
          <w:rStyle w:val="aff5"/>
          <w:spacing w:val="0"/>
          <w:sz w:val="22"/>
        </w:rPr>
        <w:sym w:font="Symbol" w:char="F06E"/>
      </w:r>
      <w:r w:rsidR="0087325E" w:rsidRPr="00F059D0">
        <w:rPr>
          <w:rStyle w:val="aff5"/>
          <w:i w:val="0"/>
          <w:spacing w:val="0"/>
          <w:sz w:val="22"/>
          <w:lang w:val="ru-RU"/>
        </w:rPr>
        <w:t>(</w:t>
      </w:r>
      <w:r w:rsidR="0087325E" w:rsidRPr="00C65B2B">
        <w:rPr>
          <w:rStyle w:val="aff5"/>
          <w:spacing w:val="0"/>
          <w:sz w:val="22"/>
        </w:rPr>
        <w:t>x</w:t>
      </w:r>
      <w:r w:rsidR="0087325E" w:rsidRPr="00F059D0">
        <w:rPr>
          <w:rStyle w:val="aff5"/>
          <w:i w:val="0"/>
          <w:spacing w:val="0"/>
          <w:sz w:val="22"/>
          <w:lang w:val="ru-RU"/>
        </w:rPr>
        <w:t>)</w:t>
      </w:r>
      <w:r w:rsidR="0087325E" w:rsidRPr="00C65B2B">
        <w:t xml:space="preserve">, </w:t>
      </w:r>
      <w:r w:rsidR="00F059D0">
        <w:t>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8"/>
        <w:gridCol w:w="1508"/>
      </w:tblGrid>
      <w:tr w:rsidR="0087325E" w:rsidRPr="00C65B2B" w:rsidTr="00AD6831">
        <w:trPr>
          <w:jc w:val="center"/>
        </w:trPr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 w:rsidR="0087325E" w:rsidRPr="00F059D0" w:rsidRDefault="00F059D0" w:rsidP="00F059D0">
            <w:pPr>
              <w:spacing w:before="60" w:after="60"/>
              <w:jc w:val="center"/>
              <w:rPr>
                <w:szCs w:val="22"/>
              </w:rPr>
            </w:pPr>
            <w:r w:rsidRPr="00540B21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Pr="00F059D0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Pr="00540B21">
              <w:rPr>
                <w:rStyle w:val="aff5"/>
                <w:spacing w:val="0"/>
                <w:sz w:val="22"/>
                <w:szCs w:val="22"/>
              </w:rPr>
              <w:t>x</w:t>
            </w:r>
            <w:r w:rsidRPr="00F059D0">
              <w:rPr>
                <w:rStyle w:val="aff5"/>
                <w:i w:val="0"/>
                <w:spacing w:val="0"/>
                <w:sz w:val="22"/>
                <w:szCs w:val="22"/>
              </w:rPr>
              <w:t xml:space="preserve">) </w:t>
            </w:r>
            <w:r>
              <w:rPr>
                <w:rStyle w:val="aff5"/>
                <w:i w:val="0"/>
                <w:spacing w:val="0"/>
                <w:sz w:val="22"/>
                <w:szCs w:val="22"/>
              </w:rPr>
              <w:t>:</w:t>
            </w:r>
            <w:r w:rsidRPr="00540B21">
              <w:rPr>
                <w:rStyle w:val="aff5"/>
                <w:spacing w:val="0"/>
                <w:sz w:val="22"/>
                <w:szCs w:val="22"/>
              </w:rPr>
              <w:t xml:space="preserve"> 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g</w:t>
            </w:r>
            <w:r w:rsidR="0087325E" w:rsidRPr="00540B21">
              <w:rPr>
                <w:rStyle w:val="aff5"/>
                <w:spacing w:val="0"/>
                <w:sz w:val="22"/>
                <w:szCs w:val="22"/>
                <w:vertAlign w:val="subscript"/>
              </w:rPr>
              <w:sym w:font="Symbol" w:char="F06E"/>
            </w:r>
            <w:r w:rsidR="0087325E" w:rsidRPr="00F059D0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x</w:t>
            </w:r>
            <w:r w:rsidR="0087325E" w:rsidRPr="00264C16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&gt;0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 xml:space="preserve">, </w:t>
            </w:r>
            <w:proofErr w:type="spellStart"/>
            <w:r w:rsidR="0087325E" w:rsidRPr="00540B21">
              <w:rPr>
                <w:rStyle w:val="aff5"/>
                <w:spacing w:val="0"/>
                <w:sz w:val="22"/>
                <w:szCs w:val="22"/>
              </w:rPr>
              <w:t>g</w:t>
            </w:r>
            <w:r w:rsidR="0087325E" w:rsidRPr="00540B21">
              <w:rPr>
                <w:rStyle w:val="aff5"/>
                <w:spacing w:val="0"/>
                <w:sz w:val="22"/>
                <w:szCs w:val="22"/>
                <w:vertAlign w:val="subscript"/>
              </w:rPr>
              <w:t>j</w:t>
            </w:r>
            <w:proofErr w:type="spellEnd"/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x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0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, 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1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j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sym w:font="Symbol" w:char="F02D"/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t>1, 1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=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="0087325E" w:rsidRPr="00F059D0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x</w:t>
            </w:r>
            <w:r w:rsidR="0087325E" w:rsidRPr="00F059D0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87325E" w:rsidRPr="00540B21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="0087325E" w:rsidRPr="00540B21">
              <w:rPr>
                <w:rStyle w:val="aff5"/>
                <w:spacing w:val="0"/>
                <w:sz w:val="22"/>
                <w:szCs w:val="22"/>
              </w:rPr>
              <w:t>m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87325E" w:rsidRPr="00C65B2B" w:rsidRDefault="00F059D0" w:rsidP="00AD6831">
            <w:pPr>
              <w:spacing w:before="60" w:after="60"/>
              <w:jc w:val="right"/>
            </w:pPr>
            <w:r>
              <w:t>(15</w:t>
            </w:r>
            <w:r w:rsidR="0087325E" w:rsidRPr="00C65B2B">
              <w:t>)</w:t>
            </w:r>
          </w:p>
        </w:tc>
      </w:tr>
    </w:tbl>
    <w:p w:rsidR="00476346" w:rsidRDefault="00F059D0" w:rsidP="00476346">
      <w:pPr>
        <w:pStyle w:val="af"/>
        <w:ind w:firstLine="0"/>
        <w:rPr>
          <w:lang w:val="en-US"/>
        </w:rPr>
      </w:pPr>
      <w:r w:rsidRPr="00F059D0">
        <w:t>(</w:t>
      </w:r>
      <w:r>
        <w:t xml:space="preserve">при выполнении всех ограничений полагается </w:t>
      </w:r>
      <w:r w:rsidR="0087325E" w:rsidRPr="00C65B2B">
        <w:rPr>
          <w:rStyle w:val="aff5"/>
          <w:spacing w:val="0"/>
          <w:sz w:val="22"/>
        </w:rPr>
        <w:sym w:font="Symbol" w:char="F06E"/>
      </w:r>
      <w:r w:rsidR="0087325E" w:rsidRPr="00C65B2B">
        <w:rPr>
          <w:rStyle w:val="aff5"/>
          <w:spacing w:val="0"/>
          <w:sz w:val="22"/>
          <w:lang w:val="ru-RU"/>
        </w:rPr>
        <w:t>=</w:t>
      </w:r>
      <w:r w:rsidR="0087325E" w:rsidRPr="00C65B2B">
        <w:rPr>
          <w:rStyle w:val="aff5"/>
          <w:spacing w:val="0"/>
          <w:sz w:val="22"/>
        </w:rPr>
        <w:t>m</w:t>
      </w:r>
      <w:r w:rsidR="0087325E" w:rsidRPr="00C65B2B">
        <w:rPr>
          <w:rStyle w:val="aff5"/>
          <w:spacing w:val="0"/>
          <w:sz w:val="22"/>
          <w:lang w:val="ru-RU"/>
        </w:rPr>
        <w:t>+</w:t>
      </w:r>
      <w:r w:rsidR="0087325E" w:rsidRPr="00C65B2B">
        <w:rPr>
          <w:rStyle w:val="aff5"/>
          <w:i w:val="0"/>
          <w:spacing w:val="0"/>
          <w:sz w:val="22"/>
          <w:lang w:val="ru-RU"/>
        </w:rPr>
        <w:t>1</w:t>
      </w:r>
      <w:r>
        <w:rPr>
          <w:rStyle w:val="aff5"/>
          <w:i w:val="0"/>
          <w:spacing w:val="0"/>
          <w:sz w:val="22"/>
          <w:lang w:val="ru-RU"/>
        </w:rPr>
        <w:t>)</w:t>
      </w:r>
      <w:r w:rsidR="0087325E" w:rsidRPr="00C65B2B">
        <w:rPr>
          <w:rStyle w:val="aff5"/>
          <w:spacing w:val="0"/>
          <w:sz w:val="22"/>
          <w:lang w:val="ru-RU"/>
        </w:rPr>
        <w:t>.</w:t>
      </w:r>
      <w:r w:rsidR="00476346">
        <w:rPr>
          <w:rStyle w:val="aff5"/>
          <w:spacing w:val="0"/>
          <w:sz w:val="22"/>
          <w:lang w:val="ru-RU"/>
        </w:rPr>
        <w:t xml:space="preserve"> </w:t>
      </w:r>
      <w:r w:rsidR="00DC48EF">
        <w:rPr>
          <w:rStyle w:val="aff5"/>
          <w:i w:val="0"/>
          <w:spacing w:val="0"/>
          <w:sz w:val="22"/>
          <w:lang w:val="ru-RU"/>
        </w:rPr>
        <w:t>Введенное</w:t>
      </w:r>
      <w:r w:rsidR="00476346">
        <w:rPr>
          <w:rStyle w:val="aff5"/>
          <w:i w:val="0"/>
          <w:spacing w:val="0"/>
          <w:sz w:val="22"/>
          <w:lang w:val="ru-RU"/>
        </w:rPr>
        <w:t xml:space="preserve"> понятие индекса </w:t>
      </w:r>
      <w:r w:rsidR="00476346">
        <w:t xml:space="preserve">позволяет определить для задачи (13) </w:t>
      </w:r>
      <w:r w:rsidR="008B6370">
        <w:t>интегрированную</w:t>
      </w:r>
      <w:r w:rsidR="00476346">
        <w:t xml:space="preserve"> функцию </w:t>
      </w:r>
      <w:r w:rsidR="008B6370">
        <w:t>(см. рис. 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476346" w:rsidRPr="00C65B2B" w:rsidTr="00783D35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476346" w:rsidRPr="00DC48EF" w:rsidRDefault="00DC48EF" w:rsidP="00AD6831">
            <w:pPr>
              <w:spacing w:before="60" w:after="60"/>
              <w:jc w:val="center"/>
              <w:rPr>
                <w:rStyle w:val="aff5"/>
                <w:i w:val="0"/>
                <w:spacing w:val="0"/>
                <w:sz w:val="22"/>
                <w:szCs w:val="22"/>
              </w:rPr>
            </w:pPr>
            <w:r w:rsidRPr="00DC48EF">
              <w:rPr>
                <w:rStyle w:val="aff5"/>
                <w:iCs w:val="0"/>
                <w:spacing w:val="0"/>
                <w:sz w:val="22"/>
                <w:szCs w:val="22"/>
              </w:rPr>
              <w:t>F</w:t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>x</w:t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 xml:space="preserve">) </w:t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3D"/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 xml:space="preserve"> 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>g</w:t>
            </w:r>
            <w:r w:rsidR="00476346" w:rsidRPr="00DC48EF">
              <w:rPr>
                <w:rStyle w:val="aff5"/>
                <w:spacing w:val="0"/>
                <w:sz w:val="22"/>
                <w:szCs w:val="22"/>
                <w:vertAlign w:val="subscript"/>
              </w:rPr>
              <w:sym w:font="Symbol" w:char="F06E"/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>x</w:t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 xml:space="preserve">, 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sym w:font="Symbol" w:char="F03D"/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sym w:font="Symbol" w:char="F06E"/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>(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>x</w:t>
            </w:r>
            <w:r w:rsidR="00476346" w:rsidRPr="00DC48EF">
              <w:rPr>
                <w:rStyle w:val="aff5"/>
                <w:i w:val="0"/>
                <w:spacing w:val="0"/>
                <w:sz w:val="22"/>
                <w:szCs w:val="22"/>
              </w:rPr>
              <w:t>)</w:t>
            </w:r>
            <w:r w:rsidR="00476346" w:rsidRPr="00DC48EF">
              <w:rPr>
                <w:rStyle w:val="aff5"/>
                <w:spacing w:val="0"/>
                <w:sz w:val="22"/>
                <w:szCs w:val="22"/>
              </w:rPr>
              <w:t>,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76346" w:rsidRPr="00C65B2B" w:rsidRDefault="00476346" w:rsidP="00AD6831">
            <w:pPr>
              <w:spacing w:before="60" w:after="60"/>
              <w:jc w:val="right"/>
            </w:pPr>
            <w:r>
              <w:t>(16</w:t>
            </w:r>
            <w:r w:rsidRPr="00C65B2B">
              <w:t>)</w:t>
            </w:r>
          </w:p>
        </w:tc>
      </w:tr>
    </w:tbl>
    <w:p w:rsidR="00476346" w:rsidRPr="008A0807" w:rsidRDefault="00476346" w:rsidP="008B6370">
      <w:pPr>
        <w:pStyle w:val="af"/>
        <w:spacing w:after="240"/>
        <w:ind w:firstLine="0"/>
      </w:pPr>
      <w:r w:rsidRPr="00C65B2B">
        <w:t xml:space="preserve">определенную и вычислимую всюду на </w:t>
      </w:r>
      <w:r w:rsidRPr="00C65B2B">
        <w:rPr>
          <w:rStyle w:val="aff5"/>
          <w:i w:val="0"/>
          <w:spacing w:val="0"/>
          <w:sz w:val="22"/>
        </w:rPr>
        <w:sym w:font="Symbol" w:char="F05B"/>
      </w:r>
      <w:r w:rsidRPr="00C65B2B">
        <w:rPr>
          <w:rStyle w:val="aff5"/>
          <w:i w:val="0"/>
          <w:spacing w:val="0"/>
          <w:sz w:val="22"/>
          <w:lang w:val="ru-RU"/>
        </w:rPr>
        <w:t>0,1</w:t>
      </w:r>
      <w:r w:rsidRPr="00C65B2B">
        <w:rPr>
          <w:rStyle w:val="aff5"/>
          <w:i w:val="0"/>
          <w:spacing w:val="0"/>
          <w:sz w:val="22"/>
        </w:rPr>
        <w:sym w:font="Symbol" w:char="F05D"/>
      </w:r>
      <w:r w:rsidRPr="00C65B2B">
        <w:rPr>
          <w:i/>
          <w:sz w:val="18"/>
        </w:rPr>
        <w:t>.</w:t>
      </w:r>
      <w:r w:rsidRPr="00C65B2B">
        <w:rPr>
          <w:sz w:val="18"/>
        </w:rPr>
        <w:t xml:space="preserve"> </w:t>
      </w:r>
      <w:r w:rsidRPr="00C65B2B">
        <w:t xml:space="preserve">Ее значение в точке </w:t>
      </w:r>
      <w:r w:rsidRPr="009B62EC">
        <w:rPr>
          <w:rStyle w:val="aff5"/>
          <w:spacing w:val="0"/>
          <w:sz w:val="22"/>
        </w:rPr>
        <w:t>x</w:t>
      </w:r>
      <w:r w:rsidRPr="00C65B2B">
        <w:t xml:space="preserve"> есть либо значение левой части ограничения, нарушенного в этой точке (случай, когда </w:t>
      </w:r>
      <w:r w:rsidRPr="00C65B2B">
        <w:rPr>
          <w:rStyle w:val="aff5"/>
          <w:spacing w:val="0"/>
          <w:sz w:val="22"/>
        </w:rPr>
        <w:sym w:font="Symbol" w:char="F06E"/>
      </w:r>
      <w:r>
        <w:rPr>
          <w:rStyle w:val="aff5"/>
          <w:spacing w:val="0"/>
          <w:sz w:val="22"/>
          <w:lang w:val="ru-RU"/>
        </w:rPr>
        <w:t xml:space="preserve"> </w:t>
      </w:r>
      <w:r w:rsidRPr="00C65B2B">
        <w:rPr>
          <w:rStyle w:val="aff5"/>
          <w:i w:val="0"/>
          <w:spacing w:val="0"/>
          <w:sz w:val="22"/>
        </w:rPr>
        <w:sym w:font="Symbol" w:char="F0A3"/>
      </w:r>
      <w:r>
        <w:rPr>
          <w:rStyle w:val="aff5"/>
          <w:i w:val="0"/>
          <w:spacing w:val="0"/>
          <w:sz w:val="22"/>
          <w:lang w:val="ru-RU"/>
        </w:rPr>
        <w:t xml:space="preserve"> </w:t>
      </w:r>
      <w:r w:rsidRPr="00C65B2B">
        <w:rPr>
          <w:rStyle w:val="aff5"/>
          <w:spacing w:val="0"/>
          <w:sz w:val="22"/>
        </w:rPr>
        <w:t>m</w:t>
      </w:r>
      <w:r w:rsidRPr="00C65B2B">
        <w:t xml:space="preserve">), либо значение </w:t>
      </w:r>
      <w:proofErr w:type="spellStart"/>
      <w:r w:rsidRPr="00C65B2B">
        <w:t>минимизируемой</w:t>
      </w:r>
      <w:proofErr w:type="spellEnd"/>
      <w:r w:rsidRPr="00C65B2B">
        <w:t xml:space="preserve"> функции (случай, когда </w:t>
      </w:r>
      <w:r w:rsidRPr="00C65B2B">
        <w:rPr>
          <w:rStyle w:val="aff5"/>
          <w:spacing w:val="0"/>
          <w:sz w:val="22"/>
        </w:rPr>
        <w:sym w:font="Symbol" w:char="F06E"/>
      </w:r>
      <w:r w:rsidRPr="00C65B2B">
        <w:rPr>
          <w:rStyle w:val="aff5"/>
          <w:spacing w:val="0"/>
          <w:sz w:val="22"/>
          <w:lang w:val="ru-RU"/>
        </w:rPr>
        <w:t>=</w:t>
      </w:r>
      <w:r w:rsidRPr="00C65B2B">
        <w:rPr>
          <w:rStyle w:val="aff5"/>
          <w:spacing w:val="0"/>
          <w:sz w:val="22"/>
        </w:rPr>
        <w:t>m</w:t>
      </w:r>
      <w:r w:rsidRPr="00C65B2B">
        <w:rPr>
          <w:rStyle w:val="aff5"/>
          <w:spacing w:val="0"/>
          <w:sz w:val="22"/>
          <w:lang w:val="ru-RU"/>
        </w:rPr>
        <w:t>+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t xml:space="preserve">). </w:t>
      </w:r>
      <w:r w:rsidR="00DC48EF">
        <w:t xml:space="preserve">Процесс вычисления </w:t>
      </w:r>
      <w:r w:rsidR="00DC48EF" w:rsidRPr="00C65B2B">
        <w:t xml:space="preserve">значения </w:t>
      </w:r>
      <w:r w:rsidR="00DC48EF" w:rsidRPr="008B6370">
        <w:rPr>
          <w:rStyle w:val="aff5"/>
          <w:iCs w:val="0"/>
          <w:spacing w:val="0"/>
          <w:sz w:val="22"/>
          <w:szCs w:val="22"/>
        </w:rPr>
        <w:t>F</w:t>
      </w:r>
      <w:r w:rsidR="00DC48EF" w:rsidRPr="008B6370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DC48EF" w:rsidRPr="008B6370">
        <w:rPr>
          <w:rStyle w:val="aff5"/>
          <w:spacing w:val="0"/>
          <w:sz w:val="22"/>
          <w:szCs w:val="22"/>
        </w:rPr>
        <w:t>x</w:t>
      </w:r>
      <w:r w:rsidR="00DC48EF" w:rsidRPr="008B6370">
        <w:rPr>
          <w:rStyle w:val="aff5"/>
          <w:i w:val="0"/>
          <w:spacing w:val="0"/>
          <w:sz w:val="22"/>
          <w:szCs w:val="22"/>
          <w:lang w:val="ru-RU"/>
        </w:rPr>
        <w:t>)</w:t>
      </w:r>
      <w:r w:rsidR="00DC48EF" w:rsidRPr="00C65B2B">
        <w:rPr>
          <w:rStyle w:val="aff5"/>
          <w:spacing w:val="0"/>
          <w:sz w:val="22"/>
          <w:lang w:val="ru-RU"/>
        </w:rPr>
        <w:t xml:space="preserve">, </w:t>
      </w:r>
      <w:r w:rsidR="00DC48EF" w:rsidRPr="00C65B2B">
        <w:rPr>
          <w:rStyle w:val="aff5"/>
          <w:spacing w:val="0"/>
          <w:sz w:val="22"/>
        </w:rPr>
        <w:t>x</w:t>
      </w:r>
      <w:r w:rsidR="00DC48EF" w:rsidRPr="00C65B2B">
        <w:rPr>
          <w:rStyle w:val="aff5"/>
          <w:i w:val="0"/>
          <w:spacing w:val="0"/>
          <w:sz w:val="22"/>
        </w:rPr>
        <w:sym w:font="Symbol" w:char="F0CE"/>
      </w:r>
      <w:r w:rsidR="00DC48EF" w:rsidRPr="00C65B2B">
        <w:rPr>
          <w:rStyle w:val="aff5"/>
          <w:i w:val="0"/>
          <w:spacing w:val="0"/>
          <w:sz w:val="22"/>
        </w:rPr>
        <w:sym w:font="Symbol" w:char="F05B"/>
      </w:r>
      <w:r w:rsidR="00DC48EF" w:rsidRPr="00C65B2B">
        <w:rPr>
          <w:rStyle w:val="aff5"/>
          <w:i w:val="0"/>
          <w:spacing w:val="0"/>
          <w:sz w:val="22"/>
          <w:lang w:val="ru-RU"/>
        </w:rPr>
        <w:t>0,1</w:t>
      </w:r>
      <w:r w:rsidR="00DC48EF" w:rsidRPr="00C65B2B">
        <w:rPr>
          <w:rStyle w:val="aff5"/>
          <w:i w:val="0"/>
          <w:spacing w:val="0"/>
          <w:sz w:val="22"/>
        </w:rPr>
        <w:sym w:font="Symbol" w:char="F05D"/>
      </w:r>
      <w:r w:rsidR="00DC48EF" w:rsidRPr="00C65B2B">
        <w:rPr>
          <w:sz w:val="18"/>
        </w:rPr>
        <w:t>,</w:t>
      </w:r>
      <w:r w:rsidR="00DC48EF" w:rsidRPr="00C65B2B">
        <w:t xml:space="preserve"> </w:t>
      </w:r>
      <w:r w:rsidRPr="00C65B2B">
        <w:t xml:space="preserve"> завершается либо в результате установления неравенства </w:t>
      </w:r>
      <w:proofErr w:type="spellStart"/>
      <w:r w:rsidRPr="00C65B2B">
        <w:rPr>
          <w:rStyle w:val="aff5"/>
          <w:spacing w:val="0"/>
          <w:sz w:val="22"/>
        </w:rPr>
        <w:t>g</w:t>
      </w:r>
      <w:r w:rsidRPr="00C65B2B">
        <w:rPr>
          <w:rStyle w:val="aff5"/>
          <w:spacing w:val="0"/>
          <w:sz w:val="22"/>
          <w:vertAlign w:val="subscript"/>
        </w:rPr>
        <w:t>j</w:t>
      </w:r>
      <w:proofErr w:type="spellEnd"/>
      <w:r w:rsidRPr="00C65B2B">
        <w:rPr>
          <w:rStyle w:val="aff5"/>
          <w:spacing w:val="0"/>
          <w:sz w:val="22"/>
          <w:lang w:val="ru-RU"/>
        </w:rPr>
        <w:t>(</w:t>
      </w:r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spacing w:val="0"/>
          <w:sz w:val="22"/>
          <w:lang w:val="ru-RU"/>
        </w:rPr>
        <w:t>)</w:t>
      </w:r>
      <w:r w:rsidRPr="00C65B2B">
        <w:rPr>
          <w:rStyle w:val="aff5"/>
          <w:i w:val="0"/>
          <w:spacing w:val="0"/>
          <w:sz w:val="22"/>
          <w:lang w:val="ru-RU"/>
        </w:rPr>
        <w:t>&gt;0</w:t>
      </w:r>
      <w:r w:rsidRPr="00C65B2B">
        <w:t xml:space="preserve">, либо в результате достижения значения </w:t>
      </w:r>
      <w:r w:rsidRPr="00C65B2B">
        <w:rPr>
          <w:rStyle w:val="aff5"/>
          <w:spacing w:val="0"/>
          <w:sz w:val="22"/>
        </w:rPr>
        <w:sym w:font="Symbol" w:char="F06E"/>
      </w:r>
      <w:r w:rsidRPr="00C65B2B">
        <w:rPr>
          <w:rStyle w:val="aff5"/>
          <w:i w:val="0"/>
          <w:spacing w:val="0"/>
          <w:sz w:val="22"/>
          <w:lang w:val="ru-RU"/>
        </w:rPr>
        <w:t>(</w:t>
      </w:r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i w:val="0"/>
          <w:spacing w:val="0"/>
          <w:sz w:val="22"/>
          <w:lang w:val="ru-RU"/>
        </w:rPr>
        <w:t>)</w:t>
      </w:r>
      <w:r w:rsidRPr="00C65B2B">
        <w:rPr>
          <w:rStyle w:val="aff5"/>
          <w:spacing w:val="0"/>
          <w:sz w:val="22"/>
          <w:lang w:val="ru-RU"/>
        </w:rPr>
        <w:t>=</w:t>
      </w:r>
      <w:r w:rsidRPr="00C65B2B">
        <w:rPr>
          <w:rStyle w:val="aff5"/>
          <w:spacing w:val="0"/>
          <w:sz w:val="22"/>
        </w:rPr>
        <w:t>m</w:t>
      </w:r>
      <w:r w:rsidRPr="00C65B2B">
        <w:rPr>
          <w:rStyle w:val="aff5"/>
          <w:spacing w:val="0"/>
          <w:sz w:val="22"/>
          <w:lang w:val="ru-RU"/>
        </w:rPr>
        <w:t>+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>
        <w:t xml:space="preserve"> (данная процедура</w:t>
      </w:r>
      <w:r w:rsidRPr="00C65B2B">
        <w:t xml:space="preserve"> называе</w:t>
      </w:r>
      <w:r>
        <w:t xml:space="preserve">тся далее </w:t>
      </w:r>
      <w:r w:rsidRPr="00C65B2B">
        <w:rPr>
          <w:i/>
        </w:rPr>
        <w:t>испытанием</w:t>
      </w:r>
      <w:r>
        <w:t>).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0"/>
        <w:gridCol w:w="5226"/>
      </w:tblGrid>
      <w:tr w:rsidR="00706340" w:rsidTr="00706340">
        <w:tc>
          <w:tcPr>
            <w:tcW w:w="4643" w:type="dxa"/>
          </w:tcPr>
          <w:p w:rsidR="00706340" w:rsidRDefault="00706340" w:rsidP="008B6370">
            <w:pPr>
              <w:pStyle w:val="af"/>
              <w:spacing w:after="240"/>
              <w:ind w:firstLine="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09892" cy="1863951"/>
                  <wp:effectExtent l="19050" t="0" r="0" b="0"/>
                  <wp:docPr id="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934" cy="186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vAlign w:val="center"/>
          </w:tcPr>
          <w:p w:rsidR="00706340" w:rsidRDefault="00706340" w:rsidP="00706340">
            <w:pPr>
              <w:pStyle w:val="af"/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153061" cy="1040698"/>
                  <wp:effectExtent l="19050" t="0" r="9239" b="0"/>
                  <wp:docPr id="2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135" cy="1044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340" w:rsidRPr="00706340" w:rsidRDefault="00706340" w:rsidP="00706340">
      <w:pPr>
        <w:pStyle w:val="af"/>
        <w:tabs>
          <w:tab w:val="left" w:pos="2355"/>
        </w:tabs>
        <w:spacing w:after="240"/>
        <w:ind w:firstLine="0"/>
      </w:pPr>
      <w:r w:rsidRPr="007851AD">
        <w:t xml:space="preserve">                            </w:t>
      </w:r>
      <w:r w:rsidRPr="007851AD">
        <w:tab/>
      </w:r>
      <w:r>
        <w:t>а)                                                                       б)</w:t>
      </w:r>
    </w:p>
    <w:p w:rsidR="005021FA" w:rsidRPr="00706340" w:rsidRDefault="005021FA" w:rsidP="005021FA">
      <w:pPr>
        <w:pStyle w:val="af"/>
        <w:ind w:firstLine="0"/>
        <w:jc w:val="left"/>
      </w:pPr>
    </w:p>
    <w:p w:rsidR="008B6370" w:rsidRPr="00706340" w:rsidRDefault="008B6370" w:rsidP="008B6370">
      <w:pPr>
        <w:pStyle w:val="af"/>
        <w:spacing w:before="120"/>
        <w:jc w:val="center"/>
        <w:rPr>
          <w:i/>
        </w:rPr>
      </w:pPr>
      <w:r>
        <w:t>Рис. 1. Интегрированная функция для задачи (13) при использовании последовательной схемы вычисления ограничений</w:t>
      </w:r>
      <w:r w:rsidR="00706340">
        <w:t xml:space="preserve">: а) функция </w:t>
      </w:r>
      <w:r w:rsidR="00706340" w:rsidRPr="00706340">
        <w:rPr>
          <w:i/>
          <w:lang w:val="en-US"/>
        </w:rPr>
        <w:t>F</w:t>
      </w:r>
      <w:r w:rsidR="00706340" w:rsidRPr="00706340">
        <w:t>(</w:t>
      </w:r>
      <w:r w:rsidR="00706340" w:rsidRPr="00706340">
        <w:rPr>
          <w:i/>
          <w:lang w:val="en-US"/>
        </w:rPr>
        <w:t>x</w:t>
      </w:r>
      <w:r w:rsidR="00706340" w:rsidRPr="00706340">
        <w:t xml:space="preserve">) </w:t>
      </w:r>
      <w:r w:rsidR="00706340">
        <w:t xml:space="preserve">из (16), б) функция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706340" w:rsidRPr="00706340">
        <w:t xml:space="preserve"> </w:t>
      </w:r>
      <w:r w:rsidR="00706340">
        <w:t>из</w:t>
      </w:r>
      <w:r w:rsidR="00706340" w:rsidRPr="00706340">
        <w:t xml:space="preserve"> (17)</w:t>
      </w:r>
    </w:p>
    <w:p w:rsidR="008B6370" w:rsidRDefault="008B6370" w:rsidP="008B6370">
      <w:pPr>
        <w:pStyle w:val="af"/>
        <w:spacing w:before="120"/>
        <w:rPr>
          <w:rStyle w:val="aff5"/>
          <w:i w:val="0"/>
          <w:spacing w:val="0"/>
          <w:sz w:val="22"/>
          <w:szCs w:val="22"/>
          <w:lang w:val="ru-RU"/>
        </w:rPr>
      </w:pPr>
      <w:r>
        <w:rPr>
          <w:rStyle w:val="aff5"/>
          <w:i w:val="0"/>
          <w:iCs w:val="0"/>
          <w:spacing w:val="0"/>
          <w:sz w:val="22"/>
          <w:szCs w:val="22"/>
          <w:lang w:val="ru-RU"/>
        </w:rPr>
        <w:t xml:space="preserve">Функция </w:t>
      </w:r>
      <w:r w:rsidRPr="00DC48EF">
        <w:rPr>
          <w:rStyle w:val="aff5"/>
          <w:iCs w:val="0"/>
          <w:spacing w:val="0"/>
          <w:sz w:val="22"/>
          <w:szCs w:val="22"/>
        </w:rPr>
        <w:t>F</w:t>
      </w:r>
      <w:r w:rsidRPr="008B6370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DC48EF">
        <w:rPr>
          <w:rStyle w:val="aff5"/>
          <w:spacing w:val="0"/>
          <w:sz w:val="22"/>
          <w:szCs w:val="22"/>
        </w:rPr>
        <w:t>x</w:t>
      </w:r>
      <w:r w:rsidRPr="008B6370">
        <w:rPr>
          <w:rStyle w:val="aff5"/>
          <w:i w:val="0"/>
          <w:spacing w:val="0"/>
          <w:sz w:val="22"/>
          <w:szCs w:val="22"/>
          <w:lang w:val="ru-RU"/>
        </w:rPr>
        <w:t>)</w:t>
      </w:r>
      <w:r>
        <w:rPr>
          <w:rStyle w:val="aff5"/>
          <w:i w:val="0"/>
          <w:spacing w:val="0"/>
          <w:sz w:val="22"/>
          <w:szCs w:val="22"/>
          <w:lang w:val="ru-RU"/>
        </w:rPr>
        <w:t xml:space="preserve"> состоит из отдельных фрагментов </w:t>
      </w:r>
      <w:r>
        <w:t xml:space="preserve">ограничений </w:t>
      </w:r>
      <w:proofErr w:type="spellStart"/>
      <w:r>
        <w:rPr>
          <w:rStyle w:val="aff5"/>
          <w:spacing w:val="0"/>
          <w:sz w:val="22"/>
          <w:szCs w:val="22"/>
        </w:rPr>
        <w:t>g</w:t>
      </w:r>
      <w:r>
        <w:rPr>
          <w:rStyle w:val="aff5"/>
          <w:spacing w:val="0"/>
          <w:sz w:val="22"/>
          <w:szCs w:val="22"/>
          <w:vertAlign w:val="subscript"/>
        </w:rPr>
        <w:t>i</w:t>
      </w:r>
      <w:proofErr w:type="spellEnd"/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)</w:t>
      </w:r>
      <w:r w:rsidRPr="00901CA4">
        <w:rPr>
          <w:sz w:val="24"/>
        </w:rPr>
        <w:sym w:font="Symbol" w:char="F0A3"/>
      </w:r>
      <w:r w:rsidRPr="00E818FF">
        <w:rPr>
          <w:sz w:val="24"/>
        </w:rPr>
        <w:t>0, 1</w:t>
      </w:r>
      <w:r w:rsidRPr="00901CA4">
        <w:rPr>
          <w:sz w:val="24"/>
        </w:rPr>
        <w:sym w:font="Symbol" w:char="F0A3"/>
      </w:r>
      <w:proofErr w:type="spellStart"/>
      <w:r w:rsidRPr="00901CA4">
        <w:rPr>
          <w:i/>
          <w:sz w:val="24"/>
          <w:lang w:val="en-US"/>
        </w:rPr>
        <w:t>i</w:t>
      </w:r>
      <w:proofErr w:type="spellEnd"/>
      <w:r w:rsidRPr="00901CA4">
        <w:rPr>
          <w:sz w:val="24"/>
        </w:rPr>
        <w:sym w:font="Symbol" w:char="F0A3"/>
      </w:r>
      <w:r w:rsidRPr="00901CA4">
        <w:rPr>
          <w:i/>
          <w:sz w:val="24"/>
          <w:lang w:val="en-US"/>
        </w:rPr>
        <w:t>m</w:t>
      </w:r>
      <w:r w:rsidRPr="00E818FF">
        <w:t xml:space="preserve">, и </w:t>
      </w:r>
      <w:proofErr w:type="spellStart"/>
      <w:r>
        <w:t>минимизируемой</w:t>
      </w:r>
      <w:proofErr w:type="spellEnd"/>
      <w:r>
        <w:t xml:space="preserve"> функции </w:t>
      </w:r>
      <w:r w:rsidRPr="009C2733">
        <w:rPr>
          <w:rStyle w:val="aff5"/>
          <w:spacing w:val="0"/>
          <w:sz w:val="22"/>
          <w:szCs w:val="22"/>
        </w:rPr>
        <w:sym w:font="Symbol" w:char="F06A"/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)</w:t>
      </w:r>
      <w:r>
        <w:rPr>
          <w:rStyle w:val="aff5"/>
          <w:i w:val="0"/>
          <w:spacing w:val="0"/>
          <w:sz w:val="22"/>
          <w:szCs w:val="22"/>
          <w:lang w:val="ru-RU"/>
        </w:rPr>
        <w:t xml:space="preserve">. Для </w:t>
      </w:r>
      <w:r w:rsidR="003031C6">
        <w:rPr>
          <w:rStyle w:val="aff5"/>
          <w:i w:val="0"/>
          <w:spacing w:val="0"/>
          <w:sz w:val="22"/>
          <w:szCs w:val="22"/>
          <w:lang w:val="ru-RU"/>
        </w:rPr>
        <w:t>однородности составных частей</w:t>
      </w:r>
      <w:r w:rsidR="00AD6831" w:rsidRPr="00AD6831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AD6831">
        <w:rPr>
          <w:rStyle w:val="aff5"/>
          <w:i w:val="0"/>
          <w:spacing w:val="0"/>
          <w:sz w:val="22"/>
          <w:szCs w:val="22"/>
          <w:lang w:val="ru-RU"/>
        </w:rPr>
        <w:t>далее</w:t>
      </w:r>
      <w:r w:rsidR="003031C6">
        <w:rPr>
          <w:rStyle w:val="aff5"/>
          <w:i w:val="0"/>
          <w:spacing w:val="0"/>
          <w:sz w:val="22"/>
          <w:szCs w:val="22"/>
          <w:lang w:val="ru-RU"/>
        </w:rPr>
        <w:t xml:space="preserve"> функция </w:t>
      </w:r>
      <w:r w:rsidR="003031C6" w:rsidRPr="00DC48EF">
        <w:rPr>
          <w:rStyle w:val="aff5"/>
          <w:iCs w:val="0"/>
          <w:spacing w:val="0"/>
          <w:sz w:val="22"/>
          <w:szCs w:val="22"/>
        </w:rPr>
        <w:t>F</w:t>
      </w:r>
      <w:r w:rsidR="003031C6" w:rsidRPr="008B6370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3031C6" w:rsidRPr="00DC48EF">
        <w:rPr>
          <w:rStyle w:val="aff5"/>
          <w:spacing w:val="0"/>
          <w:sz w:val="22"/>
          <w:szCs w:val="22"/>
        </w:rPr>
        <w:t>x</w:t>
      </w:r>
      <w:r w:rsidR="003031C6" w:rsidRPr="008B6370">
        <w:rPr>
          <w:rStyle w:val="aff5"/>
          <w:i w:val="0"/>
          <w:spacing w:val="0"/>
          <w:sz w:val="22"/>
          <w:szCs w:val="22"/>
          <w:lang w:val="ru-RU"/>
        </w:rPr>
        <w:t>)</w:t>
      </w:r>
      <w:r w:rsidR="003031C6">
        <w:rPr>
          <w:rStyle w:val="aff5"/>
          <w:i w:val="0"/>
          <w:spacing w:val="0"/>
          <w:sz w:val="22"/>
          <w:szCs w:val="22"/>
          <w:lang w:val="ru-RU"/>
        </w:rPr>
        <w:t xml:space="preserve"> преобразуется к </w:t>
      </w:r>
      <w:r w:rsidR="00783D35">
        <w:rPr>
          <w:rStyle w:val="aff5"/>
          <w:i w:val="0"/>
          <w:spacing w:val="0"/>
          <w:sz w:val="22"/>
          <w:szCs w:val="22"/>
          <w:lang w:val="ru-RU"/>
        </w:rPr>
        <w:t>виду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783D35" w:rsidRPr="00C65B2B" w:rsidTr="00783D35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783D35" w:rsidRPr="00DC48EF" w:rsidRDefault="0006443E" w:rsidP="00AD6831">
            <w:pPr>
              <w:spacing w:before="60" w:after="60"/>
              <w:jc w:val="center"/>
              <w:rPr>
                <w:rStyle w:val="aff5"/>
                <w:i w:val="0"/>
                <w:spacing w:val="0"/>
                <w:sz w:val="22"/>
                <w:szCs w:val="22"/>
              </w:rPr>
            </w:pPr>
            <w:r w:rsidRPr="00977E57">
              <w:rPr>
                <w:rStyle w:val="aff5"/>
                <w:iCs w:val="0"/>
              </w:rPr>
              <w:object w:dxaOrig="3620" w:dyaOrig="760">
                <v:shape id="_x0000_i1030" type="#_x0000_t75" style="width:181.35pt;height:38.4pt" o:ole="" fillcolor="window">
                  <v:imagedata r:id="rId21" o:title=""/>
                </v:shape>
                <o:OLEObject Type="Embed" ProgID="Equation.3" ShapeID="_x0000_i1030" DrawAspect="Content" ObjectID="_1641031262" r:id="rId22"/>
              </w:objec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D35" w:rsidRPr="00C65B2B" w:rsidRDefault="00783D35" w:rsidP="00783D35">
            <w:pPr>
              <w:spacing w:before="60" w:after="60"/>
              <w:jc w:val="center"/>
            </w:pPr>
            <w:r>
              <w:t>(17</w:t>
            </w:r>
            <w:r w:rsidRPr="00C65B2B">
              <w:t>)</w:t>
            </w:r>
          </w:p>
        </w:tc>
      </w:tr>
    </w:tbl>
    <w:p w:rsidR="00DC48EF" w:rsidRDefault="00AD6831" w:rsidP="009B2848">
      <w:pPr>
        <w:pStyle w:val="af"/>
        <w:spacing w:after="60"/>
        <w:ind w:firstLine="0"/>
      </w:pPr>
      <w:r>
        <w:lastRenderedPageBreak/>
        <w:t>г</w:t>
      </w:r>
      <w:r w:rsidR="00783D35">
        <w:t xml:space="preserve">де </w:t>
      </w:r>
      <w:r w:rsidRPr="00AD6831">
        <w:rPr>
          <w:i/>
          <w:lang w:val="en-US"/>
        </w:rPr>
        <w:t>M</w:t>
      </w:r>
      <w:r w:rsidRPr="00AD6831">
        <w:t xml:space="preserve"> </w:t>
      </w:r>
      <w:r>
        <w:t xml:space="preserve">есть </w:t>
      </w:r>
      <w:r w:rsidR="003B1023">
        <w:t xml:space="preserve">номер ограничения, для которого отсутствуют допустимые точки (максимальное значение индекса </w:t>
      </w:r>
      <w:r w:rsidR="003B1023" w:rsidRPr="00DC48EF">
        <w:rPr>
          <w:rStyle w:val="aff5"/>
          <w:spacing w:val="0"/>
          <w:sz w:val="22"/>
          <w:szCs w:val="22"/>
        </w:rPr>
        <w:sym w:font="Symbol" w:char="F06E"/>
      </w:r>
      <w:r w:rsidR="003B1023" w:rsidRPr="00AD6831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3B1023" w:rsidRPr="00DC48EF">
        <w:rPr>
          <w:rStyle w:val="aff5"/>
          <w:spacing w:val="0"/>
          <w:sz w:val="22"/>
          <w:szCs w:val="22"/>
        </w:rPr>
        <w:t>x</w:t>
      </w:r>
      <w:r w:rsidR="003B1023" w:rsidRPr="00AD6831">
        <w:rPr>
          <w:rStyle w:val="aff5"/>
          <w:i w:val="0"/>
          <w:spacing w:val="0"/>
          <w:sz w:val="22"/>
          <w:szCs w:val="22"/>
          <w:lang w:val="ru-RU"/>
        </w:rPr>
        <w:t>)</w:t>
      </w:r>
      <w:r w:rsidR="003B1023">
        <w:rPr>
          <w:rStyle w:val="aff5"/>
          <w:i w:val="0"/>
          <w:spacing w:val="0"/>
          <w:sz w:val="22"/>
          <w:szCs w:val="22"/>
          <w:lang w:val="ru-RU"/>
        </w:rPr>
        <w:t>)</w:t>
      </w:r>
      <w:r>
        <w:rPr>
          <w:rStyle w:val="aff5"/>
          <w:i w:val="0"/>
          <w:spacing w:val="0"/>
          <w:sz w:val="22"/>
          <w:szCs w:val="22"/>
          <w:lang w:val="ru-RU"/>
        </w:rPr>
        <w:t xml:space="preserve">, </w:t>
      </w:r>
      <w:r w:rsidR="0006443E" w:rsidRPr="00FF7532">
        <w:rPr>
          <w:position w:val="-10"/>
        </w:rPr>
        <w:object w:dxaOrig="340" w:dyaOrig="360">
          <v:shape id="_x0000_i1031" type="#_x0000_t75" style="width:16.55pt;height:18.15pt" o:ole="">
            <v:imagedata r:id="rId23" o:title=""/>
          </v:shape>
          <o:OLEObject Type="Embed" ProgID="Equation.3" ShapeID="_x0000_i1031" DrawAspect="Content" ObjectID="_1641031263" r:id="rId24"/>
        </w:object>
      </w:r>
      <w:r>
        <w:t xml:space="preserve"> есть </w:t>
      </w:r>
      <w:r w:rsidR="003B1023">
        <w:t xml:space="preserve">величина минимального нарушения ограничения </w:t>
      </w:r>
      <w:r w:rsidR="003B1023" w:rsidRPr="00FF7532">
        <w:rPr>
          <w:position w:val="-10"/>
        </w:rPr>
        <w:object w:dxaOrig="680" w:dyaOrig="340">
          <v:shape id="_x0000_i1032" type="#_x0000_t75" style="width:33.6pt;height:16.55pt" o:ole="">
            <v:imagedata r:id="rId25" o:title=""/>
          </v:shape>
          <o:OLEObject Type="Embed" ProgID="Equation.3" ShapeID="_x0000_i1032" DrawAspect="Content" ObjectID="_1641031264" r:id="rId26"/>
        </w:object>
      </w:r>
      <w:r w:rsidR="0006443E">
        <w:rPr>
          <w:rStyle w:val="ab"/>
        </w:rPr>
        <w:footnoteReference w:id="2"/>
      </w:r>
      <w:r w:rsidR="003B1023">
        <w:t xml:space="preserve">, а </w:t>
      </w:r>
      <w:r w:rsidR="003B1023" w:rsidRPr="00FF7532">
        <w:rPr>
          <w:position w:val="-12"/>
        </w:rPr>
        <w:object w:dxaOrig="360" w:dyaOrig="360">
          <v:shape id="_x0000_i1033" type="#_x0000_t75" style="width:18.15pt;height:18.15pt" o:ole="">
            <v:imagedata r:id="rId27" o:title=""/>
          </v:shape>
          <o:OLEObject Type="Embed" ProgID="Equation.3" ShapeID="_x0000_i1033" DrawAspect="Content" ObjectID="_1641031265" r:id="rId28"/>
        </w:object>
      </w:r>
      <w:r w:rsidR="003B1023">
        <w:t>,1</w:t>
      </w:r>
      <w:r w:rsidR="009B2848">
        <w:sym w:font="Symbol" w:char="F0A3"/>
      </w:r>
      <w:r w:rsidR="009B2848">
        <w:sym w:font="Symbol" w:char="F06E"/>
      </w:r>
      <w:r w:rsidR="009B2848">
        <w:sym w:font="Symbol" w:char="F0A3"/>
      </w:r>
      <w:r w:rsidR="009B2848" w:rsidRPr="009B2848">
        <w:rPr>
          <w:i/>
          <w:lang w:val="en-US"/>
        </w:rPr>
        <w:t>M</w:t>
      </w:r>
      <w:r w:rsidR="009B2848">
        <w:t>,</w:t>
      </w:r>
      <w:r w:rsidR="003B1023">
        <w:t xml:space="preserve"> </w:t>
      </w:r>
      <w:r w:rsidR="009B2848">
        <w:t xml:space="preserve">есть константы Гельдера из (11). Как правило, данные величины а </w:t>
      </w:r>
      <w:proofErr w:type="spellStart"/>
      <w:r w:rsidR="009B2848">
        <w:t>приори</w:t>
      </w:r>
      <w:proofErr w:type="spellEnd"/>
      <w:r w:rsidR="009B2848">
        <w:t xml:space="preserve"> неизвестны, но </w:t>
      </w:r>
      <w:r w:rsidR="00DC48EF" w:rsidRPr="00C65B2B">
        <w:t xml:space="preserve">при выполнении вычислений вместо этих величин можно использовать их адаптивные оценки, получаемые в процессе решения задачи на основании результатов </w:t>
      </w:r>
      <w:r w:rsidR="009B2848">
        <w:t xml:space="preserve">выполненных </w:t>
      </w:r>
      <w:r w:rsidR="00DC48EF" w:rsidRPr="00C65B2B">
        <w:t>испытаний.</w:t>
      </w:r>
      <w:r w:rsidR="009B2848">
        <w:t xml:space="preserve"> Для этого поисковая информация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B2848">
        <w:t xml:space="preserve"> из (12) должна быть расширена данными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9B2848" w:rsidRPr="004D3ADA" w:rsidTr="009B2804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9B2848" w:rsidRPr="0065578E" w:rsidRDefault="00990EA7" w:rsidP="009B2848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 :1≤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9B2848" w:rsidRPr="004D3ADA">
              <w:rPr>
                <w:rStyle w:val="aff5"/>
                <w:sz w:val="22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848" w:rsidRPr="005B2ED3" w:rsidRDefault="009B2848" w:rsidP="009B280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>
              <w:rPr>
                <w:i w:val="0"/>
                <w:sz w:val="22"/>
                <w:szCs w:val="22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9B2848" w:rsidRPr="00FC1F2C" w:rsidRDefault="0006443E" w:rsidP="009B2848">
      <w:pPr>
        <w:pStyle w:val="af"/>
        <w:spacing w:after="60"/>
        <w:ind w:firstLine="0"/>
      </w:pPr>
      <w:r>
        <w:t>г</w:t>
      </w:r>
      <w:r w:rsidR="009B2848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>
        <w:t>.</w:t>
      </w:r>
      <w:r w:rsidR="00FC1F2C" w:rsidRPr="00FC1F2C">
        <w:t xml:space="preserve"> </w:t>
      </w:r>
      <w:r w:rsidR="00FC1F2C">
        <w:t>Тогда оценки требуемых величин могут быть определены следующим образом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7"/>
        <w:gridCol w:w="1079"/>
      </w:tblGrid>
      <w:tr w:rsidR="0006443E" w:rsidRPr="004D3ADA" w:rsidTr="009B2804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06443E" w:rsidRPr="0065578E" w:rsidRDefault="00FC1F2C" w:rsidP="009B2804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w:r w:rsidRPr="00C65B2B">
              <w:rPr>
                <w:rStyle w:val="aff5"/>
                <w:spacing w:val="0"/>
                <w:sz w:val="22"/>
              </w:rPr>
              <w:t>M</w:t>
            </w:r>
            <w:r>
              <w:rPr>
                <w:rStyle w:val="aff5"/>
                <w:i w:val="0"/>
                <w:spacing w:val="0"/>
                <w:sz w:val="22"/>
                <w:vertAlign w:val="superscript"/>
              </w:rPr>
              <w:t>k</w:t>
            </w:r>
            <w:r>
              <w:rPr>
                <w:rStyle w:val="aff5"/>
                <w:spacing w:val="0"/>
                <w:sz w:val="22"/>
              </w:rPr>
              <w:t xml:space="preserve"> </w:t>
            </w:r>
            <w:r w:rsidRPr="00034C4E">
              <w:rPr>
                <w:rStyle w:val="aff5"/>
                <w:i w:val="0"/>
                <w:spacing w:val="0"/>
                <w:sz w:val="22"/>
              </w:rPr>
              <w:sym w:font="Symbol" w:char="F03D"/>
            </w:r>
            <w:r>
              <w:rPr>
                <w:rStyle w:val="aff5"/>
                <w:spacing w:val="0"/>
                <w:sz w:val="22"/>
              </w:rPr>
              <w:t xml:space="preserve"> </w:t>
            </w:r>
            <w:r w:rsidRPr="00C65B2B">
              <w:rPr>
                <w:rStyle w:val="aff5"/>
                <w:spacing w:val="0"/>
                <w:sz w:val="22"/>
              </w:rPr>
              <w:t>max</w:t>
            </w:r>
            <w:r>
              <w:rPr>
                <w:rStyle w:val="aff5"/>
                <w:spacing w:val="0"/>
                <w:sz w:val="22"/>
              </w:rPr>
              <w:t xml:space="preserve"> </w:t>
            </w:r>
            <w:r w:rsidRPr="00C65B2B">
              <w:rPr>
                <w:rStyle w:val="aff5"/>
                <w:i w:val="0"/>
                <w:spacing w:val="0"/>
                <w:sz w:val="22"/>
              </w:rPr>
              <w:sym w:font="Symbol" w:char="F07B"/>
            </w:r>
            <w:r w:rsidRPr="00C65B2B">
              <w:rPr>
                <w:rStyle w:val="aff5"/>
                <w:spacing w:val="0"/>
                <w:sz w:val="22"/>
              </w:rPr>
              <w:sym w:font="Symbol" w:char="F06E"/>
            </w:r>
            <w:r w:rsidRPr="00C65B2B">
              <w:rPr>
                <w:rStyle w:val="aff5"/>
                <w:spacing w:val="0"/>
                <w:sz w:val="22"/>
              </w:rPr>
              <w:t>=</w:t>
            </w:r>
            <w:r w:rsidRPr="00C65B2B">
              <w:rPr>
                <w:rStyle w:val="aff5"/>
                <w:spacing w:val="0"/>
                <w:sz w:val="22"/>
              </w:rPr>
              <w:sym w:font="Symbol" w:char="F06E"/>
            </w:r>
            <w:r w:rsidRPr="00C65B2B">
              <w:rPr>
                <w:rStyle w:val="aff5"/>
                <w:i w:val="0"/>
                <w:spacing w:val="0"/>
                <w:sz w:val="22"/>
              </w:rPr>
              <w:t>(</w:t>
            </w:r>
            <w:r w:rsidRPr="00C65B2B">
              <w:rPr>
                <w:rStyle w:val="aff5"/>
                <w:spacing w:val="0"/>
                <w:sz w:val="22"/>
              </w:rPr>
              <w:t>x</w:t>
            </w:r>
            <w:r w:rsidRPr="00C65B2B">
              <w:rPr>
                <w:rStyle w:val="aff5"/>
                <w:spacing w:val="0"/>
                <w:sz w:val="22"/>
                <w:vertAlign w:val="subscript"/>
              </w:rPr>
              <w:t>i</w:t>
            </w:r>
            <w:r w:rsidRPr="00C65B2B">
              <w:rPr>
                <w:rStyle w:val="aff5"/>
                <w:i w:val="0"/>
                <w:spacing w:val="0"/>
                <w:sz w:val="22"/>
              </w:rPr>
              <w:t>)</w:t>
            </w:r>
            <w:r w:rsidRPr="00C65B2B">
              <w:rPr>
                <w:rStyle w:val="aff5"/>
                <w:spacing w:val="0"/>
                <w:sz w:val="22"/>
              </w:rPr>
              <w:t>,</w:t>
            </w:r>
            <w:r>
              <w:rPr>
                <w:rStyle w:val="aff5"/>
                <w:spacing w:val="0"/>
                <w:sz w:val="22"/>
              </w:rPr>
              <w:t xml:space="preserve"> </w:t>
            </w:r>
            <w:r w:rsidRPr="00FC1F2C">
              <w:rPr>
                <w:rStyle w:val="aff5"/>
                <w:i w:val="0"/>
                <w:spacing w:val="0"/>
                <w:sz w:val="22"/>
              </w:rPr>
              <w:t>1</w:t>
            </w:r>
            <w:r w:rsidRPr="00FC1F2C">
              <w:rPr>
                <w:rStyle w:val="aff5"/>
                <w:i w:val="0"/>
                <w:spacing w:val="0"/>
                <w:sz w:val="22"/>
              </w:rPr>
              <w:sym w:font="Symbol" w:char="F0A3"/>
            </w:r>
            <w:proofErr w:type="spellStart"/>
            <w:r w:rsidRPr="00C65B2B">
              <w:rPr>
                <w:rStyle w:val="aff5"/>
                <w:spacing w:val="0"/>
                <w:sz w:val="22"/>
              </w:rPr>
              <w:t>i</w:t>
            </w:r>
            <w:proofErr w:type="spellEnd"/>
            <w:r w:rsidRPr="00FC1F2C">
              <w:rPr>
                <w:rStyle w:val="aff5"/>
                <w:i w:val="0"/>
                <w:spacing w:val="0"/>
                <w:sz w:val="22"/>
              </w:rPr>
              <w:sym w:font="Symbol" w:char="F0A3"/>
            </w:r>
            <w:r w:rsidRPr="00C65B2B">
              <w:rPr>
                <w:rStyle w:val="aff5"/>
                <w:spacing w:val="0"/>
                <w:sz w:val="22"/>
              </w:rPr>
              <w:t>k</w:t>
            </w:r>
            <w:r>
              <w:rPr>
                <w:rStyle w:val="aff5"/>
                <w:spacing w:val="0"/>
                <w:sz w:val="22"/>
              </w:rPr>
              <w:t xml:space="preserve"> </w:t>
            </w:r>
            <w:r w:rsidRPr="00C65B2B">
              <w:rPr>
                <w:rStyle w:val="aff5"/>
                <w:i w:val="0"/>
                <w:spacing w:val="0"/>
                <w:sz w:val="22"/>
              </w:rPr>
              <w:sym w:font="Symbol" w:char="F07D"/>
            </w:r>
            <w:r>
              <w:rPr>
                <w:rStyle w:val="aff5"/>
                <w:i w:val="0"/>
                <w:spacing w:val="0"/>
                <w:sz w:val="22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443E" w:rsidRPr="005B2ED3" w:rsidRDefault="0006443E" w:rsidP="009B280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FC1F2C">
              <w:rPr>
                <w:i w:val="0"/>
                <w:sz w:val="22"/>
                <w:szCs w:val="22"/>
              </w:rPr>
              <w:t>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  <w:tr w:rsidR="0006443E" w:rsidRPr="004D3ADA" w:rsidTr="00FC1F2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06443E" w:rsidRPr="0006443E" w:rsidRDefault="00B05661" w:rsidP="009B7269">
            <w:pPr>
              <w:spacing w:after="60"/>
              <w:jc w:val="center"/>
              <w:rPr>
                <w:oMath/>
                <w:rStyle w:val="aff5"/>
                <w:rFonts w:ascii="Cambria Math" w:hAnsi="Cambria Math"/>
                <w:spacing w:val="0"/>
                <w:kern w:val="0"/>
                <w:sz w:val="22"/>
                <w:szCs w:val="24"/>
              </w:rPr>
            </w:pPr>
            <w:r w:rsidRPr="000308D8">
              <w:rPr>
                <w:position w:val="-32"/>
              </w:rPr>
              <w:object w:dxaOrig="4900" w:dyaOrig="760">
                <v:shape id="_x0000_i1034" type="#_x0000_t75" style="width:244.8pt;height:38.4pt" o:ole="">
                  <v:imagedata r:id="rId29" o:title=""/>
                </v:shape>
                <o:OLEObject Type="Embed" ProgID="Equation.3" ShapeID="_x0000_i1034" DrawAspect="Content" ObjectID="_1641031266" r:id="rId30"/>
              </w:objec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443E" w:rsidRPr="0006443E" w:rsidRDefault="0006443E" w:rsidP="009B2804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FC1F2C">
              <w:rPr>
                <w:i w:val="0"/>
                <w:sz w:val="22"/>
                <w:szCs w:val="22"/>
                <w:lang w:val="en-US"/>
              </w:rPr>
              <w:t>20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  <w:tr w:rsidR="0006443E" w:rsidRPr="004D3ADA" w:rsidTr="0006443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06443E" w:rsidRPr="00D501C3" w:rsidRDefault="00DF79FE" w:rsidP="009B2804">
            <w:pPr>
              <w:spacing w:after="60"/>
              <w:jc w:val="center"/>
              <w:rPr>
                <w:oMath/>
                <w:rStyle w:val="aff5"/>
                <w:rFonts w:ascii="Cambria Math" w:hAnsi="Cambria Math"/>
                <w:spacing w:val="0"/>
                <w:kern w:val="0"/>
                <w:sz w:val="22"/>
                <w:szCs w:val="24"/>
                <w:lang w:val="ru-RU"/>
              </w:rPr>
            </w:pPr>
            <w:r w:rsidRPr="009B7269">
              <w:rPr>
                <w:rStyle w:val="aff5"/>
                <w:spacing w:val="0"/>
              </w:rPr>
              <w:object w:dxaOrig="5800" w:dyaOrig="440">
                <v:shape id="_x0000_i1035" type="#_x0000_t75" style="width:290.15pt;height:22.4pt" o:ole="">
                  <v:imagedata r:id="rId31" o:title=""/>
                </v:shape>
                <o:OLEObject Type="Embed" ProgID="Equation.3" ShapeID="_x0000_i1035" DrawAspect="Content" ObjectID="_1641031267" r:id="rId32"/>
              </w:object>
            </w:r>
            <w:r w:rsidR="00D501C3">
              <w:rPr>
                <w:rStyle w:val="aff5"/>
                <w:i w:val="0"/>
                <w:spacing w:val="0"/>
                <w:lang w:val="ru-RU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443E" w:rsidRPr="0006443E" w:rsidRDefault="0006443E" w:rsidP="009B2804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9B7269">
              <w:rPr>
                <w:i w:val="0"/>
                <w:sz w:val="22"/>
                <w:szCs w:val="22"/>
                <w:lang w:val="en-US"/>
              </w:rPr>
              <w:t>21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9B7269" w:rsidRPr="00034C4E" w:rsidRDefault="00D501C3" w:rsidP="009B7269">
      <w:pPr>
        <w:autoSpaceDE w:val="0"/>
        <w:autoSpaceDN w:val="0"/>
        <w:adjustRightInd w:val="0"/>
        <w:jc w:val="both"/>
        <w:rPr>
          <w:szCs w:val="22"/>
        </w:rPr>
      </w:pPr>
      <w:r>
        <w:t>Е</w:t>
      </w:r>
      <w:r w:rsidR="009B7269" w:rsidRPr="00C65B2B">
        <w:t xml:space="preserve">сли </w:t>
      </w:r>
      <w:r>
        <w:t xml:space="preserve">величина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>
        <w:t xml:space="preserve"> в (21) оказывается неопределенной или равна </w:t>
      </w:r>
      <w:r w:rsidR="00DF79FE">
        <w:t>нулю</w:t>
      </w:r>
      <w:r w:rsidR="009B7269" w:rsidRPr="00C65B2B">
        <w:t>, то прин</w:t>
      </w:r>
      <w:r>
        <w:t xml:space="preserve">имается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9B7269" w:rsidRPr="00C65B2B">
        <w:rPr>
          <w:rStyle w:val="aff5"/>
          <w:spacing w:val="0"/>
          <w:sz w:val="22"/>
          <w:lang w:val="ru-RU"/>
        </w:rPr>
        <w:t>=</w:t>
      </w:r>
      <w:r w:rsidR="009B7269" w:rsidRPr="00C65B2B">
        <w:rPr>
          <w:rStyle w:val="aff5"/>
          <w:i w:val="0"/>
          <w:spacing w:val="0"/>
          <w:sz w:val="22"/>
          <w:lang w:val="ru-RU"/>
        </w:rPr>
        <w:t>1</w:t>
      </w:r>
      <w:r w:rsidR="009B7269" w:rsidRPr="00C65B2B">
        <w:t>.</w:t>
      </w:r>
      <w:r>
        <w:t xml:space="preserve"> Для начальных значений данных величин может быть принято </w:t>
      </w:r>
      <w:r w:rsidR="00034C4E" w:rsidRPr="00C65B2B">
        <w:rPr>
          <w:rStyle w:val="aff5"/>
          <w:spacing w:val="0"/>
          <w:sz w:val="22"/>
        </w:rPr>
        <w:t>M</w:t>
      </w:r>
      <w:r w:rsidR="00034C4E">
        <w:rPr>
          <w:rStyle w:val="aff5"/>
          <w:i w:val="0"/>
          <w:spacing w:val="0"/>
          <w:sz w:val="22"/>
          <w:vertAlign w:val="superscript"/>
          <w:lang w:val="ru-RU"/>
        </w:rPr>
        <w:t>0</w:t>
      </w:r>
      <w:r w:rsidR="00034C4E">
        <w:rPr>
          <w:rStyle w:val="aff5"/>
          <w:i w:val="0"/>
          <w:spacing w:val="0"/>
          <w:sz w:val="22"/>
          <w:lang w:val="ru-RU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34C4E" w:rsidRPr="00C65B2B">
        <w:rPr>
          <w:rStyle w:val="aff5"/>
          <w:spacing w:val="0"/>
          <w:sz w:val="22"/>
          <w:lang w:val="ru-RU"/>
        </w:rPr>
        <w:t>=</w:t>
      </w:r>
      <w:r w:rsidR="00034C4E" w:rsidRPr="00C65B2B">
        <w:rPr>
          <w:rStyle w:val="aff5"/>
          <w:i w:val="0"/>
          <w:spacing w:val="0"/>
          <w:sz w:val="22"/>
          <w:lang w:val="ru-RU"/>
        </w:rPr>
        <w:t>1</w:t>
      </w:r>
      <w:r w:rsidR="00034C4E">
        <w:rPr>
          <w:rStyle w:val="aff5"/>
          <w:i w:val="0"/>
          <w:spacing w:val="0"/>
          <w:sz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34C4E" w:rsidRPr="00C65B2B">
        <w:rPr>
          <w:rStyle w:val="aff5"/>
          <w:spacing w:val="0"/>
          <w:sz w:val="22"/>
          <w:lang w:val="ru-RU"/>
        </w:rPr>
        <w:t>=</w:t>
      </w:r>
      <w:r w:rsidR="00034C4E" w:rsidRPr="00034C4E">
        <w:rPr>
          <w:rStyle w:val="aff5"/>
          <w:i w:val="0"/>
          <w:spacing w:val="0"/>
          <w:sz w:val="22"/>
          <w:lang w:val="ru-RU"/>
        </w:rPr>
        <w:t xml:space="preserve">0,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+1</m:t>
        </m:r>
      </m:oMath>
      <w:r w:rsidR="00034C4E" w:rsidRPr="00034C4E">
        <w:t>.</w:t>
      </w:r>
    </w:p>
    <w:p w:rsidR="005B2ED3" w:rsidRPr="009C2733" w:rsidRDefault="001133A6" w:rsidP="00A9641C">
      <w:pPr>
        <w:pStyle w:val="af"/>
        <w:ind w:firstLine="426"/>
      </w:pPr>
      <w:r>
        <w:t>О</w:t>
      </w:r>
      <w:r w:rsidRPr="009C2733">
        <w:t xml:space="preserve">бщая вычислительная схема </w:t>
      </w:r>
      <w:r>
        <w:t>обобщенного</w:t>
      </w:r>
      <w:r w:rsidR="005B2ED3" w:rsidRPr="009C2733">
        <w:t xml:space="preserve"> </w:t>
      </w:r>
      <w:r w:rsidR="005B2ED3" w:rsidRPr="004C5797">
        <w:rPr>
          <w:i/>
        </w:rPr>
        <w:t>алгоритм</w:t>
      </w:r>
      <w:r>
        <w:rPr>
          <w:i/>
        </w:rPr>
        <w:t>а</w:t>
      </w:r>
      <w:r w:rsidR="005B2ED3" w:rsidRPr="004C5797">
        <w:rPr>
          <w:i/>
        </w:rPr>
        <w:t xml:space="preserve"> глобального поиска</w:t>
      </w:r>
      <w:r w:rsidR="005B2ED3" w:rsidRPr="009C2733">
        <w:t xml:space="preserve"> </w:t>
      </w:r>
      <w:r w:rsidR="004C5797">
        <w:t>для задач многоэкстремальной оптимизации с не</w:t>
      </w:r>
      <w:r>
        <w:t>линейными</w:t>
      </w:r>
      <w:r w:rsidR="004C5797">
        <w:t xml:space="preserve"> ограничениями</w:t>
      </w:r>
      <w:r w:rsidR="004C5797">
        <w:rPr>
          <w:rStyle w:val="ab"/>
        </w:rPr>
        <w:footnoteReference w:id="3"/>
      </w:r>
      <w:r w:rsidR="004C5797">
        <w:t xml:space="preserve"> </w:t>
      </w:r>
      <w:r w:rsidR="005B2ED3" w:rsidRPr="009C2733">
        <w:t>(</w:t>
      </w:r>
      <w:r w:rsidR="002F3377">
        <w:rPr>
          <w:lang w:val="en-US"/>
        </w:rPr>
        <w:t>A</w:t>
      </w:r>
      <w:r w:rsidR="00541E65">
        <w:rPr>
          <w:lang w:val="en-US"/>
        </w:rPr>
        <w:t>G</w:t>
      </w:r>
      <w:r w:rsidR="002F3377">
        <w:rPr>
          <w:lang w:val="en-US"/>
        </w:rPr>
        <w:t>C</w:t>
      </w:r>
      <w:r w:rsidR="004C5797">
        <w:rPr>
          <w:lang w:val="en-US"/>
        </w:rPr>
        <w:t>S</w:t>
      </w:r>
      <w:r w:rsidR="005B2ED3" w:rsidRPr="009C2733">
        <w:t>)</w:t>
      </w:r>
      <w:r>
        <w:t xml:space="preserve"> состоит в следующем</w:t>
      </w:r>
      <w:r w:rsidR="004C5797" w:rsidRPr="004C5797">
        <w:t xml:space="preserve"> </w:t>
      </w:r>
      <w:r w:rsidR="004C5797" w:rsidRPr="00272B6C">
        <w:rPr>
          <w:noProof/>
        </w:rPr>
        <w:t>[</w:t>
      </w:r>
      <w:r w:rsidR="007D3B73" w:rsidRPr="007D3B73">
        <w:rPr>
          <w:noProof/>
        </w:rPr>
        <w:t>18</w:t>
      </w:r>
      <w:r w:rsidR="004C5797" w:rsidRPr="00272B6C">
        <w:rPr>
          <w:noProof/>
        </w:rPr>
        <w:t>]</w:t>
      </w:r>
      <w:r w:rsidR="005B2ED3" w:rsidRPr="009C2733">
        <w:t>.</w:t>
      </w:r>
    </w:p>
    <w:p w:rsidR="00E51DC9" w:rsidRPr="00C65B2B" w:rsidRDefault="00E51DC9" w:rsidP="00E51DC9">
      <w:pPr>
        <w:pStyle w:val="af"/>
        <w:ind w:firstLine="426"/>
      </w:pPr>
      <w:r w:rsidRPr="00C65B2B">
        <w:t xml:space="preserve">Первое испытание осуществляется в произвольной внутренней точке </w:t>
      </w:r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i w:val="0"/>
          <w:spacing w:val="0"/>
          <w:sz w:val="22"/>
          <w:vertAlign w:val="superscript"/>
          <w:lang w:val="ru-RU"/>
        </w:rPr>
        <w:t>1</w:t>
      </w:r>
      <w:r w:rsidRPr="00C65B2B">
        <w:rPr>
          <w:rStyle w:val="aff5"/>
          <w:i w:val="0"/>
          <w:spacing w:val="0"/>
          <w:sz w:val="22"/>
          <w:szCs w:val="22"/>
        </w:rPr>
        <w:sym w:font="Symbol" w:char="F0CE"/>
      </w:r>
      <w:r w:rsidRPr="00C65B2B">
        <w:rPr>
          <w:rStyle w:val="aff5"/>
          <w:i w:val="0"/>
          <w:spacing w:val="0"/>
          <w:sz w:val="22"/>
          <w:szCs w:val="22"/>
          <w:lang w:val="ru-RU"/>
        </w:rPr>
        <w:t>(0,1)</w:t>
      </w:r>
      <w:r w:rsidRPr="00C65B2B">
        <w:rPr>
          <w:i/>
        </w:rPr>
        <w:t>.</w:t>
      </w:r>
      <w:r w:rsidRPr="00C65B2B">
        <w:t xml:space="preserve"> </w:t>
      </w:r>
      <w:r w:rsidR="00034C4E">
        <w:t xml:space="preserve">Результаты вычислений </w:t>
      </w:r>
      <w:r w:rsidR="004C5513">
        <w:t xml:space="preserve">постоянно </w:t>
      </w:r>
      <w:r w:rsidR="00034C4E">
        <w:t xml:space="preserve">добавляются </w:t>
      </w:r>
      <w:r w:rsidR="004C5513">
        <w:t xml:space="preserve">в множество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C5513">
        <w:t xml:space="preserve"> из (12); кроме того,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C5513">
        <w:t xml:space="preserve"> дополнительно вводятся </w:t>
      </w:r>
      <w:r w:rsidR="004C5513" w:rsidRPr="00C65B2B">
        <w:t xml:space="preserve">точки </w:t>
      </w:r>
      <w:r w:rsidR="004C5513" w:rsidRPr="00C65B2B">
        <w:rPr>
          <w:rStyle w:val="aff5"/>
          <w:spacing w:val="0"/>
          <w:sz w:val="22"/>
        </w:rPr>
        <w:t>x</w:t>
      </w:r>
      <w:r w:rsidR="004C5513" w:rsidRPr="00C65B2B">
        <w:rPr>
          <w:rStyle w:val="aff5"/>
          <w:spacing w:val="0"/>
          <w:sz w:val="22"/>
          <w:vertAlign w:val="subscript"/>
          <w:lang w:val="ru-RU"/>
        </w:rPr>
        <w:t>0</w:t>
      </w:r>
      <w:r w:rsidR="004C5513" w:rsidRPr="00C65B2B">
        <w:rPr>
          <w:rStyle w:val="aff5"/>
          <w:spacing w:val="0"/>
          <w:sz w:val="22"/>
        </w:rPr>
        <w:sym w:font="Symbol" w:char="F03D"/>
      </w:r>
      <w:r w:rsidR="004C5513" w:rsidRPr="00C65B2B">
        <w:rPr>
          <w:rStyle w:val="aff5"/>
          <w:i w:val="0"/>
          <w:spacing w:val="0"/>
          <w:sz w:val="22"/>
          <w:lang w:val="ru-RU"/>
        </w:rPr>
        <w:t>0</w:t>
      </w:r>
      <w:r w:rsidR="004C5513" w:rsidRPr="00C65B2B">
        <w:rPr>
          <w:sz w:val="18"/>
        </w:rPr>
        <w:t xml:space="preserve"> </w:t>
      </w:r>
      <w:r w:rsidR="004C5513" w:rsidRPr="00C65B2B">
        <w:t xml:space="preserve">и </w:t>
      </w:r>
      <w:proofErr w:type="spellStart"/>
      <w:r w:rsidR="004C5513" w:rsidRPr="00C65B2B">
        <w:rPr>
          <w:rStyle w:val="aff5"/>
          <w:spacing w:val="0"/>
          <w:sz w:val="22"/>
        </w:rPr>
        <w:t>x</w:t>
      </w:r>
      <w:r w:rsidR="004C5513" w:rsidRPr="00C65B2B">
        <w:rPr>
          <w:rStyle w:val="aff5"/>
          <w:spacing w:val="0"/>
          <w:sz w:val="22"/>
          <w:vertAlign w:val="subscript"/>
        </w:rPr>
        <w:t>k</w:t>
      </w:r>
      <w:proofErr w:type="spellEnd"/>
      <w:r w:rsidR="004C5513" w:rsidRPr="00C65B2B">
        <w:rPr>
          <w:rStyle w:val="aff5"/>
          <w:spacing w:val="0"/>
          <w:sz w:val="22"/>
          <w:vertAlign w:val="subscript"/>
          <w:lang w:val="ru-RU"/>
        </w:rPr>
        <w:t>+</w:t>
      </w:r>
      <w:r w:rsidR="004C5513" w:rsidRPr="00C65B2B">
        <w:rPr>
          <w:rStyle w:val="aff5"/>
          <w:i w:val="0"/>
          <w:spacing w:val="0"/>
          <w:sz w:val="22"/>
          <w:vertAlign w:val="subscript"/>
          <w:lang w:val="ru-RU"/>
        </w:rPr>
        <w:t>1</w:t>
      </w:r>
      <w:r w:rsidR="004C5513" w:rsidRPr="00C65B2B">
        <w:rPr>
          <w:rStyle w:val="aff5"/>
          <w:spacing w:val="0"/>
          <w:sz w:val="22"/>
        </w:rPr>
        <w:sym w:font="Symbol" w:char="F03D"/>
      </w:r>
      <w:r w:rsidR="004C5513" w:rsidRPr="00C65B2B">
        <w:rPr>
          <w:rStyle w:val="aff5"/>
          <w:i w:val="0"/>
          <w:spacing w:val="0"/>
          <w:sz w:val="22"/>
          <w:lang w:val="ru-RU"/>
        </w:rPr>
        <w:t>1</w:t>
      </w:r>
      <w:r w:rsidR="004C5513" w:rsidRPr="00C65B2B">
        <w:rPr>
          <w:sz w:val="18"/>
        </w:rPr>
        <w:t xml:space="preserve"> </w:t>
      </w:r>
      <w:r w:rsidR="004C5513" w:rsidRPr="00C65B2B">
        <w:t xml:space="preserve">(значения </w:t>
      </w:r>
      <w:r w:rsidR="004C5513" w:rsidRPr="00C65B2B">
        <w:rPr>
          <w:rStyle w:val="aff5"/>
          <w:spacing w:val="0"/>
          <w:sz w:val="22"/>
        </w:rPr>
        <w:t>z</w:t>
      </w:r>
      <w:r w:rsidR="004C5513" w:rsidRPr="00C65B2B">
        <w:rPr>
          <w:rStyle w:val="aff5"/>
          <w:i w:val="0"/>
          <w:spacing w:val="0"/>
          <w:sz w:val="22"/>
          <w:vertAlign w:val="subscript"/>
          <w:lang w:val="ru-RU"/>
        </w:rPr>
        <w:t>0</w:t>
      </w:r>
      <w:r w:rsidR="004C5513" w:rsidRPr="00C65B2B">
        <w:t xml:space="preserve"> и </w:t>
      </w:r>
      <w:proofErr w:type="spellStart"/>
      <w:r w:rsidR="004C5513" w:rsidRPr="00C65B2B">
        <w:rPr>
          <w:rStyle w:val="aff5"/>
          <w:spacing w:val="0"/>
          <w:sz w:val="22"/>
        </w:rPr>
        <w:t>z</w:t>
      </w:r>
      <w:r w:rsidR="004C5513" w:rsidRPr="00C65B2B">
        <w:rPr>
          <w:rStyle w:val="aff5"/>
          <w:spacing w:val="0"/>
          <w:sz w:val="22"/>
          <w:vertAlign w:val="subscript"/>
        </w:rPr>
        <w:t>k</w:t>
      </w:r>
      <w:proofErr w:type="spellEnd"/>
      <w:r w:rsidR="004C5513" w:rsidRPr="00C65B2B">
        <w:rPr>
          <w:rStyle w:val="aff5"/>
          <w:spacing w:val="0"/>
          <w:sz w:val="22"/>
          <w:vertAlign w:val="subscript"/>
          <w:lang w:val="ru-RU"/>
        </w:rPr>
        <w:t>+</w:t>
      </w:r>
      <w:r w:rsidR="004C5513" w:rsidRPr="00C65B2B">
        <w:rPr>
          <w:rStyle w:val="aff5"/>
          <w:i w:val="0"/>
          <w:spacing w:val="0"/>
          <w:sz w:val="22"/>
          <w:vertAlign w:val="subscript"/>
          <w:lang w:val="ru-RU"/>
        </w:rPr>
        <w:t>1</w:t>
      </w:r>
      <w:r w:rsidR="004C5513" w:rsidRPr="00C65B2B">
        <w:t xml:space="preserve"> не определены</w:t>
      </w:r>
      <w:r w:rsidR="00DF79FE">
        <w:t xml:space="preserve"> и не используются</w:t>
      </w:r>
      <w:r w:rsidR="004C5513" w:rsidRPr="00C65B2B">
        <w:t>) для удобства последующих обозначений.</w:t>
      </w:r>
      <w:r w:rsidR="004C5513">
        <w:t xml:space="preserve"> </w:t>
      </w:r>
      <w:r w:rsidRPr="00C65B2B">
        <w:t xml:space="preserve">Выбор точки </w:t>
      </w:r>
      <w:proofErr w:type="spellStart"/>
      <w:r w:rsidRPr="00C65B2B">
        <w:rPr>
          <w:rStyle w:val="aff5"/>
          <w:spacing w:val="0"/>
          <w:sz w:val="22"/>
        </w:rPr>
        <w:t>x</w:t>
      </w:r>
      <w:r w:rsidRPr="004C5513">
        <w:rPr>
          <w:rStyle w:val="aff5"/>
          <w:i w:val="0"/>
          <w:spacing w:val="0"/>
          <w:sz w:val="22"/>
          <w:vertAlign w:val="superscript"/>
        </w:rPr>
        <w:t>k</w:t>
      </w:r>
      <w:proofErr w:type="spellEnd"/>
      <w:r w:rsidRPr="004C5513">
        <w:rPr>
          <w:rStyle w:val="aff5"/>
          <w:i w:val="0"/>
          <w:spacing w:val="0"/>
          <w:sz w:val="22"/>
          <w:vertAlign w:val="superscript"/>
        </w:rPr>
        <w:sym w:font="Symbol" w:char="F02B"/>
      </w:r>
      <w:r w:rsidRPr="004C5513">
        <w:rPr>
          <w:rStyle w:val="aff5"/>
          <w:i w:val="0"/>
          <w:spacing w:val="0"/>
          <w:sz w:val="22"/>
          <w:vertAlign w:val="superscript"/>
        </w:rPr>
        <w:sym w:font="Symbol" w:char="F031"/>
      </w:r>
      <w:r w:rsidRPr="00C65B2B">
        <w:rPr>
          <w:rStyle w:val="aff5"/>
          <w:spacing w:val="0"/>
          <w:sz w:val="22"/>
          <w:lang w:val="ru-RU"/>
        </w:rPr>
        <w:t xml:space="preserve">, </w:t>
      </w:r>
      <w:r w:rsidRPr="00C65B2B">
        <w:rPr>
          <w:rStyle w:val="aff5"/>
          <w:spacing w:val="0"/>
          <w:sz w:val="22"/>
        </w:rPr>
        <w:t>k</w:t>
      </w:r>
      <w:r w:rsidRPr="00034C4E">
        <w:rPr>
          <w:rStyle w:val="aff5"/>
          <w:i w:val="0"/>
          <w:spacing w:val="0"/>
          <w:sz w:val="22"/>
        </w:rPr>
        <w:sym w:font="Symbol" w:char="F0B3"/>
      </w:r>
      <w:r w:rsidRPr="00034C4E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spacing w:val="0"/>
          <w:sz w:val="22"/>
          <w:lang w:val="ru-RU"/>
        </w:rPr>
        <w:t>,</w:t>
      </w:r>
      <w:r w:rsidRPr="00C65B2B">
        <w:rPr>
          <w:sz w:val="18"/>
        </w:rPr>
        <w:t xml:space="preserve"> </w:t>
      </w:r>
      <w:r w:rsidRPr="00C65B2B">
        <w:t>любого последующего ис</w:t>
      </w:r>
      <w:r w:rsidR="004C5513">
        <w:t xml:space="preserve">пытания определяется следующими </w:t>
      </w:r>
      <w:r w:rsidRPr="00C65B2B">
        <w:t>правилами.</w:t>
      </w:r>
    </w:p>
    <w:p w:rsidR="00E51DC9" w:rsidRPr="00C65B2B" w:rsidRDefault="00E51DC9" w:rsidP="00E51DC9">
      <w:pPr>
        <w:pStyle w:val="af"/>
      </w:pPr>
      <w:r w:rsidRPr="00C65B2B">
        <w:rPr>
          <w:i/>
          <w:iCs/>
        </w:rPr>
        <w:t>Правило </w:t>
      </w:r>
      <w:r w:rsidR="00DF79FE" w:rsidRPr="00DF79FE">
        <w:rPr>
          <w:iCs/>
        </w:rPr>
        <w:t>1</w:t>
      </w:r>
      <w:r w:rsidRPr="00C65B2B">
        <w:t xml:space="preserve">. Для каждого интервала </w:t>
      </w:r>
      <w:bookmarkStart w:id="1" w:name="_Hlt13847765"/>
      <w:r w:rsidRPr="003128EA">
        <w:rPr>
          <w:rStyle w:val="aff5"/>
          <w:i w:val="0"/>
          <w:spacing w:val="0"/>
          <w:sz w:val="22"/>
          <w:lang w:val="ru-RU"/>
        </w:rPr>
        <w:t>(</w:t>
      </w:r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spacing w:val="0"/>
          <w:sz w:val="22"/>
          <w:vertAlign w:val="subscript"/>
        </w:rPr>
        <w:t>i</w:t>
      </w:r>
      <w:r w:rsidRPr="00C65B2B">
        <w:rPr>
          <w:rStyle w:val="aff5"/>
          <w:spacing w:val="0"/>
          <w:sz w:val="22"/>
          <w:vertAlign w:val="subscript"/>
        </w:rPr>
        <w:sym w:font="Symbol" w:char="F02D"/>
      </w:r>
      <w:r w:rsidRPr="00C65B2B">
        <w:rPr>
          <w:rStyle w:val="aff5"/>
          <w:i w:val="0"/>
          <w:spacing w:val="0"/>
          <w:sz w:val="22"/>
          <w:vertAlign w:val="subscript"/>
          <w:lang w:val="ru-RU"/>
        </w:rPr>
        <w:t>1</w:t>
      </w:r>
      <w:r w:rsidRPr="00C65B2B">
        <w:rPr>
          <w:rStyle w:val="aff5"/>
          <w:i w:val="0"/>
          <w:spacing w:val="0"/>
          <w:sz w:val="22"/>
          <w:lang w:val="ru-RU"/>
        </w:rPr>
        <w:t>,</w:t>
      </w:r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spacing w:val="0"/>
          <w:sz w:val="22"/>
          <w:vertAlign w:val="subscript"/>
        </w:rPr>
        <w:t>i</w:t>
      </w:r>
      <w:r w:rsidRPr="003128EA">
        <w:rPr>
          <w:rStyle w:val="aff5"/>
          <w:i w:val="0"/>
          <w:spacing w:val="0"/>
          <w:sz w:val="22"/>
          <w:lang w:val="ru-RU"/>
        </w:rPr>
        <w:t>)</w:t>
      </w:r>
      <w:r w:rsidRPr="00C65B2B">
        <w:rPr>
          <w:rStyle w:val="aff5"/>
          <w:spacing w:val="0"/>
          <w:sz w:val="22"/>
          <w:lang w:val="ru-RU"/>
        </w:rPr>
        <w:t xml:space="preserve">, </w:t>
      </w:r>
      <w:bookmarkEnd w:id="1"/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i w:val="0"/>
          <w:spacing w:val="0"/>
          <w:sz w:val="22"/>
        </w:rPr>
        <w:sym w:font="Symbol" w:char="F0A3"/>
      </w:r>
      <w:proofErr w:type="spellStart"/>
      <w:r w:rsidRPr="00C65B2B">
        <w:rPr>
          <w:rStyle w:val="aff5"/>
          <w:spacing w:val="0"/>
          <w:sz w:val="22"/>
        </w:rPr>
        <w:t>i</w:t>
      </w:r>
      <w:proofErr w:type="spellEnd"/>
      <w:r w:rsidRPr="003128EA">
        <w:rPr>
          <w:rStyle w:val="aff5"/>
          <w:i w:val="0"/>
          <w:spacing w:val="0"/>
          <w:sz w:val="22"/>
        </w:rPr>
        <w:sym w:font="Symbol" w:char="F0A3"/>
      </w:r>
      <w:r w:rsidRPr="00C65B2B">
        <w:rPr>
          <w:rStyle w:val="aff5"/>
          <w:spacing w:val="0"/>
          <w:sz w:val="22"/>
        </w:rPr>
        <w:t>k</w:t>
      </w:r>
      <w:r w:rsidRPr="00C65B2B">
        <w:rPr>
          <w:rStyle w:val="aff5"/>
          <w:spacing w:val="0"/>
          <w:sz w:val="22"/>
          <w:lang w:val="ru-RU"/>
        </w:rPr>
        <w:t>+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spacing w:val="0"/>
          <w:sz w:val="22"/>
          <w:lang w:val="ru-RU"/>
        </w:rPr>
        <w:t>,</w:t>
      </w:r>
      <w:r w:rsidRPr="00C65B2B">
        <w:rPr>
          <w:rStyle w:val="aff5"/>
          <w:spacing w:val="0"/>
          <w:lang w:val="ru-RU"/>
        </w:rPr>
        <w:t xml:space="preserve"> </w:t>
      </w:r>
      <w:r w:rsidR="00DF79FE">
        <w:t xml:space="preserve">в множестве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F79FE">
        <w:t xml:space="preserve"> </w:t>
      </w:r>
      <w:r w:rsidRPr="00C65B2B">
        <w:t xml:space="preserve">вычислить </w:t>
      </w:r>
      <w:r w:rsidRPr="00C65B2B">
        <w:rPr>
          <w:i/>
          <w:iCs/>
        </w:rPr>
        <w:t>характеристику</w:t>
      </w:r>
      <w:r w:rsidRPr="00C65B2B">
        <w:t xml:space="preserve"> </w:t>
      </w:r>
      <w:r w:rsidRPr="00C65B2B">
        <w:rPr>
          <w:rStyle w:val="aff5"/>
          <w:spacing w:val="0"/>
          <w:sz w:val="22"/>
        </w:rPr>
        <w:t>R</w:t>
      </w:r>
      <w:r w:rsidRPr="00C65B2B">
        <w:rPr>
          <w:rStyle w:val="aff5"/>
          <w:i w:val="0"/>
          <w:spacing w:val="0"/>
          <w:sz w:val="22"/>
          <w:lang w:val="ru-RU"/>
        </w:rPr>
        <w:t>(</w:t>
      </w:r>
      <w:proofErr w:type="spellStart"/>
      <w:r w:rsidRPr="00C65B2B">
        <w:rPr>
          <w:rStyle w:val="aff5"/>
          <w:spacing w:val="0"/>
          <w:sz w:val="22"/>
        </w:rPr>
        <w:t>i</w:t>
      </w:r>
      <w:proofErr w:type="spellEnd"/>
      <w:r w:rsidRPr="00C65B2B">
        <w:rPr>
          <w:rStyle w:val="aff5"/>
          <w:i w:val="0"/>
          <w:spacing w:val="0"/>
          <w:sz w:val="22"/>
          <w:lang w:val="ru-RU"/>
        </w:rPr>
        <w:t>)</w:t>
      </w:r>
      <w:r w:rsidRPr="00C65B2B">
        <w:t>, где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1"/>
        <w:gridCol w:w="1405"/>
      </w:tblGrid>
      <w:tr w:rsidR="00E51DC9" w:rsidTr="00C23D40">
        <w:trPr>
          <w:cantSplit/>
          <w:trHeight w:val="816"/>
          <w:jc w:val="center"/>
        </w:trPr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:rsidR="00E51DC9" w:rsidRPr="002A2F53" w:rsidRDefault="00DF79FE" w:rsidP="00C23D40">
            <w:pPr>
              <w:spacing w:line="360" w:lineRule="auto"/>
              <w:jc w:val="center"/>
              <w:rPr>
                <w:lang w:val="en-US"/>
              </w:rPr>
            </w:pPr>
            <w:r w:rsidRPr="00DF79FE">
              <w:rPr>
                <w:position w:val="-100"/>
              </w:rPr>
              <w:object w:dxaOrig="6360" w:dyaOrig="2120">
                <v:shape id="_x0000_i1036" type="#_x0000_t75" style="width:320pt;height:106.65pt" o:ole="" fillcolor="window">
                  <v:imagedata r:id="rId33" o:title=""/>
                </v:shape>
                <o:OLEObject Type="Embed" ProgID="Equation.3" ShapeID="_x0000_i1036" DrawAspect="Content" ObjectID="_1641031268" r:id="rId34"/>
              </w:object>
            </w: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1DC9" w:rsidRPr="00545A47" w:rsidRDefault="00DF79FE" w:rsidP="00C23D40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22</w:t>
            </w:r>
            <w:r w:rsidR="00E51DC9">
              <w:rPr>
                <w:lang w:val="en-US"/>
              </w:rPr>
              <w:t>)</w:t>
            </w:r>
          </w:p>
        </w:tc>
      </w:tr>
      <w:tr w:rsidR="00E51DC9" w:rsidTr="00C23D40">
        <w:trPr>
          <w:cantSplit/>
          <w:jc w:val="center"/>
        </w:trPr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1DC9" w:rsidRPr="00545A47" w:rsidRDefault="00E51DC9" w:rsidP="00C23D40">
            <w:pPr>
              <w:spacing w:line="360" w:lineRule="auto"/>
              <w:jc w:val="center"/>
              <w:rPr>
                <w:lang w:val="en-US"/>
              </w:rPr>
            </w:pPr>
            <w:r w:rsidRPr="00545A47">
              <w:rPr>
                <w:rStyle w:val="aff5"/>
              </w:rPr>
              <w:object w:dxaOrig="2940" w:dyaOrig="420">
                <v:shape id="_x0000_i1037" type="#_x0000_t75" style="width:147.2pt;height:21.85pt" o:ole="">
                  <v:imagedata r:id="rId35" o:title=""/>
                </v:shape>
                <o:OLEObject Type="Embed" ProgID="Equation.3" ShapeID="_x0000_i1037" DrawAspect="Content" ObjectID="_1641031269" r:id="rId36"/>
              </w:object>
            </w:r>
            <w:r>
              <w:rPr>
                <w:rStyle w:val="aff5"/>
                <w:i w:val="0"/>
              </w:rPr>
              <w:t>.</w:t>
            </w:r>
          </w:p>
        </w:tc>
        <w:tc>
          <w:tcPr>
            <w:tcW w:w="148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51DC9" w:rsidRDefault="00E51DC9" w:rsidP="00C23D40">
            <w:pPr>
              <w:spacing w:line="360" w:lineRule="auto"/>
              <w:jc w:val="right"/>
              <w:rPr>
                <w:lang w:val="en-US"/>
              </w:rPr>
            </w:pPr>
          </w:p>
        </w:tc>
      </w:tr>
    </w:tbl>
    <w:p w:rsidR="00E51DC9" w:rsidRPr="00C65B2B" w:rsidRDefault="00E51DC9" w:rsidP="00E51DC9">
      <w:pPr>
        <w:pStyle w:val="af"/>
        <w:ind w:firstLine="0"/>
      </w:pPr>
      <w:r w:rsidRPr="00C65B2B">
        <w:t xml:space="preserve">Величины </w:t>
      </w:r>
      <w:r w:rsidRPr="00C65B2B">
        <w:rPr>
          <w:rStyle w:val="aff5"/>
          <w:spacing w:val="0"/>
          <w:sz w:val="22"/>
        </w:rPr>
        <w:t>r</w:t>
      </w:r>
      <w:r w:rsidRPr="00C65B2B">
        <w:rPr>
          <w:rStyle w:val="aff5"/>
          <w:spacing w:val="0"/>
          <w:sz w:val="22"/>
          <w:vertAlign w:val="subscript"/>
        </w:rPr>
        <w:sym w:font="Symbol" w:char="F06E"/>
      </w:r>
      <w:r w:rsidRPr="00C65B2B">
        <w:rPr>
          <w:rStyle w:val="aff5"/>
          <w:spacing w:val="0"/>
          <w:sz w:val="22"/>
          <w:lang w:val="ru-RU"/>
        </w:rPr>
        <w:t>&gt;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i/>
          <w:sz w:val="18"/>
        </w:rPr>
        <w:t xml:space="preserve">, 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i w:val="0"/>
          <w:spacing w:val="0"/>
          <w:sz w:val="22"/>
        </w:rPr>
        <w:sym w:font="Symbol" w:char="F0A3"/>
      </w:r>
      <w:r w:rsidRPr="00C65B2B">
        <w:rPr>
          <w:rStyle w:val="aff5"/>
          <w:spacing w:val="0"/>
          <w:sz w:val="22"/>
        </w:rPr>
        <w:sym w:font="Symbol" w:char="F06E"/>
      </w:r>
      <w:r w:rsidRPr="00C65B2B">
        <w:rPr>
          <w:rStyle w:val="aff5"/>
          <w:i w:val="0"/>
          <w:spacing w:val="0"/>
          <w:sz w:val="22"/>
        </w:rPr>
        <w:sym w:font="Symbol" w:char="F0A3"/>
      </w:r>
      <w:r w:rsidRPr="00C65B2B">
        <w:rPr>
          <w:rStyle w:val="aff5"/>
          <w:spacing w:val="0"/>
          <w:sz w:val="22"/>
        </w:rPr>
        <w:t>m</w:t>
      </w:r>
      <w:r w:rsidRPr="00C65B2B">
        <w:rPr>
          <w:rStyle w:val="aff5"/>
          <w:spacing w:val="0"/>
          <w:sz w:val="22"/>
          <w:lang w:val="ru-RU"/>
        </w:rPr>
        <w:t>+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spacing w:val="0"/>
          <w:lang w:val="ru-RU"/>
        </w:rPr>
        <w:t>,</w:t>
      </w:r>
      <w:r w:rsidRPr="00C65B2B">
        <w:t xml:space="preserve"> являются параметрами алгоритма. </w:t>
      </w:r>
      <w:r w:rsidR="00DF79FE">
        <w:t>Произведения</w:t>
      </w:r>
      <w:r w:rsidRPr="00C65B2B">
        <w:t xml:space="preserve"> </w:t>
      </w:r>
      <w:r w:rsidRPr="00C65B2B">
        <w:rPr>
          <w:rStyle w:val="aff5"/>
          <w:spacing w:val="0"/>
          <w:sz w:val="22"/>
        </w:rPr>
        <w:t>r</w:t>
      </w:r>
      <w:r w:rsidRPr="00C65B2B">
        <w:rPr>
          <w:rStyle w:val="aff5"/>
          <w:spacing w:val="0"/>
          <w:sz w:val="22"/>
          <w:vertAlign w:val="subscript"/>
        </w:rPr>
        <w:sym w:font="Symbol" w:char="F06E"/>
      </w:r>
      <w:r w:rsidR="00DF79FE">
        <w:rPr>
          <w:rStyle w:val="aff5"/>
          <w:spacing w:val="0"/>
          <w:sz w:val="22"/>
        </w:rPr>
        <w:t>h</w:t>
      </w:r>
      <w:r w:rsidRPr="00C65B2B">
        <w:rPr>
          <w:rStyle w:val="aff5"/>
          <w:spacing w:val="0"/>
          <w:sz w:val="22"/>
          <w:vertAlign w:val="subscript"/>
        </w:rPr>
        <w:sym w:font="Symbol" w:char="F06E"/>
      </w:r>
      <w:r w:rsidRPr="00C65B2B">
        <w:rPr>
          <w:sz w:val="18"/>
        </w:rPr>
        <w:t xml:space="preserve"> </w:t>
      </w:r>
      <w:r w:rsidR="00DF79FE" w:rsidRPr="00DF79FE">
        <w:t xml:space="preserve">используется </w:t>
      </w:r>
      <w:r w:rsidR="00DF79FE">
        <w:t>как оценку констант</w:t>
      </w:r>
      <w:r w:rsidRPr="00C65B2B">
        <w:t xml:space="preserve"> Гельдера </w:t>
      </w:r>
      <w:r w:rsidRPr="00C65B2B">
        <w:rPr>
          <w:rStyle w:val="aff5"/>
          <w:spacing w:val="0"/>
          <w:sz w:val="22"/>
        </w:rPr>
        <w:t>H</w:t>
      </w:r>
      <w:r w:rsidRPr="00C65B2B">
        <w:rPr>
          <w:rStyle w:val="aff5"/>
          <w:spacing w:val="0"/>
          <w:sz w:val="22"/>
          <w:vertAlign w:val="subscript"/>
        </w:rPr>
        <w:sym w:font="Symbol" w:char="F06E"/>
      </w:r>
      <w:r w:rsidRPr="00C65B2B">
        <w:rPr>
          <w:sz w:val="18"/>
        </w:rPr>
        <w:t xml:space="preserve">, 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Pr="00C65B2B">
        <w:rPr>
          <w:rStyle w:val="aff5"/>
          <w:i w:val="0"/>
          <w:spacing w:val="0"/>
          <w:sz w:val="22"/>
        </w:rPr>
        <w:sym w:font="Symbol" w:char="F0A3"/>
      </w:r>
      <w:r w:rsidRPr="00C65B2B">
        <w:rPr>
          <w:rStyle w:val="aff5"/>
          <w:spacing w:val="0"/>
          <w:sz w:val="22"/>
        </w:rPr>
        <w:sym w:font="Symbol" w:char="F06E"/>
      </w:r>
      <w:r w:rsidRPr="00C65B2B">
        <w:rPr>
          <w:rStyle w:val="aff5"/>
          <w:spacing w:val="0"/>
          <w:sz w:val="22"/>
        </w:rPr>
        <w:sym w:font="Symbol" w:char="F0A3"/>
      </w:r>
      <w:r w:rsidRPr="00C65B2B">
        <w:rPr>
          <w:rStyle w:val="aff5"/>
          <w:spacing w:val="0"/>
          <w:sz w:val="22"/>
        </w:rPr>
        <w:t>m</w:t>
      </w:r>
      <w:r w:rsidRPr="00C65B2B">
        <w:rPr>
          <w:rStyle w:val="aff5"/>
          <w:spacing w:val="0"/>
          <w:sz w:val="22"/>
          <w:lang w:val="ru-RU"/>
        </w:rPr>
        <w:t>+</w:t>
      </w:r>
      <w:r w:rsidRPr="00C65B2B">
        <w:rPr>
          <w:rStyle w:val="aff5"/>
          <w:i w:val="0"/>
          <w:spacing w:val="0"/>
          <w:sz w:val="22"/>
          <w:lang w:val="ru-RU"/>
        </w:rPr>
        <w:t>1</w:t>
      </w:r>
      <w:r w:rsidR="00DF79FE">
        <w:rPr>
          <w:rStyle w:val="aff5"/>
          <w:i w:val="0"/>
          <w:spacing w:val="0"/>
          <w:sz w:val="22"/>
          <w:lang w:val="ru-RU"/>
        </w:rPr>
        <w:t xml:space="preserve"> из (11)</w:t>
      </w:r>
      <w:r w:rsidRPr="00C65B2B">
        <w:t>.</w:t>
      </w:r>
    </w:p>
    <w:p w:rsidR="00E51DC9" w:rsidRPr="00C65B2B" w:rsidRDefault="00E51DC9" w:rsidP="00E51DC9">
      <w:pPr>
        <w:pStyle w:val="af"/>
      </w:pPr>
      <w:r w:rsidRPr="00C65B2B">
        <w:rPr>
          <w:i/>
          <w:iCs/>
        </w:rPr>
        <w:t>Правило </w:t>
      </w:r>
      <w:r w:rsidR="00DF79FE" w:rsidRPr="00DF79FE">
        <w:rPr>
          <w:iCs/>
        </w:rPr>
        <w:t>2</w:t>
      </w:r>
      <w:r w:rsidRPr="00C65B2B">
        <w:t xml:space="preserve">. Определить интервал </w:t>
      </w:r>
      <w:r w:rsidRPr="00C65B2B">
        <w:rPr>
          <w:rStyle w:val="aff5"/>
          <w:spacing w:val="0"/>
          <w:lang w:val="ru-RU"/>
        </w:rPr>
        <w:t>(</w:t>
      </w:r>
      <w:proofErr w:type="spellStart"/>
      <w:r w:rsidRPr="00C65B2B">
        <w:rPr>
          <w:rStyle w:val="aff5"/>
          <w:spacing w:val="0"/>
        </w:rPr>
        <w:t>x</w:t>
      </w:r>
      <w:r w:rsidRPr="00C65B2B">
        <w:rPr>
          <w:rStyle w:val="aff5"/>
          <w:spacing w:val="0"/>
          <w:vertAlign w:val="subscript"/>
        </w:rPr>
        <w:t>t</w:t>
      </w:r>
      <w:proofErr w:type="spellEnd"/>
      <w:r w:rsidRPr="002D685B">
        <w:rPr>
          <w:rStyle w:val="aff5"/>
          <w:i w:val="0"/>
          <w:spacing w:val="0"/>
          <w:vertAlign w:val="subscript"/>
        </w:rPr>
        <w:sym w:font="Symbol" w:char="F02D"/>
      </w:r>
      <w:r w:rsidRPr="002D685B">
        <w:rPr>
          <w:rStyle w:val="aff5"/>
          <w:i w:val="0"/>
          <w:spacing w:val="0"/>
          <w:vertAlign w:val="subscript"/>
        </w:rPr>
        <w:sym w:font="Symbol" w:char="F031"/>
      </w:r>
      <w:r w:rsidRPr="00C65B2B">
        <w:rPr>
          <w:rStyle w:val="aff5"/>
          <w:spacing w:val="0"/>
          <w:lang w:val="ru-RU"/>
        </w:rPr>
        <w:t>,</w:t>
      </w:r>
      <w:proofErr w:type="spellStart"/>
      <w:r w:rsidRPr="00C65B2B">
        <w:rPr>
          <w:rStyle w:val="aff5"/>
          <w:spacing w:val="0"/>
        </w:rPr>
        <w:t>x</w:t>
      </w:r>
      <w:r w:rsidRPr="00C65B2B">
        <w:rPr>
          <w:rStyle w:val="aff5"/>
          <w:spacing w:val="0"/>
          <w:vertAlign w:val="subscript"/>
        </w:rPr>
        <w:t>t</w:t>
      </w:r>
      <w:proofErr w:type="spellEnd"/>
      <w:r w:rsidRPr="00C65B2B">
        <w:rPr>
          <w:rStyle w:val="aff5"/>
          <w:spacing w:val="0"/>
          <w:lang w:val="ru-RU"/>
        </w:rPr>
        <w:t>),</w:t>
      </w:r>
      <w:r w:rsidRPr="00C65B2B">
        <w:t xml:space="preserve"> которому соответствует максимальная характеристика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E51DC9" w:rsidRPr="00C65B2B" w:rsidTr="00C23D40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51DC9" w:rsidRPr="00C65B2B" w:rsidRDefault="00E51DC9" w:rsidP="00C23D40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C65B2B">
              <w:rPr>
                <w:rStyle w:val="aff5"/>
                <w:spacing w:val="0"/>
                <w:sz w:val="22"/>
              </w:rPr>
              <w:t>R</w:t>
            </w:r>
            <w:r w:rsidRPr="002D685B">
              <w:rPr>
                <w:rStyle w:val="aff5"/>
                <w:i w:val="0"/>
                <w:spacing w:val="0"/>
                <w:sz w:val="22"/>
              </w:rPr>
              <w:t>(</w:t>
            </w:r>
            <w:proofErr w:type="gramEnd"/>
            <w:r w:rsidRPr="00C65B2B">
              <w:rPr>
                <w:rStyle w:val="aff5"/>
                <w:spacing w:val="0"/>
                <w:sz w:val="22"/>
              </w:rPr>
              <w:t>t</w:t>
            </w:r>
            <w:r w:rsidRPr="002D685B">
              <w:rPr>
                <w:rStyle w:val="aff5"/>
                <w:i w:val="0"/>
                <w:spacing w:val="0"/>
                <w:sz w:val="22"/>
              </w:rPr>
              <w:t>)</w:t>
            </w:r>
            <w:r w:rsidRPr="00C65B2B">
              <w:rPr>
                <w:rStyle w:val="aff5"/>
                <w:spacing w:val="0"/>
                <w:sz w:val="22"/>
              </w:rPr>
              <w:sym w:font="Symbol" w:char="F03D"/>
            </w:r>
            <w:r w:rsidRPr="003128EA">
              <w:rPr>
                <w:rStyle w:val="aff5"/>
                <w:i w:val="0"/>
                <w:spacing w:val="0"/>
                <w:sz w:val="22"/>
              </w:rPr>
              <w:t>max</w:t>
            </w:r>
            <w:r w:rsidRPr="00C65B2B">
              <w:rPr>
                <w:rStyle w:val="aff5"/>
                <w:i w:val="0"/>
                <w:spacing w:val="0"/>
                <w:sz w:val="22"/>
              </w:rPr>
              <w:sym w:font="Symbol" w:char="F07B"/>
            </w:r>
            <w:r w:rsidRPr="00C65B2B">
              <w:rPr>
                <w:rStyle w:val="aff5"/>
                <w:spacing w:val="0"/>
                <w:sz w:val="22"/>
              </w:rPr>
              <w:t>R</w:t>
            </w:r>
            <w:r w:rsidRPr="002D685B">
              <w:rPr>
                <w:rStyle w:val="aff5"/>
                <w:i w:val="0"/>
                <w:spacing w:val="0"/>
                <w:sz w:val="22"/>
              </w:rPr>
              <w:t>(</w:t>
            </w:r>
            <w:proofErr w:type="spellStart"/>
            <w:r w:rsidRPr="00C65B2B">
              <w:rPr>
                <w:rStyle w:val="aff5"/>
                <w:spacing w:val="0"/>
                <w:sz w:val="22"/>
              </w:rPr>
              <w:t>i</w:t>
            </w:r>
            <w:proofErr w:type="spellEnd"/>
            <w:r w:rsidRPr="002D685B">
              <w:rPr>
                <w:rStyle w:val="aff5"/>
                <w:i w:val="0"/>
                <w:spacing w:val="0"/>
                <w:sz w:val="22"/>
              </w:rPr>
              <w:t>)</w:t>
            </w:r>
            <w:r w:rsidRPr="00C65B2B">
              <w:rPr>
                <w:rStyle w:val="aff5"/>
                <w:spacing w:val="0"/>
                <w:sz w:val="22"/>
              </w:rPr>
              <w:sym w:font="Symbol" w:char="F03A"/>
            </w:r>
            <w:r w:rsidRPr="00C65B2B">
              <w:rPr>
                <w:rStyle w:val="aff5"/>
                <w:spacing w:val="0"/>
                <w:sz w:val="22"/>
              </w:rPr>
              <w:t xml:space="preserve"> </w:t>
            </w:r>
            <w:r w:rsidRPr="00C65B2B">
              <w:rPr>
                <w:rStyle w:val="aff5"/>
                <w:i w:val="0"/>
                <w:spacing w:val="0"/>
                <w:sz w:val="22"/>
              </w:rPr>
              <w:t>1</w:t>
            </w:r>
            <w:r w:rsidRPr="00C65B2B">
              <w:rPr>
                <w:rStyle w:val="aff5"/>
                <w:i w:val="0"/>
                <w:spacing w:val="0"/>
                <w:sz w:val="22"/>
              </w:rPr>
              <w:sym w:font="Symbol" w:char="F0A3"/>
            </w:r>
            <w:proofErr w:type="spellStart"/>
            <w:r w:rsidRPr="00C65B2B">
              <w:rPr>
                <w:rStyle w:val="aff5"/>
                <w:spacing w:val="0"/>
                <w:sz w:val="22"/>
              </w:rPr>
              <w:t>i</w:t>
            </w:r>
            <w:proofErr w:type="spellEnd"/>
            <w:r w:rsidRPr="00C65B2B">
              <w:rPr>
                <w:rStyle w:val="aff5"/>
                <w:spacing w:val="0"/>
                <w:sz w:val="22"/>
              </w:rPr>
              <w:sym w:font="Symbol" w:char="F0A3"/>
            </w:r>
            <w:r w:rsidRPr="00C65B2B">
              <w:rPr>
                <w:rStyle w:val="aff5"/>
                <w:spacing w:val="0"/>
                <w:sz w:val="22"/>
              </w:rPr>
              <w:t>k+</w:t>
            </w:r>
            <w:r w:rsidRPr="00C65B2B">
              <w:rPr>
                <w:rStyle w:val="aff5"/>
                <w:i w:val="0"/>
                <w:spacing w:val="0"/>
                <w:sz w:val="22"/>
              </w:rPr>
              <w:t>1</w:t>
            </w:r>
            <w:r w:rsidRPr="002D685B">
              <w:rPr>
                <w:rStyle w:val="aff5"/>
                <w:i w:val="0"/>
                <w:spacing w:val="0"/>
                <w:sz w:val="22"/>
              </w:rPr>
              <w:sym w:font="Symbol" w:char="F07D"/>
            </w:r>
            <w:r w:rsidRPr="00C65B2B">
              <w:rPr>
                <w:rStyle w:val="aff5"/>
                <w:spacing w:val="0"/>
                <w:sz w:val="22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51DC9" w:rsidRPr="00C65B2B" w:rsidRDefault="002D685B" w:rsidP="00C23D4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(23</w:t>
            </w:r>
            <w:r w:rsidR="00E51DC9" w:rsidRPr="00C65B2B">
              <w:rPr>
                <w:lang w:val="en-US"/>
              </w:rPr>
              <w:t>)</w:t>
            </w:r>
          </w:p>
        </w:tc>
      </w:tr>
    </w:tbl>
    <w:p w:rsidR="00E51DC9" w:rsidRPr="00C65B2B" w:rsidRDefault="00E51DC9" w:rsidP="00E51DC9">
      <w:pPr>
        <w:pStyle w:val="af"/>
      </w:pPr>
      <w:r w:rsidRPr="00C65B2B">
        <w:rPr>
          <w:i/>
          <w:iCs/>
        </w:rPr>
        <w:t>Правило </w:t>
      </w:r>
      <w:r w:rsidR="002D685B" w:rsidRPr="008A0807">
        <w:rPr>
          <w:iCs/>
        </w:rPr>
        <w:t>3</w:t>
      </w:r>
      <w:r w:rsidRPr="00C65B2B">
        <w:t xml:space="preserve">. Провести очередное испытание в точке интервала </w:t>
      </w:r>
      <w:proofErr w:type="spellStart"/>
      <w:r w:rsidRPr="00C65B2B">
        <w:rPr>
          <w:i/>
          <w:lang w:val="en-US"/>
        </w:rPr>
        <w:t>x</w:t>
      </w:r>
      <w:r w:rsidRPr="00C65B2B">
        <w:rPr>
          <w:vertAlign w:val="superscript"/>
          <w:lang w:val="en-US"/>
        </w:rPr>
        <w:t>k</w:t>
      </w:r>
      <w:proofErr w:type="spellEnd"/>
      <w:r w:rsidRPr="00C65B2B">
        <w:rPr>
          <w:vertAlign w:val="superscript"/>
        </w:rPr>
        <w:t>+1</w:t>
      </w:r>
      <w:r w:rsidRPr="00C65B2B">
        <w:sym w:font="Symbol" w:char="F0CE"/>
      </w:r>
      <w:r w:rsidRPr="00C65B2B">
        <w:rPr>
          <w:rStyle w:val="aff5"/>
          <w:i w:val="0"/>
          <w:spacing w:val="0"/>
          <w:sz w:val="22"/>
          <w:lang w:val="ru-RU"/>
        </w:rPr>
        <w:t>(</w:t>
      </w:r>
      <w:proofErr w:type="spellStart"/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spacing w:val="0"/>
          <w:sz w:val="22"/>
          <w:vertAlign w:val="subscript"/>
        </w:rPr>
        <w:t>t</w:t>
      </w:r>
      <w:proofErr w:type="spellEnd"/>
      <w:r w:rsidRPr="00C65B2B">
        <w:rPr>
          <w:rStyle w:val="aff5"/>
          <w:spacing w:val="0"/>
          <w:sz w:val="22"/>
          <w:vertAlign w:val="subscript"/>
        </w:rPr>
        <w:sym w:font="Symbol" w:char="F02D"/>
      </w:r>
      <w:r w:rsidRPr="00C65B2B">
        <w:rPr>
          <w:rStyle w:val="aff5"/>
          <w:i w:val="0"/>
          <w:spacing w:val="0"/>
          <w:sz w:val="22"/>
          <w:vertAlign w:val="subscript"/>
        </w:rPr>
        <w:sym w:font="Symbol" w:char="F031"/>
      </w:r>
      <w:r w:rsidRPr="00C65B2B">
        <w:rPr>
          <w:rStyle w:val="aff5"/>
          <w:spacing w:val="0"/>
          <w:sz w:val="22"/>
          <w:lang w:val="ru-RU"/>
        </w:rPr>
        <w:t>,</w:t>
      </w:r>
      <w:proofErr w:type="spellStart"/>
      <w:r w:rsidRPr="00C65B2B">
        <w:rPr>
          <w:rStyle w:val="aff5"/>
          <w:spacing w:val="0"/>
          <w:sz w:val="22"/>
        </w:rPr>
        <w:t>x</w:t>
      </w:r>
      <w:r w:rsidRPr="00C65B2B">
        <w:rPr>
          <w:rStyle w:val="aff5"/>
          <w:spacing w:val="0"/>
          <w:sz w:val="22"/>
          <w:vertAlign w:val="subscript"/>
        </w:rPr>
        <w:t>t</w:t>
      </w:r>
      <w:proofErr w:type="spellEnd"/>
      <w:r w:rsidRPr="00C65B2B">
        <w:rPr>
          <w:rStyle w:val="aff5"/>
          <w:i w:val="0"/>
          <w:spacing w:val="0"/>
          <w:sz w:val="22"/>
          <w:lang w:val="ru-RU"/>
        </w:rPr>
        <w:t>)</w:t>
      </w:r>
      <w:r w:rsidR="007F5F71" w:rsidRPr="00C65B2B">
        <w:rPr>
          <w:rStyle w:val="aff5"/>
          <w:i w:val="0"/>
          <w:spacing w:val="0"/>
          <w:sz w:val="22"/>
          <w:lang w:val="ru-RU"/>
        </w:rPr>
        <w:t>,</w:t>
      </w:r>
      <w:r w:rsidRPr="00C65B2B">
        <w:rPr>
          <w:rStyle w:val="aff5"/>
          <w:i w:val="0"/>
          <w:spacing w:val="0"/>
          <w:lang w:val="ru-RU"/>
        </w:rPr>
        <w:t xml:space="preserve"> </w:t>
      </w:r>
      <w:r w:rsidRPr="00C65B2B">
        <w:rPr>
          <w:iCs/>
          <w:kern w:val="24"/>
          <w:szCs w:val="20"/>
        </w:rPr>
        <w:t>определяемой в соотве</w:t>
      </w:r>
      <w:r w:rsidRPr="00C65B2B">
        <w:rPr>
          <w:iCs/>
        </w:rPr>
        <w:t>т</w:t>
      </w:r>
      <w:r w:rsidRPr="00C65B2B">
        <w:rPr>
          <w:iCs/>
          <w:kern w:val="24"/>
          <w:szCs w:val="20"/>
        </w:rPr>
        <w:t>ствии с выражением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E51DC9" w:rsidTr="00C23D40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51DC9" w:rsidRDefault="00AE1941" w:rsidP="00C23D40">
            <w:pPr>
              <w:spacing w:line="360" w:lineRule="auto"/>
              <w:jc w:val="center"/>
              <w:rPr>
                <w:lang w:val="en-US"/>
              </w:rPr>
            </w:pPr>
            <w:r w:rsidRPr="002D685B">
              <w:rPr>
                <w:position w:val="-66"/>
              </w:rPr>
              <w:object w:dxaOrig="6860" w:dyaOrig="1440">
                <v:shape id="_x0000_i1038" type="#_x0000_t75" style="width:345.05pt;height:72.55pt" o:ole="" fillcolor="window">
                  <v:imagedata r:id="rId37" o:title=""/>
                </v:shape>
                <o:OLEObject Type="Embed" ProgID="Equation.3" ShapeID="_x0000_i1038" DrawAspect="Content" ObjectID="_1641031270" r:id="rId38"/>
              </w:objec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1DC9" w:rsidRPr="00545A47" w:rsidRDefault="008A3190" w:rsidP="00C23D4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D685B">
              <w:t>2</w:t>
            </w:r>
            <w:r w:rsidR="002D685B">
              <w:rPr>
                <w:lang w:val="en-US"/>
              </w:rPr>
              <w:t>4</w:t>
            </w:r>
            <w:r w:rsidR="00E51DC9">
              <w:rPr>
                <w:lang w:val="en-US"/>
              </w:rPr>
              <w:t>)</w:t>
            </w:r>
          </w:p>
        </w:tc>
      </w:tr>
    </w:tbl>
    <w:p w:rsidR="00E51DC9" w:rsidRDefault="00E51DC9" w:rsidP="00E51DC9">
      <w:pPr>
        <w:pStyle w:val="af"/>
        <w:ind w:firstLine="426"/>
      </w:pPr>
      <w:r>
        <w:t>Итерации алгоритма прекращаются, если выполняется условие остановки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E51DC9" w:rsidTr="00C23D40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51DC9" w:rsidRDefault="00E51DC9" w:rsidP="00C23D40">
            <w:pPr>
              <w:jc w:val="center"/>
            </w:pPr>
            <w:r w:rsidRPr="007F5F71">
              <w:rPr>
                <w:rStyle w:val="aff5"/>
                <w:sz w:val="22"/>
              </w:rPr>
              <w:sym w:font="Symbol" w:char="F072"/>
            </w:r>
            <w:r w:rsidRPr="007F5F71">
              <w:rPr>
                <w:rStyle w:val="aff5"/>
                <w:sz w:val="22"/>
                <w:vertAlign w:val="subscript"/>
              </w:rPr>
              <w:t>t</w:t>
            </w:r>
            <w:r w:rsidRPr="007F5F71">
              <w:rPr>
                <w:rStyle w:val="aff5"/>
                <w:i w:val="0"/>
                <w:sz w:val="22"/>
              </w:rPr>
              <w:sym w:font="Symbol" w:char="F0A3"/>
            </w:r>
            <w:r w:rsidRPr="007F5F71">
              <w:rPr>
                <w:rStyle w:val="aff5"/>
                <w:sz w:val="22"/>
              </w:rPr>
              <w:sym w:font="Symbol" w:char="F065"/>
            </w:r>
            <w:r w:rsidRPr="007F5F71">
              <w:rPr>
                <w:rStyle w:val="aff5"/>
                <w:sz w:val="22"/>
              </w:rPr>
              <w:t>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51DC9" w:rsidRPr="002A2F53" w:rsidRDefault="00066468" w:rsidP="00C23D4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A3190">
              <w:rPr>
                <w:lang w:val="en-US"/>
              </w:rPr>
              <w:t>2</w:t>
            </w:r>
            <w:r w:rsidR="002D685B">
              <w:rPr>
                <w:lang w:val="en-US"/>
              </w:rPr>
              <w:t>5</w:t>
            </w:r>
            <w:r w:rsidR="00E51DC9">
              <w:rPr>
                <w:lang w:val="en-US"/>
              </w:rPr>
              <w:t>)</w:t>
            </w:r>
          </w:p>
        </w:tc>
      </w:tr>
    </w:tbl>
    <w:p w:rsidR="00E51DC9" w:rsidRPr="008A0807" w:rsidRDefault="00E51DC9" w:rsidP="00E51DC9">
      <w:pPr>
        <w:pStyle w:val="af"/>
        <w:ind w:firstLine="0"/>
      </w:pPr>
      <w:r>
        <w:t xml:space="preserve">где </w:t>
      </w:r>
      <w:r w:rsidRPr="00C65B2B">
        <w:rPr>
          <w:rStyle w:val="aff5"/>
          <w:sz w:val="22"/>
        </w:rPr>
        <w:t>t</w:t>
      </w:r>
      <w:r w:rsidRPr="00C65B2B">
        <w:rPr>
          <w:sz w:val="18"/>
        </w:rPr>
        <w:t xml:space="preserve"> </w:t>
      </w:r>
      <w:r>
        <w:t xml:space="preserve">из </w:t>
      </w:r>
      <w:r w:rsidRPr="002A2F53">
        <w:t>(19)</w:t>
      </w:r>
      <w:r>
        <w:t xml:space="preserve"> и </w:t>
      </w:r>
      <w:r w:rsidRPr="007F5F71">
        <w:rPr>
          <w:rStyle w:val="aff5"/>
          <w:sz w:val="22"/>
        </w:rPr>
        <w:sym w:font="Symbol" w:char="F065"/>
      </w:r>
      <w:r w:rsidRPr="007F5F71">
        <w:rPr>
          <w:rStyle w:val="aff5"/>
          <w:i w:val="0"/>
          <w:sz w:val="22"/>
        </w:rPr>
        <w:sym w:font="Symbol" w:char="F03E"/>
      </w:r>
      <w:r w:rsidRPr="007F5F71">
        <w:rPr>
          <w:rStyle w:val="aff5"/>
          <w:i w:val="0"/>
          <w:sz w:val="22"/>
          <w:lang w:val="ru-RU"/>
        </w:rPr>
        <w:t>0</w:t>
      </w:r>
      <w:r>
        <w:t xml:space="preserve"> есть заданная точность.</w:t>
      </w:r>
    </w:p>
    <w:p w:rsidR="009B2804" w:rsidRDefault="009B2804" w:rsidP="009B2804">
      <w:pPr>
        <w:pStyle w:val="af"/>
        <w:ind w:firstLine="426"/>
      </w:pPr>
      <w:r>
        <w:t>Результаты</w:t>
      </w:r>
      <w:r w:rsidRPr="009B2804">
        <w:t xml:space="preserve"> </w:t>
      </w:r>
      <w:r>
        <w:t>применения</w:t>
      </w:r>
      <w:r w:rsidRPr="009B2804">
        <w:t xml:space="preserve"> </w:t>
      </w:r>
      <w:r>
        <w:t>алгоритма</w:t>
      </w:r>
      <w:r w:rsidRPr="009B2804">
        <w:t xml:space="preserve"> </w:t>
      </w:r>
      <w:r>
        <w:rPr>
          <w:lang w:val="en-US"/>
        </w:rPr>
        <w:t>AGCS</w:t>
      </w:r>
      <w:r w:rsidRPr="009B2804">
        <w:t xml:space="preserve"> </w:t>
      </w:r>
      <w:r>
        <w:t xml:space="preserve">для решения тестовой задачи из рис. 1 </w:t>
      </w:r>
      <w:r w:rsidRPr="009B2804">
        <w:t xml:space="preserve">с параметрами </w:t>
      </w:r>
      <w:r w:rsidRPr="009B2804">
        <w:rPr>
          <w:rStyle w:val="aff5"/>
          <w:sz w:val="22"/>
          <w:szCs w:val="22"/>
        </w:rPr>
        <w:t>r</w:t>
      </w:r>
      <w:r w:rsidRPr="009B2804">
        <w:rPr>
          <w:rStyle w:val="aff5"/>
          <w:i w:val="0"/>
          <w:sz w:val="22"/>
          <w:szCs w:val="22"/>
          <w:vertAlign w:val="subscript"/>
          <w:lang w:val="ru-RU"/>
        </w:rPr>
        <w:t>1</w:t>
      </w:r>
      <w:r w:rsidRPr="009B2804">
        <w:rPr>
          <w:rStyle w:val="aff5"/>
          <w:i w:val="0"/>
          <w:sz w:val="22"/>
          <w:szCs w:val="22"/>
          <w:lang w:val="ru-RU"/>
        </w:rPr>
        <w:t>=</w:t>
      </w:r>
      <w:r w:rsidRPr="009B2804">
        <w:rPr>
          <w:rStyle w:val="aff5"/>
          <w:sz w:val="22"/>
          <w:szCs w:val="22"/>
        </w:rPr>
        <w:t>r</w:t>
      </w:r>
      <w:r>
        <w:rPr>
          <w:rStyle w:val="aff5"/>
          <w:i w:val="0"/>
          <w:sz w:val="22"/>
          <w:szCs w:val="22"/>
          <w:vertAlign w:val="subscript"/>
          <w:lang w:val="ru-RU"/>
        </w:rPr>
        <w:t>2</w:t>
      </w:r>
      <w:r>
        <w:rPr>
          <w:rStyle w:val="aff5"/>
          <w:i w:val="0"/>
          <w:sz w:val="22"/>
          <w:szCs w:val="22"/>
          <w:lang w:val="ru-RU"/>
        </w:rPr>
        <w:t>=</w:t>
      </w:r>
      <w:r w:rsidRPr="009B2804">
        <w:rPr>
          <w:rStyle w:val="aff5"/>
          <w:sz w:val="22"/>
          <w:szCs w:val="22"/>
        </w:rPr>
        <w:t>r</w:t>
      </w:r>
      <w:r>
        <w:rPr>
          <w:rStyle w:val="aff5"/>
          <w:i w:val="0"/>
          <w:sz w:val="22"/>
          <w:szCs w:val="22"/>
          <w:vertAlign w:val="subscript"/>
          <w:lang w:val="ru-RU"/>
        </w:rPr>
        <w:t>3</w:t>
      </w:r>
      <w:r>
        <w:rPr>
          <w:rStyle w:val="aff5"/>
          <w:i w:val="0"/>
          <w:sz w:val="22"/>
          <w:szCs w:val="22"/>
          <w:lang w:val="ru-RU"/>
        </w:rPr>
        <w:t>=2</w:t>
      </w:r>
      <w:r w:rsidRPr="009B2804">
        <w:t xml:space="preserve"> и </w:t>
      </w:r>
      <w:r w:rsidRPr="009B2804">
        <w:rPr>
          <w:rStyle w:val="aff5"/>
          <w:iCs w:val="0"/>
          <w:sz w:val="22"/>
          <w:szCs w:val="22"/>
        </w:rPr>
        <w:sym w:font="Symbol" w:char="F065"/>
      </w:r>
      <w:r w:rsidRPr="009B2804">
        <w:rPr>
          <w:rStyle w:val="aff5"/>
          <w:i w:val="0"/>
          <w:sz w:val="22"/>
          <w:szCs w:val="22"/>
          <w:lang w:val="ru-RU"/>
        </w:rPr>
        <w:t>=10</w:t>
      </w:r>
      <w:r w:rsidRPr="009B2804">
        <w:rPr>
          <w:rStyle w:val="aff5"/>
          <w:i w:val="0"/>
          <w:sz w:val="22"/>
          <w:szCs w:val="22"/>
          <w:vertAlign w:val="superscript"/>
        </w:rPr>
        <w:sym w:font="Symbol" w:char="F02D"/>
      </w:r>
      <w:r w:rsidRPr="009B2804">
        <w:rPr>
          <w:rStyle w:val="aff5"/>
          <w:i w:val="0"/>
          <w:sz w:val="22"/>
          <w:szCs w:val="22"/>
          <w:vertAlign w:val="superscript"/>
          <w:lang w:val="ru-RU"/>
        </w:rPr>
        <w:t>5</w:t>
      </w:r>
      <w:r>
        <w:t xml:space="preserve">показаны на рис. 2. </w:t>
      </w:r>
      <w:r w:rsidRPr="009B2804">
        <w:t xml:space="preserve"> Координаты точек испытаний, осуществленных алгоритмом в процессе решения задачи, отмечены на рис. </w:t>
      </w:r>
      <w:r>
        <w:t>2</w:t>
      </w:r>
      <w:r w:rsidRPr="009B2804">
        <w:t xml:space="preserve"> тремя рядами вертикальных штрихов. Штрихи верхнего ряда соответствуют точкам с единичным индексом, второго – точкам</w:t>
      </w:r>
      <w:r>
        <w:t xml:space="preserve">, индексы которых равны 2; точки, отмеченные штрихами нижнего ряда, являются допустимыми. Координаты испытаний, выполненных в близких точках, отмечены темным прямоугольником. Всего значение первого ограничения вычислялось 147 раз, второго ограничения – 84 раза, а значение </w:t>
      </w:r>
      <w:proofErr w:type="spellStart"/>
      <w:r>
        <w:t>минимизируемой</w:t>
      </w:r>
      <w:proofErr w:type="spellEnd"/>
      <w:r>
        <w:t xml:space="preserve"> функции вычислялось всего лишь 35 раз.</w:t>
      </w:r>
    </w:p>
    <w:p w:rsidR="0072100B" w:rsidRDefault="0072100B" w:rsidP="009B2804">
      <w:pPr>
        <w:pStyle w:val="af"/>
        <w:ind w:firstLine="426"/>
        <w:jc w:val="center"/>
        <w:rPr>
          <w:sz w:val="24"/>
          <w:szCs w:val="20"/>
        </w:rPr>
      </w:pPr>
      <w:r>
        <w:rPr>
          <w:noProof/>
          <w:sz w:val="24"/>
          <w:szCs w:val="20"/>
          <w:lang w:val="en-US" w:eastAsia="en-US"/>
        </w:rPr>
        <w:drawing>
          <wp:inline distT="0" distB="0" distL="0" distR="0">
            <wp:extent cx="2769617" cy="2027853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59" cy="20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04" w:rsidRPr="00706340" w:rsidRDefault="009B2804" w:rsidP="009B2804">
      <w:pPr>
        <w:pStyle w:val="af"/>
        <w:spacing w:before="120"/>
        <w:jc w:val="center"/>
        <w:rPr>
          <w:i/>
        </w:rPr>
      </w:pPr>
      <w:r>
        <w:t>Рис. 2. Результаты</w:t>
      </w:r>
      <w:r w:rsidRPr="009B2804">
        <w:t xml:space="preserve"> </w:t>
      </w:r>
      <w:r>
        <w:t>применения</w:t>
      </w:r>
      <w:r w:rsidRPr="009B2804">
        <w:t xml:space="preserve"> </w:t>
      </w:r>
      <w:r>
        <w:t>алгоритма</w:t>
      </w:r>
      <w:r w:rsidRPr="009B2804">
        <w:t xml:space="preserve"> </w:t>
      </w:r>
      <w:r>
        <w:rPr>
          <w:lang w:val="en-US"/>
        </w:rPr>
        <w:t>AGCS</w:t>
      </w:r>
      <w:r w:rsidRPr="009B2804">
        <w:t xml:space="preserve"> </w:t>
      </w:r>
      <w:r>
        <w:t>для решения тестовой задачи</w:t>
      </w:r>
    </w:p>
    <w:p w:rsidR="0072100B" w:rsidRDefault="0072100B" w:rsidP="00E51DC9">
      <w:pPr>
        <w:pStyle w:val="af"/>
        <w:ind w:firstLine="426"/>
        <w:rPr>
          <w:sz w:val="24"/>
          <w:szCs w:val="20"/>
        </w:rPr>
      </w:pPr>
    </w:p>
    <w:p w:rsidR="00E51DC9" w:rsidRPr="009C71D0" w:rsidRDefault="00E51DC9" w:rsidP="00E51DC9">
      <w:pPr>
        <w:pStyle w:val="af"/>
        <w:ind w:firstLine="426"/>
        <w:rPr>
          <w:sz w:val="24"/>
          <w:szCs w:val="20"/>
        </w:rPr>
      </w:pPr>
      <w:r w:rsidRPr="0018758E">
        <w:rPr>
          <w:sz w:val="24"/>
          <w:szCs w:val="20"/>
          <w:lang w:val="en-US"/>
        </w:rPr>
        <w:t>Various modifications of this algorithm and the</w:t>
      </w:r>
      <w:r>
        <w:rPr>
          <w:lang w:val="en-US"/>
        </w:rPr>
        <w:t xml:space="preserve"> corresponding theory of conver</w:t>
      </w:r>
      <w:r w:rsidRPr="0018758E">
        <w:rPr>
          <w:sz w:val="24"/>
          <w:szCs w:val="20"/>
          <w:lang w:val="en-US"/>
        </w:rPr>
        <w:t>gence are presented in [</w:t>
      </w:r>
      <w:r w:rsidR="007D3B73">
        <w:rPr>
          <w:sz w:val="24"/>
          <w:szCs w:val="20"/>
          <w:lang w:val="en-US"/>
        </w:rPr>
        <w:t>18</w:t>
      </w:r>
      <w:r w:rsidRPr="0018758E">
        <w:rPr>
          <w:sz w:val="24"/>
          <w:szCs w:val="20"/>
          <w:lang w:val="en-US"/>
        </w:rPr>
        <w:t>].</w:t>
      </w:r>
      <w:r w:rsidR="009B2804" w:rsidRPr="009B2804">
        <w:rPr>
          <w:sz w:val="24"/>
          <w:szCs w:val="20"/>
          <w:lang w:val="en-US"/>
        </w:rPr>
        <w:t xml:space="preserve"> </w:t>
      </w:r>
      <w:r w:rsidR="007D3B73">
        <w:rPr>
          <w:sz w:val="24"/>
          <w:szCs w:val="20"/>
        </w:rPr>
        <w:t>В данной работе</w:t>
      </w:r>
      <w:r w:rsidR="009C71D0">
        <w:rPr>
          <w:sz w:val="24"/>
          <w:szCs w:val="20"/>
        </w:rPr>
        <w:t xml:space="preserve"> показана справедливость следующей теоремы.</w:t>
      </w:r>
    </w:p>
    <w:p w:rsidR="009B2804" w:rsidRDefault="009B2804" w:rsidP="009B2804">
      <w:pPr>
        <w:pStyle w:val="af"/>
      </w:pPr>
      <w:r w:rsidRPr="003B03C8">
        <w:rPr>
          <w:b/>
        </w:rPr>
        <w:t>Теорема</w:t>
      </w:r>
      <w:r>
        <w:t>. Если алгоритм</w:t>
      </w:r>
      <w:r w:rsidR="009C71D0">
        <w:t xml:space="preserve"> </w:t>
      </w:r>
      <w:r w:rsidR="009C71D0">
        <w:rPr>
          <w:lang w:val="en-US"/>
        </w:rPr>
        <w:t>AGCS</w:t>
      </w:r>
      <w:r>
        <w:t xml:space="preserve"> применяется для решения задачи</w:t>
      </w:r>
      <w:r w:rsidR="009C71D0" w:rsidRPr="009C71D0">
        <w:t xml:space="preserve"> (13)</w:t>
      </w:r>
      <w:r>
        <w:t>, и при этом выполняются условия:</w:t>
      </w:r>
    </w:p>
    <w:p w:rsidR="009C71D0" w:rsidRDefault="009B2804" w:rsidP="009C71D0">
      <w:pPr>
        <w:pStyle w:val="af"/>
        <w:numPr>
          <w:ilvl w:val="0"/>
          <w:numId w:val="30"/>
        </w:numPr>
        <w:tabs>
          <w:tab w:val="num" w:pos="720"/>
        </w:tabs>
        <w:ind w:left="0" w:firstLine="360"/>
      </w:pPr>
      <w:r>
        <w:t xml:space="preserve">каждая </w:t>
      </w:r>
      <w:r w:rsidRPr="009C71D0">
        <w:t xml:space="preserve">функция </w:t>
      </w:r>
      <w:proofErr w:type="spellStart"/>
      <w:r w:rsidRPr="009C71D0">
        <w:rPr>
          <w:rStyle w:val="aff5"/>
          <w:spacing w:val="0"/>
          <w:sz w:val="22"/>
          <w:szCs w:val="22"/>
        </w:rPr>
        <w:t>g</w:t>
      </w:r>
      <w:r w:rsidRPr="009C71D0">
        <w:rPr>
          <w:rStyle w:val="aff5"/>
          <w:spacing w:val="0"/>
          <w:sz w:val="22"/>
          <w:szCs w:val="22"/>
          <w:vertAlign w:val="subscript"/>
        </w:rPr>
        <w:t>j</w:t>
      </w:r>
      <w:proofErr w:type="spellEnd"/>
      <w:r w:rsidRPr="009C71D0">
        <w:rPr>
          <w:rStyle w:val="aff5"/>
          <w:i w:val="0"/>
          <w:iCs w:val="0"/>
          <w:spacing w:val="0"/>
          <w:sz w:val="22"/>
          <w:szCs w:val="22"/>
          <w:lang w:val="ru-RU"/>
        </w:rPr>
        <w:t>,</w:t>
      </w:r>
      <w:r w:rsidRPr="009C71D0">
        <w:rPr>
          <w:rStyle w:val="aff5"/>
          <w:i w:val="0"/>
          <w:spacing w:val="0"/>
          <w:sz w:val="22"/>
          <w:szCs w:val="22"/>
        </w:rPr>
        <w:t> </w:t>
      </w:r>
      <w:r w:rsidRPr="009C71D0">
        <w:rPr>
          <w:rStyle w:val="aff5"/>
          <w:i w:val="0"/>
          <w:spacing w:val="0"/>
          <w:sz w:val="22"/>
          <w:szCs w:val="22"/>
          <w:lang w:val="ru-RU"/>
        </w:rPr>
        <w:t>1</w:t>
      </w:r>
      <w:r w:rsidRPr="009C71D0">
        <w:rPr>
          <w:rStyle w:val="aff5"/>
          <w:i w:val="0"/>
          <w:spacing w:val="0"/>
          <w:sz w:val="22"/>
          <w:szCs w:val="22"/>
        </w:rPr>
        <w:sym w:font="Symbol" w:char="F0A3"/>
      </w:r>
      <w:r w:rsidRPr="009C71D0">
        <w:rPr>
          <w:rStyle w:val="aff5"/>
          <w:spacing w:val="0"/>
          <w:sz w:val="22"/>
          <w:szCs w:val="22"/>
        </w:rPr>
        <w:t>j</w:t>
      </w:r>
      <w:r w:rsidRPr="009C71D0">
        <w:rPr>
          <w:rStyle w:val="aff5"/>
          <w:i w:val="0"/>
          <w:spacing w:val="0"/>
          <w:sz w:val="22"/>
          <w:szCs w:val="22"/>
        </w:rPr>
        <w:sym w:font="Symbol" w:char="F0A3"/>
      </w:r>
      <w:r w:rsidRPr="009C71D0">
        <w:rPr>
          <w:rStyle w:val="aff5"/>
          <w:spacing w:val="0"/>
          <w:sz w:val="22"/>
          <w:szCs w:val="22"/>
        </w:rPr>
        <w:t>m</w:t>
      </w:r>
      <w:r w:rsidRPr="009C71D0">
        <w:rPr>
          <w:rStyle w:val="aff5"/>
          <w:spacing w:val="0"/>
          <w:sz w:val="22"/>
          <w:szCs w:val="22"/>
          <w:lang w:val="ru-RU"/>
        </w:rPr>
        <w:t>+</w:t>
      </w:r>
      <w:r w:rsidRPr="009C71D0">
        <w:rPr>
          <w:rStyle w:val="aff5"/>
          <w:i w:val="0"/>
          <w:spacing w:val="0"/>
          <w:sz w:val="22"/>
          <w:szCs w:val="22"/>
          <w:lang w:val="ru-RU"/>
        </w:rPr>
        <w:t>1,</w:t>
      </w:r>
      <w:r w:rsidRPr="009C71D0">
        <w:rPr>
          <w:rStyle w:val="aff5"/>
          <w:i w:val="0"/>
          <w:spacing w:val="0"/>
          <w:sz w:val="22"/>
          <w:szCs w:val="22"/>
        </w:rPr>
        <w:t> </w:t>
      </w:r>
      <w:r w:rsidRPr="009C71D0">
        <w:t xml:space="preserve"> </w:t>
      </w:r>
      <w:r w:rsidRPr="009C71D0">
        <w:rPr>
          <w:rStyle w:val="aff5"/>
          <w:i w:val="0"/>
          <w:spacing w:val="0"/>
          <w:sz w:val="22"/>
          <w:szCs w:val="22"/>
        </w:rPr>
        <w:sym w:font="Symbol" w:char="F05B"/>
      </w:r>
      <w:r w:rsidR="009C71D0" w:rsidRPr="009C71D0">
        <w:rPr>
          <w:rStyle w:val="aff5"/>
          <w:i w:val="0"/>
          <w:spacing w:val="0"/>
          <w:sz w:val="22"/>
          <w:szCs w:val="22"/>
          <w:lang w:val="ru-RU"/>
        </w:rPr>
        <w:t>0,1</w:t>
      </w:r>
      <w:r w:rsidRPr="009C71D0">
        <w:rPr>
          <w:rStyle w:val="aff5"/>
          <w:i w:val="0"/>
          <w:spacing w:val="0"/>
          <w:sz w:val="22"/>
          <w:szCs w:val="22"/>
        </w:rPr>
        <w:sym w:font="Symbol" w:char="F05D"/>
      </w:r>
      <w:r w:rsidRPr="009C71D0">
        <w:t xml:space="preserve"> </w:t>
      </w:r>
      <w:r w:rsidR="00CA52A1">
        <w:t xml:space="preserve">удовлетворяет </w:t>
      </w:r>
      <w:r w:rsidRPr="009C71D0">
        <w:t>условию</w:t>
      </w:r>
      <w:r>
        <w:t xml:space="preserve"> </w:t>
      </w:r>
      <w:r w:rsidR="009C71D0">
        <w:t>Гельдера</w:t>
      </w:r>
      <w:r>
        <w:t xml:space="preserve"> </w:t>
      </w:r>
      <w:r w:rsidR="009C71D0">
        <w:t xml:space="preserve">из (11) </w:t>
      </w:r>
      <w:r>
        <w:t xml:space="preserve">с константой </w:t>
      </w:r>
      <w:proofErr w:type="spellStart"/>
      <w:r w:rsidR="009C71D0">
        <w:rPr>
          <w:rStyle w:val="aff5"/>
        </w:rPr>
        <w:t>H</w:t>
      </w:r>
      <w:r>
        <w:rPr>
          <w:rStyle w:val="aff5"/>
          <w:vertAlign w:val="subscript"/>
        </w:rPr>
        <w:t>j</w:t>
      </w:r>
      <w:proofErr w:type="spellEnd"/>
      <w:r w:rsidR="009C71D0" w:rsidRPr="009C71D0">
        <w:rPr>
          <w:rStyle w:val="aff5"/>
          <w:vertAlign w:val="subscript"/>
          <w:lang w:val="ru-RU"/>
        </w:rPr>
        <w:t xml:space="preserve"> </w:t>
      </w:r>
      <w:r>
        <w:t xml:space="preserve">, </w:t>
      </w:r>
    </w:p>
    <w:p w:rsidR="009B2804" w:rsidRPr="009C71D0" w:rsidRDefault="009B2804" w:rsidP="009C71D0">
      <w:pPr>
        <w:pStyle w:val="af"/>
        <w:numPr>
          <w:ilvl w:val="0"/>
          <w:numId w:val="30"/>
        </w:numPr>
        <w:tabs>
          <w:tab w:val="num" w:pos="720"/>
        </w:tabs>
        <w:ind w:left="0" w:firstLine="360"/>
      </w:pPr>
      <w:r>
        <w:t xml:space="preserve">для величин </w:t>
      </w:r>
      <w:r w:rsidR="009C71D0">
        <w:rPr>
          <w:rStyle w:val="aff5"/>
        </w:rPr>
        <w:t>h</w:t>
      </w:r>
      <w:r>
        <w:rPr>
          <w:rStyle w:val="aff5"/>
          <w:vertAlign w:val="subscript"/>
        </w:rPr>
        <w:sym w:font="Symbol" w:char="F06E"/>
      </w:r>
      <w:r>
        <w:t xml:space="preserve"> </w:t>
      </w:r>
      <w:r w:rsidRPr="009C71D0">
        <w:t>из</w:t>
      </w:r>
      <w:r w:rsidR="009C71D0" w:rsidRPr="009C71D0">
        <w:t xml:space="preserve"> (21)</w:t>
      </w:r>
      <w:r w:rsidRPr="009C71D0">
        <w:t>, начиная с некоторого шага, справедливы неравенства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9B2804" w:rsidRPr="009C71D0" w:rsidTr="009B2804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9B2804" w:rsidRPr="009C71D0" w:rsidRDefault="009B2804" w:rsidP="009C71D0">
            <w:pPr>
              <w:spacing w:line="360" w:lineRule="auto"/>
              <w:jc w:val="center"/>
              <w:rPr>
                <w:rStyle w:val="aff5"/>
                <w:i w:val="0"/>
                <w:spacing w:val="0"/>
                <w:sz w:val="22"/>
                <w:szCs w:val="22"/>
              </w:rPr>
            </w:pPr>
            <w:r w:rsidRPr="009C71D0">
              <w:rPr>
                <w:rStyle w:val="aff5"/>
                <w:spacing w:val="0"/>
                <w:sz w:val="22"/>
                <w:szCs w:val="22"/>
              </w:rPr>
              <w:t>r</w:t>
            </w:r>
            <w:r w:rsidRPr="009C71D0">
              <w:rPr>
                <w:rStyle w:val="aff5"/>
                <w:spacing w:val="0"/>
                <w:sz w:val="22"/>
                <w:szCs w:val="22"/>
                <w:vertAlign w:val="subscript"/>
              </w:rPr>
              <w:sym w:font="Symbol" w:char="F06E"/>
            </w:r>
            <w:r w:rsidR="009C71D0" w:rsidRPr="009C71D0">
              <w:rPr>
                <w:rStyle w:val="aff5"/>
                <w:spacing w:val="0"/>
                <w:sz w:val="22"/>
                <w:szCs w:val="22"/>
              </w:rPr>
              <w:t>h</w:t>
            </w:r>
            <w:r w:rsidRPr="009C71D0">
              <w:rPr>
                <w:rStyle w:val="aff5"/>
                <w:spacing w:val="0"/>
                <w:sz w:val="22"/>
                <w:szCs w:val="22"/>
                <w:vertAlign w:val="subscript"/>
              </w:rPr>
              <w:sym w:font="Symbol" w:char="F06E"/>
            </w:r>
            <w:r w:rsidRPr="009C71D0">
              <w:rPr>
                <w:rStyle w:val="aff5"/>
                <w:i w:val="0"/>
                <w:spacing w:val="0"/>
                <w:sz w:val="22"/>
                <w:szCs w:val="22"/>
              </w:rPr>
              <w:t>&gt;2</w:t>
            </w:r>
            <w:r w:rsidR="009C71D0" w:rsidRPr="009C71D0">
              <w:rPr>
                <w:rStyle w:val="aff5"/>
                <w:spacing w:val="0"/>
                <w:sz w:val="22"/>
                <w:szCs w:val="22"/>
              </w:rPr>
              <w:t>H</w:t>
            </w:r>
            <w:r w:rsidRPr="009C71D0">
              <w:rPr>
                <w:rStyle w:val="aff5"/>
                <w:spacing w:val="0"/>
                <w:sz w:val="22"/>
                <w:szCs w:val="22"/>
                <w:vertAlign w:val="subscript"/>
              </w:rPr>
              <w:sym w:font="Symbol" w:char="F06E"/>
            </w:r>
            <w:r w:rsidRPr="009C71D0">
              <w:rPr>
                <w:rStyle w:val="aff5"/>
                <w:i w:val="0"/>
                <w:spacing w:val="0"/>
                <w:sz w:val="22"/>
                <w:szCs w:val="22"/>
              </w:rPr>
              <w:t>, 1</w:t>
            </w:r>
            <w:r w:rsidRPr="009C71D0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Pr="009C71D0">
              <w:rPr>
                <w:rStyle w:val="aff5"/>
                <w:iCs w:val="0"/>
                <w:spacing w:val="0"/>
                <w:sz w:val="22"/>
                <w:szCs w:val="22"/>
              </w:rPr>
              <w:sym w:font="Symbol" w:char="F06E"/>
            </w:r>
            <w:r w:rsidRPr="009C71D0">
              <w:rPr>
                <w:rStyle w:val="aff5"/>
                <w:i w:val="0"/>
                <w:spacing w:val="0"/>
                <w:sz w:val="22"/>
                <w:szCs w:val="22"/>
              </w:rPr>
              <w:sym w:font="Symbol" w:char="F0A3"/>
            </w:r>
            <w:r w:rsidRPr="009C71D0">
              <w:rPr>
                <w:rStyle w:val="aff5"/>
                <w:spacing w:val="0"/>
                <w:sz w:val="22"/>
                <w:szCs w:val="22"/>
              </w:rPr>
              <w:t>m+</w:t>
            </w:r>
            <w:r w:rsidRPr="009C71D0">
              <w:rPr>
                <w:rStyle w:val="aff5"/>
                <w:i w:val="0"/>
                <w:spacing w:val="0"/>
                <w:sz w:val="22"/>
                <w:szCs w:val="22"/>
              </w:rPr>
              <w:t>1,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804" w:rsidRPr="009C71D0" w:rsidRDefault="009B2804" w:rsidP="009B2804">
            <w:pPr>
              <w:spacing w:line="360" w:lineRule="auto"/>
              <w:jc w:val="right"/>
              <w:rPr>
                <w:szCs w:val="22"/>
                <w:lang w:val="en-US"/>
              </w:rPr>
            </w:pPr>
          </w:p>
        </w:tc>
      </w:tr>
    </w:tbl>
    <w:p w:rsidR="009B2804" w:rsidRPr="009C71D0" w:rsidRDefault="009B2804" w:rsidP="009C71D0">
      <w:pPr>
        <w:pStyle w:val="af"/>
        <w:ind w:firstLine="0"/>
      </w:pPr>
      <w:r w:rsidRPr="00736127">
        <w:rPr>
          <w:szCs w:val="24"/>
        </w:rPr>
        <w:t xml:space="preserve">то множество предельных точек </w:t>
      </w:r>
      <w:r w:rsidRPr="009C71D0">
        <w:t xml:space="preserve">последовательности </w:t>
      </w:r>
      <w:r w:rsidRPr="009C71D0">
        <w:rPr>
          <w:rStyle w:val="aff5"/>
          <w:i w:val="0"/>
          <w:sz w:val="22"/>
          <w:szCs w:val="22"/>
          <w:lang w:val="ru-RU"/>
        </w:rPr>
        <w:t>{</w:t>
      </w:r>
      <w:proofErr w:type="spellStart"/>
      <w:r w:rsidRPr="009C71D0">
        <w:rPr>
          <w:rStyle w:val="aff5"/>
          <w:sz w:val="22"/>
          <w:szCs w:val="22"/>
        </w:rPr>
        <w:t>x</w:t>
      </w:r>
      <w:r w:rsidRPr="009C71D0">
        <w:rPr>
          <w:rStyle w:val="aff5"/>
          <w:sz w:val="22"/>
          <w:szCs w:val="22"/>
          <w:vertAlign w:val="superscript"/>
        </w:rPr>
        <w:t>k</w:t>
      </w:r>
      <w:proofErr w:type="spellEnd"/>
      <w:r w:rsidRPr="009C71D0">
        <w:rPr>
          <w:rStyle w:val="aff5"/>
          <w:i w:val="0"/>
          <w:iCs w:val="0"/>
          <w:sz w:val="22"/>
          <w:szCs w:val="22"/>
          <w:lang w:val="ru-RU"/>
        </w:rPr>
        <w:t>}</w:t>
      </w:r>
      <w:r w:rsidRPr="009C71D0">
        <w:t>, порождаемой алгоритмом, совпадет с множеством решений задачи</w:t>
      </w:r>
      <w:r w:rsidR="009C71D0" w:rsidRPr="009C71D0">
        <w:t xml:space="preserve"> (13)</w:t>
      </w:r>
      <w:r w:rsidRPr="009C71D0">
        <w:t xml:space="preserve"> при </w:t>
      </w:r>
      <w:r w:rsidRPr="009C71D0">
        <w:rPr>
          <w:rStyle w:val="aff5"/>
          <w:sz w:val="22"/>
          <w:szCs w:val="22"/>
        </w:rPr>
        <w:sym w:font="Symbol" w:char="F065"/>
      </w:r>
      <w:r w:rsidRPr="009C71D0">
        <w:rPr>
          <w:rStyle w:val="aff5"/>
          <w:sz w:val="22"/>
          <w:szCs w:val="22"/>
          <w:lang w:val="ru-RU"/>
        </w:rPr>
        <w:t>=</w:t>
      </w:r>
      <w:r w:rsidRPr="009C71D0">
        <w:rPr>
          <w:rStyle w:val="aff5"/>
          <w:i w:val="0"/>
          <w:sz w:val="22"/>
          <w:szCs w:val="22"/>
          <w:lang w:val="ru-RU"/>
        </w:rPr>
        <w:t>0</w:t>
      </w:r>
      <w:r w:rsidRPr="009C71D0">
        <w:t xml:space="preserve"> в условии остановки</w:t>
      </w:r>
      <w:r w:rsidR="009C71D0" w:rsidRPr="009C71D0">
        <w:t xml:space="preserve"> (25).</w:t>
      </w:r>
    </w:p>
    <w:p w:rsidR="007C024F" w:rsidRPr="007C024F" w:rsidRDefault="008A0807" w:rsidP="008A0807">
      <w:pPr>
        <w:pStyle w:val="2"/>
      </w:pPr>
      <w:r>
        <w:t>3.</w:t>
      </w:r>
      <w:r w:rsidRPr="008A0807">
        <w:t>3</w:t>
      </w:r>
      <w:r>
        <w:t>. Ускорение вычислений на основе повторного использования</w:t>
      </w:r>
      <w:r>
        <w:br/>
        <w:t xml:space="preserve"> </w:t>
      </w:r>
      <w:r w:rsidRPr="00050D47">
        <w:t>поисковой информации</w:t>
      </w:r>
      <w:r w:rsidR="007C024F">
        <w:t xml:space="preserve"> </w:t>
      </w:r>
    </w:p>
    <w:p w:rsidR="00024430" w:rsidRDefault="00230C66" w:rsidP="00FF46E9">
      <w:pPr>
        <w:jc w:val="both"/>
      </w:pPr>
      <w:r>
        <w:t xml:space="preserve">Как уже отмечалось ранее, задача </w:t>
      </w:r>
      <w:proofErr w:type="spellStart"/>
      <w:r w:rsidR="00521737">
        <w:rPr>
          <w:lang w:val="en-US"/>
        </w:rPr>
        <w:t>MCOlex</w:t>
      </w:r>
      <w:proofErr w:type="spellEnd"/>
      <w:r w:rsidR="00521737" w:rsidRPr="00521737">
        <w:t xml:space="preserve"> </w:t>
      </w:r>
      <w:r>
        <w:t>на каждом этапе метода последовательных уступок (7) представляет собой задачу глобальной оптимизации с нелинейными ограничениями (13). В общем случае, решение каждой такой задачи должно начинаться с самого начала</w:t>
      </w:r>
      <w:r w:rsidR="0042322B">
        <w:t xml:space="preserve">, и подобное многократное решение задач глобальной оптимизации может </w:t>
      </w:r>
      <w:r w:rsidR="0042322B" w:rsidRPr="0042322B">
        <w:t>потребовать большого объема вычислений.</w:t>
      </w:r>
      <w:r w:rsidR="0042322B">
        <w:t xml:space="preserve"> Однако наличие поисковой информации</w:t>
      </w:r>
      <w:r w:rsidR="000244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4430">
        <w:t xml:space="preserve"> из (18) позволяет </w:t>
      </w:r>
      <w:r w:rsidR="00FF46E9">
        <w:t>привести результаты</w:t>
      </w:r>
      <w:r w:rsidR="00024430">
        <w:t xml:space="preserve"> </w:t>
      </w:r>
      <w:r w:rsidR="00FF46E9">
        <w:t xml:space="preserve">предыдущих вычислений к значениям любой очередной решаемой задачи оптимизации схемы </w:t>
      </w:r>
      <w:r w:rsidR="00FF46E9">
        <w:lastRenderedPageBreak/>
        <w:t xml:space="preserve">(7) без каких-либо трудоемких вычислений значений критериев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(y), 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</m:oMath>
      <w:r w:rsidR="00FF46E9">
        <w:t xml:space="preserve"> </w:t>
      </w:r>
      <w:r w:rsidR="00FF46E9" w:rsidRPr="00510C8F">
        <w:rPr>
          <w:sz w:val="24"/>
        </w:rPr>
        <w:t>исходной</w:t>
      </w:r>
      <w:r w:rsidR="00FF46E9">
        <w:rPr>
          <w:i/>
          <w:sz w:val="24"/>
        </w:rPr>
        <w:t xml:space="preserve"> </w:t>
      </w:r>
      <w:r w:rsidR="00FF46E9">
        <w:rPr>
          <w:sz w:val="24"/>
        </w:rPr>
        <w:t>задачи</w:t>
      </w:r>
      <w:r w:rsidR="00FF46E9">
        <w:t xml:space="preserve"> (1)</w:t>
      </w:r>
      <w:r w:rsidR="00193C9C" w:rsidRPr="00193C9C">
        <w:t xml:space="preserve"> [30-31]</w:t>
      </w:r>
      <w:r w:rsidR="00FF46E9">
        <w:t xml:space="preserve">. </w:t>
      </w:r>
      <w:r w:rsidR="00024430" w:rsidRPr="007E3C21">
        <w:t>Подобное</w:t>
      </w:r>
      <w:r w:rsidR="00024430">
        <w:t xml:space="preserve"> повторное использование поисковой информации </w:t>
      </w:r>
      <w:r w:rsidR="007E3C21">
        <w:t>позволит сократить объем</w:t>
      </w:r>
      <w:r w:rsidR="00024430" w:rsidRPr="00CB594E">
        <w:t xml:space="preserve"> вычислений </w:t>
      </w:r>
      <w:r w:rsidR="00024430">
        <w:t xml:space="preserve">для решения каждой последующей оптимизационной задачи </w:t>
      </w:r>
      <w:r w:rsidR="00024430" w:rsidRPr="00CB594E">
        <w:t>вплоть до выполнения всего лишь нескольких итераций для поиска очередного эффективного варианта</w:t>
      </w:r>
      <w:r w:rsidR="00024430" w:rsidRPr="00510C8F">
        <w:t xml:space="preserve"> (</w:t>
      </w:r>
      <w:r w:rsidR="005F51A8">
        <w:t>см. Раздел 4</w:t>
      </w:r>
      <w:r w:rsidR="00024430">
        <w:t xml:space="preserve"> с результатами вычислительных экспериментов)</w:t>
      </w:r>
      <w:r w:rsidR="00024430" w:rsidRPr="00CB594E">
        <w:t>.</w:t>
      </w:r>
    </w:p>
    <w:p w:rsidR="007E3C21" w:rsidRDefault="007E3C21" w:rsidP="007E3C21">
      <w:pPr>
        <w:pStyle w:val="af"/>
      </w:pPr>
      <w:r w:rsidRPr="007E3C21">
        <w:t>Более</w:t>
      </w:r>
      <w:r>
        <w:t xml:space="preserve"> того, использование поисковой информации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позволяет свести многоэтапное решение задачи МКО в соответствии со схемой (7) к решению единственной задаче глобальной оптимизации последнего этапа схемы (7)</w:t>
      </w:r>
      <w:r w:rsidR="009F0BFA">
        <w:t>, а именно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9F0BFA" w:rsidTr="00B05661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9F0BFA" w:rsidRDefault="00990EA7" w:rsidP="009F0BFA">
            <w:pPr>
              <w:spacing w:before="12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δlex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f,δ,D</m:t>
                    </m:r>
                  </m:e>
                </m:d>
                <m:r>
                  <w:rPr>
                    <w:rFonts w:ascii="Cambria Math" w:hAnsi="Cambria Math"/>
                  </w:rPr>
                  <m:t>=Arg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y∈D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1≤j&lt;s,</m:t>
                </m:r>
              </m:oMath>
            </m:oMathPara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9F0BFA" w:rsidRPr="002A2F53" w:rsidRDefault="009F0BFA" w:rsidP="00B056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:rsidR="009F0BFA" w:rsidRDefault="009F0BFA" w:rsidP="009F0BFA">
      <w:pPr>
        <w:pStyle w:val="af"/>
        <w:ind w:firstLine="0"/>
      </w:pPr>
      <w:r>
        <w:t xml:space="preserve">где для неизвестных а </w:t>
      </w:r>
      <w:proofErr w:type="spellStart"/>
      <w:r>
        <w:t>приори</w:t>
      </w:r>
      <w:proofErr w:type="spellEnd"/>
      <w:r>
        <w:t xml:space="preserve"> величин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 1≤j&lt;s,</m:t>
        </m:r>
      </m:oMath>
      <w:r>
        <w:t xml:space="preserve"> можно использовать оценки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из (20), получаемые на основе поисковой информации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а </w:t>
      </w:r>
      <w:r w:rsidR="009E0180">
        <w:t xml:space="preserve">для </w:t>
      </w:r>
      <w:r>
        <w:t>уступ</w:t>
      </w:r>
      <w:r w:rsidR="009E0180">
        <w:t xml:space="preserve">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1≤j&lt;s,</m:t>
        </m:r>
      </m:oMath>
      <w:r w:rsidR="005F51A8">
        <w:t xml:space="preserve"> можно ис</w:t>
      </w:r>
      <w:r w:rsidR="009E0180">
        <w:t>пользовать значения, нормированные к диапазону изменения ограничений,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6"/>
        <w:gridCol w:w="1400"/>
      </w:tblGrid>
      <w:tr w:rsidR="009E0180" w:rsidTr="005F51A8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9E0180" w:rsidRPr="001C5F34" w:rsidRDefault="00990EA7" w:rsidP="009E0180">
            <w:pPr>
              <w:spacing w:before="12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  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1≤j&lt;s,</m:t>
                </m:r>
              </m:oMath>
            </m:oMathPara>
          </w:p>
          <w:p w:rsidR="001C5F34" w:rsidRPr="005F51A8" w:rsidRDefault="00990EA7" w:rsidP="005F51A8">
            <w:pPr>
              <w:tabs>
                <w:tab w:val="left" w:pos="1034"/>
              </w:tabs>
              <w:spacing w:before="120"/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 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{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 : </m:t>
              </m:r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)=j, 1≤i≤k }</m:t>
              </m:r>
            </m:oMath>
            <w:r w:rsidR="005F51A8">
              <w:rPr>
                <w:lang w:val="en-US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0180" w:rsidRPr="002A2F53" w:rsidRDefault="009E0180" w:rsidP="005F51A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5F51A8">
              <w:t>7</w:t>
            </w:r>
            <w:r>
              <w:rPr>
                <w:lang w:val="en-US"/>
              </w:rPr>
              <w:t>)</w:t>
            </w:r>
          </w:p>
        </w:tc>
      </w:tr>
    </w:tbl>
    <w:p w:rsidR="009E0180" w:rsidRDefault="005F51A8" w:rsidP="009F0BFA">
      <w:pPr>
        <w:pStyle w:val="af"/>
        <w:ind w:firstLine="0"/>
      </w:pPr>
      <w:r>
        <w:t>Применимость подобной одноэтапной схемы (26)-(27)по сравнению со схемой (7) оценивается в Разделе 4 при проведении вычислительных экспериментов.</w:t>
      </w:r>
    </w:p>
    <w:p w:rsidR="000D2D24" w:rsidRDefault="009C157F" w:rsidP="009C157F">
      <w:pPr>
        <w:pStyle w:val="af"/>
      </w:pPr>
      <w:r>
        <w:t xml:space="preserve">При полной схеме вычисления критериев, т.е. когда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</m:oMath>
      <w:r>
        <w:t xml:space="preserve">всех выполненных итерациях глобального поиска вычислены значения всех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 w:rsidRPr="009C157F">
        <w:t xml:space="preserve"> </w:t>
      </w:r>
      <w:r>
        <w:t xml:space="preserve">эффект от использования поисковой информации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может оказаться еще более значительным.</w:t>
      </w:r>
      <w:r w:rsidR="00FF46E9">
        <w:t xml:space="preserve"> В этом случае, поисковая информация может использоваться и при изменении значений уступок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1≤j&lt;s,</m:t>
        </m:r>
      </m:oMath>
      <w:r w:rsidR="00FF46E9">
        <w:t xml:space="preserve"> и, тем самым, решение очередной задачи </w:t>
      </w:r>
      <w:r w:rsidR="00032324">
        <w:t xml:space="preserve">семейства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32324">
        <w:t xml:space="preserve"> из (8) м</w:t>
      </w:r>
      <w:proofErr w:type="spellStart"/>
      <w:r w:rsidR="00032324">
        <w:t>ожет</w:t>
      </w:r>
      <w:proofErr w:type="spellEnd"/>
      <w:r w:rsidR="00032324">
        <w:t xml:space="preserve"> осуществляться каждый раз с использованием результатов всех ранее выполненных вычислений. </w:t>
      </w:r>
      <w:r w:rsidR="000D2D24">
        <w:t xml:space="preserve">Как показали результаты вычислительных экспериментов (см. Раздел 4) сокращение объема выполняемых вычислений за счет повторного использования поисковой информации – не менее чем в </w:t>
      </w:r>
      <w:del w:id="2" w:author="Evgeniy Kozinov" w:date="2020-01-20T13:11:00Z">
        <w:r w:rsidR="00F62960" w:rsidDel="002656AE">
          <w:delText>6.4</w:delText>
        </w:r>
      </w:del>
      <w:ins w:id="3" w:author="Evgeniy Kozinov" w:date="2020-01-20T13:11:00Z">
        <w:r w:rsidR="002656AE">
          <w:t>6.4</w:t>
        </w:r>
      </w:ins>
      <w:r w:rsidR="000D2D24">
        <w:t xml:space="preserve"> раз.</w:t>
      </w:r>
    </w:p>
    <w:p w:rsidR="00027B5B" w:rsidRPr="00B53A21" w:rsidRDefault="00027B5B" w:rsidP="009C157F">
      <w:pPr>
        <w:pStyle w:val="af"/>
      </w:pPr>
      <w:r>
        <w:t xml:space="preserve">Алгоритм </w:t>
      </w:r>
      <w:r>
        <w:rPr>
          <w:lang w:val="en-US"/>
        </w:rPr>
        <w:t>AGCS</w:t>
      </w:r>
      <w:r>
        <w:t xml:space="preserve">, дополненный возможностью использования поисковой информации при решении множества задач </w:t>
      </w:r>
      <w:proofErr w:type="spellStart"/>
      <w:r>
        <w:rPr>
          <w:lang w:val="en-US"/>
        </w:rPr>
        <w:t>MCOlex</w:t>
      </w:r>
      <w:proofErr w:type="spellEnd"/>
      <w:r w:rsidRPr="00027B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C0E36" w:rsidRPr="006C0E36">
        <w:t xml:space="preserve"> </w:t>
      </w:r>
      <w:r>
        <w:t xml:space="preserve">из (7), будет именоваться далее алгоритмом глобального поиска для </w:t>
      </w:r>
      <w:r w:rsidR="00B53A21">
        <w:t xml:space="preserve">многоэтапного </w:t>
      </w:r>
      <w:r>
        <w:t>решения множества задач многоэкстремальной оптимизации с нелинейными ограничениями</w:t>
      </w:r>
      <w:r w:rsidR="00B53A21">
        <w:t xml:space="preserve"> (</w:t>
      </w:r>
      <w:r w:rsidR="00B53A21">
        <w:rPr>
          <w:lang w:val="en-US"/>
        </w:rPr>
        <w:t>M</w:t>
      </w:r>
      <w:r w:rsidR="00D5753F">
        <w:rPr>
          <w:lang w:val="en-US"/>
        </w:rPr>
        <w:t>A</w:t>
      </w:r>
      <w:r w:rsidR="00B53A21">
        <w:rPr>
          <w:lang w:val="en-US"/>
        </w:rPr>
        <w:t>GCS</w:t>
      </w:r>
      <w:r w:rsidR="00B53A21" w:rsidRPr="00B53A21">
        <w:t>)</w:t>
      </w:r>
      <w:r w:rsidR="00B53A21">
        <w:t>.</w:t>
      </w:r>
    </w:p>
    <w:p w:rsidR="00BD3103" w:rsidRPr="00BD3103" w:rsidRDefault="00395513" w:rsidP="00BD3103">
      <w:pPr>
        <w:pStyle w:val="10"/>
      </w:pPr>
      <w:r>
        <w:t>4</w:t>
      </w:r>
      <w:r w:rsidR="00BD3103" w:rsidRPr="00BD3103">
        <w:t>. Результаты вычислительных экспериментов</w:t>
      </w:r>
    </w:p>
    <w:p w:rsidR="00BD3103" w:rsidRPr="00E439EC" w:rsidRDefault="00BD3103" w:rsidP="00523231">
      <w:pPr>
        <w:spacing w:after="120"/>
        <w:ind w:firstLine="426"/>
        <w:jc w:val="both"/>
        <w:rPr>
          <w:lang w:val="en-US"/>
        </w:rPr>
      </w:pPr>
      <w:r>
        <w:t xml:space="preserve">Вычислительные эксперименты проводились на суперкомпьютере «Лобачевский» Нижегородского государственного университета (операционная система – </w:t>
      </w:r>
      <w:proofErr w:type="spellStart"/>
      <w:r>
        <w:t>CentOS</w:t>
      </w:r>
      <w:proofErr w:type="spellEnd"/>
      <w:r>
        <w:t xml:space="preserve"> 6.4, система управления – SLURM). Один узел суперкомпьютера располагает 2-я процессорами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Sandy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E5-2660 2.2 </w:t>
      </w:r>
      <w:proofErr w:type="spellStart"/>
      <w:r>
        <w:t>GHz</w:t>
      </w:r>
      <w:proofErr w:type="spellEnd"/>
      <w:r>
        <w:t xml:space="preserve">, 64 </w:t>
      </w:r>
      <w:proofErr w:type="spellStart"/>
      <w:r>
        <w:t>Gb</w:t>
      </w:r>
      <w:proofErr w:type="spellEnd"/>
      <w:r>
        <w:t xml:space="preserve"> RAM. Центральный процессор является 8-и ядерным (т.е. всего на узле доступно 16 ядер CPU). Для</w:t>
      </w:r>
      <w:r w:rsidRPr="007D3B73">
        <w:rPr>
          <w:lang w:val="en-US"/>
        </w:rPr>
        <w:t xml:space="preserve"> </w:t>
      </w:r>
      <w:r>
        <w:t>получения</w:t>
      </w:r>
      <w:r w:rsidRPr="007D3B73">
        <w:rPr>
          <w:lang w:val="en-US"/>
        </w:rPr>
        <w:t xml:space="preserve"> </w:t>
      </w:r>
      <w:r>
        <w:t>исполняемого</w:t>
      </w:r>
      <w:r w:rsidRPr="007D3B73">
        <w:rPr>
          <w:lang w:val="en-US"/>
        </w:rPr>
        <w:t xml:space="preserve"> </w:t>
      </w:r>
      <w:r>
        <w:t>программного</w:t>
      </w:r>
      <w:r w:rsidRPr="007D3B73">
        <w:rPr>
          <w:lang w:val="en-US"/>
        </w:rPr>
        <w:t xml:space="preserve"> </w:t>
      </w:r>
      <w:r>
        <w:t>кода</w:t>
      </w:r>
      <w:r w:rsidRPr="007D3B73">
        <w:rPr>
          <w:lang w:val="en-US"/>
        </w:rPr>
        <w:t xml:space="preserve"> </w:t>
      </w:r>
      <w:r>
        <w:t>использовался</w:t>
      </w:r>
      <w:r w:rsidRPr="007D3B73">
        <w:rPr>
          <w:lang w:val="en-US"/>
        </w:rPr>
        <w:t xml:space="preserve"> </w:t>
      </w:r>
      <w:r>
        <w:t>компилятор</w:t>
      </w:r>
      <w:r w:rsidRPr="007D3B73">
        <w:rPr>
          <w:lang w:val="en-US"/>
        </w:rPr>
        <w:t xml:space="preserve"> Intel C++ 14.0.2.</w:t>
      </w:r>
      <w:r w:rsidR="007D3B73">
        <w:rPr>
          <w:lang w:val="en-US"/>
        </w:rPr>
        <w:t xml:space="preserve"> </w:t>
      </w:r>
      <w:r w:rsidR="007D3B73" w:rsidRPr="00A711DC">
        <w:rPr>
          <w:lang w:val="en-US"/>
        </w:rPr>
        <w:t>The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numerical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experiments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were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performed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using</w:t>
      </w:r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the</w:t>
      </w:r>
      <w:r w:rsidR="00193C9C" w:rsidRPr="00E439EC">
        <w:rPr>
          <w:lang w:val="en-US"/>
        </w:rPr>
        <w:t xml:space="preserve"> </w:t>
      </w:r>
      <w:proofErr w:type="spellStart"/>
      <w:r w:rsidR="007D3B73" w:rsidRPr="00A711DC">
        <w:rPr>
          <w:lang w:val="en-US"/>
        </w:rPr>
        <w:t>Globalizer</w:t>
      </w:r>
      <w:proofErr w:type="spellEnd"/>
      <w:r w:rsidR="00193C9C" w:rsidRPr="00E439EC">
        <w:rPr>
          <w:lang w:val="en-US"/>
        </w:rPr>
        <w:t xml:space="preserve"> </w:t>
      </w:r>
      <w:r w:rsidR="007D3B73" w:rsidRPr="00A711DC">
        <w:rPr>
          <w:lang w:val="en-US"/>
        </w:rPr>
        <w:t>system</w:t>
      </w:r>
      <w:r w:rsidR="00193C9C" w:rsidRPr="00E439EC">
        <w:rPr>
          <w:lang w:val="en-US"/>
        </w:rPr>
        <w:t xml:space="preserve"> [32].</w:t>
      </w:r>
    </w:p>
    <w:p w:rsidR="00C95CA8" w:rsidRPr="00C45A12" w:rsidRDefault="00C45A12" w:rsidP="00523231">
      <w:pPr>
        <w:spacing w:after="120"/>
        <w:ind w:firstLine="426"/>
        <w:jc w:val="both"/>
      </w:pPr>
      <w:r>
        <w:t xml:space="preserve">Алгоритмы многоэкстремальной оптимизации, используемые в рамках разработанного подхода, показали свою эффективность при проведении тестовых вычислительных экспериментов и широко применялись при решении практических задач глобального поиска – см., например, </w:t>
      </w:r>
      <w:r w:rsidR="00193C9C" w:rsidRPr="00193C9C">
        <w:t xml:space="preserve">[33-34]. </w:t>
      </w:r>
      <w:r>
        <w:t>Далее приводятся результаты вычислительных экспериментов при решении задач многокритериальной оптимизации.</w:t>
      </w:r>
    </w:p>
    <w:p w:rsidR="00BD3103" w:rsidRDefault="00C95CA8" w:rsidP="00523231">
      <w:pPr>
        <w:spacing w:after="120"/>
        <w:ind w:firstLine="426"/>
        <w:jc w:val="both"/>
      </w:pPr>
      <w:r>
        <w:t xml:space="preserve">В первой серии вычислительных экспериментов было проведено </w:t>
      </w:r>
      <w:r w:rsidR="00BD3103">
        <w:t>сравнени</w:t>
      </w:r>
      <w:r>
        <w:t>е</w:t>
      </w:r>
      <w:r w:rsidR="00BD3103">
        <w:t xml:space="preserve"> разработанного алгоритма </w:t>
      </w:r>
      <w:r w:rsidR="006C0E36">
        <w:rPr>
          <w:lang w:val="en-US"/>
        </w:rPr>
        <w:t>M</w:t>
      </w:r>
      <w:r w:rsidR="00BD3103">
        <w:rPr>
          <w:lang w:val="en-US"/>
        </w:rPr>
        <w:t>AGCS</w:t>
      </w:r>
      <w:r w:rsidR="00BD3103" w:rsidRPr="00BD3103">
        <w:t xml:space="preserve"> </w:t>
      </w:r>
      <w:r w:rsidR="00BD3103">
        <w:rPr>
          <w:lang w:val="en-US"/>
        </w:rPr>
        <w:t>c</w:t>
      </w:r>
      <w:r w:rsidR="00BD3103">
        <w:t xml:space="preserve"> несколькими алгоритмами многокритериальной оптимизации. Для сравнения использовалась тестовая двухкритериальная задача, предложенная в [</w:t>
      </w:r>
      <w:r w:rsidR="00C45A12" w:rsidRPr="00E439EC">
        <w:t>35</w:t>
      </w:r>
      <w:r w:rsidR="00BD3103">
        <w:t>]:</w:t>
      </w:r>
    </w:p>
    <w:p w:rsidR="00BD3103" w:rsidRDefault="00990EA7" w:rsidP="006C0E36">
      <w:pPr>
        <w:tabs>
          <w:tab w:val="left" w:pos="6804"/>
        </w:tabs>
        <w:spacing w:after="1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≤1.</m:t>
        </m:r>
      </m:oMath>
      <w:r w:rsidR="006C0E36">
        <w:tab/>
        <w:t>(28</w:t>
      </w:r>
      <w:r w:rsidR="00BD3103">
        <w:t>)</w:t>
      </w:r>
    </w:p>
    <w:p w:rsidR="00BD3103" w:rsidRDefault="00BD3103" w:rsidP="00523231">
      <w:pPr>
        <w:spacing w:after="120"/>
        <w:ind w:firstLine="426"/>
        <w:jc w:val="both"/>
      </w:pPr>
      <w:r>
        <w:lastRenderedPageBreak/>
        <w:t>Под решением задачи МКО понималось построение численной аппроксимации области Парето. Для оценки качества аппроксимации сравнивались полнота и равномерность покрытия области Парето с помощью следующих двух показателей [</w:t>
      </w:r>
      <w:r w:rsidR="00193C9C" w:rsidRPr="00193C9C">
        <w:t>35-36</w:t>
      </w:r>
      <w:r>
        <w:t>]:</w:t>
      </w:r>
    </w:p>
    <w:p w:rsidR="00BD3103" w:rsidRDefault="00BD3103" w:rsidP="006C0E36">
      <w:pPr>
        <w:pStyle w:val="aff6"/>
        <w:numPr>
          <w:ilvl w:val="0"/>
          <w:numId w:val="26"/>
        </w:numPr>
        <w:ind w:left="0" w:firstLine="36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hypervolume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(HV). Данный показатель характеризует полноту аппроксимации области Парето (большее значение соответствует более полному покрытию области Парето).</w:t>
      </w:r>
    </w:p>
    <w:p w:rsidR="00BD3103" w:rsidRDefault="00BD3103" w:rsidP="006C0E36">
      <w:pPr>
        <w:pStyle w:val="aff6"/>
        <w:numPr>
          <w:ilvl w:val="0"/>
          <w:numId w:val="26"/>
        </w:numPr>
        <w:ind w:left="0" w:firstLine="360"/>
        <w:jc w:val="both"/>
      </w:pPr>
      <w:r w:rsidRPr="008D6C63">
        <w:rPr>
          <w:lang w:val="en-US"/>
        </w:rPr>
        <w:t xml:space="preserve">The distribution uniformity index (DU). </w:t>
      </w:r>
      <w:r>
        <w:t>Данный показатель характеризует равномерность покрытия области Парето (меньшее значение соответствует более равномерному покрытию области Парето).</w:t>
      </w:r>
    </w:p>
    <w:p w:rsidR="00BD3103" w:rsidRPr="00BD3103" w:rsidRDefault="00BD3103" w:rsidP="00523231">
      <w:pPr>
        <w:spacing w:after="120"/>
        <w:ind w:firstLine="426"/>
        <w:jc w:val="both"/>
      </w:pPr>
      <w:r>
        <w:t xml:space="preserve">В рамках данного эксперимента сравнивались пять алгоритмов многокритериальной оптимизации: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Monte-Carlo</w:t>
      </w:r>
      <w:proofErr w:type="spellEnd"/>
      <w:r>
        <w:t xml:space="preserve"> (MC)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SEMO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PISA </w:t>
      </w:r>
      <w:proofErr w:type="spellStart"/>
      <w:r>
        <w:t>library</w:t>
      </w:r>
      <w:proofErr w:type="spellEnd"/>
      <w:r>
        <w:t xml:space="preserve"> [</w:t>
      </w:r>
      <w:r w:rsidR="007D3B73">
        <w:t>9</w:t>
      </w:r>
      <w:r w:rsidR="007D3B73" w:rsidRPr="007D3B73">
        <w:t>, 3</w:t>
      </w:r>
      <w:r w:rsidR="00193C9C" w:rsidRPr="00193C9C">
        <w:t>6</w:t>
      </w:r>
      <w:r>
        <w:t xml:space="preserve">],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Non-u</w:t>
      </w:r>
      <w:r w:rsidR="0075167C">
        <w:t>niform</w:t>
      </w:r>
      <w:proofErr w:type="spellEnd"/>
      <w:r w:rsidR="0075167C">
        <w:t xml:space="preserve"> </w:t>
      </w:r>
      <w:proofErr w:type="spellStart"/>
      <w:r w:rsidR="0075167C">
        <w:t>coverage</w:t>
      </w:r>
      <w:proofErr w:type="spellEnd"/>
      <w:r w:rsidR="0075167C">
        <w:t xml:space="preserve"> (NUC) </w:t>
      </w:r>
      <w:proofErr w:type="spellStart"/>
      <w:r w:rsidR="0075167C">
        <w:t>method</w:t>
      </w:r>
      <w:proofErr w:type="spellEnd"/>
      <w:r w:rsidR="0075167C">
        <w:t xml:space="preserve"> [</w:t>
      </w:r>
      <w:r w:rsidR="00193C9C" w:rsidRPr="00193C9C">
        <w:t>35</w:t>
      </w:r>
      <w:r>
        <w:t xml:space="preserve">],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bi-objective</w:t>
      </w:r>
      <w:proofErr w:type="spellEnd"/>
      <w:r>
        <w:t xml:space="preserve"> </w:t>
      </w:r>
      <w:proofErr w:type="spellStart"/>
      <w:r>
        <w:t>Lipschitz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(BLO) </w:t>
      </w:r>
      <w:proofErr w:type="spellStart"/>
      <w:r>
        <w:t>method</w:t>
      </w:r>
      <w:proofErr w:type="spellEnd"/>
      <w:r>
        <w:t xml:space="preserve"> [</w:t>
      </w:r>
      <w:r w:rsidR="007D3B73" w:rsidRPr="007D3B73">
        <w:t>3</w:t>
      </w:r>
      <w:r w:rsidR="00193C9C" w:rsidRPr="00193C9C">
        <w:t>6</w:t>
      </w:r>
      <w:r>
        <w:t xml:space="preserve">], </w:t>
      </w:r>
      <w:r w:rsidR="00027B5B">
        <w:t>и алгоритм</w:t>
      </w:r>
      <w:r>
        <w:t xml:space="preserve"> </w:t>
      </w:r>
      <w:r w:rsidR="006C0E36">
        <w:rPr>
          <w:lang w:val="en-US"/>
        </w:rPr>
        <w:t>M</w:t>
      </w:r>
      <w:r w:rsidRPr="00C65B2B">
        <w:rPr>
          <w:lang w:val="en-US"/>
        </w:rPr>
        <w:t>A</w:t>
      </w:r>
      <w:r w:rsidR="00D5753F">
        <w:rPr>
          <w:lang w:val="en-US"/>
        </w:rPr>
        <w:t>C</w:t>
      </w:r>
      <w:r w:rsidRPr="00C65B2B">
        <w:rPr>
          <w:lang w:val="en-US"/>
        </w:rPr>
        <w:t>GS</w:t>
      </w:r>
      <w:r>
        <w:t>, предложенного в данной стать</w:t>
      </w:r>
      <w:r w:rsidR="006C0E36">
        <w:t>е. Результаты решения задачи (2</w:t>
      </w:r>
      <w:r w:rsidR="007D3B73" w:rsidRPr="007D3B73">
        <w:t>9</w:t>
      </w:r>
      <w:r>
        <w:t>) для всех перечисленных методов</w:t>
      </w:r>
      <w:r w:rsidR="00990EA7" w:rsidRPr="00990EA7">
        <w:t xml:space="preserve"> (</w:t>
      </w:r>
      <w:r w:rsidR="00D5753F">
        <w:t xml:space="preserve">кроме </w:t>
      </w:r>
      <w:r w:rsidR="00D5753F">
        <w:rPr>
          <w:lang w:val="en-US"/>
        </w:rPr>
        <w:t>MAGCS</w:t>
      </w:r>
      <w:r w:rsidR="00990EA7" w:rsidRPr="00990EA7">
        <w:t>)</w:t>
      </w:r>
      <w:r>
        <w:t xml:space="preserve"> были получены в </w:t>
      </w:r>
      <w:r w:rsidRPr="00BD3103">
        <w:t>[</w:t>
      </w:r>
      <w:r w:rsidR="007D3B73" w:rsidRPr="007D3B73">
        <w:t>3</w:t>
      </w:r>
      <w:r w:rsidR="00193C9C" w:rsidRPr="00193C9C">
        <w:t>6</w:t>
      </w:r>
      <w:r w:rsidRPr="00BD3103">
        <w:t>]</w:t>
      </w:r>
      <w:r>
        <w:t>.</w:t>
      </w:r>
    </w:p>
    <w:p w:rsidR="00BD3103" w:rsidRPr="004758CE" w:rsidRDefault="00BD3103" w:rsidP="00523231">
      <w:pPr>
        <w:spacing w:after="120"/>
        <w:ind w:firstLine="426"/>
        <w:jc w:val="both"/>
      </w:pPr>
      <w:r>
        <w:t xml:space="preserve">Для </w:t>
      </w:r>
      <w:r w:rsidR="006C0E36">
        <w:rPr>
          <w:lang w:val="en-US"/>
        </w:rPr>
        <w:t>M</w:t>
      </w:r>
      <w:r>
        <w:rPr>
          <w:lang w:val="en-US"/>
        </w:rPr>
        <w:t>AG</w:t>
      </w:r>
      <w:r>
        <w:t>С</w:t>
      </w:r>
      <w:r>
        <w:rPr>
          <w:lang w:val="en-US"/>
        </w:rPr>
        <w:t>S</w:t>
      </w:r>
      <w:r>
        <w:t xml:space="preserve"> было решено 50 задач (3) при разных значениях </w:t>
      </w:r>
      <w:r w:rsidR="006C0E36">
        <w:t>величи</w:t>
      </w:r>
      <w:r w:rsidR="00711DB1">
        <w:t>н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,1≤j&lt;s</m:t>
        </m:r>
      </m:oMath>
      <w:r>
        <w:t xml:space="preserve">, равномерно распределенных в </w:t>
      </w:r>
      <w:r w:rsidR="00711DB1">
        <w:t xml:space="preserve">интервале </w:t>
      </w:r>
      <w:r w:rsidR="00711DB1" w:rsidRPr="00711DB1">
        <w:t>[0</w:t>
      </w:r>
      <w:r w:rsidR="00711DB1">
        <w:t>,</w:t>
      </w:r>
      <w:r w:rsidR="00711DB1" w:rsidRPr="00711DB1">
        <w:t>1]</w:t>
      </w:r>
      <w:r>
        <w:t>.</w:t>
      </w:r>
      <w:r w:rsidR="007851AD">
        <w:t xml:space="preserve"> Использовались точность метода из (25) </w:t>
      </w:r>
      <m:oMath>
        <m:r>
          <w:rPr>
            <w:rFonts w:ascii="Cambria Math" w:hAnsi="Cambria Math"/>
          </w:rPr>
          <m:t>ε=0.05</m:t>
        </m:r>
      </m:oMath>
      <w:r w:rsidR="007851AD">
        <w:t xml:space="preserve"> и надежность из (22) </w:t>
      </w:r>
      <m:oMath>
        <m:r>
          <w:rPr>
            <w:rFonts w:ascii="Cambria Math" w:hAnsi="Cambria Math"/>
          </w:rPr>
          <m:t>r=3.0</m:t>
        </m:r>
      </m:oMath>
      <w:r w:rsidR="00D5753F" w:rsidRPr="00766187">
        <w:t>.</w:t>
      </w:r>
      <w:r>
        <w:t xml:space="preserve"> В полном виде результаты выполненных экспериментов представлены в таблице 1.</w:t>
      </w:r>
    </w:p>
    <w:p w:rsidR="00BD3103" w:rsidRDefault="00BD3103" w:rsidP="00BD3103">
      <w:pPr>
        <w:spacing w:after="120"/>
        <w:ind w:firstLine="425"/>
        <w:jc w:val="center"/>
      </w:pPr>
      <w:r>
        <w:t>Таблица 1. Сравнение эффективности алгоритмов многокритериальной оптимизации</w:t>
      </w:r>
    </w:p>
    <w:tbl>
      <w:tblPr>
        <w:tblW w:w="6666" w:type="dxa"/>
        <w:jc w:val="center"/>
        <w:tblInd w:w="-886" w:type="dxa"/>
        <w:tblLook w:val="04A0"/>
      </w:tblPr>
      <w:tblGrid>
        <w:gridCol w:w="2585"/>
        <w:gridCol w:w="666"/>
        <w:gridCol w:w="812"/>
        <w:gridCol w:w="729"/>
        <w:gridCol w:w="729"/>
        <w:gridCol w:w="1145"/>
      </w:tblGrid>
      <w:tr w:rsidR="007851AD" w:rsidRPr="000D3F56" w:rsidTr="007851AD">
        <w:trPr>
          <w:trHeight w:val="300"/>
          <w:jc w:val="center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1AD" w:rsidRPr="000D3F56" w:rsidRDefault="007851AD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Метод решения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MC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SEMO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NUC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BLO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Cs w:val="22"/>
                <w:lang w:val="en-US" w:eastAsia="en-US"/>
              </w:rPr>
              <w:t>MA</w:t>
            </w:r>
            <w:r w:rsidRPr="000D3F56">
              <w:rPr>
                <w:b/>
                <w:bCs/>
                <w:color w:val="000000"/>
                <w:szCs w:val="22"/>
                <w:lang w:val="en-US" w:eastAsia="en-US"/>
              </w:rPr>
              <w:t>G</w:t>
            </w:r>
            <w:r>
              <w:rPr>
                <w:b/>
                <w:bCs/>
                <w:color w:val="000000"/>
                <w:szCs w:val="22"/>
                <w:lang w:val="en-US" w:eastAsia="en-US"/>
              </w:rPr>
              <w:t>C</w:t>
            </w:r>
            <w:r w:rsidRPr="000D3F56">
              <w:rPr>
                <w:b/>
                <w:bCs/>
                <w:color w:val="000000"/>
                <w:szCs w:val="22"/>
                <w:lang w:val="en-US" w:eastAsia="en-US"/>
              </w:rPr>
              <w:t>S</w:t>
            </w:r>
          </w:p>
        </w:tc>
      </w:tr>
      <w:tr w:rsidR="007851AD" w:rsidRPr="000D3F56" w:rsidTr="007851AD">
        <w:trPr>
          <w:trHeight w:val="51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1AD" w:rsidRPr="000D3F56" w:rsidRDefault="007851AD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Количество 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br/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итераций метода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498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5B5492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color w:val="000000"/>
                <w:sz w:val="20"/>
                <w:lang w:val="en-US" w:eastAsia="en-US"/>
              </w:rPr>
              <w:t>273</w:t>
            </w:r>
          </w:p>
        </w:tc>
      </w:tr>
      <w:tr w:rsidR="007851AD" w:rsidRPr="000D3F56" w:rsidTr="007851AD">
        <w:trPr>
          <w:trHeight w:val="51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1AD" w:rsidRPr="000D3F56" w:rsidRDefault="007851AD" w:rsidP="0076618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>Количество найденных</w:t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 точек </w:t>
            </w:r>
            <w:r w:rsidR="00766187">
              <w:rPr>
                <w:b/>
                <w:bCs/>
                <w:color w:val="000000"/>
                <w:sz w:val="20"/>
                <w:lang w:eastAsia="en-US"/>
              </w:rPr>
              <w:t xml:space="preserve">области </w:t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Парето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711DB1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1AD" w:rsidRPr="000D3F56" w:rsidRDefault="007851AD" w:rsidP="005B5492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color w:val="000000"/>
                <w:sz w:val="20"/>
                <w:lang w:val="en-US" w:eastAsia="en-US"/>
              </w:rPr>
              <w:t>80</w:t>
            </w:r>
          </w:p>
        </w:tc>
      </w:tr>
      <w:tr w:rsidR="007851AD" w:rsidRPr="000D3F56" w:rsidTr="007851AD">
        <w:trPr>
          <w:trHeight w:val="30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HV индекс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0.312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E439E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0.31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t>4</w:t>
            </w:r>
          </w:p>
        </w:tc>
      </w:tr>
      <w:tr w:rsidR="007851AD" w:rsidRPr="000D3F56" w:rsidTr="007851AD">
        <w:trPr>
          <w:trHeight w:val="30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DU индекс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1.277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1.116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0.210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0.175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D" w:rsidRPr="000D3F56" w:rsidRDefault="007851AD" w:rsidP="00E439EC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t>096</w:t>
            </w:r>
          </w:p>
        </w:tc>
      </w:tr>
    </w:tbl>
    <w:p w:rsidR="00BD3103" w:rsidRPr="009D4CC4" w:rsidRDefault="00BD3103" w:rsidP="00523231">
      <w:pPr>
        <w:spacing w:before="120" w:after="60"/>
        <w:ind w:firstLine="426"/>
        <w:jc w:val="both"/>
      </w:pPr>
      <w:r w:rsidRPr="009D4CC4">
        <w:t xml:space="preserve">Как показывают результаты выполненных экспериментов, алгоритм </w:t>
      </w:r>
      <w:r w:rsidR="00711DB1">
        <w:rPr>
          <w:lang w:val="en-US"/>
        </w:rPr>
        <w:t>M</w:t>
      </w:r>
      <w:r>
        <w:rPr>
          <w:lang w:val="en-US"/>
        </w:rPr>
        <w:t>AG</w:t>
      </w:r>
      <w:r>
        <w:t>С</w:t>
      </w:r>
      <w:r>
        <w:rPr>
          <w:lang w:val="en-US"/>
        </w:rPr>
        <w:t>S</w:t>
      </w:r>
      <w:r w:rsidRPr="009D4CC4">
        <w:t xml:space="preserve"> имеет заметное преимущество по сравнению с рассмотренными методами многокритериальной оптимизации даже при решении сравнительно простых задач МКО.</w:t>
      </w:r>
    </w:p>
    <w:p w:rsidR="00BD3103" w:rsidRDefault="00BD3103" w:rsidP="007C12E6">
      <w:pPr>
        <w:spacing w:after="120"/>
        <w:ind w:firstLine="426"/>
        <w:jc w:val="both"/>
        <w:rPr>
          <w:rFonts w:cstheme="minorHAnsi"/>
        </w:rPr>
      </w:pPr>
      <w:r>
        <w:t>Во второй серии вычислительных экспериментов производилось решение двухкритериальных двумерных задач МКО. В качестве критериев задачи использовались многоэкстремальные функции</w:t>
      </w:r>
      <w:r w:rsidR="003A331C">
        <w:t>,</w:t>
      </w:r>
      <w:r w:rsidRPr="004758CE">
        <w:t xml:space="preserve"> </w:t>
      </w:r>
      <w:r>
        <w:t>получ</w:t>
      </w:r>
      <w:r w:rsidR="003A331C">
        <w:t>аемые при помощи</w:t>
      </w:r>
      <w:r>
        <w:t xml:space="preserve"> генерато</w:t>
      </w:r>
      <w:r w:rsidR="003A331C">
        <w:t>ра</w:t>
      </w:r>
      <w:r>
        <w:t xml:space="preserve"> </w:t>
      </w:r>
      <w:r>
        <w:rPr>
          <w:lang w:val="en-US"/>
        </w:rPr>
        <w:t>GKLS</w:t>
      </w:r>
      <w:r w:rsidRPr="007B4C0F">
        <w:t xml:space="preserve"> [</w:t>
      </w:r>
      <w:r w:rsidR="007D3B73" w:rsidRPr="007D3B73">
        <w:t>3</w:t>
      </w:r>
      <w:r w:rsidR="00193C9C" w:rsidRPr="00193C9C">
        <w:t>7</w:t>
      </w:r>
      <w:r w:rsidRPr="007B4C0F">
        <w:t>]</w:t>
      </w:r>
      <w:r w:rsidR="00523231">
        <w:t xml:space="preserve">. </w:t>
      </w:r>
      <w:r>
        <w:t>В ходе экспериментов было выполнено решение 100 многокритериальных задач</w:t>
      </w:r>
      <w:r w:rsidR="007C12E6">
        <w:t xml:space="preserve"> данного класса</w:t>
      </w:r>
      <w:r>
        <w:t>.</w:t>
      </w:r>
      <w:r w:rsidRPr="00BB7B94">
        <w:t xml:space="preserve"> </w:t>
      </w:r>
      <w:r>
        <w:t xml:space="preserve">В каждой задаче производился поиск </w:t>
      </w:r>
      <w:proofErr w:type="spellStart"/>
      <w:r>
        <w:rPr>
          <w:rFonts w:cstheme="minorHAnsi"/>
        </w:rPr>
        <w:t>Парето-оптимальных</w:t>
      </w:r>
      <w:proofErr w:type="spellEnd"/>
      <w:r>
        <w:rPr>
          <w:rFonts w:cstheme="minorHAnsi"/>
        </w:rPr>
        <w:t xml:space="preserve"> вариантов для 50 </w:t>
      </w:r>
      <w:r w:rsidR="00711DB1">
        <w:t>разных значений</w:t>
      </w:r>
      <w:r>
        <w:t xml:space="preserve"> </w:t>
      </w:r>
      <w:r w:rsidR="00711DB1">
        <w:t xml:space="preserve">величин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,1≤j&lt;s</m:t>
        </m:r>
      </m:oMath>
      <w:r w:rsidR="00711DB1">
        <w:t xml:space="preserve">, равномерно распределенных в интервале </w:t>
      </w:r>
      <w:r w:rsidR="00711DB1" w:rsidRPr="00711DB1">
        <w:t>[0</w:t>
      </w:r>
      <w:r w:rsidR="00711DB1">
        <w:t>,</w:t>
      </w:r>
      <w:r w:rsidR="00711DB1" w:rsidRPr="00711DB1">
        <w:t>1]</w:t>
      </w:r>
      <w:r w:rsidR="007D3B73" w:rsidRPr="007D3B73">
        <w:t xml:space="preserve"> (</w:t>
      </w:r>
      <w:r w:rsidR="007D3B73">
        <w:t>т.е. всего было решено 5000 задач глобальной оптимизации)</w:t>
      </w:r>
      <w:r w:rsidRPr="00EE32D1">
        <w:t>.</w:t>
      </w:r>
      <w:r>
        <w:t xml:space="preserve"> </w:t>
      </w:r>
      <w:r>
        <w:rPr>
          <w:rFonts w:cstheme="minorHAnsi"/>
        </w:rPr>
        <w:t xml:space="preserve">Получаемые результаты усреднялись по количеству решенных задач МКО. </w:t>
      </w:r>
    </w:p>
    <w:p w:rsidR="00BD3103" w:rsidRPr="00CC2E35" w:rsidRDefault="00BD3103" w:rsidP="00010296">
      <w:pPr>
        <w:spacing w:after="120"/>
        <w:ind w:firstLine="426"/>
        <w:jc w:val="both"/>
        <w:rPr>
          <w:rFonts w:cstheme="minorHAnsi"/>
        </w:rPr>
      </w:pPr>
      <w:r>
        <w:rPr>
          <w:rFonts w:cstheme="minorHAnsi"/>
        </w:rPr>
        <w:t>В вычислительных экспериментах поиск решения производился с остановкой по достижению точности метода. В конце решения контролировалась правильность найденного решения. Для контроля сравнивалась точки решения</w:t>
      </w:r>
      <w:r w:rsidR="00711DB1">
        <w:rPr>
          <w:rFonts w:cstheme="minorHAnsi"/>
        </w:rPr>
        <w:t>, найденного</w:t>
      </w:r>
      <w:r>
        <w:rPr>
          <w:rFonts w:cstheme="minorHAnsi"/>
        </w:rPr>
        <w:t xml:space="preserve"> м</w:t>
      </w:r>
      <w:r w:rsidR="00711DB1">
        <w:rPr>
          <w:rFonts w:cstheme="minorHAnsi"/>
        </w:rPr>
        <w:t>етодом и точки</w:t>
      </w:r>
      <w:r>
        <w:rPr>
          <w:rFonts w:cstheme="minorHAnsi"/>
        </w:rPr>
        <w:t xml:space="preserve"> из Парето-границы</w:t>
      </w:r>
      <w:r w:rsidR="00711DB1">
        <w:rPr>
          <w:rFonts w:cstheme="minorHAnsi"/>
        </w:rPr>
        <w:t>, вычисленной</w:t>
      </w:r>
      <w:r w:rsidR="007C12E6">
        <w:rPr>
          <w:rFonts w:cstheme="minorHAnsi"/>
        </w:rPr>
        <w:t xml:space="preserve"> </w:t>
      </w:r>
      <w:r>
        <w:rPr>
          <w:rFonts w:cstheme="minorHAnsi"/>
        </w:rPr>
        <w:t xml:space="preserve">с учетом выбранных </w:t>
      </w:r>
      <w:r w:rsidR="00711DB1">
        <w:rPr>
          <w:rFonts w:cstheme="minorHAnsi"/>
        </w:rPr>
        <w:t>значений величин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,1≤j&lt;s</m:t>
        </m:r>
      </m:oMath>
      <w:r w:rsidR="00711DB1">
        <w:rPr>
          <w:rFonts w:cstheme="minorHAnsi"/>
        </w:rPr>
        <w:t>.</w:t>
      </w:r>
      <w:r>
        <w:rPr>
          <w:rFonts w:cstheme="minorHAnsi"/>
          <w:sz w:val="24"/>
        </w:rPr>
        <w:t xml:space="preserve"> При решении серии задач использовалась точность метода </w:t>
      </w:r>
      <m:oMath>
        <m:r>
          <w:rPr>
            <w:rFonts w:ascii="Cambria Math" w:hAnsi="Cambria Math" w:cstheme="minorHAnsi"/>
            <w:sz w:val="24"/>
          </w:rPr>
          <m:t>ε</m:t>
        </m:r>
        <m:r>
          <w:rPr>
            <w:rFonts w:ascii="Cambria Math" w:hAnsi="Cambria Math"/>
          </w:rPr>
          <m:t>=0.02</m:t>
        </m:r>
      </m:oMath>
      <w:r>
        <w:rPr>
          <w:rFonts w:cstheme="minorHAnsi"/>
        </w:rPr>
        <w:t xml:space="preserve">, </w:t>
      </w:r>
      <w:r w:rsidR="00010296">
        <w:rPr>
          <w:rFonts w:cstheme="minorHAnsi"/>
        </w:rPr>
        <w:t>параметры</w:t>
      </w:r>
      <w:r>
        <w:rPr>
          <w:rFonts w:cstheme="minorHAnsi"/>
        </w:rPr>
        <w:t xml:space="preserve"> метода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=5.6</m:t>
        </m:r>
      </m:oMath>
      <w:r w:rsidRPr="009A1935">
        <w:rPr>
          <w:rFonts w:cstheme="minorHAnsi"/>
        </w:rPr>
        <w:t>.</w:t>
      </w:r>
      <w:r>
        <w:rPr>
          <w:rFonts w:cstheme="minorHAnsi"/>
        </w:rPr>
        <w:t xml:space="preserve"> Результаты вычислительных экспериментов представлены в таблице 2.</w:t>
      </w:r>
    </w:p>
    <w:p w:rsidR="00DB6E35" w:rsidRPr="00DB6E35" w:rsidRDefault="00DB6E35" w:rsidP="00010296">
      <w:pPr>
        <w:spacing w:after="120"/>
        <w:ind w:firstLine="426"/>
        <w:jc w:val="both"/>
      </w:pPr>
      <w:r>
        <w:t>В таблице 2 в первом и пятом столбцах указано среднее количество итераций, затрачива</w:t>
      </w:r>
      <w:r>
        <w:t xml:space="preserve">емых </w:t>
      </w:r>
      <w:r w:rsidRPr="009D4CC4">
        <w:t>алгоритм</w:t>
      </w:r>
      <w:r>
        <w:t>ом</w:t>
      </w:r>
      <w:r w:rsidRPr="009D4CC4">
        <w:t xml:space="preserve"> </w:t>
      </w:r>
      <w:r>
        <w:rPr>
          <w:lang w:val="en-US"/>
        </w:rPr>
        <w:t>MAGCS</w:t>
      </w:r>
      <w:r>
        <w:t xml:space="preserve"> на решение задач</w:t>
      </w:r>
      <w:r w:rsidRPr="00010296">
        <w:t xml:space="preserve"> </w:t>
      </w:r>
      <w:proofErr w:type="spellStart"/>
      <w:r>
        <w:rPr>
          <w:lang w:val="en-US"/>
        </w:rPr>
        <w:t>MCOlex</w:t>
      </w:r>
      <w:proofErr w:type="spellEnd"/>
      <w:r>
        <w:t xml:space="preserve">. Второй и шестой столбцы содержат процент решенных задач при заданных параметрах метода. В третьем, четвертом седьмом и восьмом столбцах приведены значения показателей </w:t>
      </w:r>
      <w:r>
        <w:rPr>
          <w:lang w:val="en-US"/>
        </w:rPr>
        <w:t>HV</w:t>
      </w:r>
      <w:r w:rsidRPr="0032430A">
        <w:t xml:space="preserve"> </w:t>
      </w:r>
      <w:r>
        <w:t xml:space="preserve">и </w:t>
      </w:r>
      <w:r>
        <w:rPr>
          <w:lang w:val="en-US"/>
        </w:rPr>
        <w:t>DU</w:t>
      </w:r>
      <w:r w:rsidRPr="00DB6E35">
        <w:t>.</w:t>
      </w:r>
      <w:r>
        <w:t xml:space="preserve"> Последний столбец показывает величину сокращен</w:t>
      </w:r>
      <w:r w:rsidR="00D5753F">
        <w:t>ия</w:t>
      </w:r>
      <w:r>
        <w:t xml:space="preserve"> количества выполняемых итераций глобального поиска при решении задач </w:t>
      </w:r>
      <w:proofErr w:type="spellStart"/>
      <w:r>
        <w:rPr>
          <w:lang w:val="en-US"/>
        </w:rPr>
        <w:t>MCOlex</w:t>
      </w:r>
      <w:proofErr w:type="spellEnd"/>
      <w:r w:rsidRPr="00010296">
        <w:t xml:space="preserve"> </w:t>
      </w:r>
      <w:r>
        <w:t>за счет повторного использования поисковой информации.</w:t>
      </w:r>
    </w:p>
    <w:p w:rsidR="00DB6E35" w:rsidRDefault="00DB6E35" w:rsidP="00DB6E35">
      <w:pPr>
        <w:spacing w:after="120"/>
        <w:ind w:firstLine="227"/>
        <w:jc w:val="center"/>
      </w:pPr>
      <w:r>
        <w:lastRenderedPageBreak/>
        <w:t xml:space="preserve">Таблица 2. </w:t>
      </w:r>
      <w:r w:rsidRPr="008B4360">
        <w:t xml:space="preserve">Результаты серии экспериментов по решению </w:t>
      </w:r>
      <w:r w:rsidR="00D5753F">
        <w:br/>
      </w:r>
      <w:r w:rsidRPr="008B4360">
        <w:t>двумерных двухкритериальных МКО задач</w:t>
      </w:r>
    </w:p>
    <w:tbl>
      <w:tblPr>
        <w:tblW w:w="9583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3"/>
        <w:gridCol w:w="1286"/>
        <w:gridCol w:w="756"/>
        <w:gridCol w:w="756"/>
        <w:gridCol w:w="1213"/>
        <w:gridCol w:w="1286"/>
        <w:gridCol w:w="693"/>
        <w:gridCol w:w="886"/>
        <w:gridCol w:w="1494"/>
      </w:tblGrid>
      <w:tr w:rsidR="00DB6E35" w:rsidRPr="00A817D1" w:rsidTr="00D5753F">
        <w:trPr>
          <w:trHeight w:val="268"/>
          <w:jc w:val="center"/>
        </w:trPr>
        <w:tc>
          <w:tcPr>
            <w:tcW w:w="8089" w:type="dxa"/>
            <w:gridSpan w:val="8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Поисковая информация</w:t>
            </w:r>
          </w:p>
        </w:tc>
        <w:tc>
          <w:tcPr>
            <w:tcW w:w="1494" w:type="dxa"/>
            <w:vMerge w:val="restart"/>
            <w:shd w:val="clear" w:color="auto" w:fill="auto"/>
            <w:noWrap/>
            <w:vAlign w:val="center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Сокращение количества итераций</w:t>
            </w:r>
          </w:p>
        </w:tc>
      </w:tr>
      <w:tr w:rsidR="00DB6E35" w:rsidRPr="00A817D1" w:rsidTr="00D5753F">
        <w:trPr>
          <w:trHeight w:val="268"/>
          <w:jc w:val="center"/>
        </w:trPr>
        <w:tc>
          <w:tcPr>
            <w:tcW w:w="4011" w:type="dxa"/>
            <w:gridSpan w:val="4"/>
            <w:shd w:val="clear" w:color="auto" w:fill="auto"/>
            <w:noWrap/>
            <w:vAlign w:val="bottom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не используется</w:t>
            </w:r>
          </w:p>
        </w:tc>
        <w:tc>
          <w:tcPr>
            <w:tcW w:w="4078" w:type="dxa"/>
            <w:gridSpan w:val="4"/>
            <w:shd w:val="clear" w:color="auto" w:fill="auto"/>
            <w:vAlign w:val="bottom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используется</w:t>
            </w:r>
          </w:p>
        </w:tc>
        <w:tc>
          <w:tcPr>
            <w:tcW w:w="1494" w:type="dxa"/>
            <w:vMerge/>
            <w:shd w:val="clear" w:color="auto" w:fill="auto"/>
            <w:noWrap/>
            <w:vAlign w:val="center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B6E35" w:rsidRPr="00A817D1" w:rsidTr="00D5753F">
        <w:trPr>
          <w:trHeight w:val="300"/>
          <w:jc w:val="center"/>
        </w:trPr>
        <w:tc>
          <w:tcPr>
            <w:tcW w:w="1213" w:type="dxa"/>
            <w:shd w:val="clear" w:color="auto" w:fill="auto"/>
            <w:noWrap/>
            <w:vAlign w:val="bottom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 xml:space="preserve">Итераций </w:t>
            </w:r>
            <w:r w:rsidRPr="00A817D1">
              <w:rPr>
                <w:rFonts w:cstheme="minorHAnsi"/>
                <w:b/>
                <w:sz w:val="20"/>
                <w:szCs w:val="20"/>
              </w:rPr>
              <w:br/>
              <w:t>метода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Решенных задач</w:t>
            </w:r>
          </w:p>
        </w:tc>
        <w:tc>
          <w:tcPr>
            <w:tcW w:w="756" w:type="dxa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756" w:type="dxa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 xml:space="preserve">Итераций </w:t>
            </w:r>
            <w:r w:rsidRPr="00A817D1">
              <w:rPr>
                <w:rFonts w:cstheme="minorHAnsi"/>
                <w:b/>
                <w:sz w:val="20"/>
                <w:szCs w:val="20"/>
              </w:rPr>
              <w:br/>
              <w:t>метода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Решенных задач</w:t>
            </w:r>
          </w:p>
        </w:tc>
        <w:tc>
          <w:tcPr>
            <w:tcW w:w="693" w:type="dxa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886" w:type="dxa"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494" w:type="dxa"/>
            <w:vMerge/>
            <w:vAlign w:val="center"/>
            <w:hideMark/>
          </w:tcPr>
          <w:p w:rsidR="00DB6E35" w:rsidRPr="00A817D1" w:rsidRDefault="00DB6E35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B6E35" w:rsidRPr="00A817D1" w:rsidTr="00426FEA">
        <w:trPr>
          <w:trHeight w:val="300"/>
          <w:jc w:val="center"/>
        </w:trPr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41</w:t>
            </w:r>
            <w:r w:rsidR="00A817D1">
              <w:rPr>
                <w:rFonts w:cstheme="minorHAnsi"/>
                <w:sz w:val="20"/>
                <w:szCs w:val="20"/>
              </w:rPr>
              <w:t xml:space="preserve"> </w:t>
            </w:r>
            <w:r w:rsidRPr="00A817D1">
              <w:rPr>
                <w:rFonts w:cstheme="minorHAnsi"/>
                <w:sz w:val="20"/>
                <w:szCs w:val="20"/>
              </w:rPr>
              <w:t>710.1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98.0%</w:t>
            </w:r>
          </w:p>
        </w:tc>
        <w:tc>
          <w:tcPr>
            <w:tcW w:w="756" w:type="dxa"/>
            <w:vAlign w:val="center"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33.43</w:t>
            </w:r>
          </w:p>
        </w:tc>
        <w:tc>
          <w:tcPr>
            <w:tcW w:w="756" w:type="dxa"/>
            <w:vAlign w:val="center"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0.173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2</w:t>
            </w:r>
            <w:r w:rsidR="00A817D1">
              <w:rPr>
                <w:rFonts w:cstheme="minorHAnsi"/>
                <w:sz w:val="20"/>
                <w:szCs w:val="20"/>
              </w:rPr>
              <w:t xml:space="preserve"> </w:t>
            </w:r>
            <w:r w:rsidRPr="00A817D1">
              <w:rPr>
                <w:rFonts w:cstheme="minorHAnsi"/>
                <w:sz w:val="20"/>
                <w:szCs w:val="20"/>
              </w:rPr>
              <w:t>407.41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9</w:t>
            </w:r>
            <w:proofErr w:type="spellStart"/>
            <w:r w:rsidRPr="00A817D1">
              <w:rPr>
                <w:rFonts w:cstheme="minorHAnsi"/>
                <w:sz w:val="20"/>
                <w:szCs w:val="20"/>
                <w:lang w:val="en-US"/>
              </w:rPr>
              <w:t>9</w:t>
            </w:r>
            <w:proofErr w:type="spellEnd"/>
            <w:r w:rsidRPr="00A817D1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Pr="00A817D1">
              <w:rPr>
                <w:rFonts w:cstheme="minorHAnsi"/>
                <w:sz w:val="20"/>
                <w:szCs w:val="20"/>
              </w:rPr>
              <w:t>3%</w:t>
            </w:r>
          </w:p>
        </w:tc>
        <w:tc>
          <w:tcPr>
            <w:tcW w:w="693" w:type="dxa"/>
            <w:vAlign w:val="center"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33.34</w:t>
            </w:r>
          </w:p>
        </w:tc>
        <w:tc>
          <w:tcPr>
            <w:tcW w:w="886" w:type="dxa"/>
            <w:vAlign w:val="center"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0.224</w:t>
            </w:r>
          </w:p>
        </w:tc>
        <w:tc>
          <w:tcPr>
            <w:tcW w:w="1494" w:type="dxa"/>
            <w:shd w:val="clear" w:color="auto" w:fill="auto"/>
            <w:noWrap/>
            <w:vAlign w:val="center"/>
            <w:hideMark/>
          </w:tcPr>
          <w:p w:rsidR="00DB6E35" w:rsidRPr="00A817D1" w:rsidRDefault="00DB6E35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17.3</w:t>
            </w:r>
          </w:p>
        </w:tc>
      </w:tr>
    </w:tbl>
    <w:p w:rsidR="00DB6E35" w:rsidRPr="00DB6E35" w:rsidRDefault="00DB6E35" w:rsidP="00DB6E35">
      <w:pPr>
        <w:spacing w:before="120"/>
        <w:ind w:firstLine="426"/>
        <w:jc w:val="both"/>
      </w:pPr>
      <w:r>
        <w:t xml:space="preserve">Полученные результаты экспериментов показывают, что повторное использование поисковой </w:t>
      </w:r>
      <w:r w:rsidRPr="00DC6C55">
        <w:t>информации</w:t>
      </w:r>
      <w:r>
        <w:t xml:space="preserve"> позволяет сократить общий объем вычислений в </w:t>
      </w:r>
      <w:r w:rsidRPr="0032430A">
        <w:t>17.3</w:t>
      </w:r>
      <w:r>
        <w:t xml:space="preserve"> раз без использования дополнительных вычислительных ресурсов</w:t>
      </w:r>
      <w:r w:rsidR="00CC2E35">
        <w:t xml:space="preserve">, при этом согласно усредненным показателям </w:t>
      </w:r>
      <w:r w:rsidR="00CC2E35">
        <w:rPr>
          <w:lang w:val="en-US"/>
        </w:rPr>
        <w:t>HV</w:t>
      </w:r>
      <w:r w:rsidR="00CC2E35" w:rsidRPr="00CC2E35">
        <w:t xml:space="preserve"> </w:t>
      </w:r>
      <w:r w:rsidR="00CC2E35">
        <w:t xml:space="preserve">и </w:t>
      </w:r>
      <w:r w:rsidR="00CC2E35">
        <w:rPr>
          <w:lang w:val="en-US"/>
        </w:rPr>
        <w:t>DU</w:t>
      </w:r>
      <w:r w:rsidR="00CC2E35">
        <w:t xml:space="preserve"> качество найденной области Парето остается в среднем на том же уровне</w:t>
      </w:r>
      <w:r>
        <w:t>.</w:t>
      </w:r>
    </w:p>
    <w:p w:rsidR="00BD3103" w:rsidRDefault="00BD3103" w:rsidP="00930DF7">
      <w:pPr>
        <w:spacing w:after="120"/>
        <w:ind w:firstLine="426"/>
        <w:jc w:val="both"/>
      </w:pPr>
      <w:r>
        <w:t>В третьей серии вычислительных экспериментов производилось решение двухкритериальных четырехмерных задач МКО.</w:t>
      </w:r>
      <w:ins w:id="4" w:author="Evgeniy Kozinov" w:date="2020-01-20T13:08:00Z">
        <w:r w:rsidR="002656AE">
          <w:t xml:space="preserve"> Как и во второй серии вычислительных </w:t>
        </w:r>
      </w:ins>
      <w:ins w:id="5" w:author="Evgeniy Kozinov" w:date="2020-01-20T13:09:00Z">
        <w:r w:rsidR="002656AE">
          <w:t>экспериментов, решалось</w:t>
        </w:r>
        <w:r w:rsidR="002656AE">
          <w:t xml:space="preserve"> 100 многокритериальных задач.</w:t>
        </w:r>
        <w:r w:rsidR="002656AE" w:rsidRPr="00BB7B94">
          <w:t xml:space="preserve"> </w:t>
        </w:r>
        <w:r w:rsidR="002656AE">
          <w:t xml:space="preserve">В каждой задаче производился поиск </w:t>
        </w:r>
        <w:proofErr w:type="spellStart"/>
        <w:r w:rsidR="002656AE">
          <w:rPr>
            <w:rFonts w:cstheme="minorHAnsi"/>
          </w:rPr>
          <w:t>Парето-оптимальных</w:t>
        </w:r>
        <w:proofErr w:type="spellEnd"/>
        <w:r w:rsidR="002656AE">
          <w:rPr>
            <w:rFonts w:cstheme="minorHAnsi"/>
          </w:rPr>
          <w:t xml:space="preserve"> вариантов для 50 </w:t>
        </w:r>
        <w:r w:rsidR="002656AE">
          <w:t xml:space="preserve">разных значений величин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,1≤j&lt;s</m:t>
          </m:r>
        </m:oMath>
        <w:r w:rsidR="002656AE">
          <w:t xml:space="preserve">, равномерно распределенных в интервале </w:t>
        </w:r>
        <w:r w:rsidR="002656AE" w:rsidRPr="00711DB1">
          <w:t>[0</w:t>
        </w:r>
        <w:r w:rsidR="002656AE">
          <w:t>,</w:t>
        </w:r>
        <w:r w:rsidR="002656AE" w:rsidRPr="00711DB1">
          <w:t>1]</w:t>
        </w:r>
        <w:r w:rsidR="002656AE">
          <w:t>.</w:t>
        </w:r>
      </w:ins>
      <w:del w:id="6" w:author="Evgeniy Kozinov" w:date="2020-01-20T13:09:00Z">
        <w:r w:rsidR="002656AE" w:rsidDel="002656AE">
          <w:delText xml:space="preserve"> </w:delText>
        </w:r>
      </w:del>
      <w:r>
        <w:t xml:space="preserve"> </w:t>
      </w:r>
      <w:r w:rsidR="003A331C">
        <w:t xml:space="preserve">Критерии решаемых задач </w:t>
      </w:r>
      <w:r w:rsidR="00075E0F">
        <w:t xml:space="preserve">МКО </w:t>
      </w:r>
      <w:r w:rsidR="003A331C">
        <w:t>определялись</w:t>
      </w:r>
      <w:del w:id="7" w:author="Evgeniy Kozinov" w:date="2020-01-20T13:10:00Z">
        <w:r w:rsidR="003A331C" w:rsidDel="002656AE">
          <w:delText>, как и ранее,</w:delText>
        </w:r>
      </w:del>
      <w:r w:rsidR="003A331C">
        <w:t xml:space="preserve"> при помощи </w:t>
      </w:r>
      <w:r>
        <w:t>генерато</w:t>
      </w:r>
      <w:r w:rsidR="003A331C">
        <w:t>ра</w:t>
      </w:r>
      <w:r>
        <w:t xml:space="preserve"> </w:t>
      </w:r>
      <w:r>
        <w:rPr>
          <w:lang w:val="en-US"/>
        </w:rPr>
        <w:t>GKLS</w:t>
      </w:r>
      <w:r w:rsidR="00075E0F">
        <w:t xml:space="preserve"> </w:t>
      </w:r>
      <w:r w:rsidR="00075E0F" w:rsidRPr="007B4C0F">
        <w:t>[</w:t>
      </w:r>
      <w:r w:rsidR="00193C9C" w:rsidRPr="00193C9C">
        <w:t>37</w:t>
      </w:r>
      <w:r w:rsidR="00075E0F" w:rsidRPr="007B4C0F">
        <w:t>]</w:t>
      </w:r>
      <w:r>
        <w:t>.</w:t>
      </w:r>
      <w:r w:rsidRPr="009A1935">
        <w:t xml:space="preserve"> </w:t>
      </w:r>
      <w:r>
        <w:rPr>
          <w:rFonts w:cstheme="minorHAnsi"/>
          <w:sz w:val="24"/>
        </w:rPr>
        <w:t xml:space="preserve">При решении серии задач использовалась точность метода </w:t>
      </w:r>
      <m:oMath>
        <m:r>
          <w:rPr>
            <w:rFonts w:ascii="Cambria Math" w:hAnsi="Cambria Math" w:cstheme="minorHAnsi"/>
            <w:sz w:val="24"/>
          </w:rPr>
          <m:t>ε</m:t>
        </m:r>
        <m:r>
          <w:rPr>
            <w:rFonts w:ascii="Cambria Math" w:hAnsi="Cambria Math"/>
          </w:rPr>
          <m:t>=0.025</m:t>
        </m:r>
      </m:oMath>
      <w:r>
        <w:rPr>
          <w:rFonts w:cstheme="minorHAnsi"/>
        </w:rPr>
        <w:t xml:space="preserve">, </w:t>
      </w:r>
      <w:r w:rsidR="00930DF7">
        <w:rPr>
          <w:rFonts w:cstheme="minorHAnsi"/>
        </w:rPr>
        <w:t>параметры</w:t>
      </w:r>
      <w:r>
        <w:rPr>
          <w:rFonts w:cstheme="minorHAnsi"/>
        </w:rPr>
        <w:t xml:space="preserve"> метода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=5.6</m:t>
        </m:r>
      </m:oMath>
      <w:r w:rsidR="00930DF7" w:rsidRPr="009A1935">
        <w:rPr>
          <w:rFonts w:cstheme="minorHAnsi"/>
        </w:rPr>
        <w:t>.</w:t>
      </w:r>
      <w:r w:rsidR="00930DF7">
        <w:rPr>
          <w:rFonts w:cstheme="minorHAnsi"/>
        </w:rPr>
        <w:t xml:space="preserve"> </w:t>
      </w:r>
      <w:r>
        <w:rPr>
          <w:rFonts w:cstheme="minorHAnsi"/>
        </w:rPr>
        <w:t>Результаты вычислительных экспериментов представлены в таблице 3.</w:t>
      </w:r>
    </w:p>
    <w:p w:rsidR="00426FEA" w:rsidRPr="00426FEA" w:rsidRDefault="00BD3103" w:rsidP="00426FEA">
      <w:pPr>
        <w:spacing w:after="120"/>
        <w:ind w:firstLine="227"/>
        <w:jc w:val="center"/>
      </w:pPr>
      <w:r>
        <w:t xml:space="preserve">Таблица 3. </w:t>
      </w:r>
      <w:r w:rsidRPr="008B4360">
        <w:t xml:space="preserve">Результаты серии экспериментов по решению </w:t>
      </w:r>
      <w:r>
        <w:br/>
        <w:t>четырехмерных</w:t>
      </w:r>
      <w:r w:rsidRPr="008B4360">
        <w:t xml:space="preserve"> двухкритериальных МКО</w:t>
      </w:r>
    </w:p>
    <w:tbl>
      <w:tblPr>
        <w:tblW w:w="9692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7"/>
        <w:gridCol w:w="1363"/>
        <w:gridCol w:w="697"/>
        <w:gridCol w:w="676"/>
        <w:gridCol w:w="1296"/>
        <w:gridCol w:w="1219"/>
        <w:gridCol w:w="884"/>
        <w:gridCol w:w="666"/>
        <w:gridCol w:w="1594"/>
      </w:tblGrid>
      <w:tr w:rsidR="00426FEA" w:rsidRPr="00A817D1" w:rsidTr="00426FEA">
        <w:trPr>
          <w:trHeight w:val="268"/>
          <w:jc w:val="center"/>
        </w:trPr>
        <w:tc>
          <w:tcPr>
            <w:tcW w:w="8098" w:type="dxa"/>
            <w:gridSpan w:val="8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Поисковая информация</w:t>
            </w:r>
          </w:p>
        </w:tc>
        <w:tc>
          <w:tcPr>
            <w:tcW w:w="1594" w:type="dxa"/>
            <w:vMerge w:val="restart"/>
            <w:shd w:val="clear" w:color="auto" w:fill="auto"/>
            <w:noWrap/>
            <w:vAlign w:val="center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Сокращение количества итераций</w:t>
            </w:r>
          </w:p>
        </w:tc>
      </w:tr>
      <w:tr w:rsidR="00426FEA" w:rsidRPr="00A817D1" w:rsidTr="00426FEA">
        <w:trPr>
          <w:trHeight w:val="268"/>
          <w:jc w:val="center"/>
        </w:trPr>
        <w:tc>
          <w:tcPr>
            <w:tcW w:w="4033" w:type="dxa"/>
            <w:gridSpan w:val="4"/>
            <w:shd w:val="clear" w:color="auto" w:fill="auto"/>
            <w:noWrap/>
            <w:vAlign w:val="bottom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не используется</w:t>
            </w:r>
          </w:p>
        </w:tc>
        <w:tc>
          <w:tcPr>
            <w:tcW w:w="4065" w:type="dxa"/>
            <w:gridSpan w:val="4"/>
            <w:shd w:val="clear" w:color="auto" w:fill="auto"/>
            <w:vAlign w:val="bottom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используется</w:t>
            </w:r>
          </w:p>
        </w:tc>
        <w:tc>
          <w:tcPr>
            <w:tcW w:w="1594" w:type="dxa"/>
            <w:vMerge/>
            <w:shd w:val="clear" w:color="auto" w:fill="auto"/>
            <w:noWrap/>
            <w:vAlign w:val="center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26FEA" w:rsidRPr="00A817D1" w:rsidTr="00426FEA">
        <w:trPr>
          <w:trHeight w:val="300"/>
          <w:jc w:val="center"/>
        </w:trPr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 xml:space="preserve">Итераций </w:t>
            </w:r>
            <w:r w:rsidRPr="00A817D1">
              <w:rPr>
                <w:rFonts w:cstheme="minorHAnsi"/>
                <w:b/>
                <w:sz w:val="20"/>
                <w:szCs w:val="20"/>
              </w:rPr>
              <w:br/>
              <w:t>метода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Решенных задач</w:t>
            </w:r>
          </w:p>
        </w:tc>
        <w:tc>
          <w:tcPr>
            <w:tcW w:w="697" w:type="dxa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676" w:type="dxa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 xml:space="preserve">Итераций </w:t>
            </w:r>
            <w:r w:rsidRPr="00A817D1">
              <w:rPr>
                <w:rFonts w:cstheme="minorHAnsi"/>
                <w:b/>
                <w:sz w:val="20"/>
                <w:szCs w:val="20"/>
              </w:rPr>
              <w:br/>
              <w:t>метода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17D1">
              <w:rPr>
                <w:rFonts w:cstheme="minorHAnsi"/>
                <w:b/>
                <w:sz w:val="20"/>
                <w:szCs w:val="20"/>
              </w:rPr>
              <w:t>Решенных задач</w:t>
            </w:r>
          </w:p>
        </w:tc>
        <w:tc>
          <w:tcPr>
            <w:tcW w:w="884" w:type="dxa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666" w:type="dxa"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A817D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A817D1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594" w:type="dxa"/>
            <w:vMerge/>
            <w:vAlign w:val="center"/>
            <w:hideMark/>
          </w:tcPr>
          <w:p w:rsidR="00426FEA" w:rsidRPr="00A817D1" w:rsidRDefault="00426FEA" w:rsidP="00D5753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26FEA" w:rsidRPr="00A817D1" w:rsidTr="00426FEA">
        <w:trPr>
          <w:trHeight w:val="300"/>
          <w:jc w:val="center"/>
        </w:trPr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4 536 377</w:t>
            </w:r>
            <w:r w:rsidRPr="00A817D1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Pr="00A817D1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83.0%</w:t>
            </w:r>
          </w:p>
        </w:tc>
        <w:tc>
          <w:tcPr>
            <w:tcW w:w="697" w:type="dxa"/>
            <w:vAlign w:val="center"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30.67</w:t>
            </w:r>
          </w:p>
        </w:tc>
        <w:tc>
          <w:tcPr>
            <w:tcW w:w="676" w:type="dxa"/>
            <w:vAlign w:val="center"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0.335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709 014.9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94.5%</w:t>
            </w:r>
          </w:p>
        </w:tc>
        <w:tc>
          <w:tcPr>
            <w:tcW w:w="884" w:type="dxa"/>
            <w:vAlign w:val="center"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30. 46</w:t>
            </w:r>
          </w:p>
        </w:tc>
        <w:tc>
          <w:tcPr>
            <w:tcW w:w="666" w:type="dxa"/>
            <w:vAlign w:val="center"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0.405</w:t>
            </w: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426FEA" w:rsidRPr="00A817D1" w:rsidRDefault="00426FEA" w:rsidP="00426FE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17D1">
              <w:rPr>
                <w:rFonts w:cstheme="minorHAnsi"/>
                <w:sz w:val="20"/>
                <w:szCs w:val="20"/>
              </w:rPr>
              <w:t>6.4</w:t>
            </w:r>
          </w:p>
        </w:tc>
      </w:tr>
    </w:tbl>
    <w:p w:rsidR="00BD3103" w:rsidRPr="009A1935" w:rsidRDefault="00075E0F" w:rsidP="00426FEA">
      <w:pPr>
        <w:spacing w:after="120"/>
        <w:ind w:firstLine="426"/>
        <w:jc w:val="both"/>
      </w:pPr>
      <w:r>
        <w:t>Результаты экспериментов показывают</w:t>
      </w:r>
      <w:r w:rsidR="00BD3103">
        <w:t xml:space="preserve">, </w:t>
      </w:r>
      <w:r>
        <w:t>что при увеличении размерности решаемых задач МКО и соответствующего</w:t>
      </w:r>
      <w:r w:rsidR="00BD3103">
        <w:t xml:space="preserve"> увеличения объема вычислений эффективность </w:t>
      </w:r>
      <w:r>
        <w:t xml:space="preserve">алгоритма </w:t>
      </w:r>
      <w:r w:rsidR="00ED2F07">
        <w:t>М</w:t>
      </w:r>
      <w:r>
        <w:rPr>
          <w:lang w:val="en-US"/>
        </w:rPr>
        <w:t>AGCS</w:t>
      </w:r>
      <w:r w:rsidR="00BD37AC" w:rsidRPr="00BD37AC">
        <w:t xml:space="preserve"> </w:t>
      </w:r>
      <w:r w:rsidR="00BD37AC">
        <w:t>остается на высоком уровне</w:t>
      </w:r>
      <w:r>
        <w:t xml:space="preserve"> –</w:t>
      </w:r>
      <w:r w:rsidR="00ED2F07">
        <w:t xml:space="preserve"> </w:t>
      </w:r>
      <w:r w:rsidR="00BD3103">
        <w:t xml:space="preserve">достигаемое </w:t>
      </w:r>
      <w:r w:rsidR="00ED2F07">
        <w:t>с</w:t>
      </w:r>
      <w:r w:rsidR="00ED2F07" w:rsidRPr="00ED2F07">
        <w:t xml:space="preserve">окращение количества </w:t>
      </w:r>
      <w:r w:rsidR="00ED2F07">
        <w:t xml:space="preserve">выполняемых </w:t>
      </w:r>
      <w:r w:rsidR="00ED2F07" w:rsidRPr="00ED2F07">
        <w:t>итераций</w:t>
      </w:r>
      <w:r w:rsidR="00ED2F07">
        <w:t xml:space="preserve"> глобального поиска </w:t>
      </w:r>
      <w:r w:rsidR="00BD3103">
        <w:t xml:space="preserve">составляет </w:t>
      </w:r>
      <w:r w:rsidR="00BD37AC">
        <w:t>6.4</w:t>
      </w:r>
      <w:r w:rsidR="00BD3103">
        <w:t xml:space="preserve"> раз.  </w:t>
      </w:r>
    </w:p>
    <w:p w:rsidR="00754CA9" w:rsidRPr="00ED2F07" w:rsidRDefault="00D064BC" w:rsidP="00754CA9">
      <w:pPr>
        <w:pStyle w:val="10"/>
      </w:pPr>
      <w:r w:rsidRPr="00ED2F07">
        <w:t>6</w:t>
      </w:r>
      <w:r w:rsidR="00754CA9" w:rsidRPr="00ED2F07">
        <w:t>. Заключение</w:t>
      </w:r>
    </w:p>
    <w:p w:rsidR="00276B5F" w:rsidRDefault="00D576EA" w:rsidP="00BC449C">
      <w:pPr>
        <w:tabs>
          <w:tab w:val="left" w:pos="1130"/>
        </w:tabs>
        <w:ind w:firstLine="425"/>
        <w:jc w:val="both"/>
      </w:pPr>
      <w:r w:rsidRPr="00D576EA">
        <w:t xml:space="preserve">В статье предлагается </w:t>
      </w:r>
      <w:r w:rsidR="00276B5F">
        <w:t xml:space="preserve">новый подход для </w:t>
      </w:r>
      <w:r w:rsidRPr="00D576EA">
        <w:t xml:space="preserve">решения </w:t>
      </w:r>
      <w:r w:rsidR="00276B5F">
        <w:t xml:space="preserve">вычислительно </w:t>
      </w:r>
      <w:r w:rsidRPr="00D576EA">
        <w:t xml:space="preserve">сложных </w:t>
      </w:r>
      <w:r w:rsidR="00ED2F07">
        <w:t>лексикографи</w:t>
      </w:r>
      <w:r w:rsidR="003E63BA">
        <w:t>ч</w:t>
      </w:r>
      <w:r w:rsidR="00ED2F07">
        <w:t>е</w:t>
      </w:r>
      <w:r w:rsidR="003E63BA">
        <w:t>с</w:t>
      </w:r>
      <w:r w:rsidR="00ED2F07">
        <w:t xml:space="preserve">ких </w:t>
      </w:r>
      <w:r w:rsidRPr="00D576EA">
        <w:t>многокритериальных задач оптимизации</w:t>
      </w:r>
      <w:r w:rsidR="00326327">
        <w:t xml:space="preserve"> </w:t>
      </w:r>
      <w:r w:rsidR="00326327" w:rsidRPr="00326327">
        <w:t>(</w:t>
      </w:r>
      <w:proofErr w:type="spellStart"/>
      <w:r w:rsidR="00326327">
        <w:rPr>
          <w:lang w:val="en-US"/>
        </w:rPr>
        <w:t>MCOlex</w:t>
      </w:r>
      <w:proofErr w:type="spellEnd"/>
      <w:r w:rsidR="00326327" w:rsidRPr="00326327">
        <w:t>)</w:t>
      </w:r>
      <w:r w:rsidRPr="00D576EA">
        <w:t xml:space="preserve">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  <w:r w:rsidR="00276B5F">
        <w:t xml:space="preserve">Ключевой особенностью рассматриваемого класса задач является возможность изменения упорядоченности критериев эффективности по важности в процесс вычислений, что приводит к необходимости многоэтапного решения </w:t>
      </w:r>
      <w:proofErr w:type="spellStart"/>
      <w:r w:rsidR="00326327">
        <w:rPr>
          <w:lang w:val="en-US"/>
        </w:rPr>
        <w:t>MCOlex</w:t>
      </w:r>
      <w:proofErr w:type="spellEnd"/>
      <w:r w:rsidR="00326327">
        <w:t xml:space="preserve"> </w:t>
      </w:r>
      <w:r w:rsidR="00276B5F">
        <w:t xml:space="preserve">задач. </w:t>
      </w:r>
    </w:p>
    <w:p w:rsidR="004B3965" w:rsidRDefault="00276B5F" w:rsidP="00461F32">
      <w:pPr>
        <w:tabs>
          <w:tab w:val="left" w:pos="1130"/>
        </w:tabs>
        <w:ind w:firstLine="425"/>
        <w:jc w:val="both"/>
      </w:pPr>
      <w:r>
        <w:t xml:space="preserve">Преодоление большой вычислительной сложности </w:t>
      </w:r>
      <w:r w:rsidR="00E27F86">
        <w:t xml:space="preserve">решения сформулированного нового класса </w:t>
      </w:r>
      <w:proofErr w:type="spellStart"/>
      <w:r w:rsidR="00326327">
        <w:rPr>
          <w:lang w:val="en-US"/>
        </w:rPr>
        <w:t>MCOlex</w:t>
      </w:r>
      <w:proofErr w:type="spellEnd"/>
      <w:r w:rsidR="00326327">
        <w:t xml:space="preserve"> </w:t>
      </w:r>
      <w:r w:rsidR="00E27F86">
        <w:t>задач обеспечивается посредством решения</w:t>
      </w:r>
      <w:r w:rsidR="00ED2F07">
        <w:t xml:space="preserve"> последовательности задач глобальной оптимизации с нелинейными ограничениями</w:t>
      </w:r>
      <w:r w:rsidR="00E27F86">
        <w:t xml:space="preserve"> с помощью </w:t>
      </w:r>
      <w:r w:rsidR="00D576EA" w:rsidRPr="00D576EA">
        <w:t xml:space="preserve">эффективных информационно-статистических </w:t>
      </w:r>
      <w:r w:rsidR="00575CE1">
        <w:t>методов глобальной оптимизации</w:t>
      </w:r>
      <w:r w:rsidR="00D7484F" w:rsidRPr="00D7484F">
        <w:t xml:space="preserve"> с оригинальной индексной схемы учета ограничений вместо обычно используемых штрафных функций.</w:t>
      </w:r>
      <w:r>
        <w:t xml:space="preserve"> </w:t>
      </w:r>
      <w:r w:rsidR="00461F32">
        <w:t xml:space="preserve">Ключевым элементом разработанного подхода является возможность </w:t>
      </w:r>
      <w:r w:rsidR="004B3965">
        <w:t>использования</w:t>
      </w:r>
      <w:r w:rsidR="00D576EA" w:rsidRPr="00D576EA">
        <w:t xml:space="preserve"> всей поисковой информации, получаемой в процессе вычислений</w:t>
      </w:r>
      <w:r w:rsidR="00461F32">
        <w:t xml:space="preserve">, при многоэтапном решении </w:t>
      </w:r>
      <w:proofErr w:type="spellStart"/>
      <w:r w:rsidR="00326327">
        <w:rPr>
          <w:lang w:val="en-US"/>
        </w:rPr>
        <w:t>MCOlex</w:t>
      </w:r>
      <w:proofErr w:type="spellEnd"/>
      <w:r w:rsidR="00326327">
        <w:t xml:space="preserve"> </w:t>
      </w:r>
      <w:r w:rsidR="00461F32">
        <w:t xml:space="preserve">задач л. </w:t>
      </w:r>
      <w:r w:rsidR="00326327">
        <w:t>Наличие поисковой информации позволяет при переходе к новому этапу решения приво</w:t>
      </w:r>
      <w:r w:rsidR="00052CF7">
        <w:t>д</w:t>
      </w:r>
      <w:r w:rsidR="00326327">
        <w:t>ить</w:t>
      </w:r>
      <w:r w:rsidR="00052CF7">
        <w:t xml:space="preserve"> </w:t>
      </w:r>
      <w:r w:rsidR="00326327">
        <w:t xml:space="preserve">вычисленные ранее значения критериев эффективности </w:t>
      </w:r>
      <w:r w:rsidR="00052CF7">
        <w:t xml:space="preserve">к значениям очередной решаемой скалярной задачи </w:t>
      </w:r>
      <w:r w:rsidR="00326327">
        <w:t>многоэкстремальной оптимизации</w:t>
      </w:r>
      <w:r w:rsidR="00052CF7">
        <w:t xml:space="preserve">. </w:t>
      </w:r>
      <w:r w:rsidR="003F1D6B">
        <w:t xml:space="preserve">Приведенная к актуальному состоянию </w:t>
      </w:r>
      <w:r w:rsidR="003F1D6B">
        <w:lastRenderedPageBreak/>
        <w:t xml:space="preserve">поисковая информация используется </w:t>
      </w:r>
      <w:r w:rsidR="00052CF7">
        <w:t>мето</w:t>
      </w:r>
      <w:r w:rsidR="003F1D6B">
        <w:t>дами</w:t>
      </w:r>
      <w:r w:rsidR="00052CF7">
        <w:t xml:space="preserve"> </w:t>
      </w:r>
      <w:r w:rsidR="003F1D6B">
        <w:t>оптимизации</w:t>
      </w:r>
      <w:r w:rsidR="00052CF7">
        <w:t xml:space="preserve"> </w:t>
      </w:r>
      <w:r w:rsidR="003F1D6B">
        <w:t>для адаптивного планирования выполняемых итераций глобального поиска.</w:t>
      </w:r>
      <w:r w:rsidR="00461F32">
        <w:t xml:space="preserve"> </w:t>
      </w:r>
    </w:p>
    <w:p w:rsidR="00D576EA" w:rsidRDefault="00D576EA" w:rsidP="004B3965">
      <w:pPr>
        <w:tabs>
          <w:tab w:val="left" w:pos="1130"/>
        </w:tabs>
        <w:ind w:firstLine="425"/>
        <w:jc w:val="both"/>
      </w:pPr>
      <w:r w:rsidRPr="00D576EA">
        <w:t xml:space="preserve">Как показывают результаты вычислительных экспериментов, </w:t>
      </w:r>
      <w:r w:rsidR="00160E44">
        <w:t>разработанный</w:t>
      </w:r>
      <w:r w:rsidRPr="00D576EA">
        <w:t xml:space="preserve"> подход позволяет значительно сократить вычислительную трудоемкость </w:t>
      </w:r>
      <w:r w:rsidR="00326327">
        <w:t xml:space="preserve">многоэтапного </w:t>
      </w:r>
      <w:r w:rsidRPr="00D576EA">
        <w:t xml:space="preserve">решения </w:t>
      </w:r>
      <w:proofErr w:type="spellStart"/>
      <w:r w:rsidR="00326327">
        <w:rPr>
          <w:lang w:val="en-US"/>
        </w:rPr>
        <w:t>MCOlex</w:t>
      </w:r>
      <w:proofErr w:type="spellEnd"/>
      <w:r w:rsidR="00326327" w:rsidRPr="00D576EA">
        <w:t xml:space="preserve"> </w:t>
      </w:r>
      <w:r w:rsidRPr="00D576EA">
        <w:t>задач.</w:t>
      </w:r>
    </w:p>
    <w:p w:rsidR="003F1D6B" w:rsidRDefault="005E39F5" w:rsidP="004B3965">
      <w:pPr>
        <w:tabs>
          <w:tab w:val="left" w:pos="1130"/>
        </w:tabs>
        <w:ind w:firstLine="425"/>
        <w:jc w:val="both"/>
      </w:pPr>
      <w:r>
        <w:t xml:space="preserve">Как заключение, можно отметить, что разработанный подход является перспективным и требует дальнейшего продолжения исследований. Прежде всего, необходимо продолжить проведение вычислительных экспериментов по решению задач многокритериальной оптимизации при большем количестве частных критериев эффективности и для большей размерности решаемых задач оптимизации. Следует также оценить возможность организации параллельных вычислений </w:t>
      </w:r>
      <w:r w:rsidR="00326327">
        <w:t>с использованием</w:t>
      </w:r>
      <w:r w:rsidR="00160E44">
        <w:t xml:space="preserve"> высокопроизводительных </w:t>
      </w:r>
      <w:r w:rsidR="00326327">
        <w:t xml:space="preserve">суперкомпьютерных </w:t>
      </w:r>
      <w:r w:rsidR="00160E44">
        <w:t>систем</w:t>
      </w:r>
      <w:r>
        <w:t>.</w:t>
      </w:r>
    </w:p>
    <w:p w:rsidR="008D798D" w:rsidRPr="00A038FC" w:rsidRDefault="008D798D" w:rsidP="008D798D">
      <w:pPr>
        <w:pStyle w:val="10"/>
        <w:rPr>
          <w:lang w:val="en-US"/>
        </w:rPr>
      </w:pPr>
      <w:r w:rsidRPr="00A038FC">
        <w:rPr>
          <w:lang w:val="en-US"/>
        </w:rPr>
        <w:t xml:space="preserve">Acknowledgements </w:t>
      </w:r>
    </w:p>
    <w:p w:rsidR="008D798D" w:rsidRPr="008D798D" w:rsidRDefault="008D798D" w:rsidP="008D798D">
      <w:pPr>
        <w:tabs>
          <w:tab w:val="left" w:pos="1130"/>
        </w:tabs>
        <w:ind w:firstLine="425"/>
        <w:jc w:val="both"/>
        <w:rPr>
          <w:lang w:val="en-US"/>
        </w:rPr>
      </w:pPr>
      <w:r w:rsidRPr="008D798D">
        <w:rPr>
          <w:lang w:val="en-US"/>
        </w:rPr>
        <w:t xml:space="preserve">This research was supported by the Russian Science Foundation, project No 16-11-10150 “Novel efficient methods and software tools for time-consuming </w:t>
      </w:r>
      <w:proofErr w:type="gramStart"/>
      <w:r w:rsidRPr="008D798D">
        <w:rPr>
          <w:lang w:val="en-US"/>
        </w:rPr>
        <w:t>decision making</w:t>
      </w:r>
      <w:proofErr w:type="gramEnd"/>
      <w:r w:rsidRPr="008D798D">
        <w:rPr>
          <w:lang w:val="en-US"/>
        </w:rPr>
        <w:t xml:space="preserve"> problems using supercomputers of superior performance.”</w:t>
      </w:r>
    </w:p>
    <w:p w:rsidR="002879BF" w:rsidRPr="00A038FC" w:rsidRDefault="002879BF" w:rsidP="008D798D">
      <w:pPr>
        <w:pStyle w:val="10"/>
        <w:rPr>
          <w:lang w:val="en-US"/>
        </w:rPr>
      </w:pPr>
      <w:bookmarkStart w:id="8" w:name="_GoBack"/>
      <w:r w:rsidRPr="00A038FC">
        <w:rPr>
          <w:lang w:val="en-US"/>
        </w:rPr>
        <w:t>References</w:t>
      </w:r>
    </w:p>
    <w:bookmarkEnd w:id="8"/>
    <w:p w:rsidR="00EA38D1" w:rsidRPr="00902B38" w:rsidRDefault="00EA38D1" w:rsidP="00EA38D1">
      <w:pPr>
        <w:pStyle w:val="aff6"/>
        <w:numPr>
          <w:ilvl w:val="0"/>
          <w:numId w:val="32"/>
        </w:numPr>
        <w:rPr>
          <w:szCs w:val="22"/>
          <w:lang w:val="en-US"/>
        </w:rPr>
      </w:pPr>
      <w:r w:rsidRPr="00902B38">
        <w:rPr>
          <w:szCs w:val="22"/>
          <w:lang w:val="en-US"/>
        </w:rPr>
        <w:t xml:space="preserve">X2. </w:t>
      </w:r>
      <w:proofErr w:type="spellStart"/>
      <w:r w:rsidRPr="00902B38">
        <w:rPr>
          <w:szCs w:val="22"/>
          <w:lang w:val="en-US"/>
        </w:rPr>
        <w:t>Miettinen</w:t>
      </w:r>
      <w:proofErr w:type="spellEnd"/>
      <w:r w:rsidRPr="00902B38">
        <w:rPr>
          <w:szCs w:val="22"/>
          <w:lang w:val="en-US"/>
        </w:rPr>
        <w:t xml:space="preserve"> K. (1999) Nonlinear </w:t>
      </w:r>
      <w:proofErr w:type="spellStart"/>
      <w:r w:rsidRPr="00902B38">
        <w:rPr>
          <w:szCs w:val="22"/>
          <w:lang w:val="en-US"/>
        </w:rPr>
        <w:t>Multiobjective</w:t>
      </w:r>
      <w:proofErr w:type="spellEnd"/>
      <w:r w:rsidRPr="00902B38">
        <w:rPr>
          <w:szCs w:val="22"/>
          <w:lang w:val="en-US"/>
        </w:rPr>
        <w:t xml:space="preserve"> Optimization // Springer.</w:t>
      </w:r>
    </w:p>
    <w:p w:rsidR="00EA38D1" w:rsidRPr="00902B38" w:rsidRDefault="00EA38D1" w:rsidP="00EA38D1">
      <w:pPr>
        <w:pStyle w:val="aff6"/>
        <w:numPr>
          <w:ilvl w:val="0"/>
          <w:numId w:val="32"/>
        </w:numPr>
        <w:rPr>
          <w:szCs w:val="22"/>
          <w:lang w:val="en-US"/>
        </w:rPr>
      </w:pPr>
      <w:r w:rsidRPr="00902B38">
        <w:rPr>
          <w:szCs w:val="22"/>
          <w:lang w:val="en-US"/>
        </w:rPr>
        <w:t xml:space="preserve">X3. </w:t>
      </w:r>
      <w:proofErr w:type="spellStart"/>
      <w:r w:rsidRPr="00902B38">
        <w:rPr>
          <w:szCs w:val="22"/>
          <w:lang w:val="en-US"/>
        </w:rPr>
        <w:t>Ehrgott</w:t>
      </w:r>
      <w:proofErr w:type="spellEnd"/>
      <w:r w:rsidRPr="00902B38">
        <w:rPr>
          <w:szCs w:val="22"/>
          <w:lang w:val="en-US"/>
        </w:rPr>
        <w:t xml:space="preserve">, M. (2005) </w:t>
      </w:r>
      <w:proofErr w:type="spellStart"/>
      <w:r w:rsidRPr="00902B38">
        <w:rPr>
          <w:szCs w:val="22"/>
          <w:lang w:val="en-US"/>
        </w:rPr>
        <w:t>Multicriteria</w:t>
      </w:r>
      <w:proofErr w:type="spellEnd"/>
      <w:r w:rsidRPr="00902B38">
        <w:rPr>
          <w:szCs w:val="22"/>
          <w:lang w:val="en-US"/>
        </w:rPr>
        <w:t xml:space="preserve"> Optimization // Springer. (2nd ed., 2010)</w:t>
      </w:r>
    </w:p>
    <w:p w:rsidR="00EA38D1" w:rsidRPr="00902B38" w:rsidRDefault="00EA38D1" w:rsidP="00EA38D1">
      <w:pPr>
        <w:pStyle w:val="aff6"/>
        <w:numPr>
          <w:ilvl w:val="0"/>
          <w:numId w:val="32"/>
        </w:numPr>
        <w:rPr>
          <w:szCs w:val="22"/>
          <w:lang w:val="en-US"/>
        </w:rPr>
      </w:pPr>
      <w:r w:rsidRPr="00902B38">
        <w:rPr>
          <w:szCs w:val="22"/>
          <w:lang w:val="en-US"/>
        </w:rPr>
        <w:t xml:space="preserve">X4. Collette, Y., </w:t>
      </w:r>
      <w:proofErr w:type="spellStart"/>
      <w:r w:rsidRPr="00902B38">
        <w:rPr>
          <w:szCs w:val="22"/>
          <w:lang w:val="en-US"/>
        </w:rPr>
        <w:t>Siarry</w:t>
      </w:r>
      <w:proofErr w:type="spellEnd"/>
      <w:r w:rsidRPr="00902B38">
        <w:rPr>
          <w:szCs w:val="22"/>
          <w:lang w:val="en-US"/>
        </w:rPr>
        <w:t xml:space="preserve">, P. (2011) </w:t>
      </w:r>
      <w:proofErr w:type="spellStart"/>
      <w:r w:rsidRPr="00902B38">
        <w:rPr>
          <w:szCs w:val="22"/>
          <w:lang w:val="en-US"/>
        </w:rPr>
        <w:t>Multiobjective</w:t>
      </w:r>
      <w:proofErr w:type="spellEnd"/>
      <w:r w:rsidRPr="00902B38">
        <w:rPr>
          <w:szCs w:val="22"/>
          <w:lang w:val="en-US"/>
        </w:rPr>
        <w:t xml:space="preserve"> Optimization: Principles and Case Studies (Decision Engineering) // Springer.</w:t>
      </w:r>
    </w:p>
    <w:p w:rsidR="00EA38D1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02B38">
        <w:rPr>
          <w:szCs w:val="22"/>
          <w:lang w:val="en-US" w:eastAsia="en-US"/>
        </w:rPr>
        <w:t xml:space="preserve">X34. </w:t>
      </w:r>
      <w:proofErr w:type="spellStart"/>
      <w:r w:rsidRPr="00902B38">
        <w:rPr>
          <w:szCs w:val="22"/>
          <w:lang w:val="en-US" w:eastAsia="en-US"/>
        </w:rPr>
        <w:t>Marler</w:t>
      </w:r>
      <w:proofErr w:type="spellEnd"/>
      <w:r w:rsidRPr="00902B38">
        <w:rPr>
          <w:szCs w:val="22"/>
          <w:lang w:val="en-US" w:eastAsia="en-US"/>
        </w:rPr>
        <w:t xml:space="preserve">, R. T., </w:t>
      </w:r>
      <w:proofErr w:type="spellStart"/>
      <w:r w:rsidRPr="00902B38">
        <w:rPr>
          <w:szCs w:val="22"/>
          <w:lang w:val="en-US" w:eastAsia="en-US"/>
        </w:rPr>
        <w:t>Arora</w:t>
      </w:r>
      <w:proofErr w:type="spellEnd"/>
      <w:r w:rsidRPr="00902B38">
        <w:rPr>
          <w:szCs w:val="22"/>
          <w:lang w:val="en-US" w:eastAsia="en-US"/>
        </w:rPr>
        <w:t xml:space="preserve">, J. S. (2009). Multi-Objective Optimization: Concepts and Methods for Engineering // VDM </w:t>
      </w:r>
      <w:proofErr w:type="spellStart"/>
      <w:r w:rsidRPr="00902B38">
        <w:rPr>
          <w:szCs w:val="22"/>
          <w:lang w:val="en-US" w:eastAsia="en-US"/>
        </w:rPr>
        <w:t>Verlag</w:t>
      </w:r>
      <w:proofErr w:type="spellEnd"/>
      <w:r w:rsidRPr="00902B38">
        <w:rPr>
          <w:szCs w:val="22"/>
          <w:lang w:val="en-US" w:eastAsia="en-US"/>
        </w:rPr>
        <w:t>.</w:t>
      </w:r>
    </w:p>
    <w:p w:rsidR="00EA38D1" w:rsidRPr="00902B38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bookmarkStart w:id="9" w:name="_Ref26952773"/>
      <w:proofErr w:type="spellStart"/>
      <w:r w:rsidRPr="00A711DC">
        <w:rPr>
          <w:szCs w:val="22"/>
          <w:lang w:val="en-US" w:eastAsia="en-US"/>
        </w:rPr>
        <w:t>Pardalos</w:t>
      </w:r>
      <w:proofErr w:type="spellEnd"/>
      <w:r w:rsidRPr="00A711DC">
        <w:rPr>
          <w:szCs w:val="22"/>
          <w:lang w:val="en-US" w:eastAsia="en-US"/>
        </w:rPr>
        <w:t xml:space="preserve">, P.M.,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A.,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J. (2017) </w:t>
      </w:r>
      <w:r w:rsidRPr="00A711DC">
        <w:rPr>
          <w:szCs w:val="22"/>
          <w:lang w:val="en-US"/>
        </w:rPr>
        <w:t>Non-Convex Multi-Objective Optimization. Springer.</w:t>
      </w:r>
      <w:bookmarkEnd w:id="9"/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>Х</w:t>
      </w:r>
      <w:r w:rsidRPr="00937EEC">
        <w:rPr>
          <w:szCs w:val="22"/>
          <w:lang w:val="en-US" w:eastAsia="en-US"/>
        </w:rPr>
        <w:t xml:space="preserve">6. </w:t>
      </w:r>
      <w:proofErr w:type="spellStart"/>
      <w:r w:rsidRPr="00937EEC">
        <w:rPr>
          <w:szCs w:val="22"/>
          <w:lang w:val="en-US" w:eastAsia="en-US"/>
        </w:rPr>
        <w:t>Marler</w:t>
      </w:r>
      <w:proofErr w:type="spellEnd"/>
      <w:r w:rsidRPr="00937EEC">
        <w:rPr>
          <w:szCs w:val="22"/>
          <w:lang w:val="en-US" w:eastAsia="en-US"/>
        </w:rPr>
        <w:t xml:space="preserve">, R. T., </w:t>
      </w:r>
      <w:proofErr w:type="spellStart"/>
      <w:r w:rsidRPr="00937EEC">
        <w:rPr>
          <w:szCs w:val="22"/>
          <w:lang w:val="en-US" w:eastAsia="en-US"/>
        </w:rPr>
        <w:t>Arora</w:t>
      </w:r>
      <w:proofErr w:type="spellEnd"/>
      <w:r w:rsidRPr="00937EEC">
        <w:rPr>
          <w:szCs w:val="22"/>
          <w:lang w:val="en-US" w:eastAsia="en-US"/>
        </w:rPr>
        <w:t xml:space="preserve">, J. S. (2004). Survey of multi-objective optimization methods for engineering // </w:t>
      </w:r>
      <w:proofErr w:type="spellStart"/>
      <w:r w:rsidRPr="00937EEC">
        <w:rPr>
          <w:szCs w:val="22"/>
          <w:lang w:val="en-US" w:eastAsia="en-US"/>
        </w:rPr>
        <w:t>Struct</w:t>
      </w:r>
      <w:proofErr w:type="spellEnd"/>
      <w:r w:rsidRPr="00937EEC">
        <w:rPr>
          <w:szCs w:val="22"/>
          <w:lang w:val="en-US" w:eastAsia="en-US"/>
        </w:rPr>
        <w:t>. Multidisciplinary Optimization 26, 369-395.</w:t>
      </w:r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>Х</w:t>
      </w:r>
      <w:r w:rsidRPr="00937EEC">
        <w:rPr>
          <w:szCs w:val="22"/>
          <w:lang w:val="en-US" w:eastAsia="en-US"/>
        </w:rPr>
        <w:t xml:space="preserve">7. </w:t>
      </w:r>
      <w:proofErr w:type="spellStart"/>
      <w:r w:rsidRPr="00937EEC">
        <w:rPr>
          <w:szCs w:val="22"/>
          <w:lang w:val="en-US" w:eastAsia="en-US"/>
        </w:rPr>
        <w:t>Figueira</w:t>
      </w:r>
      <w:proofErr w:type="gramStart"/>
      <w:r w:rsidRPr="00937EEC">
        <w:rPr>
          <w:szCs w:val="22"/>
          <w:lang w:val="en-US" w:eastAsia="en-US"/>
        </w:rPr>
        <w:t>,J</w:t>
      </w:r>
      <w:proofErr w:type="spellEnd"/>
      <w:proofErr w:type="gramEnd"/>
      <w:r w:rsidRPr="00937EEC">
        <w:rPr>
          <w:szCs w:val="22"/>
          <w:lang w:val="en-US" w:eastAsia="en-US"/>
        </w:rPr>
        <w:t xml:space="preserve">., Greco, S., </w:t>
      </w:r>
      <w:proofErr w:type="spellStart"/>
      <w:r w:rsidRPr="00937EEC">
        <w:rPr>
          <w:szCs w:val="22"/>
          <w:lang w:val="en-US" w:eastAsia="en-US"/>
        </w:rPr>
        <w:t>Ehrgott</w:t>
      </w:r>
      <w:proofErr w:type="spellEnd"/>
      <w:r w:rsidRPr="00937EEC">
        <w:rPr>
          <w:szCs w:val="22"/>
          <w:lang w:val="en-US" w:eastAsia="en-US"/>
        </w:rPr>
        <w:t>, M., editors. (2005). Multiple criteria decision analysis: State of the art surveys // New York (NY): Springer.</w:t>
      </w:r>
    </w:p>
    <w:p w:rsidR="00EA38D1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X9. </w:t>
      </w:r>
      <w:proofErr w:type="spellStart"/>
      <w:r w:rsidRPr="00937EEC">
        <w:rPr>
          <w:szCs w:val="22"/>
          <w:lang w:val="en-US" w:eastAsia="en-US"/>
        </w:rPr>
        <w:t>Zavadskas</w:t>
      </w:r>
      <w:proofErr w:type="spellEnd"/>
      <w:r w:rsidRPr="00937EEC">
        <w:rPr>
          <w:szCs w:val="22"/>
          <w:lang w:val="en-US" w:eastAsia="en-US"/>
        </w:rPr>
        <w:t xml:space="preserve">, E. K., </w:t>
      </w:r>
      <w:proofErr w:type="spellStart"/>
      <w:r w:rsidRPr="00937EEC">
        <w:rPr>
          <w:szCs w:val="22"/>
          <w:lang w:val="en-US" w:eastAsia="en-US"/>
        </w:rPr>
        <w:t>Turskis</w:t>
      </w:r>
      <w:proofErr w:type="spellEnd"/>
      <w:r w:rsidRPr="00937EEC">
        <w:rPr>
          <w:szCs w:val="22"/>
          <w:lang w:val="en-US" w:eastAsia="en-US"/>
        </w:rPr>
        <w:t xml:space="preserve">, Z., </w:t>
      </w:r>
      <w:proofErr w:type="spellStart"/>
      <w:r w:rsidRPr="00937EEC">
        <w:rPr>
          <w:szCs w:val="22"/>
          <w:lang w:val="en-US" w:eastAsia="en-US"/>
        </w:rPr>
        <w:t>Kildienė</w:t>
      </w:r>
      <w:proofErr w:type="spellEnd"/>
      <w:r w:rsidRPr="00937EEC">
        <w:rPr>
          <w:szCs w:val="22"/>
          <w:lang w:val="en-US" w:eastAsia="en-US"/>
        </w:rPr>
        <w:t>, S. (2014). State of art surveys of overviews on MCDM/MADM methods// Technological and Economic Development of Economy, 20, 165–179.</w:t>
      </w:r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X35. </w:t>
      </w:r>
      <w:proofErr w:type="spellStart"/>
      <w:r w:rsidRPr="00937EEC">
        <w:rPr>
          <w:szCs w:val="22"/>
          <w:lang w:val="en-US" w:eastAsia="en-US"/>
        </w:rPr>
        <w:t>Hillermeier</w:t>
      </w:r>
      <w:proofErr w:type="spellEnd"/>
      <w:r w:rsidRPr="00937EEC">
        <w:rPr>
          <w:szCs w:val="22"/>
          <w:lang w:val="en-US" w:eastAsia="en-US"/>
        </w:rPr>
        <w:t xml:space="preserve">, C., </w:t>
      </w:r>
      <w:proofErr w:type="spellStart"/>
      <w:r w:rsidRPr="00937EEC">
        <w:rPr>
          <w:szCs w:val="22"/>
          <w:lang w:val="en-US" w:eastAsia="en-US"/>
        </w:rPr>
        <w:t>Jahn</w:t>
      </w:r>
      <w:proofErr w:type="spellEnd"/>
      <w:r w:rsidRPr="00937EEC">
        <w:rPr>
          <w:szCs w:val="22"/>
          <w:lang w:val="en-US" w:eastAsia="en-US"/>
        </w:rPr>
        <w:t xml:space="preserve">, J. (2005). </w:t>
      </w:r>
      <w:proofErr w:type="spellStart"/>
      <w:r w:rsidRPr="00937EEC">
        <w:rPr>
          <w:szCs w:val="22"/>
          <w:lang w:val="en-US" w:eastAsia="en-US"/>
        </w:rPr>
        <w:t>Multiobjective</w:t>
      </w:r>
      <w:proofErr w:type="spellEnd"/>
      <w:r w:rsidRPr="00937EEC">
        <w:rPr>
          <w:szCs w:val="22"/>
          <w:lang w:val="en-US" w:eastAsia="en-US"/>
        </w:rPr>
        <w:t xml:space="preserve"> optimization: survey of methods and industrial applications. </w:t>
      </w:r>
      <w:proofErr w:type="spellStart"/>
      <w:r w:rsidRPr="00937EEC">
        <w:rPr>
          <w:szCs w:val="22"/>
          <w:lang w:val="en-US" w:eastAsia="en-US"/>
        </w:rPr>
        <w:t>Surv</w:t>
      </w:r>
      <w:proofErr w:type="spellEnd"/>
      <w:r w:rsidRPr="00937EEC">
        <w:rPr>
          <w:szCs w:val="22"/>
          <w:lang w:val="en-US" w:eastAsia="en-US"/>
        </w:rPr>
        <w:t xml:space="preserve">. Math. Ind. </w:t>
      </w:r>
      <w:r w:rsidRPr="005E4900">
        <w:rPr>
          <w:szCs w:val="22"/>
          <w:lang w:val="en-US" w:eastAsia="en-US"/>
        </w:rPr>
        <w:t>11</w:t>
      </w:r>
      <w:r w:rsidRPr="00937EEC">
        <w:rPr>
          <w:szCs w:val="22"/>
          <w:lang w:val="en-US" w:eastAsia="en-US"/>
        </w:rPr>
        <w:t>, 1–42.</w:t>
      </w:r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X32. </w:t>
      </w:r>
      <w:proofErr w:type="spellStart"/>
      <w:r w:rsidRPr="00937EEC">
        <w:rPr>
          <w:szCs w:val="22"/>
          <w:lang w:val="en-US" w:eastAsia="en-US"/>
        </w:rPr>
        <w:t>Branke</w:t>
      </w:r>
      <w:proofErr w:type="spellEnd"/>
      <w:r w:rsidRPr="00937EEC">
        <w:rPr>
          <w:szCs w:val="22"/>
          <w:lang w:val="en-US" w:eastAsia="en-US"/>
        </w:rPr>
        <w:t xml:space="preserve">, J., Deb, K., </w:t>
      </w:r>
      <w:proofErr w:type="spellStart"/>
      <w:r w:rsidRPr="00937EEC">
        <w:rPr>
          <w:szCs w:val="22"/>
          <w:lang w:val="en-US" w:eastAsia="en-US"/>
        </w:rPr>
        <w:t>Miettinen</w:t>
      </w:r>
      <w:proofErr w:type="spellEnd"/>
      <w:r w:rsidRPr="00937EEC">
        <w:rPr>
          <w:szCs w:val="22"/>
          <w:lang w:val="en-US" w:eastAsia="en-US"/>
        </w:rPr>
        <w:t xml:space="preserve">, K., </w:t>
      </w:r>
      <w:proofErr w:type="spellStart"/>
      <w:r w:rsidRPr="00937EEC">
        <w:rPr>
          <w:szCs w:val="22"/>
          <w:lang w:val="en-US" w:eastAsia="en-US"/>
        </w:rPr>
        <w:t>Slowinski</w:t>
      </w:r>
      <w:proofErr w:type="spellEnd"/>
      <w:r w:rsidRPr="00937EEC">
        <w:rPr>
          <w:szCs w:val="22"/>
          <w:lang w:val="en-US" w:eastAsia="en-US"/>
        </w:rPr>
        <w:t>, R., editors. (2008). Multi-Objective Optimization—Interactive and Evolutionary Approaches // Springer, Berlin.</w:t>
      </w:r>
    </w:p>
    <w:p w:rsidR="00EA38D1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X37. Deb, K. (2001). Multi-Objective Optimization using Evolutionary Algorithms // Wiley, </w:t>
      </w:r>
      <w:proofErr w:type="spellStart"/>
      <w:r w:rsidRPr="005E4900">
        <w:rPr>
          <w:szCs w:val="22"/>
          <w:lang w:val="en-US" w:eastAsia="en-US"/>
        </w:rPr>
        <w:t>Chichester</w:t>
      </w:r>
      <w:proofErr w:type="spellEnd"/>
      <w:r w:rsidRPr="005E4900">
        <w:rPr>
          <w:szCs w:val="22"/>
          <w:lang w:val="en-US" w:eastAsia="en-US"/>
        </w:rPr>
        <w:t>.</w:t>
      </w:r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X33. Yang, X.-S. (2008) Nature-inspired </w:t>
      </w:r>
      <w:proofErr w:type="spellStart"/>
      <w:r w:rsidRPr="005E4900">
        <w:rPr>
          <w:szCs w:val="22"/>
          <w:lang w:val="en-US" w:eastAsia="en-US"/>
        </w:rPr>
        <w:t>metaheuristic</w:t>
      </w:r>
      <w:proofErr w:type="spellEnd"/>
      <w:r w:rsidRPr="005E4900">
        <w:rPr>
          <w:szCs w:val="22"/>
          <w:lang w:val="en-US" w:eastAsia="en-US"/>
        </w:rPr>
        <w:t xml:space="preserve"> algorithms // </w:t>
      </w:r>
      <w:proofErr w:type="spellStart"/>
      <w:r w:rsidRPr="005E4900">
        <w:rPr>
          <w:szCs w:val="22"/>
          <w:lang w:val="en-US" w:eastAsia="en-US"/>
        </w:rPr>
        <w:t>Luniver</w:t>
      </w:r>
      <w:proofErr w:type="spellEnd"/>
      <w:r w:rsidRPr="005E4900">
        <w:rPr>
          <w:szCs w:val="22"/>
          <w:lang w:val="en-US" w:eastAsia="en-US"/>
        </w:rPr>
        <w:t xml:space="preserve"> Press, </w:t>
      </w:r>
      <w:proofErr w:type="spellStart"/>
      <w:r w:rsidRPr="005E4900">
        <w:rPr>
          <w:szCs w:val="22"/>
          <w:lang w:val="en-US" w:eastAsia="en-US"/>
        </w:rPr>
        <w:t>Frome</w:t>
      </w:r>
      <w:proofErr w:type="spellEnd"/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X38. Tan, K.C., </w:t>
      </w:r>
      <w:proofErr w:type="spellStart"/>
      <w:r w:rsidRPr="005E4900">
        <w:rPr>
          <w:szCs w:val="22"/>
          <w:lang w:val="en-US" w:eastAsia="en-US"/>
        </w:rPr>
        <w:t>Khor</w:t>
      </w:r>
      <w:proofErr w:type="spellEnd"/>
      <w:r w:rsidRPr="005E4900">
        <w:rPr>
          <w:szCs w:val="22"/>
          <w:lang w:val="en-US" w:eastAsia="en-US"/>
        </w:rPr>
        <w:t>, E.F., Lee, T.H. (2005). Multi-objective Evolutionary Algorithms and Applications // Springer-</w:t>
      </w:r>
      <w:proofErr w:type="spellStart"/>
      <w:r w:rsidRPr="005E4900">
        <w:rPr>
          <w:szCs w:val="22"/>
          <w:lang w:val="en-US" w:eastAsia="en-US"/>
        </w:rPr>
        <w:t>Verlag</w:t>
      </w:r>
      <w:proofErr w:type="spellEnd"/>
      <w:r w:rsidRPr="005E4900">
        <w:rPr>
          <w:szCs w:val="22"/>
          <w:lang w:val="en-US" w:eastAsia="en-US"/>
        </w:rPr>
        <w:t>, London</w:t>
      </w:r>
    </w:p>
    <w:p w:rsidR="00EA38D1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X8. </w:t>
      </w:r>
      <w:proofErr w:type="spellStart"/>
      <w:r w:rsidRPr="00937EEC">
        <w:rPr>
          <w:szCs w:val="22"/>
          <w:lang w:val="en-US" w:eastAsia="en-US"/>
        </w:rPr>
        <w:t>Eichfelder</w:t>
      </w:r>
      <w:proofErr w:type="spellEnd"/>
      <w:r w:rsidRPr="00937EEC">
        <w:rPr>
          <w:szCs w:val="22"/>
          <w:lang w:val="en-US" w:eastAsia="en-US"/>
        </w:rPr>
        <w:t xml:space="preserve">, G. (2009) </w:t>
      </w:r>
      <w:proofErr w:type="spellStart"/>
      <w:r w:rsidRPr="00937EEC">
        <w:rPr>
          <w:szCs w:val="22"/>
          <w:lang w:val="en-US" w:eastAsia="en-US"/>
        </w:rPr>
        <w:t>Scalarizations</w:t>
      </w:r>
      <w:proofErr w:type="spellEnd"/>
      <w:r w:rsidRPr="00937EEC">
        <w:rPr>
          <w:szCs w:val="22"/>
          <w:lang w:val="en-US" w:eastAsia="en-US"/>
        </w:rPr>
        <w:t xml:space="preserve"> for adaptively solving multi-objective optimization problems // </w:t>
      </w:r>
      <w:proofErr w:type="spellStart"/>
      <w:r w:rsidRPr="00937EEC">
        <w:rPr>
          <w:szCs w:val="22"/>
          <w:lang w:val="en-US" w:eastAsia="en-US"/>
        </w:rPr>
        <w:t>Comput</w:t>
      </w:r>
      <w:proofErr w:type="spellEnd"/>
      <w:r w:rsidRPr="00937EEC">
        <w:rPr>
          <w:szCs w:val="22"/>
          <w:lang w:val="en-US" w:eastAsia="en-US"/>
        </w:rPr>
        <w:t xml:space="preserve">. </w:t>
      </w:r>
      <w:proofErr w:type="spellStart"/>
      <w:r w:rsidRPr="00937EEC">
        <w:rPr>
          <w:szCs w:val="22"/>
          <w:lang w:val="en-US" w:eastAsia="en-US"/>
        </w:rPr>
        <w:t>Optim</w:t>
      </w:r>
      <w:proofErr w:type="spellEnd"/>
      <w:r w:rsidRPr="00937EEC">
        <w:rPr>
          <w:szCs w:val="22"/>
          <w:lang w:val="en-US" w:eastAsia="en-US"/>
        </w:rPr>
        <w:t xml:space="preserve">. Appl. 44, 249–273 </w:t>
      </w:r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X40. Jones, D.R.: </w:t>
      </w:r>
      <w:proofErr w:type="gramStart"/>
      <w:r w:rsidRPr="005E4900">
        <w:rPr>
          <w:szCs w:val="22"/>
          <w:lang w:val="en-US" w:eastAsia="en-US"/>
        </w:rPr>
        <w:t>A taxonomy</w:t>
      </w:r>
      <w:proofErr w:type="gramEnd"/>
      <w:r w:rsidRPr="005E4900">
        <w:rPr>
          <w:szCs w:val="22"/>
          <w:lang w:val="en-US" w:eastAsia="en-US"/>
        </w:rPr>
        <w:t xml:space="preserve"> of global optimization methods based on response surfaces. J. Glob.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>. 21, 345–383 (2001)</w:t>
      </w:r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X41. </w:t>
      </w:r>
      <w:proofErr w:type="spellStart"/>
      <w:r w:rsidRPr="005E4900">
        <w:rPr>
          <w:szCs w:val="22"/>
          <w:lang w:val="en-US" w:eastAsia="en-US"/>
        </w:rPr>
        <w:t>Voutchkov</w:t>
      </w:r>
      <w:proofErr w:type="spellEnd"/>
      <w:r w:rsidRPr="005E4900">
        <w:rPr>
          <w:szCs w:val="22"/>
          <w:lang w:val="en-US" w:eastAsia="en-US"/>
        </w:rPr>
        <w:t xml:space="preserve">, I., Keane, A.: Multi-objective optimization using surrogates. </w:t>
      </w:r>
      <w:proofErr w:type="spellStart"/>
      <w:r w:rsidRPr="005E4900">
        <w:rPr>
          <w:szCs w:val="22"/>
          <w:lang w:val="en-US" w:eastAsia="en-US"/>
        </w:rPr>
        <w:t>Comput</w:t>
      </w:r>
      <w:proofErr w:type="spellEnd"/>
      <w:r w:rsidRPr="005E4900">
        <w:rPr>
          <w:szCs w:val="22"/>
          <w:lang w:val="en-US" w:eastAsia="en-US"/>
        </w:rPr>
        <w:t xml:space="preserve">. </w:t>
      </w:r>
      <w:proofErr w:type="spellStart"/>
      <w:r w:rsidRPr="005E4900">
        <w:rPr>
          <w:szCs w:val="22"/>
          <w:lang w:val="en-US" w:eastAsia="en-US"/>
        </w:rPr>
        <w:t>Intell</w:t>
      </w:r>
      <w:proofErr w:type="spellEnd"/>
      <w:r w:rsidRPr="005E4900">
        <w:rPr>
          <w:szCs w:val="22"/>
          <w:lang w:val="en-US" w:eastAsia="en-US"/>
        </w:rPr>
        <w:t xml:space="preserve">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 xml:space="preserve">. Adapt. Learn.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>. 7, 155–175 (2010)</w:t>
      </w:r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/>
        </w:rPr>
      </w:pPr>
      <w:r w:rsidRPr="005E4900">
        <w:rPr>
          <w:szCs w:val="22"/>
          <w:lang w:val="en-US"/>
        </w:rPr>
        <w:t xml:space="preserve">X12. </w:t>
      </w:r>
      <w:proofErr w:type="spellStart"/>
      <w:r w:rsidRPr="005E4900">
        <w:rPr>
          <w:szCs w:val="22"/>
          <w:lang w:val="en-US"/>
        </w:rPr>
        <w:t>Strongin</w:t>
      </w:r>
      <w:proofErr w:type="spellEnd"/>
      <w:r w:rsidRPr="005E4900">
        <w:rPr>
          <w:szCs w:val="22"/>
          <w:lang w:val="en-US"/>
        </w:rPr>
        <w:t xml:space="preserve">, R.G. (1978) Numerical methods in </w:t>
      </w:r>
      <w:proofErr w:type="spellStart"/>
      <w:r w:rsidRPr="005E4900">
        <w:rPr>
          <w:szCs w:val="22"/>
          <w:lang w:val="en-US"/>
        </w:rPr>
        <w:t>multiextremal</w:t>
      </w:r>
      <w:proofErr w:type="spellEnd"/>
      <w:r w:rsidRPr="005E4900">
        <w:rPr>
          <w:szCs w:val="22"/>
          <w:lang w:val="en-US"/>
        </w:rPr>
        <w:t xml:space="preserve"> problems: information-statistical algorithms // </w:t>
      </w:r>
      <w:proofErr w:type="spellStart"/>
      <w:r w:rsidRPr="005E4900">
        <w:rPr>
          <w:szCs w:val="22"/>
          <w:lang w:val="en-US"/>
        </w:rPr>
        <w:t>Nauka</w:t>
      </w:r>
      <w:proofErr w:type="spellEnd"/>
      <w:r w:rsidRPr="005E4900">
        <w:rPr>
          <w:szCs w:val="22"/>
          <w:lang w:val="en-US"/>
        </w:rPr>
        <w:t>, Moscow (in Russian)</w:t>
      </w:r>
    </w:p>
    <w:p w:rsidR="00EA38D1" w:rsidRPr="005E4900" w:rsidRDefault="00EA38D1" w:rsidP="00EA38D1">
      <w:pPr>
        <w:pStyle w:val="aff6"/>
        <w:numPr>
          <w:ilvl w:val="0"/>
          <w:numId w:val="32"/>
        </w:numPr>
        <w:rPr>
          <w:szCs w:val="22"/>
          <w:lang w:val="en-US"/>
        </w:rPr>
      </w:pPr>
      <w:r w:rsidRPr="005E4900">
        <w:rPr>
          <w:szCs w:val="22"/>
          <w:lang w:val="en-US"/>
        </w:rPr>
        <w:lastRenderedPageBreak/>
        <w:t xml:space="preserve">X13. </w:t>
      </w:r>
      <w:proofErr w:type="spellStart"/>
      <w:r w:rsidRPr="005E4900">
        <w:rPr>
          <w:szCs w:val="22"/>
          <w:lang w:val="en-US"/>
        </w:rPr>
        <w:t>Strongin</w:t>
      </w:r>
      <w:proofErr w:type="spellEnd"/>
      <w:r w:rsidRPr="005E4900">
        <w:rPr>
          <w:szCs w:val="22"/>
          <w:lang w:val="en-US"/>
        </w:rPr>
        <w:t xml:space="preserve">, R., </w:t>
      </w:r>
      <w:proofErr w:type="spellStart"/>
      <w:r w:rsidRPr="005E4900">
        <w:rPr>
          <w:szCs w:val="22"/>
          <w:lang w:val="en-US"/>
        </w:rPr>
        <w:t>Sergeyev</w:t>
      </w:r>
      <w:proofErr w:type="spellEnd"/>
      <w:r w:rsidRPr="005E4900">
        <w:rPr>
          <w:szCs w:val="22"/>
          <w:lang w:val="en-US"/>
        </w:rPr>
        <w:t xml:space="preserve">, </w:t>
      </w:r>
      <w:proofErr w:type="spellStart"/>
      <w:r w:rsidRPr="005E4900">
        <w:rPr>
          <w:szCs w:val="22"/>
          <w:lang w:val="en-US"/>
        </w:rPr>
        <w:t>Ya</w:t>
      </w:r>
      <w:proofErr w:type="spellEnd"/>
      <w:r w:rsidRPr="005E4900">
        <w:rPr>
          <w:szCs w:val="22"/>
          <w:lang w:val="en-US"/>
        </w:rPr>
        <w:t xml:space="preserve">. (2000) Global optimization with non-convex constraints. Sequential and parallel algorithms // </w:t>
      </w:r>
      <w:proofErr w:type="spellStart"/>
      <w:r w:rsidRPr="005E4900">
        <w:rPr>
          <w:szCs w:val="22"/>
          <w:lang w:val="en-US"/>
        </w:rPr>
        <w:t>Kluwer</w:t>
      </w:r>
      <w:proofErr w:type="spellEnd"/>
      <w:r w:rsidRPr="005E4900">
        <w:rPr>
          <w:szCs w:val="22"/>
          <w:lang w:val="en-US"/>
        </w:rPr>
        <w:t xml:space="preserve"> Academic Publishers, Dordrecht (</w:t>
      </w:r>
      <w:r w:rsidRPr="005E4900">
        <w:rPr>
          <w:lang w:val="en-GB"/>
        </w:rPr>
        <w:t>2nd ed. 2013, 3rd ed. 2014</w:t>
      </w:r>
      <w:r w:rsidRPr="005E4900">
        <w:rPr>
          <w:szCs w:val="22"/>
          <w:lang w:val="en-US"/>
        </w:rPr>
        <w:t>).</w:t>
      </w:r>
    </w:p>
    <w:p w:rsidR="00EA38D1" w:rsidRPr="000520BD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bookmarkStart w:id="10" w:name="_Ref445639480"/>
      <w:r w:rsidRPr="000520BD">
        <w:rPr>
          <w:szCs w:val="22"/>
          <w:lang w:val="en-US" w:eastAsia="en-US"/>
        </w:rPr>
        <w:t xml:space="preserve">X28. </w:t>
      </w:r>
      <w:proofErr w:type="spellStart"/>
      <w:r w:rsidRPr="000520BD">
        <w:rPr>
          <w:szCs w:val="22"/>
          <w:lang w:val="en-US" w:eastAsia="en-US"/>
        </w:rPr>
        <w:t>Törn</w:t>
      </w:r>
      <w:proofErr w:type="spellEnd"/>
      <w:r w:rsidRPr="000520BD">
        <w:rPr>
          <w:szCs w:val="22"/>
          <w:lang w:val="en-US" w:eastAsia="en-US"/>
        </w:rPr>
        <w:t xml:space="preserve">, A., </w:t>
      </w:r>
      <w:proofErr w:type="spellStart"/>
      <w:r w:rsidRPr="000520BD">
        <w:rPr>
          <w:szCs w:val="22"/>
          <w:lang w:val="en-US" w:eastAsia="en-US"/>
        </w:rPr>
        <w:t>Žilinskas</w:t>
      </w:r>
      <w:proofErr w:type="spellEnd"/>
      <w:r w:rsidRPr="000520BD">
        <w:rPr>
          <w:szCs w:val="22"/>
          <w:lang w:val="en-US" w:eastAsia="en-US"/>
        </w:rPr>
        <w:t>, A. (1989). Global Optimization. Lecture Notes in Computer Science 350. Berlin: Springer-</w:t>
      </w:r>
      <w:proofErr w:type="spellStart"/>
      <w:r w:rsidRPr="000520BD">
        <w:rPr>
          <w:szCs w:val="22"/>
          <w:lang w:val="en-US" w:eastAsia="en-US"/>
        </w:rPr>
        <w:t>Verlag</w:t>
      </w:r>
      <w:proofErr w:type="spellEnd"/>
      <w:r w:rsidRPr="000520BD">
        <w:rPr>
          <w:szCs w:val="22"/>
          <w:lang w:val="en-US" w:eastAsia="en-US"/>
        </w:rPr>
        <w:t>.</w:t>
      </w:r>
    </w:p>
    <w:p w:rsidR="00EA38D1" w:rsidRPr="000520BD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X22. Horst, R., </w:t>
      </w:r>
      <w:proofErr w:type="spellStart"/>
      <w:r w:rsidRPr="000520BD">
        <w:rPr>
          <w:szCs w:val="22"/>
          <w:lang w:val="en-US" w:eastAsia="en-US"/>
        </w:rPr>
        <w:t>Tuy</w:t>
      </w:r>
      <w:proofErr w:type="spellEnd"/>
      <w:r w:rsidRPr="000520BD">
        <w:rPr>
          <w:szCs w:val="22"/>
          <w:lang w:val="en-US" w:eastAsia="en-US"/>
        </w:rPr>
        <w:t>, H. (1990). Global Optimization: Deterministic Approaches. Berlin: Springer-</w:t>
      </w:r>
      <w:proofErr w:type="spellStart"/>
      <w:r w:rsidRPr="000520BD">
        <w:rPr>
          <w:szCs w:val="22"/>
          <w:lang w:val="en-US" w:eastAsia="en-US"/>
        </w:rPr>
        <w:t>Verlag</w:t>
      </w:r>
      <w:proofErr w:type="spellEnd"/>
      <w:r w:rsidRPr="000520BD">
        <w:rPr>
          <w:szCs w:val="22"/>
          <w:lang w:val="en-US" w:eastAsia="en-US"/>
        </w:rPr>
        <w:t>.</w:t>
      </w:r>
    </w:p>
    <w:p w:rsidR="00EA38D1" w:rsidRPr="000520BD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X29. </w:t>
      </w:r>
      <w:proofErr w:type="spellStart"/>
      <w:r w:rsidRPr="000520BD">
        <w:rPr>
          <w:szCs w:val="22"/>
          <w:lang w:val="en-US" w:eastAsia="en-US"/>
        </w:rPr>
        <w:t>Zhigljavsky</w:t>
      </w:r>
      <w:proofErr w:type="spellEnd"/>
      <w:r w:rsidRPr="000520BD">
        <w:rPr>
          <w:szCs w:val="22"/>
          <w:lang w:val="en-US" w:eastAsia="en-US"/>
        </w:rPr>
        <w:t xml:space="preserve">, A.A. (1991). Theory of Global Random Search. Dordrecht: </w:t>
      </w:r>
      <w:proofErr w:type="spellStart"/>
      <w:r w:rsidRPr="000520BD">
        <w:rPr>
          <w:szCs w:val="22"/>
          <w:lang w:val="en-US" w:eastAsia="en-US"/>
        </w:rPr>
        <w:t>Kluwer</w:t>
      </w:r>
      <w:proofErr w:type="spellEnd"/>
      <w:r w:rsidRPr="000520BD">
        <w:rPr>
          <w:szCs w:val="22"/>
          <w:lang w:val="en-US" w:eastAsia="en-US"/>
        </w:rPr>
        <w:t xml:space="preserve"> Academic Publishers.</w:t>
      </w:r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X11. </w:t>
      </w:r>
      <w:proofErr w:type="spellStart"/>
      <w:r w:rsidRPr="00937EEC">
        <w:rPr>
          <w:szCs w:val="22"/>
          <w:lang w:val="en-US" w:eastAsia="en-US"/>
        </w:rPr>
        <w:t>Pintér</w:t>
      </w:r>
      <w:proofErr w:type="spellEnd"/>
      <w:r w:rsidRPr="00937EEC">
        <w:rPr>
          <w:szCs w:val="22"/>
          <w:lang w:val="en-US" w:eastAsia="en-US"/>
        </w:rPr>
        <w:t>, J.D. (1996) Global optimization in</w:t>
      </w:r>
      <w:r>
        <w:rPr>
          <w:szCs w:val="22"/>
          <w:lang w:val="en-US" w:eastAsia="en-US"/>
        </w:rPr>
        <w:t xml:space="preserve"> A</w:t>
      </w:r>
      <w:r w:rsidRPr="00937EEC">
        <w:rPr>
          <w:szCs w:val="22"/>
          <w:lang w:val="en-US" w:eastAsia="en-US"/>
        </w:rPr>
        <w:t xml:space="preserve">ction (continuous and </w:t>
      </w:r>
      <w:proofErr w:type="spellStart"/>
      <w:r w:rsidRPr="00937EEC">
        <w:rPr>
          <w:szCs w:val="22"/>
          <w:lang w:val="en-US" w:eastAsia="en-US"/>
        </w:rPr>
        <w:t>Lipschitz</w:t>
      </w:r>
      <w:proofErr w:type="spellEnd"/>
      <w:r w:rsidRPr="00937EEC">
        <w:rPr>
          <w:szCs w:val="22"/>
          <w:lang w:val="en-US" w:eastAsia="en-US"/>
        </w:rPr>
        <w:t xml:space="preserve"> optimization: algorithms, implementations and applications) // </w:t>
      </w:r>
      <w:proofErr w:type="spellStart"/>
      <w:r w:rsidRPr="00937EEC">
        <w:rPr>
          <w:szCs w:val="22"/>
          <w:lang w:val="en-US" w:eastAsia="en-US"/>
        </w:rPr>
        <w:t>Kluwer</w:t>
      </w:r>
      <w:proofErr w:type="spellEnd"/>
      <w:r w:rsidRPr="00937EEC">
        <w:rPr>
          <w:szCs w:val="22"/>
          <w:lang w:val="en-US" w:eastAsia="en-US"/>
        </w:rPr>
        <w:t xml:space="preserve"> Academic Publishers, </w:t>
      </w:r>
      <w:proofErr w:type="spellStart"/>
      <w:r w:rsidRPr="00937EEC">
        <w:rPr>
          <w:szCs w:val="22"/>
          <w:lang w:val="en-US" w:eastAsia="en-US"/>
        </w:rPr>
        <w:t>Dortrecht</w:t>
      </w:r>
      <w:proofErr w:type="spellEnd"/>
      <w:r w:rsidRPr="00937EEC">
        <w:rPr>
          <w:szCs w:val="22"/>
          <w:lang w:val="en-US" w:eastAsia="en-US"/>
        </w:rPr>
        <w:t>.</w:t>
      </w:r>
    </w:p>
    <w:p w:rsidR="00EA38D1" w:rsidRPr="00937EEC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bookmarkStart w:id="11" w:name="_Ref449132541"/>
      <w:bookmarkEnd w:id="10"/>
      <w:r w:rsidRPr="00937EEC">
        <w:rPr>
          <w:szCs w:val="22"/>
          <w:lang w:val="en-US" w:eastAsia="en-US"/>
        </w:rPr>
        <w:t xml:space="preserve">X14. </w:t>
      </w:r>
      <w:proofErr w:type="spellStart"/>
      <w:r w:rsidRPr="00937EEC">
        <w:rPr>
          <w:szCs w:val="22"/>
          <w:lang w:val="en-US" w:eastAsia="en-US"/>
        </w:rPr>
        <w:t>Sergeyev</w:t>
      </w:r>
      <w:proofErr w:type="spellEnd"/>
      <w:r w:rsidRPr="00937EEC">
        <w:rPr>
          <w:szCs w:val="22"/>
          <w:lang w:val="en-US" w:eastAsia="en-US"/>
        </w:rPr>
        <w:t xml:space="preserve"> Y.D., </w:t>
      </w:r>
      <w:proofErr w:type="spellStart"/>
      <w:r w:rsidRPr="00937EEC">
        <w:rPr>
          <w:szCs w:val="22"/>
          <w:lang w:val="en-US" w:eastAsia="en-US"/>
        </w:rPr>
        <w:t>Strongin</w:t>
      </w:r>
      <w:proofErr w:type="spellEnd"/>
      <w:r w:rsidRPr="00937EEC">
        <w:rPr>
          <w:szCs w:val="22"/>
          <w:lang w:val="en-US" w:eastAsia="en-US"/>
        </w:rPr>
        <w:t xml:space="preserve"> R.G., </w:t>
      </w:r>
      <w:proofErr w:type="spellStart"/>
      <w:r w:rsidRPr="00937EEC">
        <w:rPr>
          <w:szCs w:val="22"/>
          <w:lang w:val="en-US" w:eastAsia="en-US"/>
        </w:rPr>
        <w:t>Lera</w:t>
      </w:r>
      <w:proofErr w:type="spellEnd"/>
      <w:r w:rsidRPr="00937EEC">
        <w:rPr>
          <w:szCs w:val="22"/>
          <w:lang w:val="en-US" w:eastAsia="en-US"/>
        </w:rPr>
        <w:t xml:space="preserve"> D. (2013) Introduction to global optimization exploiting space-filling curves // Springer.</w:t>
      </w:r>
    </w:p>
    <w:p w:rsidR="00EA38D1" w:rsidRPr="000520BD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X23. </w:t>
      </w:r>
      <w:proofErr w:type="spellStart"/>
      <w:r w:rsidRPr="000520BD">
        <w:rPr>
          <w:szCs w:val="22"/>
          <w:lang w:val="en-US" w:eastAsia="en-US"/>
        </w:rPr>
        <w:t>Locatelli</w:t>
      </w:r>
      <w:proofErr w:type="spellEnd"/>
      <w:r w:rsidRPr="000520BD">
        <w:rPr>
          <w:szCs w:val="22"/>
          <w:lang w:val="en-US" w:eastAsia="en-US"/>
        </w:rPr>
        <w:t>, M., Schoen, F. (2013). Global Optimization: Theory, Algorithms, and Applications. SIAM.</w:t>
      </w:r>
    </w:p>
    <w:p w:rsidR="00EA38D1" w:rsidRDefault="00EA38D1" w:rsidP="00EA38D1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X16. </w:t>
      </w:r>
      <w:proofErr w:type="spellStart"/>
      <w:r w:rsidRPr="000520BD">
        <w:rPr>
          <w:szCs w:val="22"/>
          <w:lang w:val="en-US" w:eastAsia="en-US"/>
        </w:rPr>
        <w:t>Floudas</w:t>
      </w:r>
      <w:proofErr w:type="spellEnd"/>
      <w:r w:rsidRPr="000520BD">
        <w:rPr>
          <w:szCs w:val="22"/>
          <w:lang w:val="en-US" w:eastAsia="en-US"/>
        </w:rPr>
        <w:t xml:space="preserve">, C.A., </w:t>
      </w:r>
      <w:proofErr w:type="spellStart"/>
      <w:r w:rsidRPr="000520BD">
        <w:rPr>
          <w:szCs w:val="22"/>
          <w:lang w:val="en-US" w:eastAsia="en-US"/>
        </w:rPr>
        <w:t>Pardalos</w:t>
      </w:r>
      <w:proofErr w:type="spellEnd"/>
      <w:r w:rsidRPr="000520BD">
        <w:rPr>
          <w:szCs w:val="22"/>
          <w:lang w:val="en-US" w:eastAsia="en-US"/>
        </w:rPr>
        <w:t>, M.P. (2016). Recent Advances in Global Optimization. Princeton University Press.</w:t>
      </w:r>
    </w:p>
    <w:p w:rsidR="00927E69" w:rsidRPr="00447CE7" w:rsidRDefault="00927E69" w:rsidP="00706656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proofErr w:type="spellStart"/>
      <w:r w:rsidRPr="00447CE7">
        <w:rPr>
          <w:szCs w:val="22"/>
          <w:lang w:val="en-US" w:eastAsia="en-US"/>
        </w:rPr>
        <w:t>Lera</w:t>
      </w:r>
      <w:proofErr w:type="spellEnd"/>
      <w:r w:rsidRPr="00447CE7">
        <w:rPr>
          <w:szCs w:val="22"/>
          <w:lang w:val="en-US" w:eastAsia="en-US"/>
        </w:rPr>
        <w:t xml:space="preserve"> D., </w:t>
      </w:r>
      <w:proofErr w:type="spellStart"/>
      <w:r w:rsidRPr="00447CE7">
        <w:rPr>
          <w:szCs w:val="22"/>
          <w:lang w:val="en-US" w:eastAsia="en-US"/>
        </w:rPr>
        <w:t>Sergeyev</w:t>
      </w:r>
      <w:proofErr w:type="spellEnd"/>
      <w:r w:rsidRPr="00447CE7">
        <w:rPr>
          <w:szCs w:val="22"/>
          <w:lang w:val="en-US" w:eastAsia="en-US"/>
        </w:rPr>
        <w:t xml:space="preserve"> </w:t>
      </w:r>
      <w:proofErr w:type="spellStart"/>
      <w:r w:rsidRPr="00447CE7">
        <w:rPr>
          <w:szCs w:val="22"/>
          <w:lang w:val="en-US" w:eastAsia="en-US"/>
        </w:rPr>
        <w:t>Ya.D</w:t>
      </w:r>
      <w:proofErr w:type="spellEnd"/>
      <w:r w:rsidRPr="00447CE7">
        <w:rPr>
          <w:szCs w:val="22"/>
          <w:lang w:val="en-US" w:eastAsia="en-US"/>
        </w:rPr>
        <w:t xml:space="preserve">. (2015) Deterministic global optimization using space-filling curves and multiple estimates of </w:t>
      </w:r>
      <w:proofErr w:type="spellStart"/>
      <w:r w:rsidRPr="00447CE7">
        <w:rPr>
          <w:szCs w:val="22"/>
          <w:lang w:val="en-US" w:eastAsia="en-US"/>
        </w:rPr>
        <w:t>Lipschitz</w:t>
      </w:r>
      <w:proofErr w:type="spellEnd"/>
      <w:r w:rsidRPr="00447CE7">
        <w:rPr>
          <w:szCs w:val="22"/>
          <w:lang w:val="en-US" w:eastAsia="en-US"/>
        </w:rPr>
        <w:t xml:space="preserve"> and Holder constants, Communications in Nonlinear Science and Numerical Simulation, 23, 328–342.</w:t>
      </w:r>
    </w:p>
    <w:p w:rsidR="00927E69" w:rsidRPr="00447CE7" w:rsidRDefault="00927E69" w:rsidP="00706656">
      <w:pPr>
        <w:pStyle w:val="aff6"/>
        <w:numPr>
          <w:ilvl w:val="0"/>
          <w:numId w:val="32"/>
        </w:numPr>
        <w:rPr>
          <w:szCs w:val="22"/>
          <w:lang w:val="en-US" w:eastAsia="en-US"/>
        </w:rPr>
      </w:pPr>
      <w:bookmarkStart w:id="12" w:name="_Ref474226609"/>
      <w:r w:rsidRPr="00447CE7">
        <w:rPr>
          <w:szCs w:val="22"/>
          <w:lang w:val="en-US" w:eastAsia="en-US"/>
        </w:rPr>
        <w:t>Gergel, V.: A Unified Approach to Use of Coprocessors of Various Types for Solving Global Optimization Problems. 2nd International Conference on Mathematics and Computers in Sciences and in Industry, 13–18 (2015) DOI: 10.1109/MCSI.2015.18</w:t>
      </w:r>
      <w:bookmarkEnd w:id="12"/>
    </w:p>
    <w:p w:rsidR="00EA38D1" w:rsidRPr="000520BD" w:rsidRDefault="00EA38D1" w:rsidP="00EA38D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/>
        </w:rPr>
      </w:pPr>
      <w:r w:rsidRPr="000520BD">
        <w:rPr>
          <w:szCs w:val="22"/>
          <w:lang w:val="en-US" w:eastAsia="en-US"/>
        </w:rPr>
        <w:t xml:space="preserve">X42. </w:t>
      </w:r>
      <w:proofErr w:type="spellStart"/>
      <w:r w:rsidRPr="000520BD">
        <w:rPr>
          <w:szCs w:val="22"/>
          <w:lang w:val="en-US"/>
        </w:rPr>
        <w:t>Arora</w:t>
      </w:r>
      <w:proofErr w:type="spellEnd"/>
      <w:r w:rsidRPr="000520BD">
        <w:rPr>
          <w:szCs w:val="22"/>
          <w:lang w:val="en-US"/>
        </w:rPr>
        <w:t xml:space="preserve">, R.K. Optimization: Algorithms and Applications. </w:t>
      </w:r>
      <w:r w:rsidRPr="000520BD">
        <w:rPr>
          <w:lang w:val="en-US"/>
        </w:rPr>
        <w:t>CRC Press, 2015.</w:t>
      </w:r>
    </w:p>
    <w:p w:rsidR="00EA38D1" w:rsidRDefault="00EA38D1" w:rsidP="00EA38D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X43. </w:t>
      </w:r>
      <w:proofErr w:type="spellStart"/>
      <w:r w:rsidRPr="000520BD">
        <w:rPr>
          <w:szCs w:val="22"/>
          <w:lang w:val="en-US" w:eastAsia="en-US"/>
        </w:rPr>
        <w:t>Bazaraa</w:t>
      </w:r>
      <w:proofErr w:type="spellEnd"/>
      <w:r w:rsidRPr="000520BD">
        <w:rPr>
          <w:szCs w:val="22"/>
          <w:lang w:val="en-US" w:eastAsia="en-US"/>
        </w:rPr>
        <w:t xml:space="preserve">, M.S., </w:t>
      </w:r>
      <w:proofErr w:type="spellStart"/>
      <w:r w:rsidRPr="000520BD">
        <w:rPr>
          <w:szCs w:val="22"/>
          <w:lang w:val="en-US" w:eastAsia="en-US"/>
        </w:rPr>
        <w:t>Sherali</w:t>
      </w:r>
      <w:proofErr w:type="spellEnd"/>
      <w:r w:rsidRPr="000520BD">
        <w:rPr>
          <w:szCs w:val="22"/>
          <w:lang w:val="en-US" w:eastAsia="en-US"/>
        </w:rPr>
        <w:t xml:space="preserve">, H.D., </w:t>
      </w:r>
      <w:proofErr w:type="spellStart"/>
      <w:r w:rsidRPr="000520BD">
        <w:rPr>
          <w:szCs w:val="22"/>
          <w:lang w:val="en-US" w:eastAsia="en-US"/>
        </w:rPr>
        <w:t>Shetty</w:t>
      </w:r>
      <w:proofErr w:type="spellEnd"/>
      <w:r w:rsidRPr="000520BD">
        <w:rPr>
          <w:szCs w:val="22"/>
          <w:lang w:val="en-US" w:eastAsia="en-US"/>
        </w:rPr>
        <w:t xml:space="preserve">, C. M.  Nonlinear Programming: Theory and Algorithms, </w:t>
      </w:r>
      <w:r w:rsidRPr="000520BD">
        <w:rPr>
          <w:lang w:val="en-US"/>
        </w:rPr>
        <w:t>John Wiley and Sons, 2006 (</w:t>
      </w:r>
      <w:r w:rsidRPr="000520BD">
        <w:rPr>
          <w:szCs w:val="22"/>
          <w:lang w:val="en-US" w:eastAsia="en-US"/>
        </w:rPr>
        <w:t xml:space="preserve">3rd </w:t>
      </w:r>
      <w:proofErr w:type="gramStart"/>
      <w:r w:rsidRPr="000520BD">
        <w:rPr>
          <w:szCs w:val="22"/>
          <w:lang w:val="en-US" w:eastAsia="en-US"/>
        </w:rPr>
        <w:t>ed</w:t>
      </w:r>
      <w:proofErr w:type="gramEnd"/>
      <w:r w:rsidRPr="000520BD">
        <w:rPr>
          <w:szCs w:val="22"/>
          <w:lang w:val="en-US" w:eastAsia="en-US"/>
        </w:rPr>
        <w:t>.)</w:t>
      </w:r>
    </w:p>
    <w:p w:rsidR="00CC0600" w:rsidRDefault="00927E69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27E69">
        <w:rPr>
          <w:szCs w:val="22"/>
          <w:lang w:val="en-US" w:eastAsia="en-US"/>
        </w:rPr>
        <w:t xml:space="preserve">Gergel, V.P., Kozinov, </w:t>
      </w:r>
      <w:proofErr w:type="gramStart"/>
      <w:r w:rsidRPr="00927E69">
        <w:rPr>
          <w:szCs w:val="22"/>
          <w:lang w:val="en-US" w:eastAsia="en-US"/>
        </w:rPr>
        <w:t>E.A</w:t>
      </w:r>
      <w:proofErr w:type="gramEnd"/>
      <w:r w:rsidRPr="00927E69">
        <w:rPr>
          <w:szCs w:val="22"/>
          <w:lang w:val="en-US" w:eastAsia="en-US"/>
        </w:rPr>
        <w:t xml:space="preserve">.: Accelerating </w:t>
      </w:r>
      <w:proofErr w:type="spellStart"/>
      <w:r w:rsidRPr="00927E69">
        <w:rPr>
          <w:szCs w:val="22"/>
          <w:lang w:val="en-US" w:eastAsia="en-US"/>
        </w:rPr>
        <w:t>multicriterial</w:t>
      </w:r>
      <w:proofErr w:type="spellEnd"/>
      <w:r w:rsidRPr="00927E69">
        <w:rPr>
          <w:szCs w:val="22"/>
          <w:lang w:val="en-US" w:eastAsia="en-US"/>
        </w:rPr>
        <w:t xml:space="preserve"> optimization by the intensive exploitation of accumulated search data. In: AIP Conference Proceedings, 1776, 090003 (2016) DOI: 10.1063/1.4965367</w:t>
      </w:r>
    </w:p>
    <w:p w:rsidR="00CC0600" w:rsidRDefault="00927E69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27E69">
        <w:rPr>
          <w:szCs w:val="22"/>
          <w:lang w:val="en-US" w:eastAsia="en-US"/>
        </w:rPr>
        <w:t xml:space="preserve">Gergel, V.P., Kozinov, E.A.: Efficient </w:t>
      </w:r>
      <w:proofErr w:type="spellStart"/>
      <w:r w:rsidRPr="00927E69">
        <w:rPr>
          <w:szCs w:val="22"/>
          <w:lang w:val="en-US" w:eastAsia="en-US"/>
        </w:rPr>
        <w:t>multicriterial</w:t>
      </w:r>
      <w:proofErr w:type="spellEnd"/>
      <w:r w:rsidRPr="00927E69">
        <w:rPr>
          <w:szCs w:val="22"/>
          <w:lang w:val="en-US" w:eastAsia="en-US"/>
        </w:rPr>
        <w:t xml:space="preserve"> optimization based on intensive reuse of search information. In: J Glob </w:t>
      </w:r>
      <w:proofErr w:type="spellStart"/>
      <w:r w:rsidRPr="00927E69">
        <w:rPr>
          <w:szCs w:val="22"/>
          <w:lang w:val="en-US" w:eastAsia="en-US"/>
        </w:rPr>
        <w:t>Optim</w:t>
      </w:r>
      <w:proofErr w:type="spellEnd"/>
      <w:r w:rsidRPr="00927E69">
        <w:rPr>
          <w:szCs w:val="22"/>
          <w:lang w:val="en-US" w:eastAsia="en-US"/>
        </w:rPr>
        <w:t>., 71(1), 73-90 (2018) DOI: 10.1007/s10898-018-0624-3</w:t>
      </w:r>
    </w:p>
    <w:p w:rsidR="00EA38D1" w:rsidRDefault="00EA38D1" w:rsidP="00B0796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bookmarkStart w:id="13" w:name="_Ref26953049"/>
      <w:proofErr w:type="spellStart"/>
      <w:r w:rsidRPr="00B07961">
        <w:rPr>
          <w:szCs w:val="22"/>
          <w:lang w:val="en-US" w:eastAsia="en-US"/>
        </w:rPr>
        <w:t>Sysoyev</w:t>
      </w:r>
      <w:proofErr w:type="spellEnd"/>
      <w:r w:rsidRPr="00B07961">
        <w:rPr>
          <w:szCs w:val="22"/>
          <w:lang w:val="en-US" w:eastAsia="en-US"/>
        </w:rPr>
        <w:t xml:space="preserve">, A., </w:t>
      </w:r>
      <w:proofErr w:type="spellStart"/>
      <w:r w:rsidRPr="00B07961">
        <w:rPr>
          <w:szCs w:val="22"/>
          <w:lang w:val="en-US" w:eastAsia="en-US"/>
        </w:rPr>
        <w:t>Barkalov</w:t>
      </w:r>
      <w:proofErr w:type="spellEnd"/>
      <w:r w:rsidRPr="00B07961">
        <w:rPr>
          <w:szCs w:val="22"/>
          <w:lang w:val="en-US" w:eastAsia="en-US"/>
        </w:rPr>
        <w:t xml:space="preserve">, K., </w:t>
      </w:r>
      <w:r w:rsidR="00B07961">
        <w:rPr>
          <w:szCs w:val="22"/>
          <w:lang w:val="en-US" w:eastAsia="en-US"/>
        </w:rPr>
        <w:t>Gergel, V. (2018</w:t>
      </w:r>
      <w:r w:rsidRPr="00B07961">
        <w:rPr>
          <w:szCs w:val="22"/>
          <w:lang w:val="en-US" w:eastAsia="en-US"/>
        </w:rPr>
        <w:t xml:space="preserve">) </w:t>
      </w:r>
      <w:hyperlink r:id="rId40" w:tooltip="Показать сведения о документе" w:history="1">
        <w:proofErr w:type="spellStart"/>
        <w:r w:rsidR="00B07961" w:rsidRPr="00B07961">
          <w:rPr>
            <w:szCs w:val="22"/>
            <w:lang w:val="en-US" w:eastAsia="en-US"/>
          </w:rPr>
          <w:t>Globalizer</w:t>
        </w:r>
        <w:proofErr w:type="spellEnd"/>
        <w:r w:rsidR="00B07961" w:rsidRPr="00B07961">
          <w:rPr>
            <w:szCs w:val="22"/>
            <w:lang w:val="en-US" w:eastAsia="en-US"/>
          </w:rPr>
          <w:t>: A novel supercomputer software system for solving time-consuming global optimization problems</w:t>
        </w:r>
      </w:hyperlink>
      <w:r w:rsidR="00B07961" w:rsidRPr="00B07961">
        <w:rPr>
          <w:szCs w:val="22"/>
          <w:lang w:val="en-US" w:eastAsia="en-US"/>
        </w:rPr>
        <w:t xml:space="preserve">. </w:t>
      </w:r>
      <w:bookmarkEnd w:id="13"/>
      <w:r w:rsidR="00990EA7" w:rsidRPr="00B07961">
        <w:rPr>
          <w:szCs w:val="22"/>
          <w:lang w:val="en-US" w:eastAsia="en-US"/>
        </w:rPr>
        <w:fldChar w:fldCharType="begin"/>
      </w:r>
      <w:r w:rsidR="00B07961" w:rsidRPr="00B07961">
        <w:rPr>
          <w:szCs w:val="22"/>
          <w:lang w:val="en-US" w:eastAsia="en-US"/>
        </w:rPr>
        <w:instrText>HYPERLINK "https://www.scopus.com/sourceid/21100283718?origin=resultslist" \o "Показать сведения о названии источника"</w:instrText>
      </w:r>
      <w:r w:rsidR="00990EA7" w:rsidRPr="00B07961">
        <w:rPr>
          <w:szCs w:val="22"/>
          <w:lang w:val="en-US" w:eastAsia="en-US"/>
        </w:rPr>
        <w:fldChar w:fldCharType="separate"/>
      </w:r>
      <w:r w:rsidR="00B07961" w:rsidRPr="00B07961">
        <w:rPr>
          <w:szCs w:val="22"/>
          <w:lang w:val="en-US" w:eastAsia="en-US"/>
        </w:rPr>
        <w:t>Numerical Algebra, Control and Optimization</w:t>
      </w:r>
      <w:r w:rsidR="00990EA7" w:rsidRPr="00B07961">
        <w:rPr>
          <w:szCs w:val="22"/>
          <w:lang w:val="en-US" w:eastAsia="en-US"/>
        </w:rPr>
        <w:fldChar w:fldCharType="end"/>
      </w:r>
      <w:r w:rsidR="00B07961" w:rsidRPr="00B07961">
        <w:rPr>
          <w:szCs w:val="22"/>
          <w:lang w:val="en-US" w:eastAsia="en-US"/>
        </w:rPr>
        <w:t xml:space="preserve"> 8(1), с. 47-62</w:t>
      </w:r>
    </w:p>
    <w:p w:rsidR="00CC0600" w:rsidRDefault="00C95CA8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447CE7">
        <w:rPr>
          <w:szCs w:val="22"/>
          <w:lang w:val="en-US" w:eastAsia="en-US"/>
        </w:rPr>
        <w:t xml:space="preserve">X50. </w:t>
      </w:r>
      <w:proofErr w:type="spellStart"/>
      <w:r w:rsidRPr="00447CE7">
        <w:rPr>
          <w:szCs w:val="22"/>
          <w:lang w:val="en-US" w:eastAsia="en-US"/>
        </w:rPr>
        <w:t>Kvasov</w:t>
      </w:r>
      <w:proofErr w:type="spellEnd"/>
      <w:r w:rsidRPr="00447CE7">
        <w:rPr>
          <w:szCs w:val="22"/>
          <w:lang w:val="en-US" w:eastAsia="en-US"/>
        </w:rPr>
        <w:t xml:space="preserve"> D.E., </w:t>
      </w:r>
      <w:proofErr w:type="spellStart"/>
      <w:r w:rsidRPr="00447CE7">
        <w:rPr>
          <w:szCs w:val="22"/>
          <w:lang w:val="en-US" w:eastAsia="en-US"/>
        </w:rPr>
        <w:t>Sergeyev</w:t>
      </w:r>
      <w:proofErr w:type="spellEnd"/>
      <w:r w:rsidRPr="00447CE7">
        <w:rPr>
          <w:szCs w:val="22"/>
          <w:lang w:val="en-US" w:eastAsia="en-US"/>
        </w:rPr>
        <w:t xml:space="preserve"> Y.D. (2015) Deterministic approaches for solving practical black-box global optimization problems. Advances in Engineering Software, vol. 80, pp.58-66</w:t>
      </w:r>
    </w:p>
    <w:p w:rsidR="00CC0600" w:rsidRDefault="00C95CA8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447CE7">
        <w:rPr>
          <w:szCs w:val="22"/>
          <w:lang w:val="en-US" w:eastAsia="en-US"/>
        </w:rPr>
        <w:t>Modorskii</w:t>
      </w:r>
      <w:proofErr w:type="spellEnd"/>
      <w:r w:rsidRPr="00447CE7">
        <w:rPr>
          <w:szCs w:val="22"/>
          <w:lang w:val="en-US" w:eastAsia="en-US"/>
        </w:rPr>
        <w:t xml:space="preserve">, V., </w:t>
      </w:r>
      <w:proofErr w:type="spellStart"/>
      <w:r w:rsidRPr="00447CE7">
        <w:rPr>
          <w:szCs w:val="22"/>
          <w:lang w:val="en-US" w:eastAsia="en-US"/>
        </w:rPr>
        <w:t>Gaynutdinova</w:t>
      </w:r>
      <w:proofErr w:type="spellEnd"/>
      <w:r w:rsidRPr="00447CE7">
        <w:rPr>
          <w:szCs w:val="22"/>
          <w:lang w:val="en-US" w:eastAsia="en-US"/>
        </w:rPr>
        <w:t xml:space="preserve">, D., Gergel, V., </w:t>
      </w:r>
      <w:proofErr w:type="spellStart"/>
      <w:r w:rsidRPr="00447CE7">
        <w:rPr>
          <w:szCs w:val="22"/>
          <w:lang w:val="en-US" w:eastAsia="en-US"/>
        </w:rPr>
        <w:t>Barkalov</w:t>
      </w:r>
      <w:proofErr w:type="spellEnd"/>
      <w:r w:rsidRPr="00447CE7">
        <w:rPr>
          <w:szCs w:val="22"/>
          <w:lang w:val="en-US" w:eastAsia="en-US"/>
        </w:rPr>
        <w:t xml:space="preserve">, K.: Optimization in design of </w:t>
      </w:r>
      <w:proofErr w:type="spellStart"/>
      <w:r w:rsidRPr="00447CE7">
        <w:rPr>
          <w:szCs w:val="22"/>
          <w:lang w:val="en-US" w:eastAsia="en-US"/>
        </w:rPr>
        <w:t>scientfic</w:t>
      </w:r>
      <w:proofErr w:type="spellEnd"/>
      <w:r w:rsidRPr="00447CE7">
        <w:rPr>
          <w:szCs w:val="22"/>
          <w:lang w:val="en-US" w:eastAsia="en-US"/>
        </w:rPr>
        <w:t xml:space="preserve"> products for purposes of </w:t>
      </w:r>
      <w:proofErr w:type="spellStart"/>
      <w:r w:rsidRPr="00447CE7">
        <w:rPr>
          <w:szCs w:val="22"/>
          <w:lang w:val="en-US" w:eastAsia="en-US"/>
        </w:rPr>
        <w:t>cavitation</w:t>
      </w:r>
      <w:proofErr w:type="spellEnd"/>
      <w:r w:rsidRPr="00447CE7">
        <w:rPr>
          <w:szCs w:val="22"/>
          <w:lang w:val="en-US" w:eastAsia="en-US"/>
        </w:rPr>
        <w:t xml:space="preserve"> problems. AIP Conference Proceedings 1738 (2016)</w:t>
      </w:r>
    </w:p>
    <w:bookmarkEnd w:id="11"/>
    <w:p w:rsidR="00EA38D1" w:rsidRPr="00937EEC" w:rsidRDefault="00EA38D1" w:rsidP="00B0796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X36. Evtushenko, </w:t>
      </w:r>
      <w:proofErr w:type="spellStart"/>
      <w:proofErr w:type="gramStart"/>
      <w:r w:rsidRPr="00937EEC">
        <w:rPr>
          <w:szCs w:val="22"/>
          <w:lang w:val="en-US" w:eastAsia="en-US"/>
        </w:rPr>
        <w:t>Yu.G</w:t>
      </w:r>
      <w:proofErr w:type="spellEnd"/>
      <w:r w:rsidRPr="00937EEC">
        <w:rPr>
          <w:szCs w:val="22"/>
          <w:lang w:val="en-US" w:eastAsia="en-US"/>
        </w:rPr>
        <w:t>.,</w:t>
      </w:r>
      <w:proofErr w:type="gram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Posypkin</w:t>
      </w:r>
      <w:proofErr w:type="spellEnd"/>
      <w:r w:rsidRPr="00937EEC">
        <w:rPr>
          <w:szCs w:val="22"/>
          <w:lang w:val="en-US" w:eastAsia="en-US"/>
        </w:rPr>
        <w:t>, M.A. (2014). A deterministic algorithm for global multi-objective optimization // Optimization Methods &amp; Software, 29 (5), 1005–1019.</w:t>
      </w:r>
    </w:p>
    <w:p w:rsidR="00EA38D1" w:rsidRPr="00937EEC" w:rsidRDefault="00EA38D1" w:rsidP="00B0796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X39. </w:t>
      </w:r>
      <w:proofErr w:type="spellStart"/>
      <w:r w:rsidRPr="00937EEC">
        <w:rPr>
          <w:szCs w:val="22"/>
          <w:lang w:val="en-US" w:eastAsia="en-US"/>
        </w:rPr>
        <w:t>Žilinskas</w:t>
      </w:r>
      <w:proofErr w:type="spellEnd"/>
      <w:r w:rsidRPr="00937EEC">
        <w:rPr>
          <w:szCs w:val="22"/>
          <w:lang w:val="en-US" w:eastAsia="en-US"/>
        </w:rPr>
        <w:t xml:space="preserve">, A., </w:t>
      </w:r>
      <w:proofErr w:type="spellStart"/>
      <w:r w:rsidRPr="00937EEC">
        <w:rPr>
          <w:szCs w:val="22"/>
          <w:lang w:val="en-US" w:eastAsia="en-US"/>
        </w:rPr>
        <w:t>Žilinskas</w:t>
      </w:r>
      <w:proofErr w:type="spellEnd"/>
      <w:r w:rsidRPr="00937EEC">
        <w:rPr>
          <w:szCs w:val="22"/>
          <w:lang w:val="en-US" w:eastAsia="en-US"/>
        </w:rPr>
        <w:t xml:space="preserve">, J. (2015). Adaptation of a one-step worst-case optimal </w:t>
      </w:r>
      <w:proofErr w:type="spellStart"/>
      <w:r w:rsidRPr="00937EEC">
        <w:rPr>
          <w:szCs w:val="22"/>
          <w:lang w:val="en-US" w:eastAsia="en-US"/>
        </w:rPr>
        <w:t>univariate</w:t>
      </w:r>
      <w:proofErr w:type="spellEnd"/>
      <w:r w:rsidRPr="00937EEC">
        <w:rPr>
          <w:szCs w:val="22"/>
          <w:lang w:val="en-US" w:eastAsia="en-US"/>
        </w:rPr>
        <w:t xml:space="preserve"> algorithm of bi-objective </w:t>
      </w:r>
      <w:proofErr w:type="spellStart"/>
      <w:r w:rsidRPr="00937EEC">
        <w:rPr>
          <w:szCs w:val="22"/>
          <w:lang w:val="en-US" w:eastAsia="en-US"/>
        </w:rPr>
        <w:t>Lipschitz</w:t>
      </w:r>
      <w:proofErr w:type="spellEnd"/>
      <w:r w:rsidRPr="00937EEC">
        <w:rPr>
          <w:szCs w:val="22"/>
          <w:lang w:val="en-US" w:eastAsia="en-US"/>
        </w:rPr>
        <w:t xml:space="preserve"> optimization to multidimensional problems // </w:t>
      </w:r>
      <w:proofErr w:type="spellStart"/>
      <w:r w:rsidRPr="00937EEC">
        <w:rPr>
          <w:szCs w:val="22"/>
          <w:lang w:val="en-US" w:eastAsia="en-US"/>
        </w:rPr>
        <w:t>Commun</w:t>
      </w:r>
      <w:proofErr w:type="spellEnd"/>
      <w:r w:rsidRPr="00937EEC">
        <w:rPr>
          <w:szCs w:val="22"/>
          <w:lang w:val="en-US" w:eastAsia="en-US"/>
        </w:rPr>
        <w:t xml:space="preserve"> Nonlinear </w:t>
      </w:r>
      <w:proofErr w:type="spellStart"/>
      <w:r w:rsidRPr="00937EEC">
        <w:rPr>
          <w:szCs w:val="22"/>
          <w:lang w:val="en-US" w:eastAsia="en-US"/>
        </w:rPr>
        <w:t>Sci</w:t>
      </w:r>
      <w:proofErr w:type="spell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Numer</w:t>
      </w:r>
      <w:proofErr w:type="spell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Simulat</w:t>
      </w:r>
      <w:proofErr w:type="spellEnd"/>
      <w:r w:rsidRPr="00937EEC">
        <w:rPr>
          <w:szCs w:val="22"/>
          <w:lang w:val="en-US" w:eastAsia="en-US"/>
        </w:rPr>
        <w:t>, 21, 89</w:t>
      </w:r>
      <w:r w:rsidRPr="00937EEC">
        <w:rPr>
          <w:rFonts w:hint="eastAsia"/>
          <w:szCs w:val="22"/>
          <w:lang w:val="en-US" w:eastAsia="en-US"/>
        </w:rPr>
        <w:t>–</w:t>
      </w:r>
      <w:r w:rsidRPr="00937EEC">
        <w:rPr>
          <w:szCs w:val="22"/>
          <w:lang w:val="en-US" w:eastAsia="en-US"/>
        </w:rPr>
        <w:t>98.</w:t>
      </w:r>
    </w:p>
    <w:p w:rsidR="00EA38D1" w:rsidRPr="00937EEC" w:rsidRDefault="00EA38D1" w:rsidP="00B07961">
      <w:pPr>
        <w:pStyle w:val="aff6"/>
        <w:numPr>
          <w:ilvl w:val="0"/>
          <w:numId w:val="32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X44. </w:t>
      </w:r>
      <w:proofErr w:type="spellStart"/>
      <w:r w:rsidRPr="00937EEC">
        <w:rPr>
          <w:szCs w:val="22"/>
          <w:lang w:val="en-US" w:eastAsia="en-US"/>
        </w:rPr>
        <w:t>Gaviano</w:t>
      </w:r>
      <w:proofErr w:type="spellEnd"/>
      <w:r w:rsidRPr="00937EEC">
        <w:rPr>
          <w:szCs w:val="22"/>
          <w:lang w:val="en-US" w:eastAsia="en-US"/>
        </w:rPr>
        <w:t xml:space="preserve">, M., </w:t>
      </w:r>
      <w:proofErr w:type="spellStart"/>
      <w:r w:rsidRPr="00937EEC">
        <w:rPr>
          <w:szCs w:val="22"/>
          <w:lang w:val="en-US" w:eastAsia="en-US"/>
        </w:rPr>
        <w:t>Kvasov</w:t>
      </w:r>
      <w:proofErr w:type="spellEnd"/>
      <w:r w:rsidRPr="00937EEC">
        <w:rPr>
          <w:szCs w:val="22"/>
          <w:lang w:val="en-US" w:eastAsia="en-US"/>
        </w:rPr>
        <w:t xml:space="preserve">, D.E, </w:t>
      </w:r>
      <w:proofErr w:type="spellStart"/>
      <w:r w:rsidRPr="00937EEC">
        <w:rPr>
          <w:szCs w:val="22"/>
          <w:lang w:val="en-US" w:eastAsia="en-US"/>
        </w:rPr>
        <w:t>Lera</w:t>
      </w:r>
      <w:proofErr w:type="spellEnd"/>
      <w:r w:rsidRPr="00937EEC">
        <w:rPr>
          <w:szCs w:val="22"/>
          <w:lang w:val="en-US" w:eastAsia="en-US"/>
        </w:rPr>
        <w:t xml:space="preserve">, D., and </w:t>
      </w:r>
      <w:proofErr w:type="spellStart"/>
      <w:r w:rsidRPr="00937EEC">
        <w:rPr>
          <w:szCs w:val="22"/>
          <w:lang w:val="en-US" w:eastAsia="en-US"/>
        </w:rPr>
        <w:t>Sergeyev</w:t>
      </w:r>
      <w:proofErr w:type="spellEnd"/>
      <w:r w:rsidRPr="00937EEC">
        <w:rPr>
          <w:szCs w:val="22"/>
          <w:lang w:val="en-US" w:eastAsia="en-US"/>
        </w:rPr>
        <w:t xml:space="preserve">, </w:t>
      </w:r>
      <w:proofErr w:type="spellStart"/>
      <w:proofErr w:type="gramStart"/>
      <w:r w:rsidRPr="00937EEC">
        <w:rPr>
          <w:szCs w:val="22"/>
          <w:lang w:val="en-US" w:eastAsia="en-US"/>
        </w:rPr>
        <w:t>Ya.D</w:t>
      </w:r>
      <w:proofErr w:type="spellEnd"/>
      <w:r w:rsidRPr="00937EEC">
        <w:rPr>
          <w:szCs w:val="22"/>
          <w:lang w:val="en-US" w:eastAsia="en-US"/>
        </w:rPr>
        <w:t>.:</w:t>
      </w:r>
      <w:proofErr w:type="gramEnd"/>
      <w:r w:rsidRPr="00937EEC">
        <w:rPr>
          <w:szCs w:val="22"/>
          <w:lang w:val="en-US" w:eastAsia="en-US"/>
        </w:rPr>
        <w:t xml:space="preserve"> Software for generation of classes of test functions with known local and global minima for global optimization. ACM Transactions on Mathematical Software 29(4), 469-480 (2003)</w:t>
      </w:r>
    </w:p>
    <w:p w:rsidR="00CC0600" w:rsidRDefault="00CC0600">
      <w:pPr>
        <w:tabs>
          <w:tab w:val="left" w:pos="1130"/>
        </w:tabs>
        <w:ind w:firstLine="425"/>
        <w:jc w:val="both"/>
        <w:rPr>
          <w:szCs w:val="22"/>
          <w:lang w:val="en-US" w:eastAsia="en-US"/>
        </w:rPr>
      </w:pPr>
    </w:p>
    <w:sectPr w:rsidR="00CC0600" w:rsidSect="005C4E22">
      <w:footerReference w:type="default" r:id="rId41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rgel" w:date="2017-04-12T21:51:00Z" w:initials="V.P.">
    <w:p w:rsidR="00F62960" w:rsidRPr="00CC0151" w:rsidRDefault="00F62960">
      <w:pPr>
        <w:pStyle w:val="aff8"/>
      </w:pPr>
      <w:r>
        <w:rPr>
          <w:rStyle w:val="aff7"/>
        </w:rPr>
        <w:annotationRef/>
      </w:r>
      <w:r>
        <w:t>Далее везде «вариант» заменить на «</w:t>
      </w:r>
      <w:r>
        <w:rPr>
          <w:lang w:val="en-US"/>
        </w:rPr>
        <w:t>decision</w:t>
      </w:r>
      <w:r>
        <w:t>»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6CC" w:rsidRDefault="00AC46CC">
      <w:r>
        <w:separator/>
      </w:r>
    </w:p>
  </w:endnote>
  <w:endnote w:type="continuationSeparator" w:id="0">
    <w:p w:rsidR="00AC46CC" w:rsidRDefault="00AC4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3889031"/>
      <w:docPartObj>
        <w:docPartGallery w:val="Page Numbers (Bottom of Page)"/>
        <w:docPartUnique/>
      </w:docPartObj>
    </w:sdtPr>
    <w:sdtContent>
      <w:p w:rsidR="00F62960" w:rsidRDefault="00F62960">
        <w:pPr>
          <w:pStyle w:val="af4"/>
          <w:jc w:val="right"/>
        </w:pPr>
        <w:fldSimple w:instr="PAGE   \* MERGEFORMAT">
          <w:r w:rsidR="00691615">
            <w:rPr>
              <w:noProof/>
            </w:rPr>
            <w:t>11</w:t>
          </w:r>
        </w:fldSimple>
      </w:p>
    </w:sdtContent>
  </w:sdt>
  <w:p w:rsidR="00F62960" w:rsidRDefault="00F62960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6CC" w:rsidRDefault="00AC46CC">
      <w:r>
        <w:separator/>
      </w:r>
    </w:p>
  </w:footnote>
  <w:footnote w:type="continuationSeparator" w:id="0">
    <w:p w:rsidR="00AC46CC" w:rsidRDefault="00AC46CC">
      <w:r>
        <w:continuationSeparator/>
      </w:r>
    </w:p>
  </w:footnote>
  <w:footnote w:id="1">
    <w:p w:rsidR="00F62960" w:rsidRPr="005B434A" w:rsidRDefault="00F62960">
      <w:pPr>
        <w:pStyle w:val="af6"/>
      </w:pPr>
      <w:r>
        <w:rPr>
          <w:rStyle w:val="ab"/>
        </w:rPr>
        <w:footnoteRef/>
      </w:r>
      <w:r>
        <w:t xml:space="preserve"> Упорядоченность данных отражается использованием нижнего индекса</w:t>
      </w:r>
    </w:p>
  </w:footnote>
  <w:footnote w:id="2">
    <w:p w:rsidR="00F62960" w:rsidRPr="0006443E" w:rsidRDefault="00F62960">
      <w:pPr>
        <w:pStyle w:val="af6"/>
      </w:pPr>
      <w:r>
        <w:rPr>
          <w:rStyle w:val="ab"/>
        </w:rPr>
        <w:footnoteRef/>
      </w:r>
      <w:r>
        <w:t xml:space="preserve"> </w:t>
      </w:r>
      <w:r>
        <w:t xml:space="preserve">Если </w:t>
      </w:r>
      <w:r w:rsidRPr="0006443E">
        <w:rPr>
          <w:i/>
          <w:lang w:val="en-US"/>
        </w:rPr>
        <w:t>M</w:t>
      </w:r>
      <w:r w:rsidRPr="0006443E">
        <w:t>=</w:t>
      </w:r>
      <w:r w:rsidRPr="0006443E">
        <w:rPr>
          <w:i/>
          <w:lang w:val="en-US"/>
        </w:rPr>
        <w:t>m</w:t>
      </w:r>
      <w:r w:rsidRPr="0006443E">
        <w:t>+1</w:t>
      </w:r>
      <w: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6443E">
        <w:t xml:space="preserve"> </w:t>
      </w:r>
      <w:r>
        <w:t xml:space="preserve">есть минимальное значение функции </w:t>
      </w:r>
      <w:r w:rsidRPr="009C2733">
        <w:rPr>
          <w:rStyle w:val="aff5"/>
          <w:spacing w:val="0"/>
          <w:sz w:val="22"/>
          <w:szCs w:val="22"/>
        </w:rPr>
        <w:sym w:font="Symbol" w:char="F06A"/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9C2733">
        <w:rPr>
          <w:rStyle w:val="aff5"/>
          <w:spacing w:val="0"/>
          <w:sz w:val="22"/>
          <w:szCs w:val="22"/>
        </w:rPr>
        <w:t>x</w:t>
      </w:r>
      <w:r w:rsidRPr="00E818FF">
        <w:rPr>
          <w:rStyle w:val="aff5"/>
          <w:i w:val="0"/>
          <w:spacing w:val="0"/>
          <w:sz w:val="22"/>
          <w:szCs w:val="22"/>
          <w:lang w:val="ru-RU"/>
        </w:rPr>
        <w:t>)</w:t>
      </w:r>
      <w:r>
        <w:rPr>
          <w:rStyle w:val="aff5"/>
          <w:i w:val="0"/>
          <w:spacing w:val="0"/>
          <w:sz w:val="22"/>
          <w:szCs w:val="22"/>
          <w:lang w:val="ru-RU"/>
        </w:rPr>
        <w:t>.</w:t>
      </w:r>
    </w:p>
  </w:footnote>
  <w:footnote w:id="3">
    <w:p w:rsidR="00F62960" w:rsidRPr="00197ACB" w:rsidRDefault="00F62960">
      <w:pPr>
        <w:pStyle w:val="af6"/>
      </w:pPr>
      <w:r>
        <w:rPr>
          <w:rStyle w:val="ab"/>
        </w:rPr>
        <w:footnoteRef/>
      </w:r>
      <w:r>
        <w:t xml:space="preserve"> </w:t>
      </w:r>
      <w:r>
        <w:t xml:space="preserve">Данный алгоритм известен также как индексный метод - см. </w:t>
      </w:r>
      <w:r w:rsidRPr="007D1E87">
        <w:t>[</w:t>
      </w:r>
      <w:r>
        <w:rPr>
          <w:lang w:val="en-US"/>
        </w:rPr>
        <w:t>X</w:t>
      </w:r>
      <w:r w:rsidRPr="007D1E87">
        <w:t>13]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00594"/>
    <w:multiLevelType w:val="hybridMultilevel"/>
    <w:tmpl w:val="43EC4842"/>
    <w:lvl w:ilvl="0" w:tplc="BB44B424">
      <w:start w:val="1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E330C"/>
    <w:multiLevelType w:val="hybridMultilevel"/>
    <w:tmpl w:val="79F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C74215"/>
    <w:multiLevelType w:val="singleLevel"/>
    <w:tmpl w:val="CC34774A"/>
    <w:lvl w:ilvl="0">
      <w:start w:val="1"/>
      <w:numFmt w:val="lowerLetter"/>
      <w:pStyle w:val="NumList3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30D75D55"/>
    <w:multiLevelType w:val="hybridMultilevel"/>
    <w:tmpl w:val="CE24B0DC"/>
    <w:lvl w:ilvl="0" w:tplc="B8868F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368D6C00"/>
    <w:multiLevelType w:val="hybridMultilevel"/>
    <w:tmpl w:val="1B700A80"/>
    <w:lvl w:ilvl="0" w:tplc="94B42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7">
    <w:nsid w:val="3EE045A0"/>
    <w:multiLevelType w:val="hybridMultilevel"/>
    <w:tmpl w:val="0CF6885C"/>
    <w:lvl w:ilvl="0" w:tplc="8C54D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43C04CBC"/>
    <w:multiLevelType w:val="hybridMultilevel"/>
    <w:tmpl w:val="1B700A80"/>
    <w:lvl w:ilvl="0" w:tplc="94B42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509B014B"/>
    <w:multiLevelType w:val="hybridMultilevel"/>
    <w:tmpl w:val="B3B81C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>
    <w:nsid w:val="5B466543"/>
    <w:multiLevelType w:val="hybridMultilevel"/>
    <w:tmpl w:val="5A363CEC"/>
    <w:lvl w:ilvl="0" w:tplc="2F52AE2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CD51C58"/>
    <w:multiLevelType w:val="hybridMultilevel"/>
    <w:tmpl w:val="4A32CEA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639A5DDC"/>
    <w:multiLevelType w:val="hybridMultilevel"/>
    <w:tmpl w:val="2230E8F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70745F59"/>
    <w:multiLevelType w:val="multilevel"/>
    <w:tmpl w:val="38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8E96218"/>
    <w:multiLevelType w:val="singleLevel"/>
    <w:tmpl w:val="04190011"/>
    <w:lvl w:ilvl="0">
      <w:start w:val="1"/>
      <w:numFmt w:val="decimal"/>
      <w:lvlText w:val="%1)"/>
      <w:lvlJc w:val="left"/>
      <w:pPr>
        <w:ind w:left="1926" w:hanging="360"/>
      </w:pPr>
    </w:lvl>
  </w:abstractNum>
  <w:abstractNum w:abstractNumId="28">
    <w:nsid w:val="7B4A1B04"/>
    <w:multiLevelType w:val="hybridMultilevel"/>
    <w:tmpl w:val="28F6C3BC"/>
    <w:lvl w:ilvl="0" w:tplc="2F52AE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D9521C8"/>
    <w:multiLevelType w:val="multilevel"/>
    <w:tmpl w:val="F7A2A82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31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8"/>
  </w:num>
  <w:num w:numId="8">
    <w:abstractNumId w:val="29"/>
  </w:num>
  <w:num w:numId="9">
    <w:abstractNumId w:val="8"/>
  </w:num>
  <w:num w:numId="10">
    <w:abstractNumId w:val="31"/>
  </w:num>
  <w:num w:numId="11">
    <w:abstractNumId w:val="4"/>
  </w:num>
  <w:num w:numId="12">
    <w:abstractNumId w:val="3"/>
  </w:num>
  <w:num w:numId="13">
    <w:abstractNumId w:val="21"/>
  </w:num>
  <w:num w:numId="14">
    <w:abstractNumId w:val="3"/>
  </w:num>
  <w:num w:numId="15">
    <w:abstractNumId w:val="6"/>
  </w:num>
  <w:num w:numId="16">
    <w:abstractNumId w:val="14"/>
  </w:num>
  <w:num w:numId="17">
    <w:abstractNumId w:val="24"/>
  </w:num>
  <w:num w:numId="18">
    <w:abstractNumId w:val="28"/>
  </w:num>
  <w:num w:numId="19">
    <w:abstractNumId w:val="7"/>
  </w:num>
  <w:num w:numId="20">
    <w:abstractNumId w:val="17"/>
  </w:num>
  <w:num w:numId="21">
    <w:abstractNumId w:val="22"/>
  </w:num>
  <w:num w:numId="22">
    <w:abstractNumId w:val="11"/>
  </w:num>
  <w:num w:numId="23">
    <w:abstractNumId w:val="26"/>
  </w:num>
  <w:num w:numId="24">
    <w:abstractNumId w:val="16"/>
  </w:num>
  <w:num w:numId="25">
    <w:abstractNumId w:val="10"/>
  </w:num>
  <w:num w:numId="26">
    <w:abstractNumId w:val="9"/>
  </w:num>
  <w:num w:numId="27">
    <w:abstractNumId w:val="30"/>
  </w:num>
  <w:num w:numId="28">
    <w:abstractNumId w:val="20"/>
  </w:num>
  <w:num w:numId="29">
    <w:abstractNumId w:val="13"/>
  </w:num>
  <w:num w:numId="30">
    <w:abstractNumId w:val="27"/>
  </w:num>
  <w:num w:numId="31">
    <w:abstractNumId w:val="12"/>
  </w:num>
  <w:num w:numId="32">
    <w:abstractNumId w:val="15"/>
  </w:num>
  <w:num w:numId="33">
    <w:abstractNumId w:val="25"/>
  </w:num>
  <w:num w:numId="34">
    <w:abstractNumId w:val="19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isplayBackgroundShape/>
  <w:embedSystemFonts/>
  <w:proofState w:spelling="clean" w:grammar="clean"/>
  <w:stylePaneFormatFilter w:val="0000"/>
  <w:trackRevisions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048EC"/>
    <w:rsid w:val="00007A0D"/>
    <w:rsid w:val="00010296"/>
    <w:rsid w:val="00011070"/>
    <w:rsid w:val="00013B63"/>
    <w:rsid w:val="00015374"/>
    <w:rsid w:val="00017473"/>
    <w:rsid w:val="00022A20"/>
    <w:rsid w:val="00022F53"/>
    <w:rsid w:val="00024430"/>
    <w:rsid w:val="00025485"/>
    <w:rsid w:val="000266F0"/>
    <w:rsid w:val="00027B5B"/>
    <w:rsid w:val="000308D8"/>
    <w:rsid w:val="00032324"/>
    <w:rsid w:val="00033A7C"/>
    <w:rsid w:val="00034C4E"/>
    <w:rsid w:val="00036020"/>
    <w:rsid w:val="00036BBB"/>
    <w:rsid w:val="00046F04"/>
    <w:rsid w:val="00050AF5"/>
    <w:rsid w:val="00050D47"/>
    <w:rsid w:val="0005242D"/>
    <w:rsid w:val="00052CF7"/>
    <w:rsid w:val="00054BDA"/>
    <w:rsid w:val="000567C2"/>
    <w:rsid w:val="00057C7F"/>
    <w:rsid w:val="000603C7"/>
    <w:rsid w:val="00060CF9"/>
    <w:rsid w:val="00060D04"/>
    <w:rsid w:val="00063785"/>
    <w:rsid w:val="00063F62"/>
    <w:rsid w:val="0006443E"/>
    <w:rsid w:val="00066468"/>
    <w:rsid w:val="0007388E"/>
    <w:rsid w:val="00075E0F"/>
    <w:rsid w:val="00081C5B"/>
    <w:rsid w:val="00081DFA"/>
    <w:rsid w:val="00081F5D"/>
    <w:rsid w:val="000855BC"/>
    <w:rsid w:val="000872E7"/>
    <w:rsid w:val="00091DFA"/>
    <w:rsid w:val="00094D4A"/>
    <w:rsid w:val="000B3112"/>
    <w:rsid w:val="000B5DE7"/>
    <w:rsid w:val="000C1064"/>
    <w:rsid w:val="000C1CCC"/>
    <w:rsid w:val="000C1DAC"/>
    <w:rsid w:val="000C25CB"/>
    <w:rsid w:val="000C2A72"/>
    <w:rsid w:val="000C4A8F"/>
    <w:rsid w:val="000C7F4C"/>
    <w:rsid w:val="000D2D24"/>
    <w:rsid w:val="000D7228"/>
    <w:rsid w:val="000E164C"/>
    <w:rsid w:val="000E597D"/>
    <w:rsid w:val="000F2A2F"/>
    <w:rsid w:val="000F7F9D"/>
    <w:rsid w:val="001051F8"/>
    <w:rsid w:val="00112A65"/>
    <w:rsid w:val="001133A6"/>
    <w:rsid w:val="00113AEF"/>
    <w:rsid w:val="00116553"/>
    <w:rsid w:val="00116AC8"/>
    <w:rsid w:val="0012064F"/>
    <w:rsid w:val="00124EE3"/>
    <w:rsid w:val="001258F8"/>
    <w:rsid w:val="00125A82"/>
    <w:rsid w:val="001340CD"/>
    <w:rsid w:val="00144778"/>
    <w:rsid w:val="001451E0"/>
    <w:rsid w:val="001464A5"/>
    <w:rsid w:val="001469E6"/>
    <w:rsid w:val="00147D6A"/>
    <w:rsid w:val="00147D9E"/>
    <w:rsid w:val="001511B2"/>
    <w:rsid w:val="00152A16"/>
    <w:rsid w:val="00153730"/>
    <w:rsid w:val="00160C85"/>
    <w:rsid w:val="00160E44"/>
    <w:rsid w:val="00161714"/>
    <w:rsid w:val="00162F61"/>
    <w:rsid w:val="001649CD"/>
    <w:rsid w:val="001674E6"/>
    <w:rsid w:val="00172608"/>
    <w:rsid w:val="00172CA4"/>
    <w:rsid w:val="00175CEC"/>
    <w:rsid w:val="00182D4C"/>
    <w:rsid w:val="001850CA"/>
    <w:rsid w:val="00186886"/>
    <w:rsid w:val="00193C9C"/>
    <w:rsid w:val="00194E2F"/>
    <w:rsid w:val="001955B6"/>
    <w:rsid w:val="00197ACB"/>
    <w:rsid w:val="001A3B81"/>
    <w:rsid w:val="001B27F8"/>
    <w:rsid w:val="001C29C4"/>
    <w:rsid w:val="001C5F34"/>
    <w:rsid w:val="001D3382"/>
    <w:rsid w:val="001D3F89"/>
    <w:rsid w:val="001E0E4E"/>
    <w:rsid w:val="001E3C19"/>
    <w:rsid w:val="001E5B17"/>
    <w:rsid w:val="001E6CB8"/>
    <w:rsid w:val="002111BA"/>
    <w:rsid w:val="0021286C"/>
    <w:rsid w:val="00215218"/>
    <w:rsid w:val="002266BC"/>
    <w:rsid w:val="0022677A"/>
    <w:rsid w:val="00226BB9"/>
    <w:rsid w:val="00230B3C"/>
    <w:rsid w:val="00230C66"/>
    <w:rsid w:val="002319CA"/>
    <w:rsid w:val="00232B55"/>
    <w:rsid w:val="0024153B"/>
    <w:rsid w:val="00241AE1"/>
    <w:rsid w:val="002428FA"/>
    <w:rsid w:val="00243501"/>
    <w:rsid w:val="002449E6"/>
    <w:rsid w:val="00245004"/>
    <w:rsid w:val="002456AF"/>
    <w:rsid w:val="00251930"/>
    <w:rsid w:val="00256BE6"/>
    <w:rsid w:val="00262C22"/>
    <w:rsid w:val="002645E1"/>
    <w:rsid w:val="00264C16"/>
    <w:rsid w:val="002656AE"/>
    <w:rsid w:val="0027041C"/>
    <w:rsid w:val="00272B6C"/>
    <w:rsid w:val="00276B5F"/>
    <w:rsid w:val="00281169"/>
    <w:rsid w:val="0028157E"/>
    <w:rsid w:val="00285225"/>
    <w:rsid w:val="002879BF"/>
    <w:rsid w:val="002931B4"/>
    <w:rsid w:val="002960C5"/>
    <w:rsid w:val="002A119C"/>
    <w:rsid w:val="002A241C"/>
    <w:rsid w:val="002A24B6"/>
    <w:rsid w:val="002A3F07"/>
    <w:rsid w:val="002A592D"/>
    <w:rsid w:val="002B4446"/>
    <w:rsid w:val="002B4783"/>
    <w:rsid w:val="002B48F4"/>
    <w:rsid w:val="002B6988"/>
    <w:rsid w:val="002D43D3"/>
    <w:rsid w:val="002D685B"/>
    <w:rsid w:val="002E5ACE"/>
    <w:rsid w:val="002F11BD"/>
    <w:rsid w:val="002F3377"/>
    <w:rsid w:val="002F5081"/>
    <w:rsid w:val="003017E2"/>
    <w:rsid w:val="003031C6"/>
    <w:rsid w:val="003128EA"/>
    <w:rsid w:val="00325E73"/>
    <w:rsid w:val="00326327"/>
    <w:rsid w:val="003324F0"/>
    <w:rsid w:val="00332EC3"/>
    <w:rsid w:val="00335D59"/>
    <w:rsid w:val="00336403"/>
    <w:rsid w:val="00336DC6"/>
    <w:rsid w:val="0035159E"/>
    <w:rsid w:val="003527DA"/>
    <w:rsid w:val="003541FC"/>
    <w:rsid w:val="00360D75"/>
    <w:rsid w:val="00363F5C"/>
    <w:rsid w:val="0037347B"/>
    <w:rsid w:val="00377251"/>
    <w:rsid w:val="00385E44"/>
    <w:rsid w:val="00394585"/>
    <w:rsid w:val="00395513"/>
    <w:rsid w:val="003A0417"/>
    <w:rsid w:val="003A160A"/>
    <w:rsid w:val="003A331C"/>
    <w:rsid w:val="003A40C1"/>
    <w:rsid w:val="003A578D"/>
    <w:rsid w:val="003A688F"/>
    <w:rsid w:val="003A6A13"/>
    <w:rsid w:val="003B1023"/>
    <w:rsid w:val="003C2462"/>
    <w:rsid w:val="003C5EEC"/>
    <w:rsid w:val="003C7F3D"/>
    <w:rsid w:val="003D27EA"/>
    <w:rsid w:val="003D4495"/>
    <w:rsid w:val="003D61A2"/>
    <w:rsid w:val="003E63BA"/>
    <w:rsid w:val="003E697E"/>
    <w:rsid w:val="003F1D6B"/>
    <w:rsid w:val="003F58A1"/>
    <w:rsid w:val="0040356B"/>
    <w:rsid w:val="00413C32"/>
    <w:rsid w:val="0041682B"/>
    <w:rsid w:val="0042322B"/>
    <w:rsid w:val="004237FD"/>
    <w:rsid w:val="00424BC1"/>
    <w:rsid w:val="004261EE"/>
    <w:rsid w:val="00426FEA"/>
    <w:rsid w:val="00431630"/>
    <w:rsid w:val="004323A1"/>
    <w:rsid w:val="004369BF"/>
    <w:rsid w:val="004379D5"/>
    <w:rsid w:val="00437C01"/>
    <w:rsid w:val="00440CB6"/>
    <w:rsid w:val="00442696"/>
    <w:rsid w:val="0044441B"/>
    <w:rsid w:val="00447CE7"/>
    <w:rsid w:val="00452BFD"/>
    <w:rsid w:val="004560A5"/>
    <w:rsid w:val="004574D0"/>
    <w:rsid w:val="00461F32"/>
    <w:rsid w:val="00467F98"/>
    <w:rsid w:val="00473A6B"/>
    <w:rsid w:val="00475ADE"/>
    <w:rsid w:val="00476346"/>
    <w:rsid w:val="0048376F"/>
    <w:rsid w:val="004942D9"/>
    <w:rsid w:val="00494AD9"/>
    <w:rsid w:val="00497197"/>
    <w:rsid w:val="004A3F21"/>
    <w:rsid w:val="004B0672"/>
    <w:rsid w:val="004B3965"/>
    <w:rsid w:val="004B4E55"/>
    <w:rsid w:val="004B642F"/>
    <w:rsid w:val="004C5513"/>
    <w:rsid w:val="004C5797"/>
    <w:rsid w:val="004C671C"/>
    <w:rsid w:val="004D3ADA"/>
    <w:rsid w:val="004D3D02"/>
    <w:rsid w:val="004F02A7"/>
    <w:rsid w:val="004F2021"/>
    <w:rsid w:val="004F37D2"/>
    <w:rsid w:val="005021FA"/>
    <w:rsid w:val="00504241"/>
    <w:rsid w:val="00507B71"/>
    <w:rsid w:val="00510C8F"/>
    <w:rsid w:val="00513EC6"/>
    <w:rsid w:val="005179C5"/>
    <w:rsid w:val="00521737"/>
    <w:rsid w:val="00523231"/>
    <w:rsid w:val="00525DD7"/>
    <w:rsid w:val="00527669"/>
    <w:rsid w:val="00527910"/>
    <w:rsid w:val="0053346D"/>
    <w:rsid w:val="00540B21"/>
    <w:rsid w:val="00541E65"/>
    <w:rsid w:val="0054293B"/>
    <w:rsid w:val="00544F0C"/>
    <w:rsid w:val="00552F55"/>
    <w:rsid w:val="005556F3"/>
    <w:rsid w:val="00560D87"/>
    <w:rsid w:val="00562DCF"/>
    <w:rsid w:val="00564744"/>
    <w:rsid w:val="005676FD"/>
    <w:rsid w:val="00575CE1"/>
    <w:rsid w:val="00575DB3"/>
    <w:rsid w:val="00581958"/>
    <w:rsid w:val="00581F3B"/>
    <w:rsid w:val="00585AE0"/>
    <w:rsid w:val="00586B54"/>
    <w:rsid w:val="00587E92"/>
    <w:rsid w:val="00592300"/>
    <w:rsid w:val="005938FA"/>
    <w:rsid w:val="0059509F"/>
    <w:rsid w:val="005A78BF"/>
    <w:rsid w:val="005B2ED3"/>
    <w:rsid w:val="005B434A"/>
    <w:rsid w:val="005B5492"/>
    <w:rsid w:val="005B5926"/>
    <w:rsid w:val="005B74B3"/>
    <w:rsid w:val="005C04B2"/>
    <w:rsid w:val="005C4E22"/>
    <w:rsid w:val="005D383A"/>
    <w:rsid w:val="005D52AD"/>
    <w:rsid w:val="005D7241"/>
    <w:rsid w:val="005E18BC"/>
    <w:rsid w:val="005E39F5"/>
    <w:rsid w:val="005E4963"/>
    <w:rsid w:val="005E7DCB"/>
    <w:rsid w:val="005F51A8"/>
    <w:rsid w:val="005F77D6"/>
    <w:rsid w:val="00601417"/>
    <w:rsid w:val="00603128"/>
    <w:rsid w:val="00604E24"/>
    <w:rsid w:val="006107BE"/>
    <w:rsid w:val="00611362"/>
    <w:rsid w:val="00613011"/>
    <w:rsid w:val="00615E5D"/>
    <w:rsid w:val="006217DB"/>
    <w:rsid w:val="00625416"/>
    <w:rsid w:val="0062626D"/>
    <w:rsid w:val="006318E9"/>
    <w:rsid w:val="00632989"/>
    <w:rsid w:val="0063594A"/>
    <w:rsid w:val="006420BE"/>
    <w:rsid w:val="00644002"/>
    <w:rsid w:val="0064401D"/>
    <w:rsid w:val="00644AD0"/>
    <w:rsid w:val="00644D8D"/>
    <w:rsid w:val="006507E4"/>
    <w:rsid w:val="006537B6"/>
    <w:rsid w:val="0065384E"/>
    <w:rsid w:val="0065578E"/>
    <w:rsid w:val="00663B22"/>
    <w:rsid w:val="00664539"/>
    <w:rsid w:val="00665090"/>
    <w:rsid w:val="00665A16"/>
    <w:rsid w:val="00667CD9"/>
    <w:rsid w:val="00671379"/>
    <w:rsid w:val="006830FF"/>
    <w:rsid w:val="0068380C"/>
    <w:rsid w:val="0068427A"/>
    <w:rsid w:val="00691615"/>
    <w:rsid w:val="00694339"/>
    <w:rsid w:val="006A0D8F"/>
    <w:rsid w:val="006A7CA4"/>
    <w:rsid w:val="006B0E20"/>
    <w:rsid w:val="006C0E36"/>
    <w:rsid w:val="006C2A60"/>
    <w:rsid w:val="006C4BD7"/>
    <w:rsid w:val="006C73E8"/>
    <w:rsid w:val="006D3C8C"/>
    <w:rsid w:val="006D4E8D"/>
    <w:rsid w:val="006E2000"/>
    <w:rsid w:val="006E4DC5"/>
    <w:rsid w:val="00705526"/>
    <w:rsid w:val="00706091"/>
    <w:rsid w:val="00706340"/>
    <w:rsid w:val="00706656"/>
    <w:rsid w:val="007068D4"/>
    <w:rsid w:val="007100B9"/>
    <w:rsid w:val="0071194E"/>
    <w:rsid w:val="00711DB1"/>
    <w:rsid w:val="0072100B"/>
    <w:rsid w:val="0072419E"/>
    <w:rsid w:val="00724DF7"/>
    <w:rsid w:val="0073312E"/>
    <w:rsid w:val="00746D65"/>
    <w:rsid w:val="00747354"/>
    <w:rsid w:val="00750552"/>
    <w:rsid w:val="0075167C"/>
    <w:rsid w:val="00751D71"/>
    <w:rsid w:val="00754CA9"/>
    <w:rsid w:val="00766187"/>
    <w:rsid w:val="007712E5"/>
    <w:rsid w:val="00773BDE"/>
    <w:rsid w:val="00773CB0"/>
    <w:rsid w:val="00783D35"/>
    <w:rsid w:val="007851AD"/>
    <w:rsid w:val="00793185"/>
    <w:rsid w:val="00795D27"/>
    <w:rsid w:val="007A127C"/>
    <w:rsid w:val="007A2325"/>
    <w:rsid w:val="007A4D3D"/>
    <w:rsid w:val="007B1C6E"/>
    <w:rsid w:val="007B3FF6"/>
    <w:rsid w:val="007C024F"/>
    <w:rsid w:val="007C12E6"/>
    <w:rsid w:val="007C278D"/>
    <w:rsid w:val="007C2E7E"/>
    <w:rsid w:val="007C5145"/>
    <w:rsid w:val="007C6D64"/>
    <w:rsid w:val="007D148A"/>
    <w:rsid w:val="007D1E87"/>
    <w:rsid w:val="007D3A65"/>
    <w:rsid w:val="007D3B73"/>
    <w:rsid w:val="007D4F80"/>
    <w:rsid w:val="007E3C21"/>
    <w:rsid w:val="007E6CC0"/>
    <w:rsid w:val="007F11D0"/>
    <w:rsid w:val="007F2E8B"/>
    <w:rsid w:val="007F31A4"/>
    <w:rsid w:val="007F5F71"/>
    <w:rsid w:val="007F7D49"/>
    <w:rsid w:val="00810740"/>
    <w:rsid w:val="008115F7"/>
    <w:rsid w:val="00816DE6"/>
    <w:rsid w:val="008228F9"/>
    <w:rsid w:val="00824E9F"/>
    <w:rsid w:val="00825DB9"/>
    <w:rsid w:val="008316AD"/>
    <w:rsid w:val="008338B5"/>
    <w:rsid w:val="00834C5A"/>
    <w:rsid w:val="00837BDC"/>
    <w:rsid w:val="008435BF"/>
    <w:rsid w:val="008442A4"/>
    <w:rsid w:val="00850CB6"/>
    <w:rsid w:val="00851893"/>
    <w:rsid w:val="008626AB"/>
    <w:rsid w:val="00866B8A"/>
    <w:rsid w:val="0087202A"/>
    <w:rsid w:val="0087325E"/>
    <w:rsid w:val="008738D5"/>
    <w:rsid w:val="00875DDB"/>
    <w:rsid w:val="00884B5A"/>
    <w:rsid w:val="00885D81"/>
    <w:rsid w:val="008945F2"/>
    <w:rsid w:val="008A0807"/>
    <w:rsid w:val="008A3190"/>
    <w:rsid w:val="008A5438"/>
    <w:rsid w:val="008B0B40"/>
    <w:rsid w:val="008B1956"/>
    <w:rsid w:val="008B6370"/>
    <w:rsid w:val="008B6E89"/>
    <w:rsid w:val="008C22B4"/>
    <w:rsid w:val="008C3D1E"/>
    <w:rsid w:val="008C4A32"/>
    <w:rsid w:val="008C5B02"/>
    <w:rsid w:val="008D16EF"/>
    <w:rsid w:val="008D313E"/>
    <w:rsid w:val="008D33BE"/>
    <w:rsid w:val="008D798D"/>
    <w:rsid w:val="008F41F9"/>
    <w:rsid w:val="00901CA4"/>
    <w:rsid w:val="00905E41"/>
    <w:rsid w:val="0091025F"/>
    <w:rsid w:val="00911056"/>
    <w:rsid w:val="00915C31"/>
    <w:rsid w:val="009163FA"/>
    <w:rsid w:val="00927E69"/>
    <w:rsid w:val="00930DF7"/>
    <w:rsid w:val="009322A9"/>
    <w:rsid w:val="00933E5E"/>
    <w:rsid w:val="009361D8"/>
    <w:rsid w:val="0093624F"/>
    <w:rsid w:val="00937EEC"/>
    <w:rsid w:val="00952610"/>
    <w:rsid w:val="00956CC5"/>
    <w:rsid w:val="009577F6"/>
    <w:rsid w:val="00957D8A"/>
    <w:rsid w:val="00960240"/>
    <w:rsid w:val="0096144B"/>
    <w:rsid w:val="00966484"/>
    <w:rsid w:val="009729AA"/>
    <w:rsid w:val="0097616F"/>
    <w:rsid w:val="00976F66"/>
    <w:rsid w:val="00977BEA"/>
    <w:rsid w:val="00977E57"/>
    <w:rsid w:val="00990EA7"/>
    <w:rsid w:val="0099525E"/>
    <w:rsid w:val="00997D59"/>
    <w:rsid w:val="009A0819"/>
    <w:rsid w:val="009A1431"/>
    <w:rsid w:val="009A3489"/>
    <w:rsid w:val="009A5057"/>
    <w:rsid w:val="009B00C9"/>
    <w:rsid w:val="009B11BE"/>
    <w:rsid w:val="009B2804"/>
    <w:rsid w:val="009B2848"/>
    <w:rsid w:val="009B30AC"/>
    <w:rsid w:val="009B4684"/>
    <w:rsid w:val="009B6286"/>
    <w:rsid w:val="009B62EC"/>
    <w:rsid w:val="009B7269"/>
    <w:rsid w:val="009C0CC8"/>
    <w:rsid w:val="009C157F"/>
    <w:rsid w:val="009C2733"/>
    <w:rsid w:val="009C5AD8"/>
    <w:rsid w:val="009C71D0"/>
    <w:rsid w:val="009D4117"/>
    <w:rsid w:val="009E0180"/>
    <w:rsid w:val="009E2871"/>
    <w:rsid w:val="009E2C92"/>
    <w:rsid w:val="009E2D58"/>
    <w:rsid w:val="009E6C3C"/>
    <w:rsid w:val="009E6E05"/>
    <w:rsid w:val="009F0BFA"/>
    <w:rsid w:val="009F333B"/>
    <w:rsid w:val="009F5070"/>
    <w:rsid w:val="00A038FC"/>
    <w:rsid w:val="00A16B56"/>
    <w:rsid w:val="00A17B05"/>
    <w:rsid w:val="00A17B0B"/>
    <w:rsid w:val="00A230E8"/>
    <w:rsid w:val="00A268DD"/>
    <w:rsid w:val="00A315F8"/>
    <w:rsid w:val="00A37519"/>
    <w:rsid w:val="00A43A65"/>
    <w:rsid w:val="00A455E9"/>
    <w:rsid w:val="00A6078D"/>
    <w:rsid w:val="00A731C8"/>
    <w:rsid w:val="00A73691"/>
    <w:rsid w:val="00A77C89"/>
    <w:rsid w:val="00A806D3"/>
    <w:rsid w:val="00A817D1"/>
    <w:rsid w:val="00A834EA"/>
    <w:rsid w:val="00A905F8"/>
    <w:rsid w:val="00A91FDA"/>
    <w:rsid w:val="00A92AB3"/>
    <w:rsid w:val="00A94641"/>
    <w:rsid w:val="00A9641C"/>
    <w:rsid w:val="00A96CB3"/>
    <w:rsid w:val="00A97702"/>
    <w:rsid w:val="00A977B2"/>
    <w:rsid w:val="00AA5687"/>
    <w:rsid w:val="00AA73E2"/>
    <w:rsid w:val="00AB00BF"/>
    <w:rsid w:val="00AB2BB3"/>
    <w:rsid w:val="00AB479E"/>
    <w:rsid w:val="00AB71B9"/>
    <w:rsid w:val="00AB743B"/>
    <w:rsid w:val="00AB78F8"/>
    <w:rsid w:val="00AC07A1"/>
    <w:rsid w:val="00AC46CC"/>
    <w:rsid w:val="00AD6831"/>
    <w:rsid w:val="00AD788A"/>
    <w:rsid w:val="00AE1941"/>
    <w:rsid w:val="00AE5E29"/>
    <w:rsid w:val="00AE6F94"/>
    <w:rsid w:val="00AE76AF"/>
    <w:rsid w:val="00AF0B38"/>
    <w:rsid w:val="00AF18D3"/>
    <w:rsid w:val="00AF2797"/>
    <w:rsid w:val="00AF4F7F"/>
    <w:rsid w:val="00AF5A00"/>
    <w:rsid w:val="00AF6093"/>
    <w:rsid w:val="00AF6283"/>
    <w:rsid w:val="00B0258F"/>
    <w:rsid w:val="00B0413E"/>
    <w:rsid w:val="00B05661"/>
    <w:rsid w:val="00B07327"/>
    <w:rsid w:val="00B07961"/>
    <w:rsid w:val="00B111B3"/>
    <w:rsid w:val="00B12881"/>
    <w:rsid w:val="00B174DD"/>
    <w:rsid w:val="00B17D20"/>
    <w:rsid w:val="00B30EE9"/>
    <w:rsid w:val="00B325A2"/>
    <w:rsid w:val="00B33355"/>
    <w:rsid w:val="00B35BEA"/>
    <w:rsid w:val="00B36121"/>
    <w:rsid w:val="00B37124"/>
    <w:rsid w:val="00B42239"/>
    <w:rsid w:val="00B4317A"/>
    <w:rsid w:val="00B53A21"/>
    <w:rsid w:val="00B53AB9"/>
    <w:rsid w:val="00B733B0"/>
    <w:rsid w:val="00B7401A"/>
    <w:rsid w:val="00B7781A"/>
    <w:rsid w:val="00B82B44"/>
    <w:rsid w:val="00B86189"/>
    <w:rsid w:val="00B94657"/>
    <w:rsid w:val="00B959E3"/>
    <w:rsid w:val="00BA1894"/>
    <w:rsid w:val="00BA3682"/>
    <w:rsid w:val="00BC028C"/>
    <w:rsid w:val="00BC0D12"/>
    <w:rsid w:val="00BC449C"/>
    <w:rsid w:val="00BC480B"/>
    <w:rsid w:val="00BC4FD3"/>
    <w:rsid w:val="00BC7AC1"/>
    <w:rsid w:val="00BD0BFC"/>
    <w:rsid w:val="00BD16CD"/>
    <w:rsid w:val="00BD3103"/>
    <w:rsid w:val="00BD37AC"/>
    <w:rsid w:val="00BE1D43"/>
    <w:rsid w:val="00BE2DBC"/>
    <w:rsid w:val="00BE65EB"/>
    <w:rsid w:val="00BF20BA"/>
    <w:rsid w:val="00BF62E7"/>
    <w:rsid w:val="00C035A1"/>
    <w:rsid w:val="00C04DD0"/>
    <w:rsid w:val="00C13B6A"/>
    <w:rsid w:val="00C14626"/>
    <w:rsid w:val="00C21AC9"/>
    <w:rsid w:val="00C226F7"/>
    <w:rsid w:val="00C23D40"/>
    <w:rsid w:val="00C30E8B"/>
    <w:rsid w:val="00C327C0"/>
    <w:rsid w:val="00C419D4"/>
    <w:rsid w:val="00C444F8"/>
    <w:rsid w:val="00C451F0"/>
    <w:rsid w:val="00C45A12"/>
    <w:rsid w:val="00C5254B"/>
    <w:rsid w:val="00C57059"/>
    <w:rsid w:val="00C65B2B"/>
    <w:rsid w:val="00C66838"/>
    <w:rsid w:val="00C70A69"/>
    <w:rsid w:val="00C73784"/>
    <w:rsid w:val="00C759D7"/>
    <w:rsid w:val="00C820FE"/>
    <w:rsid w:val="00C852CA"/>
    <w:rsid w:val="00C92C3B"/>
    <w:rsid w:val="00C95CA8"/>
    <w:rsid w:val="00CA52A1"/>
    <w:rsid w:val="00CC0151"/>
    <w:rsid w:val="00CC0600"/>
    <w:rsid w:val="00CC1CD1"/>
    <w:rsid w:val="00CC2E35"/>
    <w:rsid w:val="00CC39E5"/>
    <w:rsid w:val="00CC4B3B"/>
    <w:rsid w:val="00CC7917"/>
    <w:rsid w:val="00CD5125"/>
    <w:rsid w:val="00CE7516"/>
    <w:rsid w:val="00CF0BD7"/>
    <w:rsid w:val="00CF3CA9"/>
    <w:rsid w:val="00D064BC"/>
    <w:rsid w:val="00D17066"/>
    <w:rsid w:val="00D20831"/>
    <w:rsid w:val="00D21263"/>
    <w:rsid w:val="00D226BB"/>
    <w:rsid w:val="00D32F60"/>
    <w:rsid w:val="00D353A3"/>
    <w:rsid w:val="00D35B9D"/>
    <w:rsid w:val="00D3748E"/>
    <w:rsid w:val="00D4271A"/>
    <w:rsid w:val="00D448EA"/>
    <w:rsid w:val="00D45E2F"/>
    <w:rsid w:val="00D460D3"/>
    <w:rsid w:val="00D501C3"/>
    <w:rsid w:val="00D52320"/>
    <w:rsid w:val="00D52986"/>
    <w:rsid w:val="00D558D2"/>
    <w:rsid w:val="00D56D75"/>
    <w:rsid w:val="00D5753F"/>
    <w:rsid w:val="00D576EA"/>
    <w:rsid w:val="00D61485"/>
    <w:rsid w:val="00D642F8"/>
    <w:rsid w:val="00D671D4"/>
    <w:rsid w:val="00D71736"/>
    <w:rsid w:val="00D7484F"/>
    <w:rsid w:val="00D7495A"/>
    <w:rsid w:val="00D81789"/>
    <w:rsid w:val="00D976BB"/>
    <w:rsid w:val="00DA449E"/>
    <w:rsid w:val="00DB2F07"/>
    <w:rsid w:val="00DB6E35"/>
    <w:rsid w:val="00DC30C5"/>
    <w:rsid w:val="00DC48EF"/>
    <w:rsid w:val="00DC4CF7"/>
    <w:rsid w:val="00DD0720"/>
    <w:rsid w:val="00DD460E"/>
    <w:rsid w:val="00DD77FF"/>
    <w:rsid w:val="00DE47A5"/>
    <w:rsid w:val="00DE5F89"/>
    <w:rsid w:val="00DF5F0D"/>
    <w:rsid w:val="00DF79FE"/>
    <w:rsid w:val="00E03047"/>
    <w:rsid w:val="00E03A38"/>
    <w:rsid w:val="00E04679"/>
    <w:rsid w:val="00E0512B"/>
    <w:rsid w:val="00E1181E"/>
    <w:rsid w:val="00E14BD4"/>
    <w:rsid w:val="00E1740A"/>
    <w:rsid w:val="00E209ED"/>
    <w:rsid w:val="00E27F86"/>
    <w:rsid w:val="00E33B57"/>
    <w:rsid w:val="00E3774B"/>
    <w:rsid w:val="00E41671"/>
    <w:rsid w:val="00E439EC"/>
    <w:rsid w:val="00E46551"/>
    <w:rsid w:val="00E47912"/>
    <w:rsid w:val="00E51DC9"/>
    <w:rsid w:val="00E60B9F"/>
    <w:rsid w:val="00E612D2"/>
    <w:rsid w:val="00E65074"/>
    <w:rsid w:val="00E656E2"/>
    <w:rsid w:val="00E7029A"/>
    <w:rsid w:val="00E72F2A"/>
    <w:rsid w:val="00E73F00"/>
    <w:rsid w:val="00E74427"/>
    <w:rsid w:val="00E818FF"/>
    <w:rsid w:val="00E86CB3"/>
    <w:rsid w:val="00E90290"/>
    <w:rsid w:val="00E90D79"/>
    <w:rsid w:val="00E92BB0"/>
    <w:rsid w:val="00E93004"/>
    <w:rsid w:val="00E97049"/>
    <w:rsid w:val="00EA2DFA"/>
    <w:rsid w:val="00EA3021"/>
    <w:rsid w:val="00EA3546"/>
    <w:rsid w:val="00EA38D1"/>
    <w:rsid w:val="00EA6F3E"/>
    <w:rsid w:val="00EC2188"/>
    <w:rsid w:val="00ED2F07"/>
    <w:rsid w:val="00EE1538"/>
    <w:rsid w:val="00EE43FA"/>
    <w:rsid w:val="00EF0D2B"/>
    <w:rsid w:val="00EF3669"/>
    <w:rsid w:val="00F031D4"/>
    <w:rsid w:val="00F03470"/>
    <w:rsid w:val="00F059D0"/>
    <w:rsid w:val="00F10928"/>
    <w:rsid w:val="00F20B9C"/>
    <w:rsid w:val="00F2234D"/>
    <w:rsid w:val="00F300AD"/>
    <w:rsid w:val="00F30F48"/>
    <w:rsid w:val="00F3460E"/>
    <w:rsid w:val="00F36370"/>
    <w:rsid w:val="00F366C5"/>
    <w:rsid w:val="00F377D2"/>
    <w:rsid w:val="00F525A7"/>
    <w:rsid w:val="00F531F5"/>
    <w:rsid w:val="00F616E9"/>
    <w:rsid w:val="00F62960"/>
    <w:rsid w:val="00F644E5"/>
    <w:rsid w:val="00F6707F"/>
    <w:rsid w:val="00F72001"/>
    <w:rsid w:val="00F73014"/>
    <w:rsid w:val="00F730DE"/>
    <w:rsid w:val="00F813D8"/>
    <w:rsid w:val="00F85863"/>
    <w:rsid w:val="00F86356"/>
    <w:rsid w:val="00F913FC"/>
    <w:rsid w:val="00F9483D"/>
    <w:rsid w:val="00FA4A5B"/>
    <w:rsid w:val="00FA5858"/>
    <w:rsid w:val="00FB0851"/>
    <w:rsid w:val="00FB2BDE"/>
    <w:rsid w:val="00FB2E92"/>
    <w:rsid w:val="00FB3F55"/>
    <w:rsid w:val="00FB4409"/>
    <w:rsid w:val="00FB4A74"/>
    <w:rsid w:val="00FB7842"/>
    <w:rsid w:val="00FC003E"/>
    <w:rsid w:val="00FC1E43"/>
    <w:rsid w:val="00FC1F2C"/>
    <w:rsid w:val="00FC2B62"/>
    <w:rsid w:val="00FC6045"/>
    <w:rsid w:val="00FD1617"/>
    <w:rsid w:val="00FD16F7"/>
    <w:rsid w:val="00FD3BF8"/>
    <w:rsid w:val="00FE1181"/>
    <w:rsid w:val="00FF3064"/>
    <w:rsid w:val="00FF3559"/>
    <w:rsid w:val="00FF46E9"/>
  </w:rsids>
  <m:mathPr>
    <m:mathFont m:val="Cambria Math"/>
    <m:brkBin m:val="before"/>
    <m:brkBinSub m:val="--"/>
    <m:smallFrac m:val="off"/>
    <m:dispDef/>
    <m:lMargin m:val="0"/>
    <m:rMargin m:val="0"/>
    <m:defJc m:val="right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0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4">
    <w:name w:val="page number"/>
    <w:basedOn w:val="11"/>
    <w:rsid w:val="005C4E22"/>
  </w:style>
  <w:style w:type="character" w:styleId="a5">
    <w:name w:val="Strong"/>
    <w:qFormat/>
    <w:rsid w:val="005C4E22"/>
    <w:rPr>
      <w:b/>
      <w:bCs/>
    </w:rPr>
  </w:style>
  <w:style w:type="character" w:styleId="a6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7">
    <w:name w:val="&quot;Доказательство&quot;"/>
    <w:rsid w:val="005C4E22"/>
    <w:rPr>
      <w:spacing w:val="40"/>
    </w:rPr>
  </w:style>
  <w:style w:type="character" w:customStyle="1" w:styleId="a8">
    <w:name w:val="Символ сноски"/>
    <w:rsid w:val="005C4E22"/>
    <w:rPr>
      <w:vertAlign w:val="superscript"/>
    </w:rPr>
  </w:style>
  <w:style w:type="character" w:customStyle="1" w:styleId="a9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a">
    <w:name w:val="Литература Знак"/>
    <w:rsid w:val="005C4E22"/>
    <w:rPr>
      <w:sz w:val="22"/>
      <w:szCs w:val="22"/>
    </w:rPr>
  </w:style>
  <w:style w:type="character" w:styleId="ab">
    <w:name w:val="footnote reference"/>
    <w:rsid w:val="005C4E22"/>
    <w:rPr>
      <w:vertAlign w:val="superscript"/>
    </w:rPr>
  </w:style>
  <w:style w:type="character" w:styleId="ac">
    <w:name w:val="endnote reference"/>
    <w:rsid w:val="005C4E22"/>
    <w:rPr>
      <w:vertAlign w:val="superscript"/>
    </w:rPr>
  </w:style>
  <w:style w:type="paragraph" w:customStyle="1" w:styleId="ad">
    <w:name w:val="Заголовок"/>
    <w:basedOn w:val="a0"/>
    <w:next w:val="ae"/>
    <w:rsid w:val="005C4E22"/>
    <w:pPr>
      <w:jc w:val="center"/>
    </w:pPr>
    <w:rPr>
      <w:b/>
      <w:sz w:val="32"/>
      <w:szCs w:val="32"/>
    </w:rPr>
  </w:style>
  <w:style w:type="paragraph" w:styleId="af">
    <w:name w:val="Body Text"/>
    <w:basedOn w:val="a0"/>
    <w:link w:val="af0"/>
    <w:rsid w:val="005C4E22"/>
    <w:pPr>
      <w:ind w:firstLine="397"/>
      <w:jc w:val="both"/>
    </w:pPr>
    <w:rPr>
      <w:szCs w:val="22"/>
    </w:rPr>
  </w:style>
  <w:style w:type="paragraph" w:styleId="af1">
    <w:name w:val="List"/>
    <w:basedOn w:val="af"/>
    <w:rsid w:val="005C4E22"/>
  </w:style>
  <w:style w:type="paragraph" w:styleId="af2">
    <w:name w:val="caption"/>
    <w:basedOn w:val="a0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0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5C4E22"/>
    <w:rPr>
      <w:sz w:val="20"/>
      <w:szCs w:val="20"/>
    </w:rPr>
  </w:style>
  <w:style w:type="paragraph" w:customStyle="1" w:styleId="Heading">
    <w:name w:val="Heading"/>
    <w:basedOn w:val="a0"/>
    <w:next w:val="af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0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5C4E22"/>
    <w:pPr>
      <w:suppressLineNumbers/>
    </w:pPr>
  </w:style>
  <w:style w:type="paragraph" w:styleId="af3">
    <w:name w:val="header"/>
    <w:basedOn w:val="a0"/>
    <w:rsid w:val="005C4E22"/>
    <w:pPr>
      <w:jc w:val="center"/>
    </w:pPr>
    <w:rPr>
      <w:sz w:val="18"/>
      <w:szCs w:val="18"/>
    </w:rPr>
  </w:style>
  <w:style w:type="paragraph" w:styleId="af4">
    <w:name w:val="footer"/>
    <w:basedOn w:val="a0"/>
    <w:link w:val="af5"/>
    <w:uiPriority w:val="99"/>
    <w:rsid w:val="005C4E22"/>
  </w:style>
  <w:style w:type="paragraph" w:styleId="af6">
    <w:name w:val="footnote text"/>
    <w:basedOn w:val="a0"/>
    <w:link w:val="af7"/>
    <w:rsid w:val="005C4E22"/>
    <w:rPr>
      <w:sz w:val="20"/>
      <w:szCs w:val="20"/>
    </w:rPr>
  </w:style>
  <w:style w:type="paragraph" w:customStyle="1" w:styleId="16">
    <w:name w:val="Название объекта1"/>
    <w:basedOn w:val="a0"/>
    <w:next w:val="a0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5C4E22"/>
    <w:pPr>
      <w:spacing w:before="120" w:after="120"/>
    </w:pPr>
  </w:style>
  <w:style w:type="paragraph" w:styleId="af8">
    <w:name w:val="Balloon Text"/>
    <w:basedOn w:val="a0"/>
    <w:rsid w:val="005C4E22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9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9">
    <w:name w:val="Авторы"/>
    <w:basedOn w:val="a0"/>
    <w:next w:val="afa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9"/>
    <w:rsid w:val="005C4E22"/>
    <w:rPr>
      <w:bCs/>
    </w:rPr>
  </w:style>
  <w:style w:type="paragraph" w:customStyle="1" w:styleId="afa">
    <w:name w:val="Аннотация"/>
    <w:basedOn w:val="a0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0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0"/>
    <w:rsid w:val="005C4E22"/>
    <w:rPr>
      <w:sz w:val="20"/>
      <w:szCs w:val="20"/>
    </w:rPr>
  </w:style>
  <w:style w:type="paragraph" w:styleId="afb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0"/>
    <w:rsid w:val="005C4E22"/>
    <w:pPr>
      <w:numPr>
        <w:numId w:val="2"/>
      </w:numPr>
      <w:spacing w:after="120"/>
      <w:ind w:left="720" w:hanging="720"/>
    </w:pPr>
  </w:style>
  <w:style w:type="paragraph" w:customStyle="1" w:styleId="afc">
    <w:name w:val="Подпись к рисунку"/>
    <w:basedOn w:val="16"/>
    <w:next w:val="af"/>
    <w:rsid w:val="005C4E22"/>
    <w:pPr>
      <w:keepNext/>
      <w:spacing w:before="120" w:after="240"/>
      <w:ind w:left="669" w:hanging="669"/>
    </w:pPr>
    <w:rPr>
      <w:b w:val="0"/>
    </w:rPr>
  </w:style>
  <w:style w:type="paragraph" w:styleId="afd">
    <w:name w:val="table of figures"/>
    <w:basedOn w:val="a0"/>
    <w:next w:val="afc"/>
    <w:rsid w:val="005C4E22"/>
    <w:pPr>
      <w:keepNext/>
      <w:spacing w:before="240"/>
      <w:jc w:val="center"/>
    </w:pPr>
    <w:rPr>
      <w:sz w:val="20"/>
    </w:rPr>
  </w:style>
  <w:style w:type="paragraph" w:customStyle="1" w:styleId="afe">
    <w:name w:val="Определение"/>
    <w:basedOn w:val="af"/>
    <w:next w:val="af"/>
    <w:rsid w:val="005C4E22"/>
    <w:pPr>
      <w:spacing w:before="120" w:after="120"/>
    </w:pPr>
  </w:style>
  <w:style w:type="paragraph" w:styleId="HTML">
    <w:name w:val="HTML Preformatted"/>
    <w:basedOn w:val="a0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5C4E22"/>
  </w:style>
  <w:style w:type="paragraph" w:customStyle="1" w:styleId="aff">
    <w:name w:val="Содержимое таблицы"/>
    <w:basedOn w:val="a0"/>
    <w:rsid w:val="005C4E22"/>
    <w:pPr>
      <w:suppressLineNumbers/>
    </w:pPr>
  </w:style>
  <w:style w:type="paragraph" w:customStyle="1" w:styleId="aff0">
    <w:name w:val="Заголовок таблицы"/>
    <w:basedOn w:val="aff"/>
    <w:rsid w:val="005C4E22"/>
    <w:pPr>
      <w:jc w:val="center"/>
    </w:pPr>
    <w:rPr>
      <w:b/>
      <w:bCs/>
    </w:rPr>
  </w:style>
  <w:style w:type="paragraph" w:styleId="aff1">
    <w:name w:val="Title"/>
    <w:basedOn w:val="a0"/>
    <w:next w:val="ae"/>
    <w:link w:val="aff2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2">
    <w:name w:val="Название Знак"/>
    <w:basedOn w:val="a1"/>
    <w:link w:val="aff1"/>
    <w:rsid w:val="00A37519"/>
    <w:rPr>
      <w:b/>
      <w:sz w:val="32"/>
      <w:szCs w:val="32"/>
      <w:lang w:eastAsia="ar-SA"/>
    </w:rPr>
  </w:style>
  <w:style w:type="character" w:styleId="aff3">
    <w:name w:val="Placeholder Text"/>
    <w:basedOn w:val="a1"/>
    <w:uiPriority w:val="99"/>
    <w:semiHidden/>
    <w:rsid w:val="00262C22"/>
    <w:rPr>
      <w:color w:val="808080"/>
    </w:rPr>
  </w:style>
  <w:style w:type="character" w:customStyle="1" w:styleId="textsolid1">
    <w:name w:val="text_solid1"/>
    <w:basedOn w:val="a1"/>
    <w:rsid w:val="00A97702"/>
    <w:rPr>
      <w:rFonts w:ascii="Verdana" w:hAnsi="Verdana" w:hint="default"/>
      <w:color w:val="330000"/>
      <w:sz w:val="24"/>
      <w:szCs w:val="24"/>
    </w:rPr>
  </w:style>
  <w:style w:type="table" w:styleId="aff4">
    <w:name w:val="Table Grid"/>
    <w:basedOn w:val="a2"/>
    <w:uiPriority w:val="59"/>
    <w:rsid w:val="00533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5">
    <w:name w:val="Математический"/>
    <w:basedOn w:val="a1"/>
    <w:rsid w:val="004D3ADA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character" w:customStyle="1" w:styleId="af0">
    <w:name w:val="Основной текст Знак"/>
    <w:basedOn w:val="a1"/>
    <w:link w:val="af"/>
    <w:rsid w:val="004D3ADA"/>
    <w:rPr>
      <w:sz w:val="22"/>
      <w:szCs w:val="22"/>
      <w:lang w:eastAsia="zh-CN"/>
    </w:rPr>
  </w:style>
  <w:style w:type="paragraph" w:styleId="aff6">
    <w:name w:val="List Paragraph"/>
    <w:basedOn w:val="a0"/>
    <w:uiPriority w:val="34"/>
    <w:qFormat/>
    <w:rsid w:val="004D3ADA"/>
    <w:pPr>
      <w:ind w:left="720"/>
      <w:contextualSpacing/>
    </w:pPr>
    <w:rPr>
      <w:lang w:eastAsia="ru-RU"/>
    </w:rPr>
  </w:style>
  <w:style w:type="paragraph" w:customStyle="1" w:styleId="equation">
    <w:name w:val="equation"/>
    <w:basedOn w:val="a0"/>
    <w:next w:val="a0"/>
    <w:rsid w:val="005B2ED3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sz w:val="20"/>
      <w:szCs w:val="20"/>
      <w:lang w:val="en-US" w:eastAsia="de-DE"/>
    </w:rPr>
  </w:style>
  <w:style w:type="character" w:customStyle="1" w:styleId="af5">
    <w:name w:val="Нижний колонтитул Знак"/>
    <w:basedOn w:val="a1"/>
    <w:link w:val="af4"/>
    <w:uiPriority w:val="99"/>
    <w:rsid w:val="00B30EE9"/>
    <w:rPr>
      <w:sz w:val="22"/>
      <w:szCs w:val="24"/>
      <w:lang w:eastAsia="zh-CN"/>
    </w:rPr>
  </w:style>
  <w:style w:type="character" w:styleId="aff7">
    <w:name w:val="annotation reference"/>
    <w:basedOn w:val="a1"/>
    <w:uiPriority w:val="99"/>
    <w:semiHidden/>
    <w:unhideWhenUsed/>
    <w:rsid w:val="00B174DD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B174DD"/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B174DD"/>
    <w:rPr>
      <w:lang w:eastAsia="zh-CN"/>
    </w:rPr>
  </w:style>
  <w:style w:type="character" w:customStyle="1" w:styleId="affa">
    <w:name w:val="Курсив"/>
    <w:basedOn w:val="a1"/>
    <w:rsid w:val="00147D9E"/>
    <w:rPr>
      <w:i/>
      <w:kern w:val="24"/>
      <w:sz w:val="24"/>
    </w:rPr>
  </w:style>
  <w:style w:type="paragraph" w:customStyle="1" w:styleId="Section">
    <w:name w:val="Section"/>
    <w:basedOn w:val="10"/>
    <w:next w:val="a0"/>
    <w:link w:val="SectionChar"/>
    <w:qFormat/>
    <w:rsid w:val="002879BF"/>
    <w:pPr>
      <w:keepLines/>
      <w:numPr>
        <w:numId w:val="22"/>
      </w:numPr>
      <w:spacing w:before="480" w:after="160"/>
      <w:jc w:val="both"/>
    </w:pPr>
    <w:rPr>
      <w:b w:val="0"/>
      <w:bCs/>
      <w:sz w:val="32"/>
      <w:szCs w:val="32"/>
      <w:lang w:val="en-US" w:eastAsia="en-US"/>
    </w:rPr>
  </w:style>
  <w:style w:type="character" w:customStyle="1" w:styleId="SectionChar">
    <w:name w:val="Section Char"/>
    <w:basedOn w:val="a1"/>
    <w:link w:val="Section"/>
    <w:rsid w:val="002879BF"/>
    <w:rPr>
      <w:bCs/>
      <w:sz w:val="32"/>
      <w:szCs w:val="32"/>
      <w:lang w:val="en-US" w:eastAsia="en-US"/>
    </w:rPr>
  </w:style>
  <w:style w:type="paragraph" w:customStyle="1" w:styleId="Subsection">
    <w:name w:val="Subsection"/>
    <w:basedOn w:val="2"/>
    <w:next w:val="a0"/>
    <w:qFormat/>
    <w:rsid w:val="002879BF"/>
    <w:pPr>
      <w:keepLines/>
      <w:numPr>
        <w:ilvl w:val="1"/>
        <w:numId w:val="22"/>
      </w:numPr>
      <w:spacing w:before="200" w:after="120"/>
      <w:jc w:val="both"/>
    </w:pPr>
    <w:rPr>
      <w:b w:val="0"/>
      <w:iCs w:val="0"/>
      <w:sz w:val="28"/>
      <w:szCs w:val="26"/>
      <w:lang w:val="en-US" w:eastAsia="en-US"/>
    </w:rPr>
  </w:style>
  <w:style w:type="paragraph" w:styleId="affb">
    <w:name w:val="endnote text"/>
    <w:basedOn w:val="a0"/>
    <w:link w:val="affc"/>
    <w:uiPriority w:val="99"/>
    <w:semiHidden/>
    <w:unhideWhenUsed/>
    <w:rsid w:val="004C5797"/>
    <w:rPr>
      <w:sz w:val="20"/>
      <w:szCs w:val="20"/>
    </w:rPr>
  </w:style>
  <w:style w:type="character" w:customStyle="1" w:styleId="affc">
    <w:name w:val="Текст концевой сноски Знак"/>
    <w:basedOn w:val="a1"/>
    <w:link w:val="affb"/>
    <w:uiPriority w:val="99"/>
    <w:semiHidden/>
    <w:rsid w:val="004C5797"/>
    <w:rPr>
      <w:lang w:eastAsia="zh-CN"/>
    </w:rPr>
  </w:style>
  <w:style w:type="paragraph" w:customStyle="1" w:styleId="heading1">
    <w:name w:val="heading1"/>
    <w:basedOn w:val="10"/>
    <w:next w:val="a0"/>
    <w:rsid w:val="00C65B2B"/>
    <w:pPr>
      <w:keepLines/>
      <w:numPr>
        <w:numId w:val="23"/>
      </w:numPr>
      <w:suppressAutoHyphens/>
      <w:spacing w:before="360" w:line="300" w:lineRule="atLeast"/>
    </w:pPr>
    <w:rPr>
      <w:bCs/>
      <w:sz w:val="24"/>
      <w:szCs w:val="24"/>
    </w:rPr>
  </w:style>
  <w:style w:type="paragraph" w:customStyle="1" w:styleId="heading2">
    <w:name w:val="heading2"/>
    <w:basedOn w:val="2"/>
    <w:next w:val="a0"/>
    <w:rsid w:val="00C65B2B"/>
    <w:pPr>
      <w:keepLines/>
      <w:numPr>
        <w:ilvl w:val="1"/>
        <w:numId w:val="23"/>
      </w:numPr>
      <w:suppressAutoHyphens/>
      <w:spacing w:before="360" w:after="160"/>
    </w:pPr>
    <w:rPr>
      <w:sz w:val="22"/>
    </w:rPr>
  </w:style>
  <w:style w:type="numbering" w:customStyle="1" w:styleId="headings">
    <w:name w:val="headings"/>
    <w:basedOn w:val="a3"/>
    <w:rsid w:val="00C65B2B"/>
    <w:pPr>
      <w:numPr>
        <w:numId w:val="23"/>
      </w:numPr>
    </w:pPr>
  </w:style>
  <w:style w:type="paragraph" w:customStyle="1" w:styleId="numitem">
    <w:name w:val="numitem"/>
    <w:basedOn w:val="a0"/>
    <w:rsid w:val="00C65B2B"/>
    <w:pPr>
      <w:numPr>
        <w:numId w:val="24"/>
      </w:numPr>
      <w:spacing w:before="160" w:after="160"/>
      <w:contextualSpacing/>
    </w:pPr>
  </w:style>
  <w:style w:type="paragraph" w:customStyle="1" w:styleId="p1a">
    <w:name w:val="p1a"/>
    <w:basedOn w:val="a0"/>
    <w:rsid w:val="00C65B2B"/>
  </w:style>
  <w:style w:type="character" w:customStyle="1" w:styleId="af7">
    <w:name w:val="Текст сноски Знак"/>
    <w:basedOn w:val="a1"/>
    <w:link w:val="af6"/>
    <w:rsid w:val="00510C8F"/>
    <w:rPr>
      <w:lang w:eastAsia="zh-CN"/>
    </w:rPr>
  </w:style>
  <w:style w:type="paragraph" w:customStyle="1" w:styleId="bulletitem">
    <w:name w:val="bulletitem"/>
    <w:basedOn w:val="a0"/>
    <w:rsid w:val="00DF5F0D"/>
    <w:pPr>
      <w:numPr>
        <w:numId w:val="25"/>
      </w:numPr>
      <w:spacing w:before="160" w:after="160"/>
      <w:contextualSpacing/>
    </w:pPr>
  </w:style>
  <w:style w:type="numbering" w:customStyle="1" w:styleId="itemization1">
    <w:name w:val="itemization1"/>
    <w:basedOn w:val="a3"/>
    <w:rsid w:val="00DF5F0D"/>
    <w:pPr>
      <w:numPr>
        <w:numId w:val="25"/>
      </w:numPr>
    </w:pPr>
  </w:style>
  <w:style w:type="character" w:customStyle="1" w:styleId="a-size-extra-large">
    <w:name w:val="a-size-extra-large"/>
    <w:basedOn w:val="a1"/>
    <w:rsid w:val="00162F61"/>
  </w:style>
  <w:style w:type="character" w:customStyle="1" w:styleId="a-size-large">
    <w:name w:val="a-size-large"/>
    <w:basedOn w:val="a1"/>
    <w:rsid w:val="00162F61"/>
  </w:style>
  <w:style w:type="character" w:customStyle="1" w:styleId="author">
    <w:name w:val="author"/>
    <w:basedOn w:val="a1"/>
    <w:rsid w:val="00162F61"/>
  </w:style>
  <w:style w:type="character" w:customStyle="1" w:styleId="contribution">
    <w:name w:val="contribution"/>
    <w:basedOn w:val="a1"/>
    <w:rsid w:val="00162F61"/>
  </w:style>
  <w:style w:type="character" w:customStyle="1" w:styleId="a-color-secondary">
    <w:name w:val="a-color-secondary"/>
    <w:basedOn w:val="a1"/>
    <w:rsid w:val="00162F61"/>
  </w:style>
  <w:style w:type="paragraph" w:customStyle="1" w:styleId="referenceitem">
    <w:name w:val="referenceitem"/>
    <w:basedOn w:val="a0"/>
    <w:rsid w:val="008C22B4"/>
    <w:pPr>
      <w:numPr>
        <w:numId w:val="2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  <w:lang w:val="en-US" w:eastAsia="de-DE"/>
    </w:rPr>
  </w:style>
  <w:style w:type="numbering" w:customStyle="1" w:styleId="referencelist">
    <w:name w:val="referencelist"/>
    <w:basedOn w:val="a3"/>
    <w:semiHidden/>
    <w:rsid w:val="008C22B4"/>
    <w:pPr>
      <w:numPr>
        <w:numId w:val="27"/>
      </w:numPr>
    </w:pPr>
  </w:style>
  <w:style w:type="paragraph" w:customStyle="1" w:styleId="NumList3">
    <w:name w:val="NumList3"/>
    <w:basedOn w:val="a0"/>
    <w:rsid w:val="009B2804"/>
    <w:pPr>
      <w:numPr>
        <w:numId w:val="31"/>
      </w:numPr>
      <w:tabs>
        <w:tab w:val="clear" w:pos="360"/>
        <w:tab w:val="num" w:pos="1287"/>
      </w:tabs>
      <w:ind w:left="1287"/>
      <w:jc w:val="both"/>
    </w:pPr>
    <w:rPr>
      <w:snapToGrid w:val="0"/>
      <w:sz w:val="24"/>
      <w:szCs w:val="20"/>
      <w:lang w:eastAsia="ru-RU"/>
    </w:rPr>
  </w:style>
  <w:style w:type="paragraph" w:styleId="affd">
    <w:name w:val="Revision"/>
    <w:hidden/>
    <w:uiPriority w:val="99"/>
    <w:semiHidden/>
    <w:rsid w:val="00D5753F"/>
    <w:rPr>
      <w:sz w:val="22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hyperlink" Target="https://www.scopus.com/record/display.uri?eid=2-s2.0-85046437028&amp;origin=resultslist&amp;sort=plf-f&amp;src=s&amp;sid=368c70aa547d795bd51d4b519c04b644&amp;sot=autdocs&amp;sdt=autdocs&amp;sl=17&amp;s=AU-ID%286603540044%29&amp;relpos=24&amp;citeCnt=2&amp;searchTerm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omments" Target="comments.xml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9A17B3-7E88-4165-B899-C7219DFD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13</Pages>
  <Words>6041</Words>
  <Characters>34438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Эффективные методы МКО</vt:lpstr>
    </vt:vector>
  </TitlesOfParts>
  <Company/>
  <LinksUpToDate>false</LinksUpToDate>
  <CharactersWithSpaces>40399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Эффективные методы МКО</dc:title>
  <dc:subject>МКО</dc:subject>
  <dc:creator>Гергель В.П.</dc:creator>
  <cp:lastModifiedBy>Evgeniy Kozinov</cp:lastModifiedBy>
  <cp:revision>47</cp:revision>
  <cp:lastPrinted>2016-07-11T15:29:00Z</cp:lastPrinted>
  <dcterms:created xsi:type="dcterms:W3CDTF">2019-10-26T11:29:00Z</dcterms:created>
  <dcterms:modified xsi:type="dcterms:W3CDTF">2020-01-20T10:14:00Z</dcterms:modified>
</cp:coreProperties>
</file>