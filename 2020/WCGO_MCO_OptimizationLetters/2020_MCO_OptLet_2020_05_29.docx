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E5" w:rsidRDefault="005E1DE5" w:rsidP="0087751E">
      <w:pPr>
        <w:shd w:val="clear" w:color="auto" w:fill="FFFFFF"/>
        <w:suppressAutoHyphens w:val="0"/>
        <w:spacing w:after="0" w:line="0" w:lineRule="atLeast"/>
        <w:ind w:left="0" w:right="0"/>
        <w:jc w:val="center"/>
        <w:textAlignment w:val="top"/>
        <w:rPr>
          <w:rFonts w:ascii="Verdana" w:eastAsia="Times New Roman" w:hAnsi="Verdana" w:cs="Times New Roman"/>
          <w:color w:val="000000"/>
          <w:kern w:val="0"/>
          <w:sz w:val="2"/>
          <w:szCs w:val="2"/>
          <w:lang w:val="ru-RU" w:eastAsia="ru-RU"/>
        </w:rPr>
      </w:pPr>
      <w:bookmarkStart w:id="0" w:name="_Hlk30643950"/>
      <w:bookmarkEnd w:id="0"/>
    </w:p>
    <w:p w:rsidR="005E1DE5" w:rsidRDefault="005E1DE5" w:rsidP="0087751E">
      <w:pPr>
        <w:shd w:val="clear" w:color="auto" w:fill="FFFFFF"/>
        <w:suppressAutoHyphens w:val="0"/>
        <w:spacing w:after="0" w:line="0" w:lineRule="atLeast"/>
        <w:ind w:left="0" w:right="0"/>
        <w:jc w:val="center"/>
        <w:textAlignment w:val="top"/>
        <w:rPr>
          <w:rFonts w:ascii="Verdana" w:eastAsia="Times New Roman" w:hAnsi="Verdana" w:cs="Times New Roman"/>
          <w:color w:val="000000"/>
          <w:kern w:val="0"/>
          <w:sz w:val="2"/>
          <w:szCs w:val="2"/>
          <w:lang w:val="ru-RU" w:eastAsia="ru-RU"/>
        </w:rPr>
      </w:pPr>
    </w:p>
    <w:p w:rsidR="005E1DE5" w:rsidRDefault="005E1DE5" w:rsidP="0087751E">
      <w:pPr>
        <w:shd w:val="clear" w:color="auto" w:fill="FFFFFF"/>
        <w:suppressAutoHyphens w:val="0"/>
        <w:spacing w:after="0" w:line="0" w:lineRule="atLeast"/>
        <w:ind w:left="0" w:right="0"/>
        <w:jc w:val="center"/>
        <w:textAlignment w:val="top"/>
        <w:rPr>
          <w:rFonts w:ascii="Verdana" w:eastAsia="Times New Roman" w:hAnsi="Verdana" w:cs="Times New Roman"/>
          <w:color w:val="000000"/>
          <w:kern w:val="0"/>
          <w:sz w:val="2"/>
          <w:szCs w:val="2"/>
          <w:lang w:val="ru-RU" w:eastAsia="ru-RU"/>
        </w:rPr>
      </w:pPr>
    </w:p>
    <w:p w:rsidR="0026254C" w:rsidRPr="0026254C" w:rsidRDefault="00420CF9" w:rsidP="0026254C">
      <w:pPr>
        <w:pStyle w:val="14"/>
        <w:spacing w:after="320"/>
        <w:rPr>
          <w:sz w:val="28"/>
          <w:szCs w:val="28"/>
          <w:lang w:val="en-US"/>
        </w:rPr>
      </w:pPr>
      <w:r>
        <w:rPr>
          <w:sz w:val="28"/>
          <w:szCs w:val="28"/>
          <w:lang w:val="en-US"/>
        </w:rPr>
        <w:t xml:space="preserve">A </w:t>
      </w:r>
      <w:r w:rsidR="0026254C" w:rsidRPr="0026254C">
        <w:rPr>
          <w:sz w:val="28"/>
          <w:szCs w:val="28"/>
          <w:lang w:val="en-US"/>
        </w:rPr>
        <w:t xml:space="preserve">Computationally Efficient Approach for Solving Lexicographic </w:t>
      </w:r>
      <w:proofErr w:type="spellStart"/>
      <w:r w:rsidR="0026254C" w:rsidRPr="0026254C">
        <w:rPr>
          <w:sz w:val="28"/>
          <w:szCs w:val="28"/>
          <w:lang w:val="en-US"/>
        </w:rPr>
        <w:t>Multicriteria</w:t>
      </w:r>
      <w:proofErr w:type="spellEnd"/>
      <w:r w:rsidR="0026254C" w:rsidRPr="0026254C">
        <w:rPr>
          <w:sz w:val="28"/>
          <w:szCs w:val="28"/>
          <w:lang w:val="en-US"/>
        </w:rPr>
        <w:t xml:space="preserve"> Optimization Problems</w:t>
      </w:r>
    </w:p>
    <w:p w:rsidR="00A559BB" w:rsidRPr="00DE6CB5" w:rsidRDefault="0026254C" w:rsidP="00DE6CB5">
      <w:pPr>
        <w:pStyle w:val="af5"/>
        <w:jc w:val="both"/>
        <w:rPr>
          <w:lang w:val="en-US" w:eastAsia="ar-SA"/>
        </w:rPr>
      </w:pPr>
      <w:r w:rsidRPr="0026254C">
        <w:rPr>
          <w:lang w:val="en-US" w:eastAsia="ar-SA"/>
        </w:rPr>
        <w:t>Th</w:t>
      </w:r>
      <w:r w:rsidR="00420CF9">
        <w:rPr>
          <w:lang w:val="en-US" w:eastAsia="ar-SA"/>
        </w:rPr>
        <w:t>is</w:t>
      </w:r>
      <w:r w:rsidRPr="0026254C">
        <w:rPr>
          <w:lang w:val="en-US" w:eastAsia="ar-SA"/>
        </w:rPr>
        <w:t xml:space="preserve"> </w:t>
      </w:r>
      <w:r w:rsidR="005663C7">
        <w:rPr>
          <w:lang w:val="en-US" w:eastAsia="ar-SA"/>
        </w:rPr>
        <w:t>paper</w:t>
      </w:r>
      <w:r w:rsidR="005663C7" w:rsidRPr="0026254C">
        <w:rPr>
          <w:lang w:val="en-US" w:eastAsia="ar-SA"/>
        </w:rPr>
        <w:t xml:space="preserve"> </w:t>
      </w:r>
      <w:r w:rsidRPr="0026254C">
        <w:rPr>
          <w:lang w:val="en-US" w:eastAsia="ar-SA"/>
        </w:rPr>
        <w:t>proposes a computationally eff</w:t>
      </w:r>
      <w:r w:rsidR="00420CF9">
        <w:rPr>
          <w:lang w:val="en-US" w:eastAsia="ar-SA"/>
        </w:rPr>
        <w:t>icient</w:t>
      </w:r>
      <w:r w:rsidRPr="0026254C">
        <w:rPr>
          <w:lang w:val="en-US" w:eastAsia="ar-SA"/>
        </w:rPr>
        <w:t xml:space="preserve"> approach for solving complex lexicographic </w:t>
      </w:r>
      <w:proofErr w:type="spellStart"/>
      <w:r w:rsidRPr="0026254C">
        <w:rPr>
          <w:lang w:val="en-US" w:eastAsia="ar-SA"/>
        </w:rPr>
        <w:t>multicriteria</w:t>
      </w:r>
      <w:proofErr w:type="spellEnd"/>
      <w:r w:rsidRPr="0026254C">
        <w:rPr>
          <w:lang w:val="en-US" w:eastAsia="ar-SA"/>
        </w:rPr>
        <w:t xml:space="preserve"> optimization problems in which </w:t>
      </w:r>
      <w:r w:rsidR="008910DB">
        <w:rPr>
          <w:lang w:val="en-US" w:eastAsia="ar-SA"/>
        </w:rPr>
        <w:t>efficiency</w:t>
      </w:r>
      <w:r w:rsidR="008910DB" w:rsidRPr="0026254C">
        <w:rPr>
          <w:lang w:val="en-US" w:eastAsia="ar-SA"/>
        </w:rPr>
        <w:t xml:space="preserve"> </w:t>
      </w:r>
      <w:r w:rsidRPr="0026254C">
        <w:rPr>
          <w:lang w:val="en-US" w:eastAsia="ar-SA"/>
        </w:rPr>
        <w:t xml:space="preserve">criteria can be </w:t>
      </w:r>
      <w:proofErr w:type="spellStart"/>
      <w:r w:rsidRPr="0026254C">
        <w:rPr>
          <w:lang w:val="en-US" w:eastAsia="ar-SA"/>
        </w:rPr>
        <w:t>multi</w:t>
      </w:r>
      <w:r w:rsidR="00420CF9">
        <w:rPr>
          <w:lang w:val="en-US" w:eastAsia="ar-SA"/>
        </w:rPr>
        <w:t>extremal</w:t>
      </w:r>
      <w:proofErr w:type="spellEnd"/>
      <w:r w:rsidRPr="0026254C">
        <w:rPr>
          <w:lang w:val="en-US" w:eastAsia="ar-SA"/>
        </w:rPr>
        <w:t xml:space="preserve"> and c</w:t>
      </w:r>
      <w:r w:rsidR="00420CF9">
        <w:rPr>
          <w:lang w:val="en-US" w:eastAsia="ar-SA"/>
        </w:rPr>
        <w:t>omput</w:t>
      </w:r>
      <w:r w:rsidRPr="0026254C">
        <w:rPr>
          <w:lang w:val="en-US" w:eastAsia="ar-SA"/>
        </w:rPr>
        <w:t xml:space="preserve">ing the values of criteria can </w:t>
      </w:r>
      <w:r w:rsidR="00420CF9">
        <w:rPr>
          <w:lang w:val="en-US" w:eastAsia="ar-SA"/>
        </w:rPr>
        <w:t>be time-consuming</w:t>
      </w:r>
      <w:r w:rsidRPr="0026254C">
        <w:rPr>
          <w:lang w:val="en-US" w:eastAsia="ar-SA"/>
        </w:rPr>
        <w:t>.</w:t>
      </w:r>
      <w:r w:rsidR="00DE6CB5">
        <w:rPr>
          <w:lang w:val="en-US" w:eastAsia="ar-SA"/>
        </w:rPr>
        <w:t xml:space="preserve"> </w:t>
      </w:r>
      <w:ins w:id="1" w:author="Evgeniy Kozinov" w:date="2020-05-31T16:58:00Z">
        <w:r w:rsidR="00E71E05" w:rsidRPr="00B026B3">
          <w:rPr>
            <w:lang w:val="en-US"/>
          </w:rPr>
          <w:t xml:space="preserve">It is </w:t>
        </w:r>
        <w:proofErr w:type="gramStart"/>
        <w:r w:rsidR="00E71E05" w:rsidRPr="00B026B3">
          <w:rPr>
            <w:lang w:val="en-US"/>
          </w:rPr>
          <w:t>also  assumed</w:t>
        </w:r>
        <w:proofErr w:type="gramEnd"/>
        <w:r w:rsidR="00E71E05" w:rsidRPr="00B026B3">
          <w:rPr>
            <w:lang w:val="en-US"/>
          </w:rPr>
          <w:t xml:space="preserve"> that in the course of calculations formulated problems may change</w:t>
        </w:r>
      </w:ins>
      <w:r w:rsidR="00A559BB" w:rsidRPr="00A559BB">
        <w:rPr>
          <w:lang w:val="en-US" w:eastAsia="ar-SA"/>
        </w:rPr>
        <w:t xml:space="preserve"> and</w:t>
      </w:r>
      <w:r w:rsidR="00E732DC">
        <w:rPr>
          <w:lang w:val="en-US" w:eastAsia="ar-SA"/>
        </w:rPr>
        <w:t xml:space="preserve"> consequently</w:t>
      </w:r>
      <w:r w:rsidR="00A559BB" w:rsidRPr="00A559BB">
        <w:rPr>
          <w:lang w:val="en-US" w:eastAsia="ar-SA"/>
        </w:rPr>
        <w:t xml:space="preserve">, </w:t>
      </w:r>
      <w:r w:rsidR="00E732DC">
        <w:rPr>
          <w:lang w:val="en-US" w:eastAsia="ar-SA"/>
        </w:rPr>
        <w:t>solving</w:t>
      </w:r>
      <w:r w:rsidR="00A559BB" w:rsidRPr="00A559BB">
        <w:rPr>
          <w:lang w:val="en-US" w:eastAsia="ar-SA"/>
        </w:rPr>
        <w:t xml:space="preserve"> dynamically defined sets of </w:t>
      </w:r>
      <w:proofErr w:type="spellStart"/>
      <w:r w:rsidR="00A559BB" w:rsidRPr="00A559BB">
        <w:rPr>
          <w:lang w:val="en-US" w:eastAsia="ar-SA"/>
        </w:rPr>
        <w:t>multicriteria</w:t>
      </w:r>
      <w:proofErr w:type="spellEnd"/>
      <w:r w:rsidR="00A559BB" w:rsidRPr="00A559BB">
        <w:rPr>
          <w:lang w:val="en-US" w:eastAsia="ar-SA"/>
        </w:rPr>
        <w:t xml:space="preserve"> optimization problems</w:t>
      </w:r>
      <w:r w:rsidR="00E732DC">
        <w:rPr>
          <w:lang w:val="en-US" w:eastAsia="ar-SA"/>
        </w:rPr>
        <w:t xml:space="preserve"> may become necessary.</w:t>
      </w:r>
      <w:r w:rsidR="00DE6CB5">
        <w:rPr>
          <w:lang w:val="en-US" w:eastAsia="ar-SA"/>
        </w:rPr>
        <w:t xml:space="preserve"> </w:t>
      </w:r>
      <w:r w:rsidR="00381C0E" w:rsidRPr="00381C0E">
        <w:rPr>
          <w:lang w:val="en-US" w:eastAsia="ar-SA"/>
        </w:rPr>
        <w:t xml:space="preserve">The </w:t>
      </w:r>
      <w:r w:rsidR="005663C7">
        <w:rPr>
          <w:lang w:val="en-US" w:eastAsia="ar-SA"/>
        </w:rPr>
        <w:t xml:space="preserve">proposed </w:t>
      </w:r>
      <w:r w:rsidR="00381C0E" w:rsidRPr="00381C0E">
        <w:rPr>
          <w:lang w:val="en-US" w:eastAsia="ar-SA"/>
        </w:rPr>
        <w:t>approach</w:t>
      </w:r>
      <w:r w:rsidR="00BD26A4">
        <w:rPr>
          <w:lang w:val="en-US" w:eastAsia="ar-SA"/>
        </w:rPr>
        <w:t xml:space="preserve"> </w:t>
      </w:r>
      <w:r w:rsidR="00381C0E" w:rsidRPr="00381C0E">
        <w:rPr>
          <w:lang w:val="en-US" w:eastAsia="ar-SA"/>
        </w:rPr>
        <w:t xml:space="preserve">is based on reducing multidimensional problems to one-dimensional global optimization problems, </w:t>
      </w:r>
      <w:r w:rsidR="00BD26A4">
        <w:rPr>
          <w:lang w:val="en-US" w:eastAsia="ar-SA"/>
        </w:rPr>
        <w:t>utiliz</w:t>
      </w:r>
      <w:r w:rsidR="00381C0E" w:rsidRPr="00381C0E">
        <w:rPr>
          <w:lang w:val="en-US" w:eastAsia="ar-SA"/>
        </w:rPr>
        <w:t xml:space="preserve">ing </w:t>
      </w:r>
      <w:r w:rsidR="008910DB" w:rsidRPr="00381C0E">
        <w:rPr>
          <w:lang w:val="en-US" w:eastAsia="ar-SA"/>
        </w:rPr>
        <w:t>eff</w:t>
      </w:r>
      <w:r w:rsidR="008910DB">
        <w:rPr>
          <w:lang w:val="en-US" w:eastAsia="ar-SA"/>
        </w:rPr>
        <w:t>icient</w:t>
      </w:r>
      <w:r w:rsidR="008910DB" w:rsidRPr="00381C0E">
        <w:rPr>
          <w:lang w:val="en-US" w:eastAsia="ar-SA"/>
        </w:rPr>
        <w:t xml:space="preserve"> </w:t>
      </w:r>
      <w:r w:rsidR="00381C0E" w:rsidRPr="00381C0E">
        <w:rPr>
          <w:lang w:val="en-US" w:eastAsia="ar-SA"/>
        </w:rPr>
        <w:t>global search algorithms, and reusing the search</w:t>
      </w:r>
      <w:r w:rsidR="00DE6CB5">
        <w:rPr>
          <w:lang w:val="en-US" w:eastAsia="ar-SA"/>
        </w:rPr>
        <w:t xml:space="preserve"> </w:t>
      </w:r>
      <w:r w:rsidR="00381C0E" w:rsidRPr="00381C0E">
        <w:rPr>
          <w:lang w:val="en-US" w:eastAsia="ar-SA"/>
        </w:rPr>
        <w:t>information obtained in the process</w:t>
      </w:r>
      <w:r w:rsidR="00BD26A4">
        <w:rPr>
          <w:lang w:val="en-US" w:eastAsia="ar-SA"/>
        </w:rPr>
        <w:t xml:space="preserve"> of calculations</w:t>
      </w:r>
      <w:r w:rsidR="00381C0E" w:rsidRPr="00381C0E">
        <w:rPr>
          <w:lang w:val="en-US" w:eastAsia="ar-SA"/>
        </w:rPr>
        <w:t>.</w:t>
      </w:r>
      <w:r w:rsidR="00DE6CB5">
        <w:rPr>
          <w:lang w:val="en-US" w:eastAsia="ar-SA"/>
        </w:rPr>
        <w:t xml:space="preserve"> </w:t>
      </w:r>
      <w:r w:rsidR="00CF4506">
        <w:rPr>
          <w:lang w:val="en-US" w:eastAsia="ar-SA"/>
        </w:rPr>
        <w:t>R</w:t>
      </w:r>
      <w:r w:rsidR="00381C0E" w:rsidRPr="00381C0E">
        <w:rPr>
          <w:lang w:val="en-US" w:eastAsia="ar-SA"/>
        </w:rPr>
        <w:t xml:space="preserve">esults of computational experiments </w:t>
      </w:r>
      <w:r w:rsidR="00CF4506">
        <w:rPr>
          <w:lang w:val="en-US" w:eastAsia="ar-SA"/>
        </w:rPr>
        <w:t>demonstrate that</w:t>
      </w:r>
      <w:r w:rsidR="00381C0E" w:rsidRPr="00381C0E">
        <w:rPr>
          <w:lang w:val="en-US" w:eastAsia="ar-SA"/>
        </w:rPr>
        <w:t xml:space="preserve"> </w:t>
      </w:r>
      <w:ins w:id="2" w:author="Evgeniy Kozinov" w:date="2020-05-31T17:00:00Z">
        <w:r w:rsidR="00E71E05" w:rsidRPr="00B026B3">
          <w:rPr>
            <w:lang w:val="en-US"/>
          </w:rPr>
          <w:t xml:space="preserve">the computational complexity is an </w:t>
        </w:r>
        <w:proofErr w:type="spellStart"/>
        <w:r w:rsidR="00E71E05" w:rsidRPr="00B026B3">
          <w:rPr>
            <w:lang w:val="en-US"/>
          </w:rPr>
          <w:t>immanent</w:t>
        </w:r>
        <w:proofErr w:type="spellEnd"/>
        <w:r w:rsidR="00E71E05" w:rsidRPr="00B026B3">
          <w:rPr>
            <w:lang w:val="en-US"/>
          </w:rPr>
          <w:t xml:space="preserve"> property of the problem investigated and methods of solving can reduce only the number of criteria evaluations.</w:t>
        </w:r>
      </w:ins>
    </w:p>
    <w:p w:rsidR="00A559BB" w:rsidRPr="009112F9" w:rsidRDefault="00A559BB" w:rsidP="00A559BB">
      <w:pPr>
        <w:pStyle w:val="afc"/>
        <w:rPr>
          <w:lang w:val="en-US" w:eastAsia="ar-SA"/>
        </w:rPr>
      </w:pPr>
    </w:p>
    <w:p w:rsidR="0026254C" w:rsidRDefault="00A559BB" w:rsidP="00DE6CB5">
      <w:pPr>
        <w:pStyle w:val="af5"/>
        <w:jc w:val="both"/>
        <w:rPr>
          <w:lang w:val="en-US" w:eastAsia="ar-SA"/>
        </w:rPr>
      </w:pPr>
      <w:r w:rsidRPr="00DE6CB5">
        <w:rPr>
          <w:i/>
          <w:iCs/>
          <w:lang w:val="en-US" w:eastAsia="ar-SA"/>
        </w:rPr>
        <w:t>Keywords</w:t>
      </w:r>
      <w:r w:rsidRPr="00A559BB">
        <w:rPr>
          <w:lang w:val="en-US" w:eastAsia="ar-SA"/>
        </w:rPr>
        <w:t xml:space="preserve">: </w:t>
      </w:r>
      <w:proofErr w:type="spellStart"/>
      <w:r w:rsidRPr="00A559BB">
        <w:rPr>
          <w:lang w:val="en-US" w:eastAsia="ar-SA"/>
        </w:rPr>
        <w:t>multicriteria</w:t>
      </w:r>
      <w:proofErr w:type="spellEnd"/>
      <w:r w:rsidRPr="00A559BB">
        <w:rPr>
          <w:lang w:val="en-US" w:eastAsia="ar-SA"/>
        </w:rPr>
        <w:t xml:space="preserve"> optimization, lexicographic ordering, global optimization, dimensional reduction, search information, computational complexity</w:t>
      </w:r>
    </w:p>
    <w:p w:rsidR="00DE6CB5" w:rsidRPr="00DE6CB5" w:rsidRDefault="00DE6CB5" w:rsidP="00DE6CB5">
      <w:pPr>
        <w:pStyle w:val="afc"/>
        <w:rPr>
          <w:lang w:val="en-US" w:eastAsia="ar-SA"/>
        </w:rPr>
      </w:pPr>
    </w:p>
    <w:p w:rsidR="00815B22" w:rsidRPr="0039081D" w:rsidRDefault="00815B22" w:rsidP="00DE6CB5">
      <w:pPr>
        <w:pStyle w:val="af5"/>
        <w:jc w:val="both"/>
        <w:rPr>
          <w:b/>
          <w:bCs/>
          <w:lang w:val="en-US" w:eastAsia="ar-SA"/>
        </w:rPr>
      </w:pPr>
      <w:r w:rsidRPr="0039081D">
        <w:rPr>
          <w:b/>
          <w:bCs/>
          <w:lang w:val="en-US" w:eastAsia="ar-SA"/>
        </w:rPr>
        <w:t>1. Introduction</w:t>
      </w:r>
    </w:p>
    <w:p w:rsidR="00A559BB" w:rsidRDefault="003871F6" w:rsidP="0026254C">
      <w:pPr>
        <w:pStyle w:val="af6"/>
        <w:spacing w:after="60"/>
        <w:rPr>
          <w:sz w:val="28"/>
          <w:szCs w:val="28"/>
          <w:lang w:val="en-US"/>
        </w:rPr>
      </w:pPr>
      <w:proofErr w:type="spellStart"/>
      <w:r>
        <w:rPr>
          <w:sz w:val="28"/>
          <w:szCs w:val="28"/>
          <w:lang w:val="en-US"/>
        </w:rPr>
        <w:t>M</w:t>
      </w:r>
      <w:r w:rsidR="00A559BB" w:rsidRPr="00A559BB">
        <w:rPr>
          <w:sz w:val="28"/>
          <w:szCs w:val="28"/>
          <w:lang w:val="en-US"/>
        </w:rPr>
        <w:t>ulticriteria</w:t>
      </w:r>
      <w:proofErr w:type="spellEnd"/>
      <w:r w:rsidR="00A559BB" w:rsidRPr="00A559BB">
        <w:rPr>
          <w:sz w:val="28"/>
          <w:szCs w:val="28"/>
          <w:lang w:val="en-US"/>
        </w:rPr>
        <w:t xml:space="preserve"> optimization (MCO) </w:t>
      </w:r>
      <w:r w:rsidR="00B52A91">
        <w:rPr>
          <w:sz w:val="28"/>
          <w:szCs w:val="28"/>
          <w:lang w:val="en-US"/>
        </w:rPr>
        <w:t xml:space="preserve">problems </w:t>
      </w:r>
      <w:r w:rsidR="00A559BB" w:rsidRPr="00A559BB">
        <w:rPr>
          <w:sz w:val="28"/>
          <w:szCs w:val="28"/>
          <w:lang w:val="en-US"/>
        </w:rPr>
        <w:t xml:space="preserve">are among the most common statements </w:t>
      </w:r>
      <w:r w:rsidR="00A9455D">
        <w:rPr>
          <w:sz w:val="28"/>
          <w:szCs w:val="28"/>
          <w:lang w:val="en-US"/>
        </w:rPr>
        <w:t xml:space="preserve">used </w:t>
      </w:r>
      <w:r>
        <w:rPr>
          <w:sz w:val="28"/>
          <w:szCs w:val="28"/>
          <w:lang w:val="en-US"/>
        </w:rPr>
        <w:t xml:space="preserve">to address </w:t>
      </w:r>
      <w:r w:rsidR="00A559BB" w:rsidRPr="00A559BB">
        <w:rPr>
          <w:sz w:val="28"/>
          <w:szCs w:val="28"/>
          <w:lang w:val="en-US"/>
        </w:rPr>
        <w:t xml:space="preserve">decision-making problems and </w:t>
      </w:r>
      <w:ins w:id="3" w:author="Evgeniy Kozinov" w:date="2020-05-31T17:01:00Z">
        <w:r w:rsidR="00AB0595" w:rsidRPr="00AB0595">
          <w:rPr>
            <w:sz w:val="28"/>
            <w:szCs w:val="28"/>
            <w:lang w:val="en-US"/>
          </w:rPr>
          <w:t>are widespread in applications</w:t>
        </w:r>
      </w:ins>
      <w:r w:rsidR="00A559BB" w:rsidRPr="00A559BB">
        <w:rPr>
          <w:sz w:val="28"/>
          <w:szCs w:val="28"/>
          <w:lang w:val="en-US"/>
        </w:rPr>
        <w:t xml:space="preserve">. </w:t>
      </w:r>
      <w:proofErr w:type="spellStart"/>
      <w:r w:rsidR="00A559BB" w:rsidRPr="00A559BB">
        <w:rPr>
          <w:sz w:val="28"/>
          <w:szCs w:val="28"/>
          <w:lang w:val="en-US"/>
        </w:rPr>
        <w:t>Multicriteria</w:t>
      </w:r>
      <w:proofErr w:type="spellEnd"/>
      <w:r w:rsidR="00A559BB" w:rsidRPr="00A559BB">
        <w:rPr>
          <w:sz w:val="28"/>
          <w:szCs w:val="28"/>
          <w:lang w:val="en-US"/>
        </w:rPr>
        <w:t xml:space="preserve"> optimization is an area of </w:t>
      </w:r>
      <w:r>
        <w:rPr>
          <w:sz w:val="28"/>
          <w:szCs w:val="28"/>
          <w:lang w:val="en-US"/>
        </w:rPr>
        <w:t>vigorous</w:t>
      </w:r>
      <w:r w:rsidR="00A559BB" w:rsidRPr="00A559BB">
        <w:rPr>
          <w:sz w:val="28"/>
          <w:szCs w:val="28"/>
          <w:lang w:val="en-US"/>
        </w:rPr>
        <w:t xml:space="preserve"> scientific research, </w:t>
      </w:r>
      <w:ins w:id="4" w:author="Evgeniy Kozinov" w:date="2020-05-31T17:03:00Z">
        <w:r w:rsidR="00AB0595" w:rsidRPr="00AB0595">
          <w:rPr>
            <w:sz w:val="28"/>
            <w:szCs w:val="28"/>
            <w:lang w:val="en-US"/>
          </w:rPr>
          <w:t>and nowadays a large number</w:t>
        </w:r>
      </w:ins>
      <w:del w:id="5" w:author="Evgeniy Kozinov" w:date="2020-05-31T17:03:00Z">
        <w:r w:rsidR="00DE6CB5" w:rsidDel="00AB0595">
          <w:rPr>
            <w:sz w:val="28"/>
            <w:szCs w:val="28"/>
            <w:lang w:val="en-US"/>
          </w:rPr>
          <w:delText xml:space="preserve">and </w:delText>
        </w:r>
        <w:r w:rsidR="00A559BB" w:rsidRPr="00A559BB" w:rsidDel="00AB0595">
          <w:rPr>
            <w:sz w:val="28"/>
            <w:szCs w:val="28"/>
            <w:lang w:val="en-US"/>
          </w:rPr>
          <w:delText xml:space="preserve">during </w:delText>
        </w:r>
        <w:r w:rsidR="00DE6CB5" w:rsidDel="00AB0595">
          <w:rPr>
            <w:sz w:val="28"/>
            <w:szCs w:val="28"/>
            <w:lang w:val="en-US"/>
          </w:rPr>
          <w:delText xml:space="preserve">this </w:delText>
        </w:r>
        <w:r w:rsidR="00A9455D" w:rsidDel="00AB0595">
          <w:rPr>
            <w:sz w:val="28"/>
            <w:szCs w:val="28"/>
            <w:lang w:val="en-US"/>
          </w:rPr>
          <w:delText xml:space="preserve">time </w:delText>
        </w:r>
        <w:r w:rsidR="00A559BB" w:rsidRPr="00A559BB" w:rsidDel="00AB0595">
          <w:rPr>
            <w:sz w:val="28"/>
            <w:szCs w:val="28"/>
            <w:lang w:val="en-US"/>
          </w:rPr>
          <w:delText>a large number</w:delText>
        </w:r>
      </w:del>
      <w:r w:rsidR="00A559BB" w:rsidRPr="00A559BB">
        <w:rPr>
          <w:sz w:val="28"/>
          <w:szCs w:val="28"/>
          <w:lang w:val="en-US"/>
        </w:rPr>
        <w:t xml:space="preserve"> of </w:t>
      </w:r>
      <w:r w:rsidR="008910DB" w:rsidRPr="00A559BB">
        <w:rPr>
          <w:sz w:val="28"/>
          <w:szCs w:val="28"/>
          <w:lang w:val="en-US"/>
        </w:rPr>
        <w:t>eff</w:t>
      </w:r>
      <w:r w:rsidR="008910DB">
        <w:rPr>
          <w:sz w:val="28"/>
          <w:szCs w:val="28"/>
          <w:lang w:val="en-US"/>
        </w:rPr>
        <w:t>icient</w:t>
      </w:r>
      <w:r w:rsidR="008910DB" w:rsidRPr="00A559BB">
        <w:rPr>
          <w:sz w:val="28"/>
          <w:szCs w:val="28"/>
          <w:lang w:val="en-US"/>
        </w:rPr>
        <w:t xml:space="preserve"> </w:t>
      </w:r>
      <w:r w:rsidR="00A559BB" w:rsidRPr="00A559BB">
        <w:rPr>
          <w:sz w:val="28"/>
          <w:szCs w:val="28"/>
          <w:lang w:val="en-US"/>
        </w:rPr>
        <w:t xml:space="preserve">methods of </w:t>
      </w:r>
      <w:proofErr w:type="spellStart"/>
      <w:r w:rsidR="00A559BB" w:rsidRPr="00A559BB">
        <w:rPr>
          <w:sz w:val="28"/>
          <w:szCs w:val="28"/>
          <w:lang w:val="en-US"/>
        </w:rPr>
        <w:t>multicriteria</w:t>
      </w:r>
      <w:proofErr w:type="spellEnd"/>
      <w:r w:rsidR="00A559BB" w:rsidRPr="00A559BB">
        <w:rPr>
          <w:sz w:val="28"/>
          <w:szCs w:val="28"/>
          <w:lang w:val="en-US"/>
        </w:rPr>
        <w:t xml:space="preserve"> optimization </w:t>
      </w:r>
      <w:r>
        <w:rPr>
          <w:sz w:val="28"/>
          <w:szCs w:val="28"/>
          <w:lang w:val="en-US"/>
        </w:rPr>
        <w:t>have been</w:t>
      </w:r>
      <w:r w:rsidR="00A559BB" w:rsidRPr="00A559BB">
        <w:rPr>
          <w:sz w:val="28"/>
          <w:szCs w:val="28"/>
          <w:lang w:val="en-US"/>
        </w:rPr>
        <w:t xml:space="preserve"> proposed and </w:t>
      </w:r>
      <w:r w:rsidR="00DE6CB5">
        <w:rPr>
          <w:sz w:val="28"/>
          <w:szCs w:val="28"/>
          <w:lang w:val="en-US"/>
        </w:rPr>
        <w:t>many</w:t>
      </w:r>
      <w:r w:rsidR="00A559BB" w:rsidRPr="00A559BB">
        <w:rPr>
          <w:sz w:val="28"/>
          <w:szCs w:val="28"/>
          <w:lang w:val="en-US"/>
        </w:rPr>
        <w:t xml:space="preserve"> practical problems </w:t>
      </w:r>
      <w:r>
        <w:rPr>
          <w:sz w:val="28"/>
          <w:szCs w:val="28"/>
          <w:lang w:val="en-US"/>
        </w:rPr>
        <w:t>have been</w:t>
      </w:r>
      <w:r w:rsidR="00A559BB" w:rsidRPr="00A559BB">
        <w:rPr>
          <w:sz w:val="28"/>
          <w:szCs w:val="28"/>
          <w:lang w:val="en-US"/>
        </w:rPr>
        <w:t xml:space="preserve"> solved</w:t>
      </w:r>
      <w:r w:rsidR="00DC3A18">
        <w:rPr>
          <w:sz w:val="28"/>
          <w:szCs w:val="28"/>
          <w:lang w:val="en-US"/>
        </w:rPr>
        <w:t xml:space="preserve"> </w:t>
      </w:r>
      <w:r w:rsidR="0060042D">
        <w:rPr>
          <w:sz w:val="28"/>
          <w:szCs w:val="28"/>
          <w:lang w:val="en-US"/>
        </w:rPr>
        <w:t>(</w:t>
      </w:r>
      <w:r w:rsidR="00A559BB" w:rsidRPr="00A559BB">
        <w:rPr>
          <w:sz w:val="28"/>
          <w:szCs w:val="28"/>
          <w:lang w:val="en-US"/>
        </w:rPr>
        <w:t xml:space="preserve">see, </w:t>
      </w:r>
      <w:r w:rsidR="0060042D">
        <w:rPr>
          <w:sz w:val="28"/>
          <w:szCs w:val="28"/>
          <w:lang w:val="en-US"/>
        </w:rPr>
        <w:t>e.g.</w:t>
      </w:r>
      <w:r w:rsidR="00A559BB" w:rsidRPr="00A559BB">
        <w:rPr>
          <w:sz w:val="28"/>
          <w:szCs w:val="28"/>
          <w:lang w:val="en-US"/>
        </w:rPr>
        <w:t>, monographs [1-</w:t>
      </w:r>
      <w:r w:rsidR="001E7EA5">
        <w:rPr>
          <w:sz w:val="28"/>
          <w:szCs w:val="28"/>
          <w:lang w:val="en-US"/>
        </w:rPr>
        <w:t>5</w:t>
      </w:r>
      <w:r w:rsidR="00A559BB" w:rsidRPr="00A559BB">
        <w:rPr>
          <w:sz w:val="28"/>
          <w:szCs w:val="28"/>
          <w:lang w:val="en-US"/>
        </w:rPr>
        <w:t>]</w:t>
      </w:r>
      <w:r w:rsidR="0060042D">
        <w:rPr>
          <w:sz w:val="28"/>
          <w:szCs w:val="28"/>
          <w:lang w:val="en-US"/>
        </w:rPr>
        <w:t>)</w:t>
      </w:r>
      <w:r w:rsidR="00A559BB" w:rsidRPr="00A559BB">
        <w:rPr>
          <w:sz w:val="28"/>
          <w:szCs w:val="28"/>
          <w:lang w:val="en-US"/>
        </w:rPr>
        <w:t xml:space="preserve"> and reviews of scientific and practical results in this field [6-9]</w:t>
      </w:r>
      <w:r w:rsidR="00A9455D">
        <w:rPr>
          <w:sz w:val="28"/>
          <w:szCs w:val="28"/>
          <w:lang w:val="en-US"/>
        </w:rPr>
        <w:t>.</w:t>
      </w:r>
    </w:p>
    <w:p w:rsidR="00A559BB" w:rsidRPr="00A559BB" w:rsidRDefault="00AB0595" w:rsidP="0039081D">
      <w:pPr>
        <w:pStyle w:val="af6"/>
        <w:spacing w:after="60"/>
        <w:rPr>
          <w:sz w:val="28"/>
          <w:szCs w:val="28"/>
          <w:lang w:val="en-US"/>
        </w:rPr>
      </w:pPr>
      <w:ins w:id="6" w:author="Evgeniy Kozinov" w:date="2020-05-31T17:04:00Z">
        <w:r w:rsidRPr="00AB0595">
          <w:rPr>
            <w:sz w:val="28"/>
            <w:szCs w:val="28"/>
            <w:lang w:val="en-US"/>
          </w:rPr>
          <w:t>A key property of MCO problems is the absence, in most cases, of a single solution which would satisfy in the best all efficiency criteria</w:t>
        </w:r>
      </w:ins>
      <w:del w:id="7" w:author="Evgeniy Kozinov" w:date="2020-05-31T17:04:00Z">
        <w:r w:rsidR="00A559BB" w:rsidRPr="00A559BB" w:rsidDel="00AB0595">
          <w:rPr>
            <w:sz w:val="28"/>
            <w:szCs w:val="28"/>
            <w:lang w:val="en-US"/>
          </w:rPr>
          <w:delText>A key feature of MCO</w:delText>
        </w:r>
        <w:r w:rsidR="00A9455D" w:rsidDel="00AB0595">
          <w:rPr>
            <w:sz w:val="28"/>
            <w:szCs w:val="28"/>
            <w:lang w:val="en-US"/>
          </w:rPr>
          <w:delText xml:space="preserve"> </w:delText>
        </w:r>
        <w:r w:rsidR="00B52A91" w:rsidDel="00AB0595">
          <w:rPr>
            <w:sz w:val="28"/>
            <w:szCs w:val="28"/>
            <w:lang w:val="en-US"/>
          </w:rPr>
          <w:delText>problem</w:delText>
        </w:r>
        <w:r w:rsidR="00A9455D" w:rsidDel="00AB0595">
          <w:rPr>
            <w:sz w:val="28"/>
            <w:szCs w:val="28"/>
            <w:lang w:val="en-US"/>
          </w:rPr>
          <w:delText>s</w:delText>
        </w:r>
        <w:r w:rsidR="00A559BB" w:rsidRPr="00A559BB" w:rsidDel="00AB0595">
          <w:rPr>
            <w:sz w:val="28"/>
            <w:szCs w:val="28"/>
            <w:lang w:val="en-US"/>
          </w:rPr>
          <w:delText xml:space="preserve"> is the absence</w:delText>
        </w:r>
        <w:r w:rsidR="00A9455D" w:rsidDel="00AB0595">
          <w:rPr>
            <w:sz w:val="28"/>
            <w:szCs w:val="28"/>
            <w:lang w:val="en-US"/>
          </w:rPr>
          <w:delText>,</w:delText>
        </w:r>
        <w:r w:rsidR="00A559BB" w:rsidRPr="00A559BB" w:rsidDel="00AB0595">
          <w:rPr>
            <w:sz w:val="28"/>
            <w:szCs w:val="28"/>
            <w:lang w:val="en-US"/>
          </w:rPr>
          <w:delText xml:space="preserve"> in most cases</w:delText>
        </w:r>
        <w:r w:rsidR="00A9455D" w:rsidDel="00AB0595">
          <w:rPr>
            <w:sz w:val="28"/>
            <w:szCs w:val="28"/>
            <w:lang w:val="en-US"/>
          </w:rPr>
          <w:delText>,</w:delText>
        </w:r>
        <w:r w:rsidR="00A559BB" w:rsidRPr="00A559BB" w:rsidDel="00AB0595">
          <w:rPr>
            <w:sz w:val="28"/>
            <w:szCs w:val="28"/>
            <w:lang w:val="en-US"/>
          </w:rPr>
          <w:delText xml:space="preserve"> of a single decision which would </w:delText>
        </w:r>
        <w:r w:rsidR="00A9455D" w:rsidDel="00AB0595">
          <w:rPr>
            <w:sz w:val="28"/>
            <w:szCs w:val="28"/>
            <w:lang w:val="en-US"/>
          </w:rPr>
          <w:delText>best fulfill</w:delText>
        </w:r>
        <w:r w:rsidR="00A559BB" w:rsidRPr="00A559BB" w:rsidDel="00AB0595">
          <w:rPr>
            <w:sz w:val="28"/>
            <w:szCs w:val="28"/>
            <w:lang w:val="en-US"/>
          </w:rPr>
          <w:delText xml:space="preserve"> all </w:delText>
        </w:r>
        <w:r w:rsidR="00B52A91" w:rsidDel="00AB0595">
          <w:rPr>
            <w:sz w:val="28"/>
            <w:szCs w:val="28"/>
            <w:lang w:val="en-US"/>
          </w:rPr>
          <w:delText>efficiency</w:delText>
        </w:r>
        <w:r w:rsidR="00B52A91" w:rsidRPr="00A559BB" w:rsidDel="00AB0595">
          <w:rPr>
            <w:sz w:val="28"/>
            <w:szCs w:val="28"/>
            <w:lang w:val="en-US"/>
          </w:rPr>
          <w:delText xml:space="preserve"> </w:delText>
        </w:r>
        <w:r w:rsidR="00A559BB" w:rsidRPr="00A559BB" w:rsidDel="00AB0595">
          <w:rPr>
            <w:sz w:val="28"/>
            <w:szCs w:val="28"/>
            <w:lang w:val="en-US"/>
          </w:rPr>
          <w:delText>criteria</w:delText>
        </w:r>
      </w:del>
      <w:r w:rsidR="00A9455D">
        <w:rPr>
          <w:sz w:val="28"/>
          <w:szCs w:val="28"/>
          <w:lang w:val="en-US"/>
        </w:rPr>
        <w:t>,</w:t>
      </w:r>
      <w:r w:rsidR="00A559BB" w:rsidRPr="00A559BB">
        <w:rPr>
          <w:sz w:val="28"/>
          <w:szCs w:val="28"/>
          <w:lang w:val="en-US"/>
        </w:rPr>
        <w:t xml:space="preserve"> due to possible inconsistenc</w:t>
      </w:r>
      <w:r w:rsidR="00A9455D">
        <w:rPr>
          <w:sz w:val="28"/>
          <w:szCs w:val="28"/>
          <w:lang w:val="en-US"/>
        </w:rPr>
        <w:t>ies</w:t>
      </w:r>
      <w:r w:rsidR="00A559BB" w:rsidRPr="00A559BB">
        <w:rPr>
          <w:sz w:val="28"/>
          <w:szCs w:val="28"/>
          <w:lang w:val="en-US"/>
        </w:rPr>
        <w:t xml:space="preserve">. </w:t>
      </w:r>
      <w:r w:rsidR="00A9455D">
        <w:rPr>
          <w:sz w:val="28"/>
          <w:szCs w:val="28"/>
          <w:lang w:val="en-US"/>
        </w:rPr>
        <w:t>A</w:t>
      </w:r>
      <w:r w:rsidR="00A559BB" w:rsidRPr="00A559BB">
        <w:rPr>
          <w:sz w:val="28"/>
          <w:szCs w:val="28"/>
          <w:lang w:val="en-US"/>
        </w:rPr>
        <w:t>s a result,</w:t>
      </w:r>
      <w:r w:rsidR="00A9455D">
        <w:rPr>
          <w:sz w:val="28"/>
          <w:szCs w:val="28"/>
          <w:lang w:val="en-US"/>
        </w:rPr>
        <w:t xml:space="preserve"> </w:t>
      </w:r>
      <w:r w:rsidR="00A559BB" w:rsidRPr="00A559BB">
        <w:rPr>
          <w:sz w:val="28"/>
          <w:szCs w:val="28"/>
          <w:lang w:val="en-US"/>
        </w:rPr>
        <w:t>solving MCO</w:t>
      </w:r>
      <w:r w:rsidR="00A9455D">
        <w:rPr>
          <w:sz w:val="28"/>
          <w:szCs w:val="28"/>
          <w:lang w:val="en-US"/>
        </w:rPr>
        <w:t xml:space="preserve"> </w:t>
      </w:r>
      <w:r w:rsidR="00B52A91">
        <w:rPr>
          <w:sz w:val="28"/>
          <w:szCs w:val="28"/>
          <w:lang w:val="en-US"/>
        </w:rPr>
        <w:t>problem</w:t>
      </w:r>
      <w:r w:rsidR="00A9455D">
        <w:rPr>
          <w:sz w:val="28"/>
          <w:szCs w:val="28"/>
          <w:lang w:val="en-US"/>
        </w:rPr>
        <w:t>s</w:t>
      </w:r>
      <w:r w:rsidR="00A559BB" w:rsidRPr="00A559BB">
        <w:rPr>
          <w:sz w:val="28"/>
          <w:szCs w:val="28"/>
          <w:lang w:val="en-US"/>
        </w:rPr>
        <w:t xml:space="preserve"> usually require</w:t>
      </w:r>
      <w:r w:rsidR="00F6700F">
        <w:rPr>
          <w:sz w:val="28"/>
          <w:szCs w:val="28"/>
          <w:lang w:val="en-US"/>
        </w:rPr>
        <w:t>s</w:t>
      </w:r>
      <w:r w:rsidR="00A559BB" w:rsidRPr="00A559BB">
        <w:rPr>
          <w:sz w:val="28"/>
          <w:szCs w:val="28"/>
          <w:lang w:val="en-US"/>
        </w:rPr>
        <w:t xml:space="preserve"> find</w:t>
      </w:r>
      <w:r w:rsidR="00F6700F">
        <w:rPr>
          <w:sz w:val="28"/>
          <w:szCs w:val="28"/>
          <w:lang w:val="en-US"/>
        </w:rPr>
        <w:t>ing</w:t>
      </w:r>
      <w:r w:rsidR="00A559BB" w:rsidRPr="00A559BB">
        <w:rPr>
          <w:sz w:val="28"/>
          <w:szCs w:val="28"/>
          <w:lang w:val="en-US"/>
        </w:rPr>
        <w:t xml:space="preserve"> several compromise</w:t>
      </w:r>
      <w:r w:rsidR="00F6700F">
        <w:rPr>
          <w:sz w:val="28"/>
          <w:szCs w:val="28"/>
          <w:lang w:val="en-US"/>
        </w:rPr>
        <w:t xml:space="preserve"> </w:t>
      </w:r>
      <w:r w:rsidR="00DB4345">
        <w:rPr>
          <w:sz w:val="28"/>
          <w:szCs w:val="28"/>
          <w:lang w:val="en-US"/>
        </w:rPr>
        <w:t>(efficient and non-dominated)</w:t>
      </w:r>
      <w:r w:rsidR="00DB4345" w:rsidRPr="00A559BB">
        <w:rPr>
          <w:sz w:val="28"/>
          <w:szCs w:val="28"/>
          <w:lang w:val="en-US"/>
        </w:rPr>
        <w:t xml:space="preserve"> </w:t>
      </w:r>
      <w:r w:rsidR="00A559BB" w:rsidRPr="00A559BB">
        <w:rPr>
          <w:sz w:val="28"/>
          <w:szCs w:val="28"/>
          <w:lang w:val="en-US"/>
        </w:rPr>
        <w:t>decisions</w:t>
      </w:r>
      <w:r w:rsidR="0060042D">
        <w:rPr>
          <w:sz w:val="28"/>
          <w:szCs w:val="28"/>
          <w:lang w:val="en-US"/>
        </w:rPr>
        <w:t xml:space="preserve"> </w:t>
      </w:r>
      <w:r w:rsidR="00A559BB" w:rsidRPr="00A559BB">
        <w:rPr>
          <w:sz w:val="28"/>
          <w:szCs w:val="28"/>
          <w:lang w:val="en-US"/>
        </w:rPr>
        <w:t xml:space="preserve">that cannot be improved </w:t>
      </w:r>
      <w:ins w:id="8" w:author="Evgeniy Kozinov" w:date="2020-05-31T17:05:00Z">
        <w:r w:rsidRPr="00AB0595">
          <w:rPr>
            <w:sz w:val="28"/>
            <w:szCs w:val="28"/>
            <w:lang w:val="en-US"/>
          </w:rPr>
          <w:t>without worsening the effectiveness</w:t>
        </w:r>
      </w:ins>
      <w:del w:id="9" w:author="Evgeniy Kozinov" w:date="2020-05-31T17:05:00Z">
        <w:r w:rsidR="00A559BB" w:rsidRPr="00A559BB" w:rsidDel="00AB0595">
          <w:rPr>
            <w:sz w:val="28"/>
            <w:szCs w:val="28"/>
            <w:lang w:val="en-US"/>
          </w:rPr>
          <w:delText>without d</w:delText>
        </w:r>
        <w:r w:rsidR="00F6700F" w:rsidDel="00AB0595">
          <w:rPr>
            <w:sz w:val="28"/>
            <w:szCs w:val="28"/>
            <w:lang w:val="en-US"/>
          </w:rPr>
          <w:delText>amag</w:delText>
        </w:r>
        <w:r w:rsidR="00A559BB" w:rsidRPr="00A559BB" w:rsidDel="00AB0595">
          <w:rPr>
            <w:sz w:val="28"/>
            <w:szCs w:val="28"/>
            <w:lang w:val="en-US"/>
          </w:rPr>
          <w:delText>ing the effectiveness</w:delText>
        </w:r>
      </w:del>
      <w:r w:rsidR="00A559BB" w:rsidRPr="00A559BB">
        <w:rPr>
          <w:sz w:val="28"/>
          <w:szCs w:val="28"/>
          <w:lang w:val="en-US"/>
        </w:rPr>
        <w:t xml:space="preserve"> of </w:t>
      </w:r>
      <w:r w:rsidR="00DB4345" w:rsidRPr="00DB4345">
        <w:rPr>
          <w:sz w:val="28"/>
          <w:szCs w:val="28"/>
          <w:lang w:val="en-US"/>
        </w:rPr>
        <w:t>some efficiency</w:t>
      </w:r>
      <w:r w:rsidR="00DB4345">
        <w:rPr>
          <w:sz w:val="28"/>
          <w:szCs w:val="28"/>
          <w:lang w:val="en-US"/>
        </w:rPr>
        <w:t xml:space="preserve"> </w:t>
      </w:r>
      <w:r w:rsidR="00A559BB" w:rsidRPr="00A559BB">
        <w:rPr>
          <w:sz w:val="28"/>
          <w:szCs w:val="28"/>
          <w:lang w:val="en-US"/>
        </w:rPr>
        <w:t xml:space="preserve">criteria </w:t>
      </w:r>
      <w:r w:rsidR="00F6700F">
        <w:rPr>
          <w:sz w:val="28"/>
          <w:szCs w:val="28"/>
          <w:lang w:val="en-US"/>
        </w:rPr>
        <w:t>in</w:t>
      </w:r>
      <w:r w:rsidR="00A559BB" w:rsidRPr="00A559BB">
        <w:rPr>
          <w:sz w:val="28"/>
          <w:szCs w:val="28"/>
          <w:lang w:val="en-US"/>
        </w:rPr>
        <w:t xml:space="preserve"> the MCO problem.</w:t>
      </w:r>
    </w:p>
    <w:p w:rsidR="00446AC7" w:rsidRPr="001E414B" w:rsidRDefault="004C1F36" w:rsidP="0039081D">
      <w:pPr>
        <w:pStyle w:val="af6"/>
        <w:tabs>
          <w:tab w:val="left" w:pos="709"/>
        </w:tabs>
        <w:spacing w:after="60"/>
        <w:ind w:firstLine="426"/>
        <w:rPr>
          <w:ins w:id="10" w:author="gergel" w:date="2020-05-25T11:38:00Z"/>
          <w:sz w:val="28"/>
          <w:szCs w:val="28"/>
        </w:rPr>
      </w:pPr>
      <w:ins w:id="11" w:author="gergel" w:date="2020-05-25T15:38:00Z">
        <w:r>
          <w:rPr>
            <w:sz w:val="28"/>
            <w:szCs w:val="28"/>
          </w:rPr>
          <w:t>Нахождение всего множества эффективных решений м</w:t>
        </w:r>
      </w:ins>
      <w:ins w:id="12" w:author="gergel" w:date="2020-05-25T15:39:00Z">
        <w:r>
          <w:rPr>
            <w:sz w:val="28"/>
            <w:szCs w:val="28"/>
          </w:rPr>
          <w:t>о</w:t>
        </w:r>
      </w:ins>
      <w:ins w:id="13" w:author="gergel" w:date="2020-05-25T15:38:00Z">
        <w:r>
          <w:rPr>
            <w:sz w:val="28"/>
            <w:szCs w:val="28"/>
          </w:rPr>
          <w:t>жет потребовать</w:t>
        </w:r>
      </w:ins>
      <w:ins w:id="14" w:author="gergel" w:date="2020-05-25T15:39:00Z">
        <w:r>
          <w:rPr>
            <w:sz w:val="28"/>
            <w:szCs w:val="28"/>
          </w:rPr>
          <w:t xml:space="preserve"> большого объема вычислений и часто бывает избыточным для </w:t>
        </w:r>
      </w:ins>
      <w:ins w:id="15" w:author="gergel" w:date="2020-05-25T15:40:00Z">
        <w:r>
          <w:rPr>
            <w:sz w:val="28"/>
            <w:szCs w:val="28"/>
            <w:lang w:val="en-US"/>
          </w:rPr>
          <w:t>decision</w:t>
        </w:r>
        <w:r w:rsidR="00FB2B3E" w:rsidRPr="00FB2B3E">
          <w:rPr>
            <w:sz w:val="28"/>
            <w:szCs w:val="28"/>
          </w:rPr>
          <w:t xml:space="preserve"> </w:t>
        </w:r>
        <w:r>
          <w:rPr>
            <w:sz w:val="28"/>
            <w:szCs w:val="28"/>
            <w:lang w:val="en-US"/>
          </w:rPr>
          <w:t>maker</w:t>
        </w:r>
        <w:r>
          <w:rPr>
            <w:sz w:val="28"/>
            <w:szCs w:val="28"/>
          </w:rPr>
          <w:t xml:space="preserve">. Как результат, в практике более часто используются подходы, позволяющие получить только некоторые ограниченные множества эффективных решений. </w:t>
        </w:r>
      </w:ins>
      <w:r w:rsidR="00A559BB" w:rsidRPr="00A559BB">
        <w:rPr>
          <w:sz w:val="28"/>
          <w:szCs w:val="28"/>
          <w:lang w:val="en-US"/>
        </w:rPr>
        <w:t>Among the</w:t>
      </w:r>
      <w:ins w:id="16" w:author="gergel" w:date="2020-05-25T15:42:00Z">
        <w:r>
          <w:rPr>
            <w:sz w:val="28"/>
            <w:szCs w:val="28"/>
            <w:lang w:val="en-US"/>
          </w:rPr>
          <w:t>se</w:t>
        </w:r>
      </w:ins>
      <w:r w:rsidR="00A559BB" w:rsidRPr="00A559BB">
        <w:rPr>
          <w:sz w:val="28"/>
          <w:szCs w:val="28"/>
          <w:lang w:val="en-US"/>
        </w:rPr>
        <w:t xml:space="preserve"> approaches </w:t>
      </w:r>
      <w:ins w:id="17" w:author="gergel" w:date="2020-05-25T11:31:00Z">
        <w:r w:rsidR="00446AC7" w:rsidRPr="00A559BB">
          <w:rPr>
            <w:sz w:val="28"/>
            <w:szCs w:val="28"/>
            <w:lang w:val="en-US"/>
          </w:rPr>
          <w:t xml:space="preserve">is the </w:t>
        </w:r>
        <w:proofErr w:type="spellStart"/>
        <w:r w:rsidR="00446AC7" w:rsidRPr="005D6D6B">
          <w:rPr>
            <w:iCs/>
            <w:sz w:val="28"/>
            <w:szCs w:val="28"/>
            <w:lang w:val="en-US"/>
          </w:rPr>
          <w:t>scalarization</w:t>
        </w:r>
        <w:proofErr w:type="spellEnd"/>
        <w:r w:rsidR="00446AC7" w:rsidRPr="00A559BB">
          <w:rPr>
            <w:sz w:val="28"/>
            <w:szCs w:val="28"/>
            <w:lang w:val="en-US"/>
          </w:rPr>
          <w:t xml:space="preserve"> approach, </w:t>
        </w:r>
        <w:r w:rsidR="00446AC7">
          <w:rPr>
            <w:sz w:val="28"/>
            <w:szCs w:val="28"/>
            <w:lang w:val="en-US"/>
          </w:rPr>
          <w:t>which applies</w:t>
        </w:r>
        <w:r w:rsidR="00446AC7" w:rsidRPr="00A559BB">
          <w:rPr>
            <w:sz w:val="28"/>
            <w:szCs w:val="28"/>
            <w:lang w:val="en-US"/>
          </w:rPr>
          <w:t xml:space="preserve"> method</w:t>
        </w:r>
        <w:r w:rsidR="00446AC7">
          <w:rPr>
            <w:sz w:val="28"/>
            <w:szCs w:val="28"/>
            <w:lang w:val="en-US"/>
          </w:rPr>
          <w:t>s</w:t>
        </w:r>
        <w:r w:rsidR="00446AC7" w:rsidRPr="00A559BB">
          <w:rPr>
            <w:sz w:val="28"/>
            <w:szCs w:val="28"/>
            <w:lang w:val="en-US"/>
          </w:rPr>
          <w:t xml:space="preserve"> </w:t>
        </w:r>
        <w:r w:rsidR="00446AC7">
          <w:rPr>
            <w:sz w:val="28"/>
            <w:szCs w:val="28"/>
            <w:lang w:val="en-US"/>
          </w:rPr>
          <w:t>involving the</w:t>
        </w:r>
        <w:r w:rsidR="00446AC7" w:rsidRPr="00A559BB">
          <w:rPr>
            <w:sz w:val="28"/>
            <w:szCs w:val="28"/>
            <w:lang w:val="en-US"/>
          </w:rPr>
          <w:t xml:space="preserve"> convol</w:t>
        </w:r>
        <w:r w:rsidR="00446AC7">
          <w:rPr>
            <w:sz w:val="28"/>
            <w:szCs w:val="28"/>
            <w:lang w:val="en-US"/>
          </w:rPr>
          <w:t>ution of</w:t>
        </w:r>
        <w:r w:rsidR="00446AC7" w:rsidRPr="00A559BB">
          <w:rPr>
            <w:sz w:val="28"/>
            <w:szCs w:val="28"/>
            <w:lang w:val="en-US"/>
          </w:rPr>
          <w:t xml:space="preserve"> criteria to a single scalar criterion</w:t>
        </w:r>
        <w:r w:rsidR="00446AC7">
          <w:rPr>
            <w:sz w:val="28"/>
            <w:szCs w:val="28"/>
            <w:lang w:val="en-US"/>
          </w:rPr>
          <w:t xml:space="preserve"> (</w:t>
        </w:r>
        <w:r w:rsidR="00446AC7" w:rsidRPr="00A559BB">
          <w:rPr>
            <w:sz w:val="28"/>
            <w:szCs w:val="28"/>
            <w:lang w:val="en-US"/>
          </w:rPr>
          <w:t xml:space="preserve">see, </w:t>
        </w:r>
        <w:r w:rsidR="00446AC7">
          <w:rPr>
            <w:sz w:val="28"/>
            <w:szCs w:val="28"/>
            <w:lang w:val="en-US"/>
          </w:rPr>
          <w:t>e.g.</w:t>
        </w:r>
        <w:r w:rsidR="00446AC7" w:rsidRPr="00A559BB">
          <w:rPr>
            <w:sz w:val="28"/>
            <w:szCs w:val="28"/>
            <w:lang w:val="en-US"/>
          </w:rPr>
          <w:t xml:space="preserve"> [2, 14]</w:t>
        </w:r>
        <w:r w:rsidR="00446AC7">
          <w:rPr>
            <w:sz w:val="28"/>
            <w:szCs w:val="28"/>
            <w:lang w:val="en-US"/>
          </w:rPr>
          <w:t>).</w:t>
        </w:r>
      </w:ins>
      <w:ins w:id="18" w:author="gergel" w:date="2020-05-25T11:32:00Z">
        <w:r w:rsidR="00446AC7">
          <w:rPr>
            <w:sz w:val="28"/>
            <w:szCs w:val="28"/>
            <w:lang w:val="en-US"/>
          </w:rPr>
          <w:t xml:space="preserve"> </w:t>
        </w:r>
      </w:ins>
      <w:r w:rsidR="005D6D6B" w:rsidRPr="005D6D6B">
        <w:rPr>
          <w:iCs/>
          <w:sz w:val="28"/>
          <w:szCs w:val="28"/>
          <w:lang w:val="en-US"/>
        </w:rPr>
        <w:t>Iterative methods</w:t>
      </w:r>
      <w:r w:rsidR="00A559BB" w:rsidRPr="00A559BB">
        <w:rPr>
          <w:sz w:val="28"/>
          <w:szCs w:val="28"/>
          <w:lang w:val="en-US"/>
        </w:rPr>
        <w:t xml:space="preserve"> represent another approach [6, 10], when </w:t>
      </w:r>
      <w:r w:rsidR="005B235A">
        <w:rPr>
          <w:sz w:val="28"/>
          <w:szCs w:val="28"/>
          <w:lang w:val="en-US"/>
        </w:rPr>
        <w:t>the</w:t>
      </w:r>
      <w:r w:rsidR="00A559BB" w:rsidRPr="00A559BB">
        <w:rPr>
          <w:sz w:val="28"/>
          <w:szCs w:val="28"/>
          <w:lang w:val="en-US"/>
        </w:rPr>
        <w:t xml:space="preserve"> decision maker is </w:t>
      </w:r>
      <w:r w:rsidR="00A559BB" w:rsidRPr="00A559BB">
        <w:rPr>
          <w:sz w:val="28"/>
          <w:szCs w:val="28"/>
          <w:lang w:val="en-US"/>
        </w:rPr>
        <w:lastRenderedPageBreak/>
        <w:t>actively involved in the process</w:t>
      </w:r>
      <w:r w:rsidR="005B235A">
        <w:rPr>
          <w:sz w:val="28"/>
          <w:szCs w:val="28"/>
          <w:lang w:val="en-US"/>
        </w:rPr>
        <w:t xml:space="preserve"> of selecting </w:t>
      </w:r>
      <w:r w:rsidR="006F56B1">
        <w:rPr>
          <w:sz w:val="28"/>
          <w:szCs w:val="28"/>
          <w:lang w:val="en-US"/>
        </w:rPr>
        <w:t>decisions</w:t>
      </w:r>
      <w:r w:rsidR="00A559BB" w:rsidRPr="00A559BB">
        <w:rPr>
          <w:sz w:val="28"/>
          <w:szCs w:val="28"/>
          <w:lang w:val="en-US"/>
        </w:rPr>
        <w:t>.</w:t>
      </w:r>
      <w:r w:rsidR="0039081D">
        <w:rPr>
          <w:sz w:val="28"/>
          <w:szCs w:val="28"/>
          <w:lang w:val="en-US"/>
        </w:rPr>
        <w:t xml:space="preserve"> </w:t>
      </w:r>
      <w:ins w:id="19" w:author="Evgeniy Kozinov" w:date="2020-05-31T17:06:00Z">
        <w:r w:rsidR="001F0453" w:rsidRPr="001F0453">
          <w:rPr>
            <w:sz w:val="28"/>
            <w:szCs w:val="28"/>
            <w:lang w:val="en-US"/>
          </w:rPr>
          <w:t>A popular approach consists in</w:t>
        </w:r>
      </w:ins>
      <w:del w:id="20" w:author="Evgeniy Kozinov" w:date="2020-05-31T17:06:00Z">
        <w:r w:rsidR="008D4747" w:rsidDel="001F0453">
          <w:rPr>
            <w:sz w:val="28"/>
            <w:szCs w:val="28"/>
            <w:lang w:val="en-US"/>
          </w:rPr>
          <w:delText xml:space="preserve">An </w:delText>
        </w:r>
        <w:r w:rsidR="00A559BB" w:rsidRPr="00A559BB" w:rsidDel="001F0453">
          <w:rPr>
            <w:sz w:val="28"/>
            <w:szCs w:val="28"/>
            <w:lang w:val="en-US"/>
          </w:rPr>
          <w:delText xml:space="preserve">actively </w:delText>
        </w:r>
        <w:r w:rsidR="008D4747" w:rsidDel="001F0453">
          <w:rPr>
            <w:sz w:val="28"/>
            <w:szCs w:val="28"/>
            <w:lang w:val="en-US"/>
          </w:rPr>
          <w:delText>appropriated approach</w:delText>
        </w:r>
        <w:r w:rsidR="00A559BB" w:rsidRPr="00A559BB" w:rsidDel="001F0453">
          <w:rPr>
            <w:sz w:val="28"/>
            <w:szCs w:val="28"/>
            <w:lang w:val="en-US"/>
          </w:rPr>
          <w:delText xml:space="preserve"> consists in</w:delText>
        </w:r>
      </w:del>
      <w:r w:rsidR="00A559BB" w:rsidRPr="00A559BB">
        <w:rPr>
          <w:sz w:val="28"/>
          <w:szCs w:val="28"/>
          <w:lang w:val="en-US"/>
        </w:rPr>
        <w:t xml:space="preserve"> develop</w:t>
      </w:r>
      <w:r w:rsidR="002724F2">
        <w:rPr>
          <w:sz w:val="28"/>
          <w:szCs w:val="28"/>
          <w:lang w:val="en-US"/>
        </w:rPr>
        <w:t>ing</w:t>
      </w:r>
      <w:r w:rsidR="00A559BB" w:rsidRPr="00A559BB">
        <w:rPr>
          <w:sz w:val="28"/>
          <w:szCs w:val="28"/>
          <w:lang w:val="en-US"/>
        </w:rPr>
        <w:t xml:space="preserve"> and appl</w:t>
      </w:r>
      <w:r w:rsidR="002724F2">
        <w:rPr>
          <w:sz w:val="28"/>
          <w:szCs w:val="28"/>
          <w:lang w:val="en-US"/>
        </w:rPr>
        <w:t>ying</w:t>
      </w:r>
      <w:r w:rsidR="00A559BB" w:rsidRPr="00A559BB">
        <w:rPr>
          <w:sz w:val="28"/>
          <w:szCs w:val="28"/>
          <w:lang w:val="en-US"/>
        </w:rPr>
        <w:t xml:space="preserve"> evolutionary algorithms based on the simulation of </w:t>
      </w:r>
      <w:r w:rsidR="002724F2">
        <w:rPr>
          <w:sz w:val="28"/>
          <w:szCs w:val="28"/>
          <w:lang w:val="en-US"/>
        </w:rPr>
        <w:t>certain</w:t>
      </w:r>
      <w:r w:rsidR="00A559BB" w:rsidRPr="00A559BB">
        <w:rPr>
          <w:sz w:val="28"/>
          <w:szCs w:val="28"/>
          <w:lang w:val="en-US"/>
        </w:rPr>
        <w:t xml:space="preserve"> natural phenomena to solve MCO problems [10-13]. </w:t>
      </w:r>
      <w:ins w:id="21" w:author="gergel" w:date="2020-05-29T15:55:00Z">
        <w:r w:rsidR="001E414B">
          <w:rPr>
            <w:sz w:val="28"/>
            <w:szCs w:val="28"/>
          </w:rPr>
          <w:t>Перспективным направлением является также использование новой ак</w:t>
        </w:r>
      </w:ins>
      <w:ins w:id="22" w:author="gergel" w:date="2020-05-29T15:56:00Z">
        <w:r w:rsidR="001E414B">
          <w:rPr>
            <w:sz w:val="28"/>
            <w:szCs w:val="28"/>
          </w:rPr>
          <w:t>с</w:t>
        </w:r>
      </w:ins>
      <w:ins w:id="23" w:author="gergel" w:date="2020-05-29T15:55:00Z">
        <w:r w:rsidR="001E414B">
          <w:rPr>
            <w:sz w:val="28"/>
            <w:szCs w:val="28"/>
          </w:rPr>
          <w:t xml:space="preserve">иоматики </w:t>
        </w:r>
      </w:ins>
      <w:proofErr w:type="spellStart"/>
      <w:ins w:id="24" w:author="gergel" w:date="2020-05-29T16:01:00Z">
        <w:r w:rsidR="00FB2B3E" w:rsidRPr="00FB2B3E">
          <w:rPr>
            <w:sz w:val="28"/>
            <w:szCs w:val="28"/>
          </w:rPr>
          <w:t>of</w:t>
        </w:r>
        <w:proofErr w:type="spellEnd"/>
        <w:r w:rsidR="00FB2B3E" w:rsidRPr="00FB2B3E">
          <w:rPr>
            <w:sz w:val="28"/>
            <w:szCs w:val="28"/>
          </w:rPr>
          <w:t xml:space="preserve"> </w:t>
        </w:r>
      </w:ins>
      <w:r w:rsidR="002D75F6" w:rsidRPr="00FB2B3E">
        <w:rPr>
          <w:sz w:val="28"/>
          <w:szCs w:val="28"/>
        </w:rPr>
        <w:fldChar w:fldCharType="begin"/>
      </w:r>
      <w:r w:rsidR="00FB2B3E" w:rsidRPr="00FB2B3E">
        <w:rPr>
          <w:sz w:val="28"/>
          <w:szCs w:val="28"/>
        </w:rPr>
        <w:instrText xml:space="preserve"> HYPERLINK "http://wwwinfo.deis.unical.it/~yaro/Medals.pdf" </w:instrText>
      </w:r>
      <w:r w:rsidR="002D75F6" w:rsidRPr="00FB2B3E">
        <w:rPr>
          <w:sz w:val="28"/>
          <w:szCs w:val="28"/>
        </w:rPr>
        <w:fldChar w:fldCharType="separate"/>
      </w:r>
      <w:proofErr w:type="spellStart"/>
      <w:ins w:id="25" w:author="gergel" w:date="2020-05-29T16:01:00Z">
        <w:r w:rsidR="00FB2B3E" w:rsidRPr="00FB2B3E">
          <w:rPr>
            <w:sz w:val="28"/>
            <w:szCs w:val="28"/>
          </w:rPr>
          <w:t>numerical</w:t>
        </w:r>
        <w:proofErr w:type="spellEnd"/>
        <w:r w:rsidR="00FB2B3E" w:rsidRPr="00FB2B3E">
          <w:rPr>
            <w:sz w:val="28"/>
            <w:szCs w:val="28"/>
          </w:rPr>
          <w:t xml:space="preserve"> </w:t>
        </w:r>
        <w:proofErr w:type="spellStart"/>
        <w:r w:rsidR="00FB2B3E" w:rsidRPr="00FB2B3E">
          <w:rPr>
            <w:sz w:val="28"/>
            <w:szCs w:val="28"/>
          </w:rPr>
          <w:t>infinities</w:t>
        </w:r>
        <w:proofErr w:type="spellEnd"/>
        <w:r w:rsidR="002D75F6" w:rsidRPr="00FB2B3E">
          <w:rPr>
            <w:sz w:val="28"/>
            <w:szCs w:val="28"/>
          </w:rPr>
          <w:fldChar w:fldCharType="end"/>
        </w:r>
      </w:ins>
      <w:ins w:id="26" w:author="gergel" w:date="2020-05-29T16:02:00Z">
        <w:r w:rsidR="00FB2B3E" w:rsidRPr="00FB2B3E">
          <w:rPr>
            <w:sz w:val="28"/>
            <w:szCs w:val="28"/>
          </w:rPr>
          <w:t xml:space="preserve"> </w:t>
        </w:r>
        <w:r w:rsidR="001E414B">
          <w:rPr>
            <w:sz w:val="28"/>
            <w:szCs w:val="28"/>
          </w:rPr>
          <w:t xml:space="preserve">для разработки методов решения задач </w:t>
        </w:r>
        <w:r w:rsidR="001E414B">
          <w:rPr>
            <w:sz w:val="28"/>
            <w:szCs w:val="28"/>
            <w:lang w:val="en-US"/>
          </w:rPr>
          <w:t>MCO</w:t>
        </w:r>
        <w:r w:rsidR="00FB2B3E" w:rsidRPr="00FB2B3E">
          <w:rPr>
            <w:sz w:val="28"/>
            <w:szCs w:val="28"/>
          </w:rPr>
          <w:t>.</w:t>
        </w:r>
      </w:ins>
    </w:p>
    <w:p w:rsidR="00853895" w:rsidRPr="00853895" w:rsidRDefault="00A559BB">
      <w:pPr>
        <w:pStyle w:val="af6"/>
        <w:tabs>
          <w:tab w:val="left" w:pos="709"/>
        </w:tabs>
        <w:spacing w:after="60"/>
        <w:ind w:firstLine="426"/>
        <w:rPr>
          <w:ins w:id="27" w:author="gergel" w:date="2020-05-25T11:59:00Z"/>
          <w:sz w:val="28"/>
          <w:szCs w:val="28"/>
        </w:rPr>
      </w:pPr>
      <w:r w:rsidRPr="00A559BB">
        <w:rPr>
          <w:sz w:val="28"/>
          <w:szCs w:val="28"/>
          <w:lang w:val="en-US"/>
        </w:rPr>
        <w:t xml:space="preserve">Among the widely used </w:t>
      </w:r>
      <w:r w:rsidR="002724F2">
        <w:rPr>
          <w:sz w:val="28"/>
          <w:szCs w:val="28"/>
          <w:lang w:val="en-US"/>
        </w:rPr>
        <w:t>endeavor</w:t>
      </w:r>
      <w:r w:rsidRPr="00A559BB">
        <w:rPr>
          <w:sz w:val="28"/>
          <w:szCs w:val="28"/>
          <w:lang w:val="en-US"/>
        </w:rPr>
        <w:t xml:space="preserve">s </w:t>
      </w:r>
      <w:r w:rsidR="002724F2">
        <w:rPr>
          <w:sz w:val="28"/>
          <w:szCs w:val="28"/>
          <w:lang w:val="en-US"/>
        </w:rPr>
        <w:t>in</w:t>
      </w:r>
      <w:r w:rsidRPr="00A559BB">
        <w:rPr>
          <w:sz w:val="28"/>
          <w:szCs w:val="28"/>
          <w:lang w:val="en-US"/>
        </w:rPr>
        <w:t xml:space="preserve"> solving MCO problems</w:t>
      </w:r>
      <w:ins w:id="28" w:author="gergel" w:date="2020-05-25T11:38:00Z">
        <w:r w:rsidR="00446AC7">
          <w:rPr>
            <w:sz w:val="28"/>
            <w:szCs w:val="28"/>
            <w:lang w:val="en-US"/>
          </w:rPr>
          <w:t xml:space="preserve"> is</w:t>
        </w:r>
      </w:ins>
      <w:ins w:id="29" w:author="gergel" w:date="2020-05-25T11:32:00Z">
        <w:r w:rsidR="00446AC7" w:rsidRPr="00446AC7">
          <w:rPr>
            <w:iCs/>
            <w:sz w:val="28"/>
            <w:szCs w:val="28"/>
            <w:lang w:val="en-US"/>
          </w:rPr>
          <w:t xml:space="preserve"> </w:t>
        </w:r>
      </w:ins>
      <w:r w:rsidR="00446AC7" w:rsidRPr="005D6D6B">
        <w:rPr>
          <w:iCs/>
          <w:sz w:val="28"/>
          <w:szCs w:val="28"/>
          <w:lang w:val="en-US"/>
        </w:rPr>
        <w:t>lexicographic optimization</w:t>
      </w:r>
      <w:r w:rsidR="00446AC7" w:rsidRPr="00A559BB">
        <w:rPr>
          <w:sz w:val="28"/>
          <w:szCs w:val="28"/>
          <w:lang w:val="en-US"/>
        </w:rPr>
        <w:t xml:space="preserve"> methods can be </w:t>
      </w:r>
      <w:r w:rsidR="00446AC7">
        <w:rPr>
          <w:sz w:val="28"/>
          <w:szCs w:val="28"/>
          <w:lang w:val="en-US"/>
        </w:rPr>
        <w:t>singled out,</w:t>
      </w:r>
      <w:r w:rsidR="00446AC7" w:rsidRPr="00A559BB">
        <w:rPr>
          <w:sz w:val="28"/>
          <w:szCs w:val="28"/>
          <w:lang w:val="en-US"/>
        </w:rPr>
        <w:t xml:space="preserve"> when</w:t>
      </w:r>
      <w:r w:rsidR="00446AC7">
        <w:rPr>
          <w:sz w:val="28"/>
          <w:szCs w:val="28"/>
          <w:lang w:val="en-US"/>
        </w:rPr>
        <w:t xml:space="preserve"> some</w:t>
      </w:r>
      <w:r w:rsidR="00446AC7" w:rsidRPr="00A559BB">
        <w:rPr>
          <w:sz w:val="28"/>
          <w:szCs w:val="28"/>
          <w:lang w:val="en-US"/>
        </w:rPr>
        <w:t xml:space="preserve"> ordering of criteria by importance is </w:t>
      </w:r>
      <w:r w:rsidR="00446AC7">
        <w:rPr>
          <w:sz w:val="28"/>
          <w:szCs w:val="28"/>
          <w:lang w:val="en-US"/>
        </w:rPr>
        <w:t>implemented</w:t>
      </w:r>
      <w:r w:rsidR="00446AC7" w:rsidRPr="00A559BB">
        <w:rPr>
          <w:sz w:val="28"/>
          <w:szCs w:val="28"/>
          <w:lang w:val="en-US"/>
        </w:rPr>
        <w:t xml:space="preserve"> and optimization is carried out </w:t>
      </w:r>
      <w:r w:rsidR="00446AC7">
        <w:rPr>
          <w:sz w:val="28"/>
          <w:szCs w:val="28"/>
          <w:lang w:val="en-US"/>
        </w:rPr>
        <w:t>based on</w:t>
      </w:r>
      <w:r w:rsidR="00446AC7" w:rsidRPr="00A559BB">
        <w:rPr>
          <w:sz w:val="28"/>
          <w:szCs w:val="28"/>
          <w:lang w:val="en-US"/>
        </w:rPr>
        <w:t xml:space="preserve"> their ordering</w:t>
      </w:r>
      <w:r w:rsidR="00446AC7">
        <w:rPr>
          <w:sz w:val="28"/>
          <w:szCs w:val="28"/>
          <w:lang w:val="en-US"/>
        </w:rPr>
        <w:t xml:space="preserve"> </w:t>
      </w:r>
      <w:r w:rsidR="00446AC7" w:rsidRPr="00A559BB">
        <w:rPr>
          <w:sz w:val="28"/>
          <w:szCs w:val="28"/>
          <w:lang w:val="en-US"/>
        </w:rPr>
        <w:t>[3].</w:t>
      </w:r>
      <w:ins w:id="30" w:author="gergel" w:date="2020-05-25T11:42:00Z">
        <w:r w:rsidR="005E50DF">
          <w:rPr>
            <w:sz w:val="28"/>
            <w:szCs w:val="28"/>
            <w:lang w:val="en-US"/>
          </w:rPr>
          <w:t xml:space="preserve"> </w:t>
        </w:r>
      </w:ins>
      <w:ins w:id="31" w:author="gergel" w:date="2020-05-25T11:44:00Z">
        <w:r w:rsidR="005E50DF">
          <w:rPr>
            <w:sz w:val="28"/>
            <w:szCs w:val="28"/>
          </w:rPr>
          <w:t xml:space="preserve">При упорядоченности критериев по важности решение задачи </w:t>
        </w:r>
        <w:r w:rsidR="005E50DF">
          <w:rPr>
            <w:sz w:val="28"/>
            <w:szCs w:val="28"/>
            <w:lang w:val="en-US"/>
          </w:rPr>
          <w:t>MCO</w:t>
        </w:r>
        <w:r w:rsidR="00FB2B3E" w:rsidRPr="00FB2B3E">
          <w:rPr>
            <w:sz w:val="28"/>
            <w:szCs w:val="28"/>
          </w:rPr>
          <w:t xml:space="preserve"> </w:t>
        </w:r>
        <w:r w:rsidR="005E50DF">
          <w:rPr>
            <w:sz w:val="28"/>
            <w:szCs w:val="28"/>
          </w:rPr>
          <w:t xml:space="preserve">состоит в </w:t>
        </w:r>
      </w:ins>
      <w:ins w:id="32" w:author="gergel" w:date="2020-05-25T11:45:00Z">
        <w:r w:rsidR="005E50DF">
          <w:rPr>
            <w:sz w:val="28"/>
            <w:szCs w:val="28"/>
          </w:rPr>
          <w:t xml:space="preserve">последовательной </w:t>
        </w:r>
      </w:ins>
      <w:ins w:id="33" w:author="gergel" w:date="2020-05-25T11:44:00Z">
        <w:r w:rsidR="005E50DF">
          <w:rPr>
            <w:sz w:val="28"/>
            <w:szCs w:val="28"/>
          </w:rPr>
          <w:t>оптимизации критериев</w:t>
        </w:r>
      </w:ins>
      <w:ins w:id="34" w:author="gergel" w:date="2020-05-25T11:45:00Z">
        <w:r w:rsidR="005E50DF">
          <w:rPr>
            <w:sz w:val="28"/>
            <w:szCs w:val="28"/>
          </w:rPr>
          <w:t xml:space="preserve"> в порядке их важности: сначала оптимизируется первый</w:t>
        </w:r>
      </w:ins>
      <w:ins w:id="35" w:author="gergel" w:date="2020-05-25T11:46:00Z">
        <w:r w:rsidR="005E50DF">
          <w:rPr>
            <w:sz w:val="28"/>
            <w:szCs w:val="28"/>
          </w:rPr>
          <w:t>,</w:t>
        </w:r>
      </w:ins>
      <w:ins w:id="36" w:author="gergel" w:date="2020-05-25T11:45:00Z">
        <w:r w:rsidR="005E50DF">
          <w:rPr>
            <w:sz w:val="28"/>
            <w:szCs w:val="28"/>
          </w:rPr>
          <w:t xml:space="preserve"> наиболее важный</w:t>
        </w:r>
      </w:ins>
      <w:ins w:id="37" w:author="gergel" w:date="2020-05-25T11:46:00Z">
        <w:r w:rsidR="005E50DF">
          <w:rPr>
            <w:sz w:val="28"/>
            <w:szCs w:val="28"/>
          </w:rPr>
          <w:t>,</w:t>
        </w:r>
      </w:ins>
      <w:ins w:id="38" w:author="gergel" w:date="2020-05-25T11:45:00Z">
        <w:r w:rsidR="005E50DF">
          <w:rPr>
            <w:sz w:val="28"/>
            <w:szCs w:val="28"/>
          </w:rPr>
          <w:t xml:space="preserve"> критерий</w:t>
        </w:r>
      </w:ins>
      <w:ins w:id="39" w:author="gergel" w:date="2020-05-25T11:46:00Z">
        <w:r w:rsidR="005E50DF">
          <w:rPr>
            <w:sz w:val="28"/>
            <w:szCs w:val="28"/>
          </w:rPr>
          <w:t xml:space="preserve">, затем на множестве </w:t>
        </w:r>
      </w:ins>
      <w:ins w:id="40" w:author="gergel" w:date="2020-05-25T11:47:00Z">
        <w:r w:rsidR="005E50DF">
          <w:rPr>
            <w:sz w:val="28"/>
            <w:szCs w:val="28"/>
          </w:rPr>
          <w:t>решений, на которых перв</w:t>
        </w:r>
      </w:ins>
      <w:ins w:id="41" w:author="gergel" w:date="2020-05-25T11:48:00Z">
        <w:r w:rsidR="005E50DF">
          <w:rPr>
            <w:sz w:val="28"/>
            <w:szCs w:val="28"/>
          </w:rPr>
          <w:t>ы</w:t>
        </w:r>
      </w:ins>
      <w:ins w:id="42" w:author="gergel" w:date="2020-05-25T11:47:00Z">
        <w:r w:rsidR="005E50DF">
          <w:rPr>
            <w:sz w:val="28"/>
            <w:szCs w:val="28"/>
          </w:rPr>
          <w:t>й критерий</w:t>
        </w:r>
      </w:ins>
      <w:ins w:id="43" w:author="gergel" w:date="2020-05-25T11:48:00Z">
        <w:r w:rsidR="005E50DF">
          <w:rPr>
            <w:sz w:val="28"/>
            <w:szCs w:val="28"/>
          </w:rPr>
          <w:t xml:space="preserve"> достигает наилучшие значение, пров</w:t>
        </w:r>
      </w:ins>
      <w:ins w:id="44" w:author="gergel" w:date="2020-05-25T11:49:00Z">
        <w:r w:rsidR="005E50DF">
          <w:rPr>
            <w:sz w:val="28"/>
            <w:szCs w:val="28"/>
          </w:rPr>
          <w:t>о</w:t>
        </w:r>
      </w:ins>
      <w:ins w:id="45" w:author="gergel" w:date="2020-05-25T11:48:00Z">
        <w:r w:rsidR="005E50DF">
          <w:rPr>
            <w:sz w:val="28"/>
            <w:szCs w:val="28"/>
          </w:rPr>
          <w:t>дится оптимизация второго критерия и т.д. Т</w:t>
        </w:r>
      </w:ins>
      <w:ins w:id="46" w:author="gergel" w:date="2020-05-25T11:49:00Z">
        <w:r w:rsidR="005E50DF">
          <w:rPr>
            <w:sz w:val="28"/>
            <w:szCs w:val="28"/>
          </w:rPr>
          <w:t>акая схема является простой и понятной, допускающей возм</w:t>
        </w:r>
      </w:ins>
      <w:ins w:id="47" w:author="gergel" w:date="2020-05-25T11:50:00Z">
        <w:r w:rsidR="005E50DF">
          <w:rPr>
            <w:sz w:val="28"/>
            <w:szCs w:val="28"/>
          </w:rPr>
          <w:t>о</w:t>
        </w:r>
      </w:ins>
      <w:ins w:id="48" w:author="gergel" w:date="2020-05-25T11:49:00Z">
        <w:r w:rsidR="005E50DF">
          <w:rPr>
            <w:sz w:val="28"/>
            <w:szCs w:val="28"/>
          </w:rPr>
          <w:t xml:space="preserve">жность </w:t>
        </w:r>
      </w:ins>
      <w:ins w:id="49" w:author="gergel" w:date="2020-05-25T11:50:00Z">
        <w:r w:rsidR="005E50DF">
          <w:rPr>
            <w:sz w:val="28"/>
            <w:szCs w:val="28"/>
          </w:rPr>
          <w:t xml:space="preserve">применения многих эффективных алгоритмов скалярной оптимизации. </w:t>
        </w:r>
      </w:ins>
      <w:ins w:id="50" w:author="gergel" w:date="2020-05-25T14:19:00Z">
        <w:r w:rsidR="00A2232F">
          <w:rPr>
            <w:sz w:val="28"/>
            <w:szCs w:val="28"/>
          </w:rPr>
          <w:t xml:space="preserve">Подобная многоэтапная схема может </w:t>
        </w:r>
      </w:ins>
      <w:ins w:id="51" w:author="gergel" w:date="2020-05-25T15:22:00Z">
        <w:r w:rsidR="008946CC">
          <w:rPr>
            <w:sz w:val="28"/>
            <w:szCs w:val="28"/>
          </w:rPr>
          <w:t xml:space="preserve">быть </w:t>
        </w:r>
      </w:ins>
      <w:ins w:id="52" w:author="gergel" w:date="2020-05-25T14:19:00Z">
        <w:r w:rsidR="00A2232F">
          <w:rPr>
            <w:sz w:val="28"/>
            <w:szCs w:val="28"/>
          </w:rPr>
          <w:t xml:space="preserve">сведена к решению </w:t>
        </w:r>
      </w:ins>
      <w:ins w:id="53" w:author="gergel" w:date="2020-05-25T14:20:00Z">
        <w:r w:rsidR="00A2232F">
          <w:rPr>
            <w:sz w:val="28"/>
            <w:szCs w:val="28"/>
          </w:rPr>
          <w:t xml:space="preserve">одной задачи </w:t>
        </w:r>
      </w:ins>
      <w:ins w:id="54" w:author="gergel" w:date="2020-05-25T14:19:00Z">
        <w:r w:rsidR="00A2232F">
          <w:rPr>
            <w:sz w:val="28"/>
            <w:szCs w:val="28"/>
          </w:rPr>
          <w:t xml:space="preserve">скалярной </w:t>
        </w:r>
      </w:ins>
      <w:ins w:id="55" w:author="gergel" w:date="2020-05-25T14:20:00Z">
        <w:r w:rsidR="00A2232F">
          <w:rPr>
            <w:sz w:val="28"/>
            <w:szCs w:val="28"/>
          </w:rPr>
          <w:t xml:space="preserve">оптимизации с помощью линейной свертки критериев </w:t>
        </w:r>
        <w:r w:rsidR="00FB2B3E" w:rsidRPr="00FB2B3E">
          <w:rPr>
            <w:sz w:val="28"/>
            <w:szCs w:val="28"/>
          </w:rPr>
          <w:t>[</w:t>
        </w:r>
        <w:r w:rsidR="00A2232F">
          <w:rPr>
            <w:sz w:val="28"/>
            <w:szCs w:val="28"/>
          </w:rPr>
          <w:t>38</w:t>
        </w:r>
        <w:r w:rsidR="00FB2B3E" w:rsidRPr="00FB2B3E">
          <w:rPr>
            <w:sz w:val="28"/>
            <w:szCs w:val="28"/>
          </w:rPr>
          <w:t>]</w:t>
        </w:r>
        <w:r w:rsidR="00A2232F">
          <w:rPr>
            <w:sz w:val="28"/>
            <w:szCs w:val="28"/>
          </w:rPr>
          <w:t xml:space="preserve">. </w:t>
        </w:r>
      </w:ins>
      <w:ins w:id="56" w:author="gergel" w:date="2020-05-25T11:51:00Z">
        <w:r w:rsidR="00331F4C">
          <w:rPr>
            <w:sz w:val="28"/>
            <w:szCs w:val="28"/>
          </w:rPr>
          <w:t xml:space="preserve">Вместе с этим, такой подход </w:t>
        </w:r>
      </w:ins>
      <w:ins w:id="57" w:author="gergel" w:date="2020-05-25T11:52:00Z">
        <w:r w:rsidR="00331F4C">
          <w:rPr>
            <w:sz w:val="28"/>
            <w:szCs w:val="28"/>
          </w:rPr>
          <w:t xml:space="preserve">чрезмерно уменьшает множество вычисляемых эффективных решений, что ограничивает возможность выбора для </w:t>
        </w:r>
      </w:ins>
      <w:ins w:id="58" w:author="gergel" w:date="2020-05-25T11:55:00Z">
        <w:r w:rsidR="00331F4C">
          <w:rPr>
            <w:sz w:val="28"/>
            <w:szCs w:val="28"/>
            <w:lang w:val="en-US"/>
          </w:rPr>
          <w:t>decision</w:t>
        </w:r>
        <w:r w:rsidR="00FB2B3E" w:rsidRPr="00FB2B3E">
          <w:rPr>
            <w:sz w:val="28"/>
            <w:szCs w:val="28"/>
          </w:rPr>
          <w:t xml:space="preserve"> </w:t>
        </w:r>
        <w:r w:rsidR="00331F4C">
          <w:rPr>
            <w:sz w:val="28"/>
            <w:szCs w:val="28"/>
            <w:lang w:val="en-US"/>
          </w:rPr>
          <w:t>maker</w:t>
        </w:r>
        <w:r w:rsidR="00FB2B3E" w:rsidRPr="00FB2B3E">
          <w:rPr>
            <w:sz w:val="28"/>
            <w:szCs w:val="28"/>
          </w:rPr>
          <w:t>.</w:t>
        </w:r>
        <w:r w:rsidR="00331F4C">
          <w:rPr>
            <w:sz w:val="28"/>
            <w:szCs w:val="28"/>
          </w:rPr>
          <w:t xml:space="preserve"> </w:t>
        </w:r>
      </w:ins>
      <w:ins w:id="59" w:author="gergel" w:date="2020-05-25T12:00:00Z">
        <w:r w:rsidR="00666371">
          <w:rPr>
            <w:sz w:val="28"/>
            <w:szCs w:val="28"/>
          </w:rPr>
          <w:t xml:space="preserve">Для того, чтобы расширить множество эффективных решений, которые могут быть рассмотрены </w:t>
        </w:r>
      </w:ins>
      <w:ins w:id="60" w:author="gergel" w:date="2020-05-25T12:01:00Z">
        <w:r w:rsidR="0019405C">
          <w:rPr>
            <w:sz w:val="28"/>
            <w:szCs w:val="28"/>
            <w:lang w:val="en-US"/>
          </w:rPr>
          <w:t>decision</w:t>
        </w:r>
        <w:r w:rsidR="0019405C" w:rsidRPr="00331F4C">
          <w:rPr>
            <w:sz w:val="28"/>
            <w:szCs w:val="28"/>
          </w:rPr>
          <w:t xml:space="preserve"> </w:t>
        </w:r>
        <w:r w:rsidR="0019405C">
          <w:rPr>
            <w:sz w:val="28"/>
            <w:szCs w:val="28"/>
            <w:lang w:val="en-US"/>
          </w:rPr>
          <w:t>maker</w:t>
        </w:r>
        <w:r w:rsidR="0019405C">
          <w:rPr>
            <w:sz w:val="28"/>
            <w:szCs w:val="28"/>
          </w:rPr>
          <w:t xml:space="preserve">, может быть использован </w:t>
        </w:r>
        <w:r w:rsidR="0019405C">
          <w:rPr>
            <w:sz w:val="28"/>
            <w:szCs w:val="28"/>
          </w:rPr>
          <w:sym w:font="Symbol" w:char="F065"/>
        </w:r>
        <w:r w:rsidR="0019405C">
          <w:rPr>
            <w:sz w:val="28"/>
            <w:szCs w:val="28"/>
          </w:rPr>
          <w:t>-</w:t>
        </w:r>
      </w:ins>
      <w:proofErr w:type="spellStart"/>
      <w:ins w:id="61" w:author="gergel" w:date="2020-05-25T12:02:00Z">
        <w:r w:rsidR="0019405C" w:rsidRPr="0019405C">
          <w:rPr>
            <w:sz w:val="28"/>
            <w:szCs w:val="28"/>
          </w:rPr>
          <w:t>constraint</w:t>
        </w:r>
        <w:proofErr w:type="spellEnd"/>
        <w:r w:rsidR="0019405C" w:rsidRPr="0019405C">
          <w:rPr>
            <w:sz w:val="28"/>
            <w:szCs w:val="28"/>
          </w:rPr>
          <w:t xml:space="preserve"> </w:t>
        </w:r>
        <w:proofErr w:type="spellStart"/>
        <w:r w:rsidR="0019405C" w:rsidRPr="0019405C">
          <w:rPr>
            <w:sz w:val="28"/>
            <w:szCs w:val="28"/>
          </w:rPr>
          <w:t>scalarization</w:t>
        </w:r>
        <w:proofErr w:type="spellEnd"/>
        <w:r w:rsidR="0019405C">
          <w:rPr>
            <w:sz w:val="28"/>
            <w:szCs w:val="28"/>
          </w:rPr>
          <w:t xml:space="preserve"> подход, когда для оптимизации используется только самый важный критерий, а для остальных критериев задается максимально-допустимое значение</w:t>
        </w:r>
      </w:ins>
      <w:ins w:id="62" w:author="gergel" w:date="2020-05-25T12:06:00Z">
        <w:r w:rsidR="0019405C">
          <w:rPr>
            <w:sz w:val="28"/>
            <w:szCs w:val="28"/>
          </w:rPr>
          <w:t xml:space="preserve"> </w:t>
        </w:r>
      </w:ins>
      <w:ins w:id="63" w:author="gergel" w:date="2020-05-25T12:02:00Z">
        <w:r w:rsidR="0019405C">
          <w:rPr>
            <w:sz w:val="28"/>
            <w:szCs w:val="28"/>
          </w:rPr>
          <w:t>(</w:t>
        </w:r>
      </w:ins>
      <w:ins w:id="64" w:author="gergel" w:date="2020-05-25T12:03:00Z">
        <w:r w:rsidR="0019405C">
          <w:rPr>
            <w:sz w:val="28"/>
            <w:szCs w:val="28"/>
          </w:rPr>
          <w:t xml:space="preserve">т.е. </w:t>
        </w:r>
      </w:ins>
      <w:ins w:id="65" w:author="gergel" w:date="2020-05-25T12:06:00Z">
        <w:r w:rsidR="0019405C">
          <w:rPr>
            <w:sz w:val="28"/>
            <w:szCs w:val="28"/>
          </w:rPr>
          <w:t>все остальные</w:t>
        </w:r>
      </w:ins>
      <w:ins w:id="66" w:author="gergel" w:date="2020-05-25T12:04:00Z">
        <w:r w:rsidR="0019405C">
          <w:rPr>
            <w:sz w:val="28"/>
            <w:szCs w:val="28"/>
          </w:rPr>
          <w:t xml:space="preserve"> критерии переводятся в ограничения задачи </w:t>
        </w:r>
        <w:r w:rsidR="0019405C">
          <w:rPr>
            <w:sz w:val="28"/>
            <w:szCs w:val="28"/>
            <w:lang w:val="en-US"/>
          </w:rPr>
          <w:t>MCO</w:t>
        </w:r>
        <w:r w:rsidR="00FB2B3E" w:rsidRPr="00FB2B3E">
          <w:rPr>
            <w:sz w:val="28"/>
            <w:szCs w:val="28"/>
          </w:rPr>
          <w:t>)</w:t>
        </w:r>
      </w:ins>
      <w:ins w:id="67" w:author="gergel" w:date="2020-05-25T12:46:00Z">
        <w:r w:rsidR="000E5241">
          <w:rPr>
            <w:sz w:val="28"/>
            <w:szCs w:val="28"/>
          </w:rPr>
          <w:t xml:space="preserve"> </w:t>
        </w:r>
        <w:r w:rsidR="00FB2B3E" w:rsidRPr="00FB2B3E">
          <w:rPr>
            <w:sz w:val="28"/>
            <w:szCs w:val="28"/>
          </w:rPr>
          <w:t>[3</w:t>
        </w:r>
      </w:ins>
      <w:ins w:id="68" w:author="gergel" w:date="2020-05-25T14:19:00Z">
        <w:r w:rsidR="00A2232F">
          <w:rPr>
            <w:sz w:val="28"/>
            <w:szCs w:val="28"/>
          </w:rPr>
          <w:t>9</w:t>
        </w:r>
      </w:ins>
      <w:ins w:id="69" w:author="gergel" w:date="2020-05-25T12:47:00Z">
        <w:r w:rsidR="000E5241">
          <w:rPr>
            <w:sz w:val="28"/>
            <w:szCs w:val="28"/>
          </w:rPr>
          <w:t>,</w:t>
        </w:r>
      </w:ins>
      <w:ins w:id="70" w:author="gergel" w:date="2020-05-25T14:19:00Z">
        <w:r w:rsidR="00A2232F">
          <w:rPr>
            <w:sz w:val="28"/>
            <w:szCs w:val="28"/>
          </w:rPr>
          <w:t>40</w:t>
        </w:r>
      </w:ins>
      <w:ins w:id="71" w:author="gergel" w:date="2020-05-25T12:46:00Z">
        <w:r w:rsidR="00FB2B3E" w:rsidRPr="00FB2B3E">
          <w:rPr>
            <w:sz w:val="28"/>
            <w:szCs w:val="28"/>
          </w:rPr>
          <w:t>]</w:t>
        </w:r>
      </w:ins>
      <w:ins w:id="72" w:author="gergel" w:date="2020-05-25T12:04:00Z">
        <w:r w:rsidR="0019405C">
          <w:rPr>
            <w:sz w:val="28"/>
            <w:szCs w:val="28"/>
          </w:rPr>
          <w:t>.</w:t>
        </w:r>
      </w:ins>
      <w:ins w:id="73" w:author="gergel" w:date="2020-05-25T12:52:00Z">
        <w:r w:rsidR="000E5241">
          <w:rPr>
            <w:sz w:val="28"/>
            <w:szCs w:val="28"/>
          </w:rPr>
          <w:t xml:space="preserve"> В </w:t>
        </w:r>
        <w:r w:rsidR="003716CF">
          <w:rPr>
            <w:sz w:val="28"/>
            <w:szCs w:val="28"/>
          </w:rPr>
          <w:t>[4</w:t>
        </w:r>
      </w:ins>
      <w:ins w:id="74" w:author="gergel" w:date="2020-05-25T14:18:00Z">
        <w:r w:rsidR="00A2232F">
          <w:rPr>
            <w:sz w:val="28"/>
            <w:szCs w:val="28"/>
          </w:rPr>
          <w:t>1</w:t>
        </w:r>
      </w:ins>
      <w:ins w:id="75" w:author="gergel" w:date="2020-05-25T12:52:00Z">
        <w:r w:rsidR="00FB2B3E" w:rsidRPr="00FB2B3E">
          <w:rPr>
            <w:sz w:val="28"/>
            <w:szCs w:val="28"/>
          </w:rPr>
          <w:t xml:space="preserve">] </w:t>
        </w:r>
        <w:r w:rsidR="000E5241">
          <w:rPr>
            <w:sz w:val="28"/>
            <w:szCs w:val="28"/>
          </w:rPr>
          <w:t xml:space="preserve">расширенный вариант </w:t>
        </w:r>
        <w:r w:rsidR="000E5241">
          <w:rPr>
            <w:sz w:val="28"/>
            <w:szCs w:val="28"/>
          </w:rPr>
          <w:sym w:font="Symbol" w:char="F065"/>
        </w:r>
        <w:r w:rsidR="000E5241">
          <w:rPr>
            <w:sz w:val="28"/>
            <w:szCs w:val="28"/>
          </w:rPr>
          <w:t>-</w:t>
        </w:r>
        <w:proofErr w:type="spellStart"/>
        <w:r w:rsidR="000E5241" w:rsidRPr="0019405C">
          <w:rPr>
            <w:sz w:val="28"/>
            <w:szCs w:val="28"/>
          </w:rPr>
          <w:t>constraint</w:t>
        </w:r>
        <w:proofErr w:type="spellEnd"/>
        <w:r w:rsidR="000E5241">
          <w:rPr>
            <w:sz w:val="28"/>
            <w:szCs w:val="28"/>
          </w:rPr>
          <w:t xml:space="preserve"> метода, в котором допускается нарушение ограничений, если это приводит к заметному улучшению значений по каким-либо кри</w:t>
        </w:r>
      </w:ins>
      <w:ins w:id="76" w:author="gergel" w:date="2020-05-25T12:53:00Z">
        <w:r w:rsidR="000E5241">
          <w:rPr>
            <w:sz w:val="28"/>
            <w:szCs w:val="28"/>
          </w:rPr>
          <w:t xml:space="preserve">териям задачи </w:t>
        </w:r>
      </w:ins>
      <w:ins w:id="77" w:author="gergel" w:date="2020-05-25T12:54:00Z">
        <w:r w:rsidR="000E5241">
          <w:rPr>
            <w:sz w:val="28"/>
            <w:szCs w:val="28"/>
            <w:lang w:val="en-US"/>
          </w:rPr>
          <w:t>MCO</w:t>
        </w:r>
        <w:r w:rsidR="000E5241">
          <w:rPr>
            <w:sz w:val="28"/>
            <w:szCs w:val="28"/>
          </w:rPr>
          <w:t>.</w:t>
        </w:r>
      </w:ins>
      <w:ins w:id="78" w:author="gergel" w:date="2020-05-25T15:18:00Z">
        <w:r w:rsidR="008946CC">
          <w:rPr>
            <w:sz w:val="28"/>
            <w:szCs w:val="28"/>
          </w:rPr>
          <w:t xml:space="preserve"> </w:t>
        </w:r>
      </w:ins>
      <w:ins w:id="79" w:author="gergel" w:date="2020-05-25T15:19:00Z">
        <w:r w:rsidR="008946CC">
          <w:rPr>
            <w:sz w:val="28"/>
            <w:szCs w:val="28"/>
          </w:rPr>
          <w:t xml:space="preserve">Определенная сложность использования данного подхода состоит в том, что максимально-допустимые значения (допуска) критериев необходимо задавать изначально </w:t>
        </w:r>
      </w:ins>
      <w:ins w:id="80" w:author="gergel" w:date="2020-05-25T15:21:00Z">
        <w:r w:rsidR="008946CC">
          <w:rPr>
            <w:sz w:val="28"/>
            <w:szCs w:val="28"/>
            <w:lang w:val="en-US"/>
          </w:rPr>
          <w:t>a</w:t>
        </w:r>
        <w:r w:rsidR="00FB2B3E" w:rsidRPr="00FB2B3E">
          <w:rPr>
            <w:sz w:val="28"/>
            <w:szCs w:val="28"/>
          </w:rPr>
          <w:t xml:space="preserve"> </w:t>
        </w:r>
        <w:r w:rsidR="008946CC">
          <w:rPr>
            <w:sz w:val="28"/>
            <w:szCs w:val="28"/>
            <w:lang w:val="en-US"/>
          </w:rPr>
          <w:t>priori</w:t>
        </w:r>
        <w:r w:rsidR="00FB2B3E" w:rsidRPr="00FB2B3E">
          <w:rPr>
            <w:sz w:val="28"/>
            <w:szCs w:val="28"/>
          </w:rPr>
          <w:t xml:space="preserve"> </w:t>
        </w:r>
        <w:r w:rsidR="008946CC">
          <w:rPr>
            <w:sz w:val="28"/>
            <w:szCs w:val="28"/>
          </w:rPr>
          <w:t xml:space="preserve">до начала вычислений, что часто вызывает большие затруднения. Для устранения данной проблемы в </w:t>
        </w:r>
      </w:ins>
      <w:ins w:id="81" w:author="gergel" w:date="2020-05-25T15:18:00Z">
        <w:r w:rsidR="00FB2B3E" w:rsidRPr="00FB2B3E">
          <w:rPr>
            <w:sz w:val="28"/>
            <w:szCs w:val="28"/>
          </w:rPr>
          <w:t>[</w:t>
        </w:r>
      </w:ins>
      <w:ins w:id="82" w:author="gergel" w:date="2020-05-25T15:19:00Z">
        <w:r w:rsidR="008946CC">
          <w:rPr>
            <w:sz w:val="28"/>
            <w:szCs w:val="28"/>
          </w:rPr>
          <w:t>42</w:t>
        </w:r>
      </w:ins>
      <w:ins w:id="83" w:author="gergel" w:date="2020-05-25T15:18:00Z">
        <w:r w:rsidR="00FB2B3E" w:rsidRPr="00FB2B3E">
          <w:rPr>
            <w:sz w:val="28"/>
            <w:szCs w:val="28"/>
          </w:rPr>
          <w:t>]</w:t>
        </w:r>
      </w:ins>
      <w:ins w:id="84" w:author="gergel" w:date="2020-05-25T15:19:00Z">
        <w:r w:rsidR="00FB2B3E" w:rsidRPr="00FB2B3E">
          <w:rPr>
            <w:sz w:val="28"/>
            <w:szCs w:val="28"/>
          </w:rPr>
          <w:t xml:space="preserve"> </w:t>
        </w:r>
        <w:r w:rsidR="008946CC">
          <w:rPr>
            <w:sz w:val="28"/>
            <w:szCs w:val="28"/>
          </w:rPr>
          <w:t xml:space="preserve">предлагается </w:t>
        </w:r>
      </w:ins>
      <w:ins w:id="85" w:author="gergel" w:date="2020-05-25T15:22:00Z">
        <w:r w:rsidR="008946CC">
          <w:rPr>
            <w:sz w:val="28"/>
            <w:szCs w:val="28"/>
          </w:rPr>
          <w:t>сочетать исходную</w:t>
        </w:r>
      </w:ins>
      <w:ins w:id="86" w:author="gergel" w:date="2020-05-25T15:24:00Z">
        <w:r w:rsidR="008946CC">
          <w:rPr>
            <w:sz w:val="28"/>
            <w:szCs w:val="28"/>
          </w:rPr>
          <w:t xml:space="preserve"> последовательную</w:t>
        </w:r>
      </w:ins>
      <w:ins w:id="87" w:author="gergel" w:date="2020-05-25T15:22:00Z">
        <w:r w:rsidR="008946CC">
          <w:rPr>
            <w:sz w:val="28"/>
            <w:szCs w:val="28"/>
          </w:rPr>
          <w:t xml:space="preserve"> схему решения </w:t>
        </w:r>
      </w:ins>
      <w:ins w:id="88" w:author="gergel" w:date="2020-05-25T15:23:00Z">
        <w:r w:rsidR="008946CC">
          <w:rPr>
            <w:sz w:val="28"/>
            <w:szCs w:val="28"/>
          </w:rPr>
          <w:t xml:space="preserve">задач лексикографической </w:t>
        </w:r>
      </w:ins>
      <w:ins w:id="89" w:author="gergel" w:date="2020-05-25T15:24:00Z">
        <w:r w:rsidR="008946CC">
          <w:rPr>
            <w:sz w:val="28"/>
            <w:szCs w:val="28"/>
          </w:rPr>
          <w:t>оптимизации, когда допуска можно будет задавать в процессе вычислений после завершения очередного этапа оптимизации</w:t>
        </w:r>
      </w:ins>
      <w:ins w:id="90" w:author="gergel" w:date="2020-05-25T15:25:00Z">
        <w:r w:rsidR="008946CC">
          <w:rPr>
            <w:sz w:val="28"/>
            <w:szCs w:val="28"/>
          </w:rPr>
          <w:t xml:space="preserve"> (правда такая схема снова приводит к необходимости решения последовательности задач скалярной оптимизации)</w:t>
        </w:r>
      </w:ins>
      <w:ins w:id="91" w:author="gergel" w:date="2020-05-25T15:24:00Z">
        <w:r w:rsidR="008946CC">
          <w:rPr>
            <w:sz w:val="28"/>
            <w:szCs w:val="28"/>
          </w:rPr>
          <w:t>.</w:t>
        </w:r>
      </w:ins>
      <w:ins w:id="92" w:author="gergel" w:date="2020-05-25T15:25:00Z">
        <w:r w:rsidR="008946CC">
          <w:rPr>
            <w:sz w:val="28"/>
            <w:szCs w:val="28"/>
          </w:rPr>
          <w:t xml:space="preserve"> </w:t>
        </w:r>
      </w:ins>
      <w:ins w:id="93" w:author="gergel" w:date="2020-05-25T15:28:00Z">
        <w:r w:rsidR="00786E33">
          <w:rPr>
            <w:sz w:val="28"/>
            <w:szCs w:val="28"/>
          </w:rPr>
          <w:t>Еще больш</w:t>
        </w:r>
      </w:ins>
      <w:ins w:id="94" w:author="gergel" w:date="2020-05-25T15:45:00Z">
        <w:r w:rsidR="00786E33">
          <w:rPr>
            <w:sz w:val="28"/>
            <w:szCs w:val="28"/>
          </w:rPr>
          <w:t>ая</w:t>
        </w:r>
      </w:ins>
      <w:ins w:id="95" w:author="gergel" w:date="2020-05-25T15:28:00Z">
        <w:r w:rsidR="00786E33">
          <w:rPr>
            <w:sz w:val="28"/>
            <w:szCs w:val="28"/>
          </w:rPr>
          <w:t xml:space="preserve"> свобод</w:t>
        </w:r>
      </w:ins>
      <w:ins w:id="96" w:author="gergel" w:date="2020-05-25T15:45:00Z">
        <w:r w:rsidR="00786E33">
          <w:rPr>
            <w:sz w:val="28"/>
            <w:szCs w:val="28"/>
          </w:rPr>
          <w:t>а</w:t>
        </w:r>
      </w:ins>
      <w:ins w:id="97" w:author="gergel" w:date="2020-05-25T15:28:00Z">
        <w:r w:rsidR="00FC0F92">
          <w:rPr>
            <w:sz w:val="28"/>
            <w:szCs w:val="28"/>
          </w:rPr>
          <w:t xml:space="preserve"> по формулированию задач </w:t>
        </w:r>
      </w:ins>
      <w:ins w:id="98" w:author="gergel" w:date="2020-05-25T15:44:00Z">
        <w:r w:rsidR="00786E33">
          <w:rPr>
            <w:sz w:val="28"/>
            <w:szCs w:val="28"/>
          </w:rPr>
          <w:t xml:space="preserve">поиска эффективных решений </w:t>
        </w:r>
      </w:ins>
      <w:ins w:id="99" w:author="gergel" w:date="2020-05-25T15:45:00Z">
        <w:r w:rsidR="00786E33">
          <w:rPr>
            <w:sz w:val="28"/>
            <w:szCs w:val="28"/>
          </w:rPr>
          <w:t>дается</w:t>
        </w:r>
      </w:ins>
      <w:ins w:id="100" w:author="gergel" w:date="2020-05-25T15:28:00Z">
        <w:r w:rsidR="00FC0F92">
          <w:rPr>
            <w:sz w:val="28"/>
            <w:szCs w:val="28"/>
          </w:rPr>
          <w:t xml:space="preserve"> в рамках подхода </w:t>
        </w:r>
      </w:ins>
      <w:ins w:id="101" w:author="gergel" w:date="2020-05-25T15:29:00Z">
        <w:r w:rsidR="00FB2B3E" w:rsidRPr="00FB2B3E">
          <w:rPr>
            <w:sz w:val="28"/>
            <w:szCs w:val="28"/>
          </w:rPr>
          <w:t>[</w:t>
        </w:r>
        <w:r w:rsidR="00FC0F92">
          <w:rPr>
            <w:sz w:val="28"/>
            <w:szCs w:val="28"/>
          </w:rPr>
          <w:t>43</w:t>
        </w:r>
        <w:r w:rsidR="00FB2B3E" w:rsidRPr="00FB2B3E">
          <w:rPr>
            <w:sz w:val="28"/>
            <w:szCs w:val="28"/>
          </w:rPr>
          <w:t>]</w:t>
        </w:r>
        <w:r w:rsidR="00FC0F92">
          <w:rPr>
            <w:sz w:val="28"/>
            <w:szCs w:val="28"/>
          </w:rPr>
          <w:t>, когда порядок важности критериев также может меняться динамически.</w:t>
        </w:r>
      </w:ins>
      <w:ins w:id="102" w:author="gergel" w:date="2020-05-25T15:43:00Z">
        <w:r w:rsidR="00786E33">
          <w:rPr>
            <w:sz w:val="28"/>
            <w:szCs w:val="28"/>
          </w:rPr>
          <w:t xml:space="preserve"> Следует отм</w:t>
        </w:r>
      </w:ins>
      <w:ins w:id="103" w:author="gergel" w:date="2020-05-25T15:44:00Z">
        <w:r w:rsidR="00786E33">
          <w:rPr>
            <w:sz w:val="28"/>
            <w:szCs w:val="28"/>
          </w:rPr>
          <w:t xml:space="preserve">етить, что возможность вариации постановки задачи </w:t>
        </w:r>
      </w:ins>
      <w:ins w:id="104" w:author="gergel" w:date="2020-05-25T15:45:00Z">
        <w:r w:rsidR="00786E33">
          <w:rPr>
            <w:sz w:val="28"/>
            <w:szCs w:val="28"/>
          </w:rPr>
          <w:t xml:space="preserve">поиска эффективных решений носит принципиальный характер, поскольку требования к оптимальности выбираемых решений могут меняться у </w:t>
        </w:r>
      </w:ins>
      <w:ins w:id="105" w:author="gergel" w:date="2020-05-25T15:46:00Z">
        <w:r w:rsidR="00786E33">
          <w:rPr>
            <w:sz w:val="28"/>
            <w:szCs w:val="28"/>
            <w:lang w:val="en-US"/>
          </w:rPr>
          <w:t>decision</w:t>
        </w:r>
        <w:r w:rsidR="00FB2B3E" w:rsidRPr="00FB2B3E">
          <w:rPr>
            <w:sz w:val="28"/>
            <w:szCs w:val="28"/>
          </w:rPr>
          <w:t xml:space="preserve"> </w:t>
        </w:r>
        <w:r w:rsidR="00786E33">
          <w:rPr>
            <w:sz w:val="28"/>
            <w:szCs w:val="28"/>
            <w:lang w:val="en-US"/>
          </w:rPr>
          <w:t>maker</w:t>
        </w:r>
        <w:r w:rsidR="00FB2B3E" w:rsidRPr="00FB2B3E">
          <w:rPr>
            <w:sz w:val="28"/>
            <w:szCs w:val="28"/>
          </w:rPr>
          <w:t xml:space="preserve"> </w:t>
        </w:r>
      </w:ins>
      <w:ins w:id="106" w:author="gergel" w:date="2020-05-25T15:47:00Z">
        <w:r w:rsidR="00786E33">
          <w:rPr>
            <w:sz w:val="28"/>
            <w:szCs w:val="28"/>
          </w:rPr>
          <w:t xml:space="preserve">в процессе вычислений. </w:t>
        </w:r>
      </w:ins>
      <w:ins w:id="107" w:author="gergel" w:date="2020-05-25T15:48:00Z">
        <w:r w:rsidR="00597F3D">
          <w:rPr>
            <w:sz w:val="28"/>
            <w:szCs w:val="28"/>
          </w:rPr>
          <w:t xml:space="preserve">Возможность подобной вариации обеспечивается и при использовании других походов решения задачи </w:t>
        </w:r>
        <w:r w:rsidR="00597F3D">
          <w:rPr>
            <w:sz w:val="28"/>
            <w:szCs w:val="28"/>
            <w:lang w:val="en-US"/>
          </w:rPr>
          <w:t>MCO</w:t>
        </w:r>
        <w:r w:rsidR="00FB2B3E" w:rsidRPr="00FB2B3E">
          <w:rPr>
            <w:sz w:val="28"/>
            <w:szCs w:val="28"/>
          </w:rPr>
          <w:t xml:space="preserve"> </w:t>
        </w:r>
      </w:ins>
      <w:ins w:id="108" w:author="gergel" w:date="2020-05-25T15:49:00Z">
        <w:r w:rsidR="00597F3D">
          <w:rPr>
            <w:sz w:val="28"/>
            <w:szCs w:val="28"/>
          </w:rPr>
          <w:t xml:space="preserve">на основе </w:t>
        </w:r>
      </w:ins>
      <w:ins w:id="109" w:author="gergel" w:date="2020-05-25T15:50:00Z">
        <w:r w:rsidR="00597F3D">
          <w:rPr>
            <w:sz w:val="28"/>
            <w:szCs w:val="28"/>
          </w:rPr>
          <w:t xml:space="preserve">различных методов </w:t>
        </w:r>
      </w:ins>
      <w:proofErr w:type="spellStart"/>
      <w:ins w:id="110" w:author="gergel" w:date="2020-05-25T15:49:00Z">
        <w:r w:rsidR="00597F3D">
          <w:rPr>
            <w:sz w:val="28"/>
            <w:szCs w:val="28"/>
          </w:rPr>
          <w:t>скаляризации</w:t>
        </w:r>
        <w:proofErr w:type="spellEnd"/>
        <w:r w:rsidR="00597F3D">
          <w:rPr>
            <w:sz w:val="28"/>
            <w:szCs w:val="28"/>
          </w:rPr>
          <w:t xml:space="preserve"> критериев</w:t>
        </w:r>
      </w:ins>
      <w:ins w:id="111" w:author="gergel" w:date="2020-05-25T15:50:00Z">
        <w:r w:rsidR="00597F3D">
          <w:rPr>
            <w:sz w:val="28"/>
            <w:szCs w:val="28"/>
          </w:rPr>
          <w:t xml:space="preserve"> </w:t>
        </w:r>
      </w:ins>
      <w:ins w:id="112" w:author="gergel" w:date="2020-05-25T15:55:00Z">
        <w:r w:rsidR="00597F3D">
          <w:rPr>
            <w:sz w:val="28"/>
            <w:szCs w:val="28"/>
          </w:rPr>
          <w:t xml:space="preserve">– см., например, </w:t>
        </w:r>
        <w:r w:rsidR="00FB2B3E" w:rsidRPr="00FB2B3E">
          <w:rPr>
            <w:sz w:val="28"/>
            <w:szCs w:val="28"/>
          </w:rPr>
          <w:t>[</w:t>
        </w:r>
        <w:r w:rsidR="003716CF">
          <w:rPr>
            <w:sz w:val="28"/>
            <w:szCs w:val="28"/>
          </w:rPr>
          <w:t>31</w:t>
        </w:r>
      </w:ins>
      <w:ins w:id="113" w:author="gergel" w:date="2020-05-25T17:42:00Z">
        <w:r w:rsidR="00CE409A">
          <w:rPr>
            <w:sz w:val="28"/>
            <w:szCs w:val="28"/>
          </w:rPr>
          <w:t>,</w:t>
        </w:r>
      </w:ins>
      <w:ins w:id="114" w:author="gergel" w:date="2020-05-25T15:55:00Z">
        <w:r w:rsidR="00FB2B3E" w:rsidRPr="00FB2B3E">
          <w:rPr>
            <w:sz w:val="28"/>
            <w:szCs w:val="28"/>
          </w:rPr>
          <w:t>44]</w:t>
        </w:r>
      </w:ins>
      <w:ins w:id="115" w:author="gergel" w:date="2020-05-25T15:49:00Z">
        <w:r w:rsidR="00597F3D">
          <w:rPr>
            <w:sz w:val="28"/>
            <w:szCs w:val="28"/>
          </w:rPr>
          <w:t>.</w:t>
        </w:r>
      </w:ins>
      <w:ins w:id="116" w:author="gergel" w:date="2020-05-26T14:44:00Z">
        <w:r w:rsidR="00853895">
          <w:rPr>
            <w:sz w:val="28"/>
            <w:szCs w:val="28"/>
          </w:rPr>
          <w:t xml:space="preserve"> Комбинированный </w:t>
        </w:r>
        <w:r w:rsidR="00853895">
          <w:rPr>
            <w:sz w:val="28"/>
            <w:szCs w:val="28"/>
          </w:rPr>
          <w:lastRenderedPageBreak/>
          <w:t xml:space="preserve">вариант использования </w:t>
        </w:r>
        <w:proofErr w:type="spellStart"/>
        <w:r w:rsidR="00853895">
          <w:rPr>
            <w:sz w:val="28"/>
            <w:szCs w:val="28"/>
          </w:rPr>
          <w:t>скаляризации</w:t>
        </w:r>
        <w:proofErr w:type="spellEnd"/>
        <w:r w:rsidR="00853895">
          <w:rPr>
            <w:sz w:val="28"/>
            <w:szCs w:val="28"/>
          </w:rPr>
          <w:t xml:space="preserve"> критериев и </w:t>
        </w:r>
      </w:ins>
      <w:ins w:id="117" w:author="gergel" w:date="2020-05-26T14:45:00Z">
        <w:r w:rsidR="00853895">
          <w:rPr>
            <w:sz w:val="28"/>
            <w:szCs w:val="28"/>
          </w:rPr>
          <w:t xml:space="preserve">дополнительных ограничений </w:t>
        </w:r>
        <w:r w:rsidR="00853895">
          <w:rPr>
            <w:sz w:val="28"/>
            <w:szCs w:val="28"/>
          </w:rPr>
          <w:sym w:font="Symbol" w:char="F065"/>
        </w:r>
        <w:r w:rsidR="00853895">
          <w:rPr>
            <w:sz w:val="28"/>
            <w:szCs w:val="28"/>
          </w:rPr>
          <w:t>-</w:t>
        </w:r>
        <w:proofErr w:type="spellStart"/>
        <w:r w:rsidR="00853895" w:rsidRPr="0019405C">
          <w:rPr>
            <w:sz w:val="28"/>
            <w:szCs w:val="28"/>
          </w:rPr>
          <w:t>constraint</w:t>
        </w:r>
        <w:proofErr w:type="spellEnd"/>
        <w:r w:rsidR="00853895">
          <w:rPr>
            <w:sz w:val="28"/>
            <w:szCs w:val="28"/>
          </w:rPr>
          <w:t xml:space="preserve"> метода предложен в </w:t>
        </w:r>
      </w:ins>
      <w:ins w:id="118" w:author="gergel" w:date="2020-05-26T14:46:00Z">
        <w:r w:rsidR="00FB2B3E" w:rsidRPr="00FB2B3E">
          <w:rPr>
            <w:sz w:val="28"/>
            <w:szCs w:val="28"/>
          </w:rPr>
          <w:t>[1]</w:t>
        </w:r>
        <w:r w:rsidR="00853895">
          <w:rPr>
            <w:sz w:val="28"/>
            <w:szCs w:val="28"/>
          </w:rPr>
          <w:t>.</w:t>
        </w:r>
      </w:ins>
    </w:p>
    <w:p w:rsidR="00D96D68" w:rsidRPr="00D96D68" w:rsidRDefault="00D96D68" w:rsidP="0039081D">
      <w:pPr>
        <w:pStyle w:val="af6"/>
        <w:spacing w:after="60"/>
        <w:rPr>
          <w:sz w:val="28"/>
          <w:szCs w:val="28"/>
          <w:lang w:val="en-US"/>
        </w:rPr>
      </w:pPr>
      <w:r w:rsidRPr="00D96D68">
        <w:rPr>
          <w:sz w:val="28"/>
          <w:szCs w:val="28"/>
          <w:lang w:val="en-US"/>
        </w:rPr>
        <w:t>This work is devoted to solving</w:t>
      </w:r>
      <w:r w:rsidR="009F7ABC">
        <w:rPr>
          <w:sz w:val="28"/>
          <w:szCs w:val="28"/>
          <w:lang w:val="en-US"/>
        </w:rPr>
        <w:t xml:space="preserve"> </w:t>
      </w:r>
      <w:r w:rsidRPr="00D96D68">
        <w:rPr>
          <w:sz w:val="28"/>
          <w:szCs w:val="28"/>
          <w:lang w:val="en-US"/>
        </w:rPr>
        <w:t xml:space="preserve">lexicographic </w:t>
      </w:r>
      <w:proofErr w:type="spellStart"/>
      <w:r w:rsidRPr="00D96D68">
        <w:rPr>
          <w:sz w:val="28"/>
          <w:szCs w:val="28"/>
          <w:lang w:val="en-US"/>
        </w:rPr>
        <w:t>multicriteria</w:t>
      </w:r>
      <w:proofErr w:type="spellEnd"/>
      <w:r w:rsidRPr="00D96D68">
        <w:rPr>
          <w:sz w:val="28"/>
          <w:szCs w:val="28"/>
          <w:lang w:val="en-US"/>
        </w:rPr>
        <w:t xml:space="preserve"> optimization (</w:t>
      </w:r>
      <w:proofErr w:type="spellStart"/>
      <w:r w:rsidRPr="00D96D68">
        <w:rPr>
          <w:sz w:val="28"/>
          <w:szCs w:val="28"/>
          <w:lang w:val="en-US"/>
        </w:rPr>
        <w:t>MCOlex</w:t>
      </w:r>
      <w:proofErr w:type="spellEnd"/>
      <w:r w:rsidRPr="00D96D68">
        <w:rPr>
          <w:sz w:val="28"/>
          <w:szCs w:val="28"/>
          <w:lang w:val="en-US"/>
        </w:rPr>
        <w:t xml:space="preserve">) </w:t>
      </w:r>
      <w:r w:rsidR="009F7ABC">
        <w:rPr>
          <w:sz w:val="28"/>
          <w:szCs w:val="28"/>
          <w:lang w:val="en-US"/>
        </w:rPr>
        <w:t>problems that arise when designing</w:t>
      </w:r>
      <w:r w:rsidRPr="00D96D68">
        <w:rPr>
          <w:sz w:val="28"/>
          <w:szCs w:val="28"/>
          <w:lang w:val="en-US"/>
        </w:rPr>
        <w:t xml:space="preserve"> complex technical objects and systems. </w:t>
      </w:r>
      <w:ins w:id="119" w:author="Evgeniy Kozinov" w:date="2020-05-31T17:12:00Z">
        <w:r w:rsidR="00C76B26" w:rsidRPr="00C76B26">
          <w:rPr>
            <w:sz w:val="28"/>
            <w:szCs w:val="28"/>
            <w:lang w:val="en-US"/>
          </w:rPr>
          <w:t xml:space="preserve">In such applications, efficiency criteria may have a complicated </w:t>
        </w:r>
        <w:proofErr w:type="spellStart"/>
        <w:r w:rsidR="00C76B26" w:rsidRPr="00C76B26">
          <w:rPr>
            <w:sz w:val="28"/>
            <w:szCs w:val="28"/>
            <w:lang w:val="en-US"/>
          </w:rPr>
          <w:t>multiextremal</w:t>
        </w:r>
        <w:proofErr w:type="spellEnd"/>
        <w:r w:rsidR="00C76B26" w:rsidRPr="00C76B26">
          <w:rPr>
            <w:sz w:val="28"/>
            <w:szCs w:val="28"/>
            <w:lang w:val="en-US"/>
          </w:rPr>
          <w:t xml:space="preserve"> form</w:t>
        </w:r>
      </w:ins>
      <w:del w:id="120" w:author="Evgeniy Kozinov" w:date="2020-05-31T17:12:00Z">
        <w:r w:rsidRPr="00D96D68" w:rsidDel="00C76B26">
          <w:rPr>
            <w:sz w:val="28"/>
            <w:szCs w:val="28"/>
            <w:lang w:val="en-US"/>
          </w:rPr>
          <w:delText xml:space="preserve">In such applications, </w:delText>
        </w:r>
        <w:r w:rsidR="006F56B1" w:rsidDel="00C76B26">
          <w:rPr>
            <w:sz w:val="28"/>
            <w:szCs w:val="28"/>
            <w:lang w:val="en-US"/>
          </w:rPr>
          <w:delText>efficiency</w:delText>
        </w:r>
        <w:r w:rsidR="006F56B1" w:rsidRPr="00D96D68" w:rsidDel="00C76B26">
          <w:rPr>
            <w:sz w:val="28"/>
            <w:szCs w:val="28"/>
            <w:lang w:val="en-US"/>
          </w:rPr>
          <w:delText xml:space="preserve"> </w:delText>
        </w:r>
        <w:r w:rsidRPr="00D96D68" w:rsidDel="00C76B26">
          <w:rPr>
            <w:sz w:val="28"/>
            <w:szCs w:val="28"/>
            <w:lang w:val="en-US"/>
          </w:rPr>
          <w:delText xml:space="preserve">criteria </w:delText>
        </w:r>
        <w:r w:rsidR="00011290" w:rsidDel="00C76B26">
          <w:rPr>
            <w:sz w:val="28"/>
            <w:szCs w:val="28"/>
            <w:lang w:val="en-US"/>
          </w:rPr>
          <w:delText>may</w:delText>
        </w:r>
        <w:r w:rsidRPr="00D96D68" w:rsidDel="00C76B26">
          <w:rPr>
            <w:sz w:val="28"/>
            <w:szCs w:val="28"/>
            <w:lang w:val="en-US"/>
          </w:rPr>
          <w:delText xml:space="preserve"> have a complex </w:delText>
        </w:r>
        <w:r w:rsidR="005D6D6B" w:rsidRPr="005D6D6B" w:rsidDel="00C76B26">
          <w:rPr>
            <w:iCs/>
            <w:sz w:val="28"/>
            <w:szCs w:val="28"/>
            <w:lang w:val="en-US"/>
          </w:rPr>
          <w:delText>multiextremal</w:delText>
        </w:r>
        <w:r w:rsidRPr="00D96D68" w:rsidDel="00C76B26">
          <w:rPr>
            <w:sz w:val="28"/>
            <w:szCs w:val="28"/>
            <w:lang w:val="en-US"/>
          </w:rPr>
          <w:delText xml:space="preserve"> form</w:delText>
        </w:r>
      </w:del>
      <w:r w:rsidRPr="00D96D68">
        <w:rPr>
          <w:sz w:val="28"/>
          <w:szCs w:val="28"/>
          <w:lang w:val="en-US"/>
        </w:rPr>
        <w:t xml:space="preserve">, and calculating criteria values may require </w:t>
      </w:r>
      <w:r w:rsidR="005D6D6B" w:rsidRPr="005D6D6B">
        <w:rPr>
          <w:iCs/>
          <w:sz w:val="28"/>
          <w:szCs w:val="28"/>
          <w:lang w:val="en-US"/>
        </w:rPr>
        <w:t>large amounts of computation</w:t>
      </w:r>
      <w:r w:rsidR="00DB4345">
        <w:rPr>
          <w:iCs/>
          <w:sz w:val="28"/>
          <w:szCs w:val="28"/>
          <w:lang w:val="en-US"/>
        </w:rPr>
        <w:t>s</w:t>
      </w:r>
      <w:r w:rsidRPr="00D96D68">
        <w:rPr>
          <w:sz w:val="28"/>
          <w:szCs w:val="28"/>
          <w:lang w:val="en-US"/>
        </w:rPr>
        <w:t xml:space="preserve">. In such conditions, finding even one </w:t>
      </w:r>
      <w:r w:rsidR="006F56B1">
        <w:rPr>
          <w:sz w:val="28"/>
          <w:szCs w:val="28"/>
          <w:lang w:val="en-US"/>
        </w:rPr>
        <w:t>efficient</w:t>
      </w:r>
      <w:r w:rsidR="006F56B1" w:rsidRPr="00D96D68" w:rsidDel="006F56B1">
        <w:rPr>
          <w:sz w:val="28"/>
          <w:szCs w:val="28"/>
          <w:lang w:val="en-US"/>
        </w:rPr>
        <w:t xml:space="preserve"> </w:t>
      </w:r>
      <w:r w:rsidRPr="00D96D68">
        <w:rPr>
          <w:sz w:val="28"/>
          <w:szCs w:val="28"/>
          <w:lang w:val="en-US"/>
        </w:rPr>
        <w:t xml:space="preserve">decision requires significant calculations, </w:t>
      </w:r>
      <w:r w:rsidR="00011290">
        <w:rPr>
          <w:sz w:val="28"/>
          <w:szCs w:val="28"/>
          <w:lang w:val="en-US"/>
        </w:rPr>
        <w:t xml:space="preserve">while </w:t>
      </w:r>
      <w:r w:rsidRPr="00D96D68">
        <w:rPr>
          <w:sz w:val="28"/>
          <w:szCs w:val="28"/>
          <w:lang w:val="en-US"/>
        </w:rPr>
        <w:t>determin</w:t>
      </w:r>
      <w:r w:rsidR="00F57AE2">
        <w:rPr>
          <w:sz w:val="28"/>
          <w:szCs w:val="28"/>
          <w:lang w:val="en-US"/>
        </w:rPr>
        <w:t>ing</w:t>
      </w:r>
      <w:r w:rsidRPr="00D96D68">
        <w:rPr>
          <w:sz w:val="28"/>
          <w:szCs w:val="28"/>
          <w:lang w:val="en-US"/>
        </w:rPr>
        <w:t xml:space="preserve"> several (or </w:t>
      </w:r>
      <w:r w:rsidR="00F57AE2">
        <w:rPr>
          <w:sz w:val="28"/>
          <w:szCs w:val="28"/>
          <w:lang w:val="en-US"/>
        </w:rPr>
        <w:t>a</w:t>
      </w:r>
      <w:r w:rsidRPr="00D96D68">
        <w:rPr>
          <w:sz w:val="28"/>
          <w:szCs w:val="28"/>
          <w:lang w:val="en-US"/>
        </w:rPr>
        <w:t xml:space="preserve"> whole set) of </w:t>
      </w:r>
      <w:r w:rsidR="008910DB" w:rsidRPr="00D96D68">
        <w:rPr>
          <w:sz w:val="28"/>
          <w:szCs w:val="28"/>
          <w:lang w:val="en-US"/>
        </w:rPr>
        <w:t>eff</w:t>
      </w:r>
      <w:r w:rsidR="008910DB">
        <w:rPr>
          <w:sz w:val="28"/>
          <w:szCs w:val="28"/>
          <w:lang w:val="en-US"/>
        </w:rPr>
        <w:t>icient</w:t>
      </w:r>
      <w:r w:rsidR="008910DB" w:rsidRPr="00D96D68">
        <w:rPr>
          <w:sz w:val="28"/>
          <w:szCs w:val="28"/>
          <w:lang w:val="en-US"/>
        </w:rPr>
        <w:t xml:space="preserve"> </w:t>
      </w:r>
      <w:r w:rsidRPr="00D96D68">
        <w:rPr>
          <w:sz w:val="28"/>
          <w:szCs w:val="28"/>
          <w:lang w:val="en-US"/>
        </w:rPr>
        <w:t>decisions becomes a</w:t>
      </w:r>
      <w:r w:rsidR="00F57AE2">
        <w:rPr>
          <w:sz w:val="28"/>
          <w:szCs w:val="28"/>
          <w:lang w:val="en-US"/>
        </w:rPr>
        <w:t>n issue</w:t>
      </w:r>
      <w:r w:rsidRPr="00D96D68">
        <w:rPr>
          <w:sz w:val="28"/>
          <w:szCs w:val="28"/>
          <w:lang w:val="en-US"/>
        </w:rPr>
        <w:t xml:space="preserve"> of </w:t>
      </w:r>
      <w:r w:rsidR="005D6D6B" w:rsidRPr="005D6D6B">
        <w:rPr>
          <w:bCs/>
          <w:sz w:val="28"/>
          <w:szCs w:val="28"/>
          <w:lang w:val="en-US"/>
        </w:rPr>
        <w:t>great computational complexity</w:t>
      </w:r>
      <w:r w:rsidRPr="00D96D68">
        <w:rPr>
          <w:sz w:val="28"/>
          <w:szCs w:val="28"/>
          <w:lang w:val="en-US"/>
        </w:rPr>
        <w:t>.</w:t>
      </w:r>
    </w:p>
    <w:p w:rsidR="00D96D68" w:rsidRPr="00D96D68" w:rsidRDefault="00C76B26" w:rsidP="0039081D">
      <w:pPr>
        <w:pStyle w:val="af6"/>
        <w:spacing w:after="60"/>
        <w:rPr>
          <w:sz w:val="28"/>
          <w:szCs w:val="28"/>
          <w:lang w:val="en-US"/>
        </w:rPr>
      </w:pPr>
      <w:ins w:id="121" w:author="Evgeniy Kozinov" w:date="2020-05-31T17:14:00Z">
        <w:r w:rsidRPr="00C76B26">
          <w:rPr>
            <w:sz w:val="28"/>
            <w:szCs w:val="28"/>
            <w:lang w:val="en-US"/>
          </w:rPr>
          <w:t xml:space="preserve">The properties listed above highlight a key feature of the </w:t>
        </w:r>
        <w:proofErr w:type="spellStart"/>
        <w:r w:rsidRPr="00C76B26">
          <w:rPr>
            <w:sz w:val="28"/>
            <w:szCs w:val="28"/>
            <w:lang w:val="en-US"/>
          </w:rPr>
          <w:t>MCOlex</w:t>
        </w:r>
        <w:proofErr w:type="spellEnd"/>
        <w:r w:rsidRPr="00C76B26">
          <w:rPr>
            <w:sz w:val="28"/>
            <w:szCs w:val="28"/>
            <w:lang w:val="en-US"/>
          </w:rPr>
          <w:t xml:space="preserve"> problems, namely, high computational complexity</w:t>
        </w:r>
      </w:ins>
      <w:del w:id="122" w:author="Evgeniy Kozinov" w:date="2020-05-31T17:14:00Z">
        <w:r w:rsidR="00D96D68" w:rsidRPr="00D96D68" w:rsidDel="00C76B26">
          <w:rPr>
            <w:sz w:val="28"/>
            <w:szCs w:val="28"/>
            <w:lang w:val="en-US"/>
          </w:rPr>
          <w:delText xml:space="preserve">The properties listed above highlight </w:delText>
        </w:r>
        <w:r w:rsidR="00F57AE2" w:rsidDel="00C76B26">
          <w:rPr>
            <w:sz w:val="28"/>
            <w:szCs w:val="28"/>
            <w:lang w:val="en-US"/>
          </w:rPr>
          <w:delText>a</w:delText>
        </w:r>
        <w:r w:rsidR="00D96D68" w:rsidRPr="00D96D68" w:rsidDel="00C76B26">
          <w:rPr>
            <w:sz w:val="28"/>
            <w:szCs w:val="28"/>
            <w:lang w:val="en-US"/>
          </w:rPr>
          <w:delText xml:space="preserve"> key feature of the MCOlex </w:delText>
        </w:r>
        <w:r w:rsidR="00F57AE2" w:rsidDel="00C76B26">
          <w:rPr>
            <w:sz w:val="28"/>
            <w:szCs w:val="28"/>
            <w:lang w:val="en-US"/>
          </w:rPr>
          <w:delText xml:space="preserve">problems </w:delText>
        </w:r>
        <w:r w:rsidR="006F56B1" w:rsidDel="00C76B26">
          <w:rPr>
            <w:sz w:val="28"/>
            <w:szCs w:val="28"/>
            <w:lang w:val="en-US"/>
          </w:rPr>
          <w:noBreakHyphen/>
          <w:delText xml:space="preserve"> </w:delText>
        </w:r>
        <w:r w:rsidR="00D96D68" w:rsidRPr="00D96D68" w:rsidDel="00C76B26">
          <w:rPr>
            <w:sz w:val="28"/>
            <w:szCs w:val="28"/>
            <w:lang w:val="en-US"/>
          </w:rPr>
          <w:delText>high computational complexity</w:delText>
        </w:r>
      </w:del>
      <w:r w:rsidR="00D96D68" w:rsidRPr="00D96D68">
        <w:rPr>
          <w:sz w:val="28"/>
          <w:szCs w:val="28"/>
          <w:lang w:val="en-US"/>
        </w:rPr>
        <w:t xml:space="preserve">. One promising </w:t>
      </w:r>
      <w:r w:rsidR="00F57AE2">
        <w:rPr>
          <w:sz w:val="28"/>
          <w:szCs w:val="28"/>
          <w:lang w:val="en-US"/>
        </w:rPr>
        <w:t>a</w:t>
      </w:r>
      <w:r w:rsidR="00B96DF4">
        <w:rPr>
          <w:sz w:val="28"/>
          <w:szCs w:val="28"/>
          <w:lang w:val="en-US"/>
        </w:rPr>
        <w:t>ttempt to</w:t>
      </w:r>
      <w:r w:rsidR="00F57AE2">
        <w:rPr>
          <w:sz w:val="28"/>
          <w:szCs w:val="28"/>
          <w:lang w:val="en-US"/>
        </w:rPr>
        <w:t xml:space="preserve"> solv</w:t>
      </w:r>
      <w:r w:rsidR="00B96DF4">
        <w:rPr>
          <w:sz w:val="28"/>
          <w:szCs w:val="28"/>
          <w:lang w:val="en-US"/>
        </w:rPr>
        <w:t>e</w:t>
      </w:r>
      <w:r w:rsidR="00D96D68" w:rsidRPr="00D96D68">
        <w:rPr>
          <w:sz w:val="28"/>
          <w:szCs w:val="28"/>
          <w:lang w:val="en-US"/>
        </w:rPr>
        <w:t xml:space="preserve"> such problems is </w:t>
      </w:r>
      <w:r w:rsidR="00F57AE2">
        <w:rPr>
          <w:sz w:val="28"/>
          <w:szCs w:val="28"/>
          <w:lang w:val="en-US"/>
        </w:rPr>
        <w:t>using</w:t>
      </w:r>
      <w:r w:rsidR="00D96D68" w:rsidRPr="00D96D68">
        <w:rPr>
          <w:sz w:val="28"/>
          <w:szCs w:val="28"/>
          <w:lang w:val="en-US"/>
        </w:rPr>
        <w:t xml:space="preserve"> the model-based approach, </w:t>
      </w:r>
      <w:ins w:id="123" w:author="Evgeniy Kozinov" w:date="2020-05-31T17:20:00Z">
        <w:r w:rsidRPr="00C76B26">
          <w:rPr>
            <w:sz w:val="28"/>
            <w:szCs w:val="28"/>
            <w:lang w:val="en-US"/>
          </w:rPr>
          <w:t>when, after a small number of calculating values of time-consuming criteria, fast-computable approximating functions are constructed</w:t>
        </w:r>
      </w:ins>
      <w:del w:id="124" w:author="Evgeniy Kozinov" w:date="2020-05-31T17:20:00Z">
        <w:r w:rsidR="00D96D68" w:rsidRPr="00D96D68" w:rsidDel="00C76B26">
          <w:rPr>
            <w:sz w:val="28"/>
            <w:szCs w:val="28"/>
            <w:lang w:val="en-US"/>
          </w:rPr>
          <w:delText xml:space="preserve">when, after a small number of calculations </w:delText>
        </w:r>
        <w:r w:rsidR="00B96DF4" w:rsidDel="00C76B26">
          <w:rPr>
            <w:sz w:val="28"/>
            <w:szCs w:val="28"/>
            <w:lang w:val="en-US"/>
          </w:rPr>
          <w:delText>determining</w:delText>
        </w:r>
        <w:r w:rsidR="00D96D68" w:rsidRPr="00D96D68" w:rsidDel="00C76B26">
          <w:rPr>
            <w:sz w:val="28"/>
            <w:szCs w:val="28"/>
            <w:lang w:val="en-US"/>
          </w:rPr>
          <w:delText xml:space="preserve"> the values of </w:delText>
        </w:r>
        <w:r w:rsidR="00B96DF4" w:rsidDel="00C76B26">
          <w:rPr>
            <w:sz w:val="28"/>
            <w:szCs w:val="28"/>
            <w:lang w:val="en-US"/>
          </w:rPr>
          <w:delText>time-consuming</w:delText>
        </w:r>
        <w:r w:rsidR="00D96D68" w:rsidRPr="00D96D68" w:rsidDel="00C76B26">
          <w:rPr>
            <w:sz w:val="28"/>
            <w:szCs w:val="28"/>
            <w:lang w:val="en-US"/>
          </w:rPr>
          <w:delText xml:space="preserve"> criteria and, fast-computable approximating functions are constructed</w:delText>
        </w:r>
      </w:del>
      <w:r w:rsidR="00D96D68" w:rsidRPr="00D96D68">
        <w:rPr>
          <w:sz w:val="28"/>
          <w:szCs w:val="28"/>
          <w:lang w:val="en-US"/>
        </w:rPr>
        <w:t xml:space="preserve"> [15-16].</w:t>
      </w:r>
      <w:r w:rsidR="0039081D">
        <w:rPr>
          <w:sz w:val="28"/>
          <w:szCs w:val="28"/>
          <w:lang w:val="en-US"/>
        </w:rPr>
        <w:t xml:space="preserve"> </w:t>
      </w:r>
      <w:r w:rsidR="00D96D68" w:rsidRPr="00D96D68">
        <w:rPr>
          <w:sz w:val="28"/>
          <w:szCs w:val="28"/>
          <w:lang w:val="en-US"/>
        </w:rPr>
        <w:t xml:space="preserve">This approach is quite </w:t>
      </w:r>
      <w:r w:rsidR="008910DB" w:rsidRPr="00D96D68">
        <w:rPr>
          <w:sz w:val="28"/>
          <w:szCs w:val="28"/>
          <w:lang w:val="en-US"/>
        </w:rPr>
        <w:t>eff</w:t>
      </w:r>
      <w:r w:rsidR="008910DB">
        <w:rPr>
          <w:sz w:val="28"/>
          <w:szCs w:val="28"/>
          <w:lang w:val="en-US"/>
        </w:rPr>
        <w:t>icient</w:t>
      </w:r>
      <w:r w:rsidR="00B96DF4">
        <w:rPr>
          <w:sz w:val="28"/>
          <w:szCs w:val="28"/>
          <w:lang w:val="en-US"/>
        </w:rPr>
        <w:t xml:space="preserve">; </w:t>
      </w:r>
      <w:r w:rsidR="00D96D68" w:rsidRPr="00D96D68">
        <w:rPr>
          <w:sz w:val="28"/>
          <w:szCs w:val="28"/>
          <w:lang w:val="en-US"/>
        </w:rPr>
        <w:t xml:space="preserve">however, </w:t>
      </w:r>
      <w:r w:rsidR="00B96DF4">
        <w:rPr>
          <w:sz w:val="28"/>
          <w:szCs w:val="28"/>
          <w:lang w:val="en-US"/>
        </w:rPr>
        <w:t>it is difficult to</w:t>
      </w:r>
      <w:r w:rsidR="00D96D68" w:rsidRPr="00D96D68">
        <w:rPr>
          <w:sz w:val="28"/>
          <w:szCs w:val="28"/>
          <w:lang w:val="en-US"/>
        </w:rPr>
        <w:t xml:space="preserve"> construct good approximations </w:t>
      </w:r>
      <w:r w:rsidR="00D50122">
        <w:rPr>
          <w:sz w:val="28"/>
          <w:szCs w:val="28"/>
          <w:lang w:val="en-US"/>
        </w:rPr>
        <w:t xml:space="preserve">given the </w:t>
      </w:r>
      <w:proofErr w:type="spellStart"/>
      <w:r w:rsidR="00D50122">
        <w:rPr>
          <w:sz w:val="28"/>
          <w:szCs w:val="28"/>
          <w:lang w:val="en-US"/>
        </w:rPr>
        <w:t>multiextremal</w:t>
      </w:r>
      <w:proofErr w:type="spellEnd"/>
      <w:r w:rsidR="00D96D68" w:rsidRPr="00D96D68">
        <w:rPr>
          <w:sz w:val="28"/>
          <w:szCs w:val="28"/>
          <w:lang w:val="en-US"/>
        </w:rPr>
        <w:t xml:space="preserve"> behavior of </w:t>
      </w:r>
      <w:r w:rsidR="00DB4345">
        <w:rPr>
          <w:sz w:val="28"/>
          <w:szCs w:val="28"/>
          <w:lang w:val="en-US"/>
        </w:rPr>
        <w:t>efficiency</w:t>
      </w:r>
      <w:r w:rsidR="00DB4345" w:rsidRPr="00D96D68">
        <w:rPr>
          <w:sz w:val="28"/>
          <w:szCs w:val="28"/>
          <w:lang w:val="en-US"/>
        </w:rPr>
        <w:t xml:space="preserve"> </w:t>
      </w:r>
      <w:r w:rsidR="00D96D68" w:rsidRPr="00D96D68">
        <w:rPr>
          <w:sz w:val="28"/>
          <w:szCs w:val="28"/>
          <w:lang w:val="en-US"/>
        </w:rPr>
        <w:t>criteria.</w:t>
      </w:r>
    </w:p>
    <w:p w:rsidR="00C571F7" w:rsidRDefault="00D96D68">
      <w:pPr>
        <w:pStyle w:val="af6"/>
        <w:spacing w:after="60"/>
        <w:ind w:firstLine="426"/>
        <w:rPr>
          <w:sz w:val="28"/>
          <w:szCs w:val="28"/>
          <w:lang w:val="en-US"/>
        </w:rPr>
      </w:pPr>
      <w:r w:rsidRPr="00D96D68">
        <w:rPr>
          <w:sz w:val="28"/>
          <w:szCs w:val="28"/>
          <w:lang w:val="en-US"/>
        </w:rPr>
        <w:t xml:space="preserve">This paper </w:t>
      </w:r>
      <w:r w:rsidR="00D50122">
        <w:rPr>
          <w:sz w:val="28"/>
          <w:szCs w:val="28"/>
          <w:lang w:val="en-US"/>
        </w:rPr>
        <w:t>proposes a solution to</w:t>
      </w:r>
      <w:r w:rsidRPr="00D96D68">
        <w:rPr>
          <w:sz w:val="28"/>
          <w:szCs w:val="28"/>
          <w:lang w:val="en-US"/>
        </w:rPr>
        <w:t xml:space="preserve"> the </w:t>
      </w:r>
      <w:r w:rsidR="00D50122">
        <w:rPr>
          <w:sz w:val="28"/>
          <w:szCs w:val="28"/>
          <w:lang w:val="en-US"/>
        </w:rPr>
        <w:t>time-consuming</w:t>
      </w:r>
      <w:r w:rsidRPr="00D96D68">
        <w:rPr>
          <w:sz w:val="28"/>
          <w:szCs w:val="28"/>
          <w:lang w:val="en-US"/>
        </w:rPr>
        <w:t xml:space="preserve"> class of </w:t>
      </w:r>
      <w:proofErr w:type="spellStart"/>
      <w:r w:rsidRPr="00D96D68">
        <w:rPr>
          <w:sz w:val="28"/>
          <w:szCs w:val="28"/>
          <w:lang w:val="en-US"/>
        </w:rPr>
        <w:t>MCOlex</w:t>
      </w:r>
      <w:proofErr w:type="spellEnd"/>
      <w:r w:rsidRPr="00D96D68">
        <w:rPr>
          <w:sz w:val="28"/>
          <w:szCs w:val="28"/>
          <w:lang w:val="en-US"/>
        </w:rPr>
        <w:t xml:space="preserve"> </w:t>
      </w:r>
      <w:r w:rsidR="00D50122">
        <w:rPr>
          <w:sz w:val="28"/>
          <w:szCs w:val="28"/>
          <w:lang w:val="en-US"/>
        </w:rPr>
        <w:t xml:space="preserve">problems </w:t>
      </w:r>
      <w:r w:rsidR="0039081D">
        <w:rPr>
          <w:sz w:val="28"/>
          <w:szCs w:val="28"/>
          <w:lang w:val="en-US"/>
        </w:rPr>
        <w:t>by using</w:t>
      </w:r>
      <w:r w:rsidR="00D50122">
        <w:rPr>
          <w:sz w:val="28"/>
          <w:szCs w:val="28"/>
          <w:lang w:val="en-US"/>
        </w:rPr>
        <w:t xml:space="preserve"> an approach</w:t>
      </w:r>
      <w:r w:rsidRPr="00D96D68">
        <w:rPr>
          <w:sz w:val="28"/>
          <w:szCs w:val="28"/>
          <w:lang w:val="en-US"/>
        </w:rPr>
        <w:t xml:space="preserve"> based on the following main points. First of all,</w:t>
      </w:r>
      <w:r w:rsidR="00D50122">
        <w:rPr>
          <w:sz w:val="28"/>
          <w:szCs w:val="28"/>
          <w:lang w:val="en-US"/>
        </w:rPr>
        <w:t xml:space="preserve"> the problem is reduced</w:t>
      </w:r>
      <w:r w:rsidRPr="00D96D68">
        <w:rPr>
          <w:sz w:val="28"/>
          <w:szCs w:val="28"/>
          <w:lang w:val="en-US"/>
        </w:rPr>
        <w:t xml:space="preserve"> to solving a sequence of global optimization problems with nonlinear constraints (GCO) [2</w:t>
      </w:r>
      <w:proofErr w:type="gramStart"/>
      <w:r w:rsidRPr="00D96D68">
        <w:rPr>
          <w:sz w:val="28"/>
          <w:szCs w:val="28"/>
          <w:lang w:val="en-US"/>
        </w:rPr>
        <w:t>,14</w:t>
      </w:r>
      <w:proofErr w:type="gramEnd"/>
      <w:r w:rsidRPr="00D96D68">
        <w:rPr>
          <w:sz w:val="28"/>
          <w:szCs w:val="28"/>
          <w:lang w:val="en-US"/>
        </w:rPr>
        <w:t xml:space="preserve">]. Then, </w:t>
      </w:r>
      <w:r w:rsidR="006F56B1" w:rsidRPr="00D96D68">
        <w:rPr>
          <w:sz w:val="28"/>
          <w:szCs w:val="28"/>
          <w:lang w:val="en-US"/>
        </w:rPr>
        <w:t>eff</w:t>
      </w:r>
      <w:r w:rsidR="006F56B1">
        <w:rPr>
          <w:sz w:val="28"/>
          <w:szCs w:val="28"/>
          <w:lang w:val="en-US"/>
        </w:rPr>
        <w:t>icient</w:t>
      </w:r>
      <w:r w:rsidR="006F56B1" w:rsidRPr="00D96D68">
        <w:rPr>
          <w:sz w:val="28"/>
          <w:szCs w:val="28"/>
          <w:lang w:val="en-US"/>
        </w:rPr>
        <w:t xml:space="preserve"> </w:t>
      </w:r>
      <w:r w:rsidRPr="00D96D68">
        <w:rPr>
          <w:sz w:val="28"/>
          <w:szCs w:val="28"/>
          <w:lang w:val="en-US"/>
        </w:rPr>
        <w:t xml:space="preserve">global search algorithms developed in the framework of the information-statistical theory of </w:t>
      </w:r>
      <w:proofErr w:type="spellStart"/>
      <w:r w:rsidRPr="00D96D68">
        <w:rPr>
          <w:sz w:val="28"/>
          <w:szCs w:val="28"/>
          <w:lang w:val="en-US"/>
        </w:rPr>
        <w:t>multi</w:t>
      </w:r>
      <w:r w:rsidR="007748AA">
        <w:rPr>
          <w:sz w:val="28"/>
          <w:szCs w:val="28"/>
          <w:lang w:val="en-US"/>
        </w:rPr>
        <w:t>extremal</w:t>
      </w:r>
      <w:proofErr w:type="spellEnd"/>
      <w:r w:rsidRPr="00D96D68">
        <w:rPr>
          <w:sz w:val="28"/>
          <w:szCs w:val="28"/>
          <w:lang w:val="en-US"/>
        </w:rPr>
        <w:t xml:space="preserve"> optimization are applied </w:t>
      </w:r>
      <w:r w:rsidR="00DB4345">
        <w:rPr>
          <w:sz w:val="28"/>
          <w:szCs w:val="28"/>
          <w:lang w:val="en-US"/>
        </w:rPr>
        <w:t>for</w:t>
      </w:r>
      <w:r w:rsidR="007748AA">
        <w:rPr>
          <w:sz w:val="28"/>
          <w:szCs w:val="28"/>
          <w:lang w:val="en-US"/>
        </w:rPr>
        <w:t xml:space="preserve"> solving the </w:t>
      </w:r>
      <w:r w:rsidR="00DB4345">
        <w:rPr>
          <w:sz w:val="28"/>
          <w:szCs w:val="28"/>
          <w:lang w:val="en-US"/>
        </w:rPr>
        <w:t xml:space="preserve">GCO </w:t>
      </w:r>
      <w:r w:rsidR="007748AA">
        <w:rPr>
          <w:sz w:val="28"/>
          <w:szCs w:val="28"/>
          <w:lang w:val="en-US"/>
        </w:rPr>
        <w:t xml:space="preserve">problems </w:t>
      </w:r>
      <w:r w:rsidR="00DB4345" w:rsidRPr="00D96D68">
        <w:rPr>
          <w:sz w:val="28"/>
          <w:szCs w:val="28"/>
          <w:lang w:val="en-US"/>
        </w:rPr>
        <w:t>[17-18]</w:t>
      </w:r>
      <w:r w:rsidR="007748AA">
        <w:rPr>
          <w:sz w:val="28"/>
          <w:szCs w:val="28"/>
          <w:lang w:val="en-US"/>
        </w:rPr>
        <w:t>.</w:t>
      </w:r>
      <w:r w:rsidR="00F01623">
        <w:rPr>
          <w:sz w:val="28"/>
          <w:szCs w:val="28"/>
          <w:lang w:val="en-US"/>
        </w:rPr>
        <w:t xml:space="preserve"> </w:t>
      </w:r>
      <w:r w:rsidRPr="00D96D68">
        <w:rPr>
          <w:sz w:val="28"/>
          <w:szCs w:val="28"/>
          <w:lang w:val="en-US"/>
        </w:rPr>
        <w:t xml:space="preserve">And finally, the search information obtained in the process of solving the </w:t>
      </w:r>
      <w:proofErr w:type="spellStart"/>
      <w:ins w:id="125" w:author="Evgeniy Kozinov" w:date="2020-05-31T17:21:00Z">
        <w:r w:rsidR="00FD4D45" w:rsidRPr="00FD4D45">
          <w:rPr>
            <w:sz w:val="28"/>
            <w:szCs w:val="28"/>
            <w:lang w:val="en-US"/>
          </w:rPr>
          <w:t>MCOlex</w:t>
        </w:r>
        <w:proofErr w:type="spellEnd"/>
        <w:r w:rsidR="00FD4D45" w:rsidRPr="00FD4D45">
          <w:rPr>
            <w:sz w:val="28"/>
            <w:szCs w:val="28"/>
            <w:lang w:val="en-US"/>
          </w:rPr>
          <w:t xml:space="preserve"> problem is entirely saved</w:t>
        </w:r>
      </w:ins>
      <w:del w:id="126" w:author="Evgeniy Kozinov" w:date="2020-05-31T17:21:00Z">
        <w:r w:rsidRPr="00D96D68" w:rsidDel="00FD4D45">
          <w:rPr>
            <w:sz w:val="28"/>
            <w:szCs w:val="28"/>
            <w:lang w:val="en-US"/>
          </w:rPr>
          <w:delText>MCOlex problem is</w:delText>
        </w:r>
        <w:r w:rsidR="00F041F8" w:rsidDel="00FD4D45">
          <w:rPr>
            <w:sz w:val="28"/>
            <w:szCs w:val="28"/>
            <w:lang w:val="en-US"/>
          </w:rPr>
          <w:delText xml:space="preserve"> fully utilized</w:delText>
        </w:r>
      </w:del>
      <w:r w:rsidRPr="00D96D68">
        <w:rPr>
          <w:sz w:val="28"/>
          <w:szCs w:val="28"/>
          <w:lang w:val="en-US"/>
        </w:rPr>
        <w:t xml:space="preserve">. </w:t>
      </w:r>
      <w:r w:rsidR="00C52E00" w:rsidRPr="00C52E00">
        <w:rPr>
          <w:sz w:val="28"/>
          <w:szCs w:val="28"/>
          <w:lang w:val="en-US"/>
        </w:rPr>
        <w:t xml:space="preserve">In general, the developed approach allows us to significantly reduce the amount of </w:t>
      </w:r>
      <w:r w:rsidR="001055A3">
        <w:rPr>
          <w:sz w:val="28"/>
          <w:szCs w:val="28"/>
          <w:lang w:val="en-US"/>
        </w:rPr>
        <w:t xml:space="preserve">executed </w:t>
      </w:r>
      <w:r w:rsidR="00C52E00" w:rsidRPr="00C52E00">
        <w:rPr>
          <w:sz w:val="28"/>
          <w:szCs w:val="28"/>
          <w:lang w:val="en-US"/>
        </w:rPr>
        <w:t>computation</w:t>
      </w:r>
      <w:r w:rsidR="001055A3">
        <w:rPr>
          <w:sz w:val="28"/>
          <w:szCs w:val="28"/>
          <w:lang w:val="en-US"/>
        </w:rPr>
        <w:t>s</w:t>
      </w:r>
      <w:r w:rsidR="00C52E00" w:rsidRPr="00C52E00">
        <w:rPr>
          <w:sz w:val="28"/>
          <w:szCs w:val="28"/>
          <w:lang w:val="en-US"/>
        </w:rPr>
        <w:t>, up to just a few iterations when searching for ne</w:t>
      </w:r>
      <w:r w:rsidR="001055A3">
        <w:rPr>
          <w:sz w:val="28"/>
          <w:szCs w:val="28"/>
          <w:lang w:val="en-US"/>
        </w:rPr>
        <w:t xml:space="preserve">w </w:t>
      </w:r>
      <w:r w:rsidR="00C52E00" w:rsidRPr="00C52E00">
        <w:rPr>
          <w:sz w:val="28"/>
          <w:szCs w:val="28"/>
          <w:lang w:val="en-US"/>
        </w:rPr>
        <w:t>eff</w:t>
      </w:r>
      <w:r w:rsidR="00C52E00">
        <w:rPr>
          <w:sz w:val="28"/>
          <w:szCs w:val="28"/>
          <w:lang w:val="en-US"/>
        </w:rPr>
        <w:t>icient</w:t>
      </w:r>
      <w:r w:rsidR="00C52E00" w:rsidRPr="00C52E00">
        <w:rPr>
          <w:sz w:val="28"/>
          <w:szCs w:val="28"/>
          <w:lang w:val="en-US"/>
        </w:rPr>
        <w:t xml:space="preserve"> decisions.</w:t>
      </w:r>
    </w:p>
    <w:p w:rsidR="00C571F7" w:rsidRDefault="00D96D68">
      <w:pPr>
        <w:pStyle w:val="af6"/>
        <w:spacing w:after="60"/>
        <w:ind w:firstLine="426"/>
        <w:rPr>
          <w:sz w:val="28"/>
          <w:szCs w:val="28"/>
          <w:lang w:val="en-US"/>
        </w:rPr>
      </w:pPr>
      <w:r w:rsidRPr="00D96D68">
        <w:rPr>
          <w:sz w:val="28"/>
          <w:szCs w:val="28"/>
          <w:lang w:val="en-US"/>
        </w:rPr>
        <w:t xml:space="preserve">The further structure of the </w:t>
      </w:r>
      <w:r w:rsidR="00C52E00">
        <w:rPr>
          <w:sz w:val="28"/>
          <w:szCs w:val="28"/>
          <w:lang w:val="en-US"/>
        </w:rPr>
        <w:t>paper</w:t>
      </w:r>
      <w:r w:rsidR="00C52E00" w:rsidRPr="00D96D68">
        <w:rPr>
          <w:sz w:val="28"/>
          <w:szCs w:val="28"/>
          <w:lang w:val="en-US"/>
        </w:rPr>
        <w:t xml:space="preserve"> </w:t>
      </w:r>
      <w:r w:rsidRPr="00D96D68">
        <w:rPr>
          <w:sz w:val="28"/>
          <w:szCs w:val="28"/>
          <w:lang w:val="en-US"/>
        </w:rPr>
        <w:t xml:space="preserve">is as follows. </w:t>
      </w:r>
      <w:r w:rsidR="00892DE2" w:rsidRPr="00907C7D">
        <w:rPr>
          <w:sz w:val="28"/>
          <w:szCs w:val="28"/>
          <w:lang w:val="en-US"/>
        </w:rPr>
        <w:t>Section</w:t>
      </w:r>
      <w:r w:rsidR="00C14E82">
        <w:rPr>
          <w:sz w:val="28"/>
          <w:szCs w:val="28"/>
          <w:lang w:val="en-US"/>
        </w:rPr>
        <w:t xml:space="preserve"> </w:t>
      </w:r>
      <w:r w:rsidRPr="00D96D68">
        <w:rPr>
          <w:sz w:val="28"/>
          <w:szCs w:val="28"/>
          <w:lang w:val="en-US"/>
        </w:rPr>
        <w:t>2</w:t>
      </w:r>
      <w:r w:rsidR="003E00B3">
        <w:rPr>
          <w:sz w:val="28"/>
          <w:szCs w:val="28"/>
          <w:lang w:val="en-US"/>
        </w:rPr>
        <w:t xml:space="preserve"> presents</w:t>
      </w:r>
      <w:r w:rsidRPr="00D96D68">
        <w:rPr>
          <w:sz w:val="28"/>
          <w:szCs w:val="28"/>
          <w:lang w:val="en-US"/>
        </w:rPr>
        <w:t xml:space="preserve"> a new class of optimization problems</w:t>
      </w:r>
      <w:r w:rsidR="001055A3">
        <w:rPr>
          <w:sz w:val="28"/>
          <w:szCs w:val="28"/>
          <w:lang w:val="en-US"/>
        </w:rPr>
        <w:t xml:space="preserve"> </w:t>
      </w:r>
      <w:r w:rsidR="001055A3">
        <w:rPr>
          <w:sz w:val="28"/>
          <w:szCs w:val="28"/>
          <w:lang w:val="en-US"/>
        </w:rPr>
        <w:noBreakHyphen/>
        <w:t xml:space="preserve"> </w:t>
      </w:r>
      <w:r w:rsidRPr="00D96D68">
        <w:rPr>
          <w:sz w:val="28"/>
          <w:szCs w:val="28"/>
          <w:lang w:val="en-US"/>
        </w:rPr>
        <w:t xml:space="preserve">multistage </w:t>
      </w:r>
      <w:r w:rsidR="00C52E00" w:rsidRPr="00D96D68">
        <w:rPr>
          <w:sz w:val="28"/>
          <w:szCs w:val="28"/>
          <w:lang w:val="en-US"/>
        </w:rPr>
        <w:t xml:space="preserve">lexicographic </w:t>
      </w:r>
      <w:proofErr w:type="spellStart"/>
      <w:r w:rsidRPr="00D96D68">
        <w:rPr>
          <w:sz w:val="28"/>
          <w:szCs w:val="28"/>
          <w:lang w:val="en-US"/>
        </w:rPr>
        <w:t>multicriteria</w:t>
      </w:r>
      <w:proofErr w:type="spellEnd"/>
      <w:r w:rsidRPr="00D96D68">
        <w:rPr>
          <w:sz w:val="28"/>
          <w:szCs w:val="28"/>
          <w:lang w:val="en-US"/>
        </w:rPr>
        <w:t xml:space="preserve"> optimization (</w:t>
      </w:r>
      <w:proofErr w:type="spellStart"/>
      <w:r w:rsidRPr="00D96D68">
        <w:rPr>
          <w:sz w:val="28"/>
          <w:szCs w:val="28"/>
          <w:lang w:val="en-US"/>
        </w:rPr>
        <w:t>MMCOlex</w:t>
      </w:r>
      <w:proofErr w:type="spellEnd"/>
      <w:r w:rsidRPr="00D96D68">
        <w:rPr>
          <w:sz w:val="28"/>
          <w:szCs w:val="28"/>
          <w:lang w:val="en-US"/>
        </w:rPr>
        <w:t>) problems</w:t>
      </w:r>
      <w:r w:rsidR="001055A3">
        <w:rPr>
          <w:sz w:val="28"/>
          <w:szCs w:val="28"/>
          <w:lang w:val="en-US"/>
        </w:rPr>
        <w:t xml:space="preserve"> </w:t>
      </w:r>
      <w:r w:rsidR="001055A3">
        <w:rPr>
          <w:sz w:val="28"/>
          <w:szCs w:val="28"/>
          <w:lang w:val="en-US"/>
        </w:rPr>
        <w:noBreakHyphen/>
        <w:t xml:space="preserve"> </w:t>
      </w:r>
      <w:r w:rsidRPr="00D96D68">
        <w:rPr>
          <w:sz w:val="28"/>
          <w:szCs w:val="28"/>
          <w:lang w:val="en-US"/>
        </w:rPr>
        <w:t>whose solution is reduced to solving a sequence of global optimization problems with nonlinear constraints.</w:t>
      </w:r>
      <w:r w:rsidR="00C52E00">
        <w:rPr>
          <w:sz w:val="28"/>
          <w:szCs w:val="28"/>
          <w:lang w:val="en-US"/>
        </w:rPr>
        <w:t xml:space="preserve"> </w:t>
      </w:r>
      <w:r w:rsidR="00892DE2" w:rsidRPr="00907C7D">
        <w:rPr>
          <w:sz w:val="28"/>
          <w:szCs w:val="28"/>
          <w:lang w:val="en-US"/>
        </w:rPr>
        <w:t>Section</w:t>
      </w:r>
      <w:r w:rsidR="00892DE2">
        <w:rPr>
          <w:sz w:val="28"/>
          <w:szCs w:val="28"/>
          <w:lang w:val="en-US"/>
        </w:rPr>
        <w:t xml:space="preserve"> </w:t>
      </w:r>
      <w:r w:rsidRPr="00D96D68">
        <w:rPr>
          <w:sz w:val="28"/>
          <w:szCs w:val="28"/>
          <w:lang w:val="en-US"/>
        </w:rPr>
        <w:t xml:space="preserve">3 </w:t>
      </w:r>
      <w:ins w:id="127" w:author="gergel" w:date="2020-05-28T12:14:00Z">
        <w:r w:rsidR="00DB3298">
          <w:rPr>
            <w:sz w:val="28"/>
            <w:szCs w:val="28"/>
            <w:lang w:val="en-US"/>
          </w:rPr>
          <w:t>consider</w:t>
        </w:r>
        <w:r w:rsidR="00DB3298" w:rsidRPr="00D96D68">
          <w:rPr>
            <w:sz w:val="28"/>
            <w:szCs w:val="28"/>
            <w:lang w:val="en-US"/>
          </w:rPr>
          <w:t xml:space="preserve">s </w:t>
        </w:r>
      </w:ins>
      <w:r w:rsidRPr="00D96D68">
        <w:rPr>
          <w:sz w:val="28"/>
          <w:szCs w:val="28"/>
          <w:lang w:val="en-US"/>
        </w:rPr>
        <w:t>the basics of the approach</w:t>
      </w:r>
      <w:r w:rsidR="003E00B3">
        <w:rPr>
          <w:sz w:val="28"/>
          <w:szCs w:val="28"/>
          <w:lang w:val="en-US"/>
        </w:rPr>
        <w:t xml:space="preserve"> that has been developed</w:t>
      </w:r>
      <w:r w:rsidRPr="00D96D68">
        <w:rPr>
          <w:sz w:val="28"/>
          <w:szCs w:val="28"/>
          <w:lang w:val="en-US"/>
        </w:rPr>
        <w:t xml:space="preserve">: reducing multidimensional </w:t>
      </w:r>
      <w:proofErr w:type="spellStart"/>
      <w:r w:rsidRPr="00D96D68">
        <w:rPr>
          <w:sz w:val="28"/>
          <w:szCs w:val="28"/>
          <w:lang w:val="en-US"/>
        </w:rPr>
        <w:t>MCOlex</w:t>
      </w:r>
      <w:proofErr w:type="spellEnd"/>
      <w:r w:rsidRPr="00D96D68">
        <w:rPr>
          <w:sz w:val="28"/>
          <w:szCs w:val="28"/>
          <w:lang w:val="en-US"/>
        </w:rPr>
        <w:t xml:space="preserve"> problems to one-dimensional global optimization problems, applying </w:t>
      </w:r>
      <w:r w:rsidR="008910DB" w:rsidRPr="00D96D68">
        <w:rPr>
          <w:sz w:val="28"/>
          <w:szCs w:val="28"/>
          <w:lang w:val="en-US"/>
        </w:rPr>
        <w:t>eff</w:t>
      </w:r>
      <w:r w:rsidR="008910DB">
        <w:rPr>
          <w:sz w:val="28"/>
          <w:szCs w:val="28"/>
          <w:lang w:val="en-US"/>
        </w:rPr>
        <w:t>icient</w:t>
      </w:r>
      <w:r w:rsidR="008910DB" w:rsidRPr="00D96D68">
        <w:rPr>
          <w:sz w:val="28"/>
          <w:szCs w:val="28"/>
          <w:lang w:val="en-US"/>
        </w:rPr>
        <w:t xml:space="preserve"> </w:t>
      </w:r>
      <w:r w:rsidRPr="00D96D68">
        <w:rPr>
          <w:sz w:val="28"/>
          <w:szCs w:val="28"/>
          <w:lang w:val="en-US"/>
        </w:rPr>
        <w:t xml:space="preserve">global search algorithms developed in the framework of the information-statistical theory of </w:t>
      </w:r>
      <w:proofErr w:type="spellStart"/>
      <w:r w:rsidRPr="00D96D68">
        <w:rPr>
          <w:sz w:val="28"/>
          <w:szCs w:val="28"/>
          <w:lang w:val="en-US"/>
        </w:rPr>
        <w:t>multiextremal</w:t>
      </w:r>
      <w:proofErr w:type="spellEnd"/>
      <w:r w:rsidRPr="00D96D68">
        <w:rPr>
          <w:sz w:val="28"/>
          <w:szCs w:val="28"/>
          <w:lang w:val="en-US"/>
        </w:rPr>
        <w:t xml:space="preserve"> optimization, and reusing the search information obtained in the </w:t>
      </w:r>
      <w:r w:rsidR="003E00B3">
        <w:rPr>
          <w:sz w:val="28"/>
          <w:szCs w:val="28"/>
          <w:lang w:val="en-US"/>
        </w:rPr>
        <w:t>process of calculations.</w:t>
      </w:r>
      <w:ins w:id="128" w:author="gergel" w:date="2020-05-28T12:12:00Z">
        <w:r w:rsidR="00DB3298">
          <w:rPr>
            <w:sz w:val="28"/>
            <w:szCs w:val="28"/>
            <w:lang w:val="en-US"/>
          </w:rPr>
          <w:t xml:space="preserve"> Section</w:t>
        </w:r>
        <w:r w:rsidR="00FB2B3E" w:rsidRPr="00FB2B3E">
          <w:rPr>
            <w:sz w:val="28"/>
            <w:szCs w:val="28"/>
            <w:lang w:val="en-US"/>
          </w:rPr>
          <w:t xml:space="preserve"> 4 </w:t>
        </w:r>
      </w:ins>
      <w:ins w:id="129" w:author="gergel" w:date="2020-05-28T12:13:00Z">
        <w:r w:rsidR="00FB2B3E" w:rsidRPr="00FB2B3E">
          <w:rPr>
            <w:sz w:val="28"/>
            <w:szCs w:val="28"/>
            <w:lang w:val="en-US"/>
          </w:rPr>
          <w:t xml:space="preserve">provides a theoretical analysis of </w:t>
        </w:r>
        <w:r w:rsidR="00FB2B3E" w:rsidRPr="00FB2B3E">
          <w:rPr>
            <w:rFonts w:eastAsia="Palatino Linotype"/>
            <w:color w:val="181717"/>
            <w:kern w:val="2"/>
            <w:sz w:val="28"/>
            <w:szCs w:val="28"/>
            <w:lang w:val="hr-HR" w:eastAsia="hr-HR"/>
          </w:rPr>
          <w:t>the effectiveness of reusing the search information</w:t>
        </w:r>
      </w:ins>
      <w:ins w:id="130" w:author="gergel" w:date="2020-05-28T12:15:00Z">
        <w:r w:rsidR="00DB3298">
          <w:rPr>
            <w:sz w:val="28"/>
            <w:szCs w:val="28"/>
            <w:lang w:val="hr-HR"/>
          </w:rPr>
          <w:t xml:space="preserve"> for solving </w:t>
        </w:r>
      </w:ins>
      <w:proofErr w:type="spellStart"/>
      <w:ins w:id="131" w:author="gergel" w:date="2020-05-28T12:16:00Z">
        <w:r w:rsidR="00DB3298">
          <w:rPr>
            <w:sz w:val="28"/>
            <w:szCs w:val="28"/>
            <w:lang w:val="en-US"/>
          </w:rPr>
          <w:t>MMCOlex</w:t>
        </w:r>
        <w:proofErr w:type="spellEnd"/>
        <w:r w:rsidR="00DB3298" w:rsidRPr="00D96D68">
          <w:rPr>
            <w:sz w:val="28"/>
            <w:szCs w:val="28"/>
            <w:lang w:val="en-US"/>
          </w:rPr>
          <w:t xml:space="preserve"> problems</w:t>
        </w:r>
      </w:ins>
      <w:ins w:id="132" w:author="gergel" w:date="2020-05-28T12:13:00Z">
        <w:r w:rsidR="00FB2B3E" w:rsidRPr="00FB2B3E">
          <w:rPr>
            <w:sz w:val="28"/>
            <w:szCs w:val="28"/>
            <w:lang w:val="hr-HR"/>
          </w:rPr>
          <w:t>.</w:t>
        </w:r>
      </w:ins>
      <w:ins w:id="133" w:author="gergel" w:date="2020-05-28T12:15:00Z">
        <w:r w:rsidR="00DB3298">
          <w:rPr>
            <w:sz w:val="28"/>
            <w:szCs w:val="28"/>
            <w:lang w:val="hr-HR"/>
          </w:rPr>
          <w:t xml:space="preserve"> </w:t>
        </w:r>
      </w:ins>
      <w:r w:rsidR="00892DE2" w:rsidRPr="00907C7D">
        <w:rPr>
          <w:sz w:val="28"/>
          <w:szCs w:val="28"/>
          <w:lang w:val="en-US"/>
        </w:rPr>
        <w:t>Section</w:t>
      </w:r>
      <w:r w:rsidR="00892DE2">
        <w:rPr>
          <w:sz w:val="28"/>
          <w:szCs w:val="28"/>
          <w:lang w:val="en-US"/>
        </w:rPr>
        <w:t xml:space="preserve"> </w:t>
      </w:r>
      <w:ins w:id="134" w:author="gergel" w:date="2020-05-28T12:02:00Z">
        <w:r w:rsidR="006918B6">
          <w:rPr>
            <w:sz w:val="28"/>
            <w:szCs w:val="28"/>
            <w:lang w:val="en-US"/>
          </w:rPr>
          <w:t>5</w:t>
        </w:r>
      </w:ins>
      <w:r w:rsidRPr="00D96D68">
        <w:rPr>
          <w:sz w:val="28"/>
          <w:szCs w:val="28"/>
          <w:lang w:val="en-US"/>
        </w:rPr>
        <w:t xml:space="preserve"> contains the results of numerical experiments. </w:t>
      </w:r>
      <w:ins w:id="135" w:author="Evgeniy Kozinov" w:date="2020-05-31T17:22:00Z">
        <w:r w:rsidR="00BE5185" w:rsidRPr="00BE5185">
          <w:rPr>
            <w:sz w:val="28"/>
            <w:szCs w:val="28"/>
            <w:lang w:val="en-US"/>
          </w:rPr>
          <w:t>Discussing the results obtained and suggestions for further research conclude the paper.</w:t>
        </w:r>
      </w:ins>
      <w:del w:id="136" w:author="Evgeniy Kozinov" w:date="2020-05-31T17:22:00Z">
        <w:r w:rsidR="00D257A6" w:rsidDel="00BE5185">
          <w:rPr>
            <w:sz w:val="28"/>
            <w:szCs w:val="28"/>
            <w:lang w:val="en-US"/>
          </w:rPr>
          <w:delText xml:space="preserve">The </w:delText>
        </w:r>
        <w:r w:rsidR="00C52E00" w:rsidDel="00BE5185">
          <w:rPr>
            <w:sz w:val="28"/>
            <w:szCs w:val="28"/>
            <w:lang w:val="en-US"/>
          </w:rPr>
          <w:delText xml:space="preserve">paper </w:delText>
        </w:r>
        <w:r w:rsidR="00D257A6" w:rsidDel="00BE5185">
          <w:rPr>
            <w:sz w:val="28"/>
            <w:szCs w:val="28"/>
            <w:lang w:val="en-US"/>
          </w:rPr>
          <w:delText xml:space="preserve">concludes by discussing </w:delText>
        </w:r>
        <w:r w:rsidR="00D257A6" w:rsidRPr="00837C7D" w:rsidDel="00BE5185">
          <w:rPr>
            <w:sz w:val="28"/>
            <w:szCs w:val="28"/>
            <w:lang w:val="en-US"/>
          </w:rPr>
          <w:delText xml:space="preserve">the results </w:delText>
        </w:r>
        <w:r w:rsidR="00D257A6" w:rsidDel="00BE5185">
          <w:rPr>
            <w:sz w:val="28"/>
            <w:szCs w:val="28"/>
            <w:lang w:val="en-US"/>
          </w:rPr>
          <w:delText xml:space="preserve">that were obtained and suggests </w:delText>
        </w:r>
        <w:r w:rsidR="00892DE2" w:rsidDel="00BE5185">
          <w:rPr>
            <w:sz w:val="28"/>
            <w:szCs w:val="28"/>
            <w:lang w:val="en-US"/>
          </w:rPr>
          <w:delText xml:space="preserve">some </w:delText>
        </w:r>
        <w:r w:rsidR="00D257A6" w:rsidDel="00BE5185">
          <w:rPr>
            <w:sz w:val="28"/>
            <w:szCs w:val="28"/>
            <w:lang w:val="en-US"/>
          </w:rPr>
          <w:delText xml:space="preserve">main directions for </w:delText>
        </w:r>
        <w:r w:rsidR="001055A3" w:rsidRPr="001055A3" w:rsidDel="00BE5185">
          <w:rPr>
            <w:sz w:val="28"/>
            <w:szCs w:val="28"/>
            <w:lang w:val="en-US"/>
          </w:rPr>
          <w:delText>further</w:delText>
        </w:r>
        <w:r w:rsidR="001055A3" w:rsidDel="00BE5185">
          <w:rPr>
            <w:sz w:val="28"/>
            <w:szCs w:val="28"/>
            <w:lang w:val="en-US"/>
          </w:rPr>
          <w:delText xml:space="preserve"> </w:delText>
        </w:r>
        <w:r w:rsidR="00D257A6" w:rsidDel="00BE5185">
          <w:rPr>
            <w:sz w:val="28"/>
            <w:szCs w:val="28"/>
            <w:lang w:val="en-US"/>
          </w:rPr>
          <w:delText>research.</w:delText>
        </w:r>
      </w:del>
    </w:p>
    <w:p w:rsidR="00AB1303" w:rsidRPr="00DC4C88" w:rsidRDefault="00AB1303" w:rsidP="0026254C">
      <w:pPr>
        <w:pStyle w:val="af6"/>
        <w:rPr>
          <w:sz w:val="28"/>
          <w:szCs w:val="28"/>
          <w:lang w:val="en-US"/>
        </w:rPr>
      </w:pPr>
    </w:p>
    <w:p w:rsidR="00AB1303" w:rsidRDefault="00AB1303" w:rsidP="00892DE2">
      <w:pPr>
        <w:pStyle w:val="af6"/>
        <w:ind w:firstLine="0"/>
        <w:rPr>
          <w:b/>
          <w:bCs/>
          <w:sz w:val="28"/>
          <w:szCs w:val="28"/>
          <w:lang w:val="en-US"/>
        </w:rPr>
      </w:pPr>
      <w:r w:rsidRPr="00892DE2">
        <w:rPr>
          <w:b/>
          <w:bCs/>
          <w:sz w:val="28"/>
          <w:szCs w:val="28"/>
          <w:lang w:val="en-US"/>
        </w:rPr>
        <w:t xml:space="preserve">2. </w:t>
      </w:r>
      <w:r w:rsidR="00C52E00">
        <w:rPr>
          <w:b/>
          <w:bCs/>
          <w:sz w:val="28"/>
          <w:szCs w:val="28"/>
          <w:lang w:val="en-US"/>
        </w:rPr>
        <w:t>P</w:t>
      </w:r>
      <w:r w:rsidR="00C52E00" w:rsidRPr="00892DE2">
        <w:rPr>
          <w:b/>
          <w:bCs/>
          <w:sz w:val="28"/>
          <w:szCs w:val="28"/>
          <w:lang w:val="en-US"/>
        </w:rPr>
        <w:t xml:space="preserve">roblem </w:t>
      </w:r>
      <w:r w:rsidR="00C52E00">
        <w:rPr>
          <w:b/>
          <w:bCs/>
          <w:sz w:val="28"/>
          <w:szCs w:val="28"/>
          <w:lang w:val="en-US"/>
        </w:rPr>
        <w:t>s</w:t>
      </w:r>
      <w:r w:rsidRPr="00892DE2">
        <w:rPr>
          <w:b/>
          <w:bCs/>
          <w:sz w:val="28"/>
          <w:szCs w:val="28"/>
          <w:lang w:val="en-US"/>
        </w:rPr>
        <w:t xml:space="preserve">tatement </w:t>
      </w:r>
    </w:p>
    <w:p w:rsidR="00892DE2" w:rsidRPr="00892DE2" w:rsidRDefault="00892DE2" w:rsidP="00892DE2">
      <w:pPr>
        <w:pStyle w:val="af6"/>
        <w:ind w:firstLine="0"/>
        <w:rPr>
          <w:b/>
          <w:bCs/>
          <w:sz w:val="28"/>
          <w:szCs w:val="28"/>
          <w:lang w:val="en-US"/>
        </w:rPr>
      </w:pPr>
    </w:p>
    <w:p w:rsidR="00AB1303" w:rsidRDefault="00AB1303" w:rsidP="00AB1303">
      <w:pPr>
        <w:pStyle w:val="af6"/>
        <w:rPr>
          <w:sz w:val="28"/>
          <w:szCs w:val="28"/>
          <w:lang w:val="en-US"/>
        </w:rPr>
      </w:pPr>
      <w:r w:rsidRPr="00AB1303">
        <w:rPr>
          <w:sz w:val="28"/>
          <w:szCs w:val="28"/>
          <w:lang w:val="en-US"/>
        </w:rPr>
        <w:t xml:space="preserve">The </w:t>
      </w:r>
      <w:proofErr w:type="spellStart"/>
      <w:r w:rsidRPr="00AB1303">
        <w:rPr>
          <w:sz w:val="28"/>
          <w:szCs w:val="28"/>
          <w:lang w:val="en-US"/>
        </w:rPr>
        <w:t>multicriteria</w:t>
      </w:r>
      <w:proofErr w:type="spellEnd"/>
      <w:r w:rsidRPr="00AB1303">
        <w:rPr>
          <w:sz w:val="28"/>
          <w:szCs w:val="28"/>
          <w:lang w:val="en-US"/>
        </w:rPr>
        <w:t xml:space="preserve"> (or vector) optimization (MCO) </w:t>
      </w:r>
      <w:r w:rsidR="001F599F">
        <w:rPr>
          <w:sz w:val="28"/>
          <w:szCs w:val="28"/>
          <w:lang w:val="en-US"/>
        </w:rPr>
        <w:t xml:space="preserve">problem </w:t>
      </w:r>
      <w:r w:rsidRPr="00AB1303">
        <w:rPr>
          <w:sz w:val="28"/>
          <w:szCs w:val="28"/>
          <w:lang w:val="en-US"/>
        </w:rPr>
        <w:t>can be defined as follows:</w:t>
      </w:r>
    </w:p>
    <w:p w:rsidR="00837C7D" w:rsidRPr="00AB1303" w:rsidRDefault="00837C7D" w:rsidP="00837C7D">
      <w:pPr>
        <w:pStyle w:val="af6"/>
        <w:rPr>
          <w:sz w:val="28"/>
          <w:szCs w:val="28"/>
          <w:lang w:val="en-US"/>
        </w:rPr>
      </w:pP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26254C" w:rsidRPr="00257070" w:rsidTr="0026254C">
        <w:tc>
          <w:tcPr>
            <w:tcW w:w="8755" w:type="dxa"/>
          </w:tcPr>
          <w:p w:rsidR="0026254C" w:rsidRPr="00257070" w:rsidRDefault="0026254C" w:rsidP="0026254C">
            <w:pPr>
              <w:pStyle w:val="af6"/>
              <w:spacing w:before="60" w:after="60"/>
              <w:jc w:val="center"/>
              <w:rPr>
                <w:sz w:val="28"/>
                <w:szCs w:val="28"/>
                <w:lang w:val="en-US"/>
              </w:rPr>
            </w:pPr>
            <w:r w:rsidRPr="00257070">
              <w:rPr>
                <w:i/>
                <w:sz w:val="28"/>
                <w:szCs w:val="28"/>
                <w:lang w:val="en-US"/>
              </w:rPr>
              <w:lastRenderedPageBreak/>
              <w:t>f</w:t>
            </w:r>
            <w:r w:rsidRPr="00257070">
              <w:rPr>
                <w:sz w:val="28"/>
                <w:szCs w:val="28"/>
                <w:lang w:val="en-US"/>
              </w:rPr>
              <w:t>(</w:t>
            </w:r>
            <w:r w:rsidRPr="00257070">
              <w:rPr>
                <w:i/>
                <w:sz w:val="28"/>
                <w:szCs w:val="28"/>
                <w:lang w:val="en-US"/>
              </w:rPr>
              <w:t>y</w:t>
            </w:r>
            <w:r w:rsidRPr="00257070">
              <w:rPr>
                <w:sz w:val="28"/>
                <w:szCs w:val="28"/>
                <w:lang w:val="en-US"/>
              </w:rPr>
              <w:t>) = (</w:t>
            </w:r>
            <w:r w:rsidRPr="00257070">
              <w:rPr>
                <w:i/>
                <w:sz w:val="28"/>
                <w:szCs w:val="28"/>
                <w:lang w:val="en-US"/>
              </w:rPr>
              <w:t>f</w:t>
            </w:r>
            <w:r w:rsidRPr="00257070">
              <w:rPr>
                <w:sz w:val="28"/>
                <w:szCs w:val="28"/>
                <w:vertAlign w:val="subscript"/>
                <w:lang w:val="en-US"/>
              </w:rPr>
              <w:t>1</w:t>
            </w:r>
            <w:r w:rsidRPr="00257070">
              <w:rPr>
                <w:sz w:val="28"/>
                <w:szCs w:val="28"/>
                <w:lang w:val="en-US"/>
              </w:rPr>
              <w:t>(</w:t>
            </w:r>
            <w:r w:rsidRPr="00257070">
              <w:rPr>
                <w:i/>
                <w:sz w:val="28"/>
                <w:szCs w:val="28"/>
                <w:lang w:val="en-US"/>
              </w:rPr>
              <w:t>y</w:t>
            </w:r>
            <w:r w:rsidRPr="00257070">
              <w:rPr>
                <w:sz w:val="28"/>
                <w:szCs w:val="28"/>
                <w:lang w:val="en-US"/>
              </w:rPr>
              <w:t>),</w:t>
            </w:r>
            <w:r w:rsidRPr="00257070">
              <w:rPr>
                <w:i/>
                <w:sz w:val="28"/>
                <w:szCs w:val="28"/>
                <w:lang w:val="en-US"/>
              </w:rPr>
              <w:t xml:space="preserve"> f</w:t>
            </w:r>
            <w:r w:rsidRPr="00257070">
              <w:rPr>
                <w:sz w:val="28"/>
                <w:szCs w:val="28"/>
                <w:vertAlign w:val="subscript"/>
                <w:lang w:val="en-US"/>
              </w:rPr>
              <w:t>2</w:t>
            </w:r>
            <w:r w:rsidRPr="00257070">
              <w:rPr>
                <w:sz w:val="28"/>
                <w:szCs w:val="28"/>
                <w:lang w:val="en-US"/>
              </w:rPr>
              <w:t>(</w:t>
            </w:r>
            <w:r w:rsidRPr="00257070">
              <w:rPr>
                <w:i/>
                <w:sz w:val="28"/>
                <w:szCs w:val="28"/>
                <w:lang w:val="en-US"/>
              </w:rPr>
              <w:t>y</w:t>
            </w:r>
            <w:r w:rsidRPr="00257070">
              <w:rPr>
                <w:sz w:val="28"/>
                <w:szCs w:val="28"/>
                <w:lang w:val="en-US"/>
              </w:rPr>
              <w:t>),…,</w:t>
            </w:r>
            <w:r w:rsidRPr="00257070">
              <w:rPr>
                <w:i/>
                <w:sz w:val="28"/>
                <w:szCs w:val="28"/>
                <w:lang w:val="en-US"/>
              </w:rPr>
              <w:t xml:space="preserve"> </w:t>
            </w:r>
            <w:proofErr w:type="spellStart"/>
            <w:r w:rsidRPr="00257070">
              <w:rPr>
                <w:i/>
                <w:sz w:val="28"/>
                <w:szCs w:val="28"/>
                <w:lang w:val="en-US"/>
              </w:rPr>
              <w:t>f</w:t>
            </w:r>
            <w:r w:rsidRPr="00257070">
              <w:rPr>
                <w:sz w:val="28"/>
                <w:szCs w:val="28"/>
                <w:vertAlign w:val="subscript"/>
                <w:lang w:val="en-US"/>
              </w:rPr>
              <w:t>s</w:t>
            </w:r>
            <w:proofErr w:type="spellEnd"/>
            <w:r w:rsidRPr="00257070">
              <w:rPr>
                <w:sz w:val="28"/>
                <w:szCs w:val="28"/>
                <w:lang w:val="en-US"/>
              </w:rPr>
              <w:t>(</w:t>
            </w:r>
            <w:r w:rsidRPr="00257070">
              <w:rPr>
                <w:i/>
                <w:sz w:val="28"/>
                <w:szCs w:val="28"/>
                <w:lang w:val="en-US"/>
              </w:rPr>
              <w:t>y</w:t>
            </w:r>
            <w:r w:rsidRPr="00257070">
              <w:rPr>
                <w:sz w:val="28"/>
                <w:szCs w:val="28"/>
                <w:lang w:val="en-US"/>
              </w:rPr>
              <w:t xml:space="preserve">)) </w:t>
            </w:r>
            <w:r w:rsidRPr="00257070">
              <w:rPr>
                <w:sz w:val="28"/>
                <w:szCs w:val="28"/>
                <w:lang w:val="en-US"/>
              </w:rPr>
              <w:sym w:font="Symbol" w:char="F0AE"/>
            </w:r>
            <w:r w:rsidRPr="00257070">
              <w:rPr>
                <w:sz w:val="28"/>
                <w:szCs w:val="28"/>
                <w:lang w:val="en-US"/>
              </w:rPr>
              <w:t xml:space="preserve"> min,  </w:t>
            </w:r>
            <w:r w:rsidRPr="00257070">
              <w:rPr>
                <w:i/>
                <w:sz w:val="28"/>
                <w:szCs w:val="28"/>
                <w:lang w:val="en-US"/>
              </w:rPr>
              <w:t>y</w:t>
            </w:r>
            <w:r w:rsidRPr="00257070">
              <w:rPr>
                <w:sz w:val="28"/>
                <w:szCs w:val="28"/>
                <w:lang w:val="en-US"/>
              </w:rPr>
              <w:sym w:font="Symbol" w:char="F0CE"/>
            </w:r>
            <w:r w:rsidRPr="00257070">
              <w:rPr>
                <w:i/>
                <w:sz w:val="28"/>
                <w:szCs w:val="28"/>
                <w:lang w:val="en-US"/>
              </w:rPr>
              <w:t>D</w:t>
            </w:r>
            <w:r w:rsidRPr="00257070">
              <w:rPr>
                <w:sz w:val="28"/>
                <w:szCs w:val="28"/>
                <w:lang w:val="en-US"/>
              </w:rPr>
              <w:t>,</w:t>
            </w:r>
          </w:p>
        </w:tc>
        <w:tc>
          <w:tcPr>
            <w:tcW w:w="531" w:type="dxa"/>
          </w:tcPr>
          <w:p w:rsidR="0026254C" w:rsidRPr="00257070" w:rsidRDefault="0026254C" w:rsidP="0026254C">
            <w:pPr>
              <w:pStyle w:val="af6"/>
              <w:ind w:firstLine="0"/>
              <w:rPr>
                <w:sz w:val="28"/>
                <w:szCs w:val="28"/>
                <w:lang w:val="en-US"/>
              </w:rPr>
            </w:pPr>
            <w:r w:rsidRPr="00257070">
              <w:rPr>
                <w:sz w:val="28"/>
                <w:szCs w:val="28"/>
                <w:lang w:val="en-US"/>
              </w:rPr>
              <w:t>(1)</w:t>
            </w:r>
          </w:p>
        </w:tc>
      </w:tr>
    </w:tbl>
    <w:p w:rsidR="00AB1303" w:rsidRDefault="00AB1303" w:rsidP="00825A7A">
      <w:pPr>
        <w:pStyle w:val="af6"/>
        <w:tabs>
          <w:tab w:val="left" w:pos="709"/>
        </w:tabs>
        <w:spacing w:after="60"/>
        <w:ind w:firstLine="0"/>
        <w:rPr>
          <w:sz w:val="28"/>
          <w:szCs w:val="28"/>
          <w:lang w:val="en-US"/>
        </w:rPr>
      </w:pPr>
      <w:proofErr w:type="gramStart"/>
      <w:r w:rsidRPr="00AB1303">
        <w:rPr>
          <w:sz w:val="28"/>
          <w:szCs w:val="28"/>
          <w:lang w:val="en-US"/>
        </w:rPr>
        <w:t>where</w:t>
      </w:r>
      <w:proofErr w:type="gramEnd"/>
      <w:r w:rsidRPr="00AB1303">
        <w:rPr>
          <w:sz w:val="28"/>
          <w:szCs w:val="28"/>
          <w:lang w:val="en-US"/>
        </w:rPr>
        <w:t xml:space="preserve"> </w:t>
      </w:r>
      <w:r w:rsidR="001F599F" w:rsidRPr="00257070">
        <w:rPr>
          <w:i/>
          <w:sz w:val="28"/>
          <w:szCs w:val="28"/>
          <w:lang w:val="en-US"/>
        </w:rPr>
        <w:t>f</w:t>
      </w:r>
      <w:r w:rsidR="001F599F" w:rsidRPr="001F599F">
        <w:rPr>
          <w:sz w:val="28"/>
          <w:szCs w:val="28"/>
          <w:lang w:val="en-US"/>
        </w:rPr>
        <w:t>(</w:t>
      </w:r>
      <w:r w:rsidR="001F599F" w:rsidRPr="00257070">
        <w:rPr>
          <w:i/>
          <w:sz w:val="28"/>
          <w:szCs w:val="28"/>
          <w:lang w:val="en-US"/>
        </w:rPr>
        <w:t>y</w:t>
      </w:r>
      <w:r w:rsidR="001F599F" w:rsidRPr="001F599F">
        <w:rPr>
          <w:sz w:val="28"/>
          <w:szCs w:val="28"/>
          <w:lang w:val="en-US"/>
        </w:rPr>
        <w:t>) = (</w:t>
      </w:r>
      <w:r w:rsidR="001F599F" w:rsidRPr="00257070">
        <w:rPr>
          <w:i/>
          <w:sz w:val="28"/>
          <w:szCs w:val="28"/>
          <w:lang w:val="en-US"/>
        </w:rPr>
        <w:t>f</w:t>
      </w:r>
      <w:r w:rsidR="001F599F" w:rsidRPr="001F599F">
        <w:rPr>
          <w:sz w:val="28"/>
          <w:szCs w:val="28"/>
          <w:vertAlign w:val="subscript"/>
          <w:lang w:val="en-US"/>
        </w:rPr>
        <w:t>1</w:t>
      </w:r>
      <w:r w:rsidR="001F599F" w:rsidRPr="001F599F">
        <w:rPr>
          <w:sz w:val="28"/>
          <w:szCs w:val="28"/>
          <w:lang w:val="en-US"/>
        </w:rPr>
        <w:t>(</w:t>
      </w:r>
      <w:r w:rsidR="001F599F" w:rsidRPr="00257070">
        <w:rPr>
          <w:i/>
          <w:sz w:val="28"/>
          <w:szCs w:val="28"/>
          <w:lang w:val="en-US"/>
        </w:rPr>
        <w:t>y</w:t>
      </w:r>
      <w:r w:rsidR="001F599F" w:rsidRPr="001F599F">
        <w:rPr>
          <w:sz w:val="28"/>
          <w:szCs w:val="28"/>
          <w:lang w:val="en-US"/>
        </w:rPr>
        <w:t>),</w:t>
      </w:r>
      <w:r w:rsidR="001F599F" w:rsidRPr="001F599F">
        <w:rPr>
          <w:i/>
          <w:sz w:val="28"/>
          <w:szCs w:val="28"/>
          <w:lang w:val="en-US"/>
        </w:rPr>
        <w:t xml:space="preserve"> </w:t>
      </w:r>
      <w:r w:rsidR="001F599F" w:rsidRPr="00257070">
        <w:rPr>
          <w:i/>
          <w:sz w:val="28"/>
          <w:szCs w:val="28"/>
          <w:lang w:val="en-US"/>
        </w:rPr>
        <w:t>f</w:t>
      </w:r>
      <w:r w:rsidR="001F599F" w:rsidRPr="001F599F">
        <w:rPr>
          <w:sz w:val="28"/>
          <w:szCs w:val="28"/>
          <w:vertAlign w:val="subscript"/>
          <w:lang w:val="en-US"/>
        </w:rPr>
        <w:t>2</w:t>
      </w:r>
      <w:r w:rsidR="001F599F" w:rsidRPr="001F599F">
        <w:rPr>
          <w:sz w:val="28"/>
          <w:szCs w:val="28"/>
          <w:lang w:val="en-US"/>
        </w:rPr>
        <w:t>(</w:t>
      </w:r>
      <w:r w:rsidR="001F599F" w:rsidRPr="00257070">
        <w:rPr>
          <w:i/>
          <w:sz w:val="28"/>
          <w:szCs w:val="28"/>
          <w:lang w:val="en-US"/>
        </w:rPr>
        <w:t>y</w:t>
      </w:r>
      <w:r w:rsidR="001F599F" w:rsidRPr="001F599F">
        <w:rPr>
          <w:sz w:val="28"/>
          <w:szCs w:val="28"/>
          <w:lang w:val="en-US"/>
        </w:rPr>
        <w:t>),…,</w:t>
      </w:r>
      <w:r w:rsidR="001F599F" w:rsidRPr="001F599F">
        <w:rPr>
          <w:i/>
          <w:sz w:val="28"/>
          <w:szCs w:val="28"/>
          <w:lang w:val="en-US"/>
        </w:rPr>
        <w:t xml:space="preserve"> </w:t>
      </w:r>
      <w:proofErr w:type="spellStart"/>
      <w:r w:rsidR="001F599F" w:rsidRPr="00257070">
        <w:rPr>
          <w:i/>
          <w:sz w:val="28"/>
          <w:szCs w:val="28"/>
          <w:lang w:val="en-US"/>
        </w:rPr>
        <w:t>f</w:t>
      </w:r>
      <w:r w:rsidR="001F599F" w:rsidRPr="00257070">
        <w:rPr>
          <w:sz w:val="28"/>
          <w:szCs w:val="28"/>
          <w:vertAlign w:val="subscript"/>
          <w:lang w:val="en-US"/>
        </w:rPr>
        <w:t>s</w:t>
      </w:r>
      <w:proofErr w:type="spellEnd"/>
      <w:r w:rsidR="001F599F" w:rsidRPr="001F599F">
        <w:rPr>
          <w:sz w:val="28"/>
          <w:szCs w:val="28"/>
          <w:lang w:val="en-US"/>
        </w:rPr>
        <w:t>(</w:t>
      </w:r>
      <w:r w:rsidR="001F599F" w:rsidRPr="00257070">
        <w:rPr>
          <w:i/>
          <w:sz w:val="28"/>
          <w:szCs w:val="28"/>
          <w:lang w:val="en-US"/>
        </w:rPr>
        <w:t>y</w:t>
      </w:r>
      <w:r w:rsidR="001F599F" w:rsidRPr="001F599F">
        <w:rPr>
          <w:sz w:val="28"/>
          <w:szCs w:val="28"/>
          <w:lang w:val="en-US"/>
        </w:rPr>
        <w:t xml:space="preserve">)) </w:t>
      </w:r>
      <w:r w:rsidRPr="00AB1303">
        <w:rPr>
          <w:sz w:val="28"/>
          <w:szCs w:val="28"/>
          <w:lang w:val="en-US"/>
        </w:rPr>
        <w:t xml:space="preserve"> is the vector efficiency criterion, </w:t>
      </w:r>
      <w:r w:rsidR="001F599F" w:rsidRPr="00257070">
        <w:rPr>
          <w:i/>
          <w:sz w:val="28"/>
          <w:szCs w:val="28"/>
          <w:lang w:val="en-US"/>
        </w:rPr>
        <w:t>y</w:t>
      </w:r>
      <w:r w:rsidR="001F599F" w:rsidRPr="001F599F">
        <w:rPr>
          <w:sz w:val="28"/>
          <w:szCs w:val="28"/>
          <w:lang w:val="en-US"/>
        </w:rPr>
        <w:t xml:space="preserve"> = (</w:t>
      </w:r>
      <w:r w:rsidR="001F599F" w:rsidRPr="00257070">
        <w:rPr>
          <w:i/>
          <w:sz w:val="28"/>
          <w:szCs w:val="28"/>
          <w:lang w:val="en-US"/>
        </w:rPr>
        <w:t>y</w:t>
      </w:r>
      <w:r w:rsidR="001F599F" w:rsidRPr="001F599F">
        <w:rPr>
          <w:sz w:val="28"/>
          <w:szCs w:val="28"/>
          <w:vertAlign w:val="subscript"/>
          <w:lang w:val="en-US"/>
        </w:rPr>
        <w:t>1</w:t>
      </w:r>
      <w:r w:rsidR="001F599F" w:rsidRPr="001F599F">
        <w:rPr>
          <w:sz w:val="28"/>
          <w:szCs w:val="28"/>
          <w:lang w:val="en-US"/>
        </w:rPr>
        <w:t>,</w:t>
      </w:r>
      <w:r w:rsidR="001F599F" w:rsidRPr="001F599F">
        <w:rPr>
          <w:i/>
          <w:sz w:val="28"/>
          <w:szCs w:val="28"/>
          <w:lang w:val="en-US"/>
        </w:rPr>
        <w:t xml:space="preserve"> </w:t>
      </w:r>
      <w:r w:rsidR="001F599F" w:rsidRPr="00257070">
        <w:rPr>
          <w:i/>
          <w:sz w:val="28"/>
          <w:szCs w:val="28"/>
          <w:lang w:val="en-US"/>
        </w:rPr>
        <w:t>y</w:t>
      </w:r>
      <w:r w:rsidR="001F599F" w:rsidRPr="001F599F">
        <w:rPr>
          <w:sz w:val="28"/>
          <w:szCs w:val="28"/>
          <w:vertAlign w:val="subscript"/>
          <w:lang w:val="en-US"/>
        </w:rPr>
        <w:t>2</w:t>
      </w:r>
      <w:r w:rsidR="001F599F" w:rsidRPr="001F599F">
        <w:rPr>
          <w:sz w:val="28"/>
          <w:szCs w:val="28"/>
          <w:lang w:val="en-US"/>
        </w:rPr>
        <w:t>,…,</w:t>
      </w:r>
      <w:r w:rsidR="001F599F" w:rsidRPr="001F599F">
        <w:rPr>
          <w:i/>
          <w:sz w:val="28"/>
          <w:szCs w:val="28"/>
          <w:lang w:val="en-US"/>
        </w:rPr>
        <w:t xml:space="preserve"> </w:t>
      </w:r>
      <w:proofErr w:type="spellStart"/>
      <w:r w:rsidR="001F599F" w:rsidRPr="00257070">
        <w:rPr>
          <w:i/>
          <w:sz w:val="28"/>
          <w:szCs w:val="28"/>
          <w:lang w:val="en-US"/>
        </w:rPr>
        <w:t>y</w:t>
      </w:r>
      <w:r w:rsidR="001F599F" w:rsidRPr="00257070">
        <w:rPr>
          <w:i/>
          <w:sz w:val="28"/>
          <w:szCs w:val="28"/>
          <w:vertAlign w:val="subscript"/>
          <w:lang w:val="en-US"/>
        </w:rPr>
        <w:t>N</w:t>
      </w:r>
      <w:proofErr w:type="spellEnd"/>
      <w:r w:rsidR="001F599F" w:rsidRPr="001F599F">
        <w:rPr>
          <w:sz w:val="28"/>
          <w:szCs w:val="28"/>
          <w:lang w:val="en-US"/>
        </w:rPr>
        <w:t xml:space="preserve">) </w:t>
      </w:r>
      <w:r w:rsidRPr="00AB1303">
        <w:rPr>
          <w:sz w:val="28"/>
          <w:szCs w:val="28"/>
          <w:lang w:val="en-US"/>
        </w:rPr>
        <w:t xml:space="preserve">is the vector of variable parameters, and </w:t>
      </w:r>
      <w:r w:rsidRPr="001F599F">
        <w:rPr>
          <w:i/>
          <w:iCs/>
          <w:sz w:val="28"/>
          <w:szCs w:val="28"/>
          <w:lang w:val="en-US"/>
        </w:rPr>
        <w:t>N</w:t>
      </w:r>
      <w:r w:rsidRPr="00AB1303">
        <w:rPr>
          <w:sz w:val="28"/>
          <w:szCs w:val="28"/>
          <w:lang w:val="en-US"/>
        </w:rPr>
        <w:t xml:space="preserve"> is the dimension of the </w:t>
      </w:r>
      <w:proofErr w:type="spellStart"/>
      <w:r w:rsidRPr="00AB1303">
        <w:rPr>
          <w:sz w:val="28"/>
          <w:szCs w:val="28"/>
          <w:lang w:val="en-US"/>
        </w:rPr>
        <w:t>multicriteria</w:t>
      </w:r>
      <w:proofErr w:type="spellEnd"/>
      <w:r w:rsidRPr="00AB1303">
        <w:rPr>
          <w:sz w:val="28"/>
          <w:szCs w:val="28"/>
          <w:lang w:val="en-US"/>
        </w:rPr>
        <w:t xml:space="preserve"> optimization problem</w:t>
      </w:r>
      <w:r w:rsidR="00873103">
        <w:rPr>
          <w:sz w:val="28"/>
          <w:szCs w:val="28"/>
          <w:lang w:val="en-US"/>
        </w:rPr>
        <w:t xml:space="preserve"> to be solved</w:t>
      </w:r>
      <w:r w:rsidRPr="00AB1303">
        <w:rPr>
          <w:sz w:val="28"/>
          <w:szCs w:val="28"/>
          <w:lang w:val="en-US"/>
        </w:rPr>
        <w:t xml:space="preserve">. The search </w:t>
      </w:r>
      <w:r w:rsidR="00680EA6">
        <w:rPr>
          <w:sz w:val="28"/>
          <w:szCs w:val="28"/>
          <w:lang w:val="en-US"/>
        </w:rPr>
        <w:t>domain</w:t>
      </w:r>
      <w:r w:rsidR="00680EA6" w:rsidRPr="00AB1303">
        <w:rPr>
          <w:sz w:val="28"/>
          <w:szCs w:val="28"/>
          <w:lang w:val="en-US"/>
        </w:rPr>
        <w:t xml:space="preserve"> </w:t>
      </w:r>
      <w:r w:rsidRPr="001F599F">
        <w:rPr>
          <w:i/>
          <w:iCs/>
          <w:sz w:val="28"/>
          <w:szCs w:val="28"/>
          <w:lang w:val="en-US"/>
        </w:rPr>
        <w:t>D</w:t>
      </w:r>
      <w:r w:rsidRPr="00AB1303">
        <w:rPr>
          <w:sz w:val="28"/>
          <w:szCs w:val="28"/>
          <w:lang w:val="en-US"/>
        </w:rPr>
        <w:t xml:space="preserve"> defines the set of possible parameter values and is usually an </w:t>
      </w:r>
      <w:r w:rsidRPr="001F599F">
        <w:rPr>
          <w:i/>
          <w:iCs/>
          <w:sz w:val="28"/>
          <w:szCs w:val="28"/>
          <w:lang w:val="en-US"/>
        </w:rPr>
        <w:t>N</w:t>
      </w:r>
      <w:r w:rsidRPr="00AB1303">
        <w:rPr>
          <w:sz w:val="28"/>
          <w:szCs w:val="28"/>
          <w:lang w:val="en-US"/>
        </w:rPr>
        <w:t>-dimensional hypercube</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1F599F" w:rsidRPr="00825A7A" w:rsidTr="001F599F">
        <w:tc>
          <w:tcPr>
            <w:tcW w:w="8755" w:type="dxa"/>
          </w:tcPr>
          <w:p w:rsidR="001F599F" w:rsidRPr="00825A7A" w:rsidRDefault="001F599F" w:rsidP="001F599F">
            <w:pPr>
              <w:pStyle w:val="af6"/>
              <w:spacing w:before="60" w:after="60"/>
              <w:jc w:val="center"/>
              <w:rPr>
                <w:sz w:val="28"/>
                <w:szCs w:val="28"/>
                <w:lang w:val="en-US"/>
              </w:rPr>
            </w:pPr>
            <w:r w:rsidRPr="00825A7A">
              <w:rPr>
                <w:i/>
                <w:sz w:val="28"/>
                <w:szCs w:val="28"/>
                <w:lang w:val="en-US"/>
              </w:rPr>
              <w:t xml:space="preserve">D </w:t>
            </w:r>
            <w:r w:rsidRPr="00825A7A">
              <w:rPr>
                <w:sz w:val="28"/>
                <w:szCs w:val="28"/>
                <w:lang w:val="en-US"/>
              </w:rPr>
              <w:t xml:space="preserve"> = { </w:t>
            </w:r>
            <w:r w:rsidRPr="00825A7A">
              <w:rPr>
                <w:i/>
                <w:sz w:val="28"/>
                <w:szCs w:val="28"/>
                <w:lang w:val="en-US"/>
              </w:rPr>
              <w:t>y</w:t>
            </w:r>
            <w:r w:rsidRPr="00825A7A">
              <w:rPr>
                <w:sz w:val="28"/>
                <w:szCs w:val="28"/>
                <w:lang w:val="en-US"/>
              </w:rPr>
              <w:sym w:font="Symbol" w:char="F0CE"/>
            </w:r>
            <w:r w:rsidRPr="00825A7A">
              <w:rPr>
                <w:i/>
                <w:sz w:val="28"/>
                <w:szCs w:val="28"/>
                <w:lang w:val="en-US"/>
              </w:rPr>
              <w:t>R</w:t>
            </w:r>
            <w:r w:rsidRPr="00825A7A">
              <w:rPr>
                <w:i/>
                <w:sz w:val="28"/>
                <w:szCs w:val="28"/>
                <w:vertAlign w:val="superscript"/>
                <w:lang w:val="en-US"/>
              </w:rPr>
              <w:t>N</w:t>
            </w:r>
            <w:r w:rsidRPr="00825A7A">
              <w:rPr>
                <w:sz w:val="28"/>
                <w:szCs w:val="28"/>
                <w:lang w:val="en-US"/>
              </w:rPr>
              <w:t xml:space="preserve">: </w:t>
            </w:r>
            <w:proofErr w:type="spellStart"/>
            <w:r w:rsidRPr="00825A7A">
              <w:rPr>
                <w:i/>
                <w:sz w:val="28"/>
                <w:szCs w:val="28"/>
                <w:lang w:val="en-US"/>
              </w:rPr>
              <w:t>a</w:t>
            </w:r>
            <w:r w:rsidRPr="00825A7A">
              <w:rPr>
                <w:i/>
                <w:sz w:val="28"/>
                <w:szCs w:val="28"/>
                <w:vertAlign w:val="subscript"/>
                <w:lang w:val="en-US"/>
              </w:rPr>
              <w:t>i</w:t>
            </w:r>
            <w:proofErr w:type="spellEnd"/>
            <w:r w:rsidRPr="00825A7A">
              <w:rPr>
                <w:sz w:val="28"/>
                <w:szCs w:val="28"/>
              </w:rPr>
              <w:sym w:font="Symbol" w:char="F0A3"/>
            </w:r>
            <w:r w:rsidRPr="00825A7A">
              <w:rPr>
                <w:i/>
                <w:sz w:val="28"/>
                <w:szCs w:val="28"/>
                <w:lang w:val="en-US"/>
              </w:rPr>
              <w:t xml:space="preserve"> </w:t>
            </w:r>
            <w:proofErr w:type="spellStart"/>
            <w:r w:rsidRPr="00825A7A">
              <w:rPr>
                <w:i/>
                <w:sz w:val="28"/>
                <w:szCs w:val="28"/>
                <w:lang w:val="en-US"/>
              </w:rPr>
              <w:t>y</w:t>
            </w:r>
            <w:r w:rsidRPr="00825A7A">
              <w:rPr>
                <w:i/>
                <w:sz w:val="28"/>
                <w:szCs w:val="28"/>
                <w:vertAlign w:val="subscript"/>
                <w:lang w:val="en-US"/>
              </w:rPr>
              <w:t>i</w:t>
            </w:r>
            <w:proofErr w:type="spellEnd"/>
            <w:r w:rsidRPr="00825A7A">
              <w:rPr>
                <w:sz w:val="28"/>
                <w:szCs w:val="28"/>
              </w:rPr>
              <w:sym w:font="Symbol" w:char="F0A3"/>
            </w:r>
            <w:r w:rsidRPr="00825A7A">
              <w:rPr>
                <w:i/>
                <w:sz w:val="28"/>
                <w:szCs w:val="28"/>
                <w:lang w:val="en-US"/>
              </w:rPr>
              <w:t xml:space="preserve"> b</w:t>
            </w:r>
            <w:r w:rsidRPr="00825A7A">
              <w:rPr>
                <w:i/>
                <w:sz w:val="28"/>
                <w:szCs w:val="28"/>
                <w:vertAlign w:val="subscript"/>
                <w:lang w:val="en-US"/>
              </w:rPr>
              <w:t>i</w:t>
            </w:r>
            <w:r w:rsidRPr="00825A7A">
              <w:rPr>
                <w:sz w:val="28"/>
                <w:szCs w:val="28"/>
                <w:lang w:val="en-US"/>
              </w:rPr>
              <w:t>, 1</w:t>
            </w:r>
            <w:r w:rsidRPr="00825A7A">
              <w:rPr>
                <w:sz w:val="28"/>
                <w:szCs w:val="28"/>
              </w:rPr>
              <w:sym w:font="Symbol" w:char="F0A3"/>
            </w:r>
            <w:proofErr w:type="spellStart"/>
            <w:r w:rsidRPr="00825A7A">
              <w:rPr>
                <w:i/>
                <w:sz w:val="28"/>
                <w:szCs w:val="28"/>
                <w:lang w:val="en-US"/>
              </w:rPr>
              <w:t>i</w:t>
            </w:r>
            <w:proofErr w:type="spellEnd"/>
            <w:r w:rsidRPr="00825A7A">
              <w:rPr>
                <w:sz w:val="28"/>
                <w:szCs w:val="28"/>
              </w:rPr>
              <w:sym w:font="Symbol" w:char="F0A3"/>
            </w:r>
            <w:r w:rsidRPr="00825A7A">
              <w:rPr>
                <w:i/>
                <w:sz w:val="28"/>
                <w:szCs w:val="28"/>
                <w:lang w:val="en-US"/>
              </w:rPr>
              <w:t xml:space="preserve">N </w:t>
            </w:r>
            <w:r w:rsidRPr="00825A7A">
              <w:rPr>
                <w:sz w:val="28"/>
                <w:szCs w:val="28"/>
                <w:lang w:val="en-US"/>
              </w:rPr>
              <w:t>}</w:t>
            </w:r>
          </w:p>
        </w:tc>
        <w:tc>
          <w:tcPr>
            <w:tcW w:w="531" w:type="dxa"/>
          </w:tcPr>
          <w:p w:rsidR="001F599F" w:rsidRPr="00825A7A" w:rsidRDefault="001F599F" w:rsidP="001F599F">
            <w:pPr>
              <w:pStyle w:val="af6"/>
              <w:ind w:firstLine="0"/>
              <w:rPr>
                <w:sz w:val="28"/>
                <w:szCs w:val="28"/>
                <w:lang w:val="en-US"/>
              </w:rPr>
            </w:pPr>
            <w:r w:rsidRPr="00825A7A">
              <w:rPr>
                <w:sz w:val="28"/>
                <w:szCs w:val="28"/>
                <w:lang w:val="en-US"/>
              </w:rPr>
              <w:t>(2)</w:t>
            </w:r>
          </w:p>
        </w:tc>
      </w:tr>
    </w:tbl>
    <w:p w:rsidR="00AB1303" w:rsidRDefault="00AB1303" w:rsidP="00AB1303">
      <w:pPr>
        <w:pStyle w:val="af6"/>
        <w:tabs>
          <w:tab w:val="left" w:pos="709"/>
        </w:tabs>
        <w:spacing w:after="60"/>
        <w:ind w:firstLine="0"/>
        <w:rPr>
          <w:sz w:val="28"/>
          <w:szCs w:val="28"/>
          <w:lang w:val="en-US"/>
        </w:rPr>
      </w:pPr>
      <w:proofErr w:type="gramStart"/>
      <w:r w:rsidRPr="00AB1303">
        <w:rPr>
          <w:sz w:val="28"/>
          <w:szCs w:val="28"/>
          <w:lang w:val="en-US"/>
        </w:rPr>
        <w:t>for</w:t>
      </w:r>
      <w:proofErr w:type="gramEnd"/>
      <w:r w:rsidRPr="00AB1303">
        <w:rPr>
          <w:sz w:val="28"/>
          <w:szCs w:val="28"/>
          <w:lang w:val="en-US"/>
        </w:rPr>
        <w:t xml:space="preserve"> </w:t>
      </w:r>
      <w:r w:rsidR="001F599F">
        <w:rPr>
          <w:sz w:val="28"/>
          <w:szCs w:val="28"/>
          <w:lang w:val="en-US"/>
        </w:rPr>
        <w:t xml:space="preserve">the </w:t>
      </w:r>
      <w:r w:rsidRPr="00AB1303">
        <w:rPr>
          <w:sz w:val="28"/>
          <w:szCs w:val="28"/>
          <w:lang w:val="en-US"/>
        </w:rPr>
        <w:t xml:space="preserve">given boundary vectors </w:t>
      </w:r>
      <w:r w:rsidRPr="001F599F">
        <w:rPr>
          <w:i/>
          <w:iCs/>
          <w:sz w:val="28"/>
          <w:szCs w:val="28"/>
          <w:lang w:val="en-US"/>
        </w:rPr>
        <w:t>a</w:t>
      </w:r>
      <w:r w:rsidRPr="00AB1303">
        <w:rPr>
          <w:sz w:val="28"/>
          <w:szCs w:val="28"/>
          <w:lang w:val="en-US"/>
        </w:rPr>
        <w:t xml:space="preserve"> and </w:t>
      </w:r>
      <w:r w:rsidRPr="001F599F">
        <w:rPr>
          <w:i/>
          <w:iCs/>
          <w:sz w:val="28"/>
          <w:szCs w:val="28"/>
          <w:lang w:val="en-US"/>
        </w:rPr>
        <w:t>b</w:t>
      </w:r>
      <w:r w:rsidRPr="00AB1303">
        <w:rPr>
          <w:sz w:val="28"/>
          <w:szCs w:val="28"/>
          <w:lang w:val="en-US"/>
        </w:rPr>
        <w:t>.</w:t>
      </w:r>
    </w:p>
    <w:p w:rsidR="00837C7D" w:rsidRPr="00AB1303" w:rsidRDefault="00AB1303" w:rsidP="00377101">
      <w:pPr>
        <w:pStyle w:val="af6"/>
        <w:tabs>
          <w:tab w:val="left" w:pos="709"/>
        </w:tabs>
        <w:spacing w:after="60"/>
        <w:ind w:firstLine="426"/>
        <w:rPr>
          <w:sz w:val="28"/>
          <w:szCs w:val="28"/>
          <w:lang w:val="en-US"/>
        </w:rPr>
      </w:pPr>
      <w:r w:rsidRPr="00AB1303">
        <w:rPr>
          <w:sz w:val="28"/>
          <w:szCs w:val="28"/>
          <w:lang w:val="en-US"/>
        </w:rPr>
        <w:t xml:space="preserve">Without </w:t>
      </w:r>
      <w:r w:rsidR="00BF333C">
        <w:rPr>
          <w:sz w:val="28"/>
          <w:szCs w:val="28"/>
          <w:lang w:val="en-US"/>
        </w:rPr>
        <w:t xml:space="preserve">a </w:t>
      </w:r>
      <w:r w:rsidRPr="00AB1303">
        <w:rPr>
          <w:sz w:val="28"/>
          <w:szCs w:val="28"/>
          <w:lang w:val="en-US"/>
        </w:rPr>
        <w:t xml:space="preserve">loss of generality, it is assumed that the values of the </w:t>
      </w:r>
      <w:r w:rsidR="002B2F56">
        <w:rPr>
          <w:sz w:val="28"/>
          <w:szCs w:val="28"/>
          <w:lang w:val="en-US"/>
        </w:rPr>
        <w:t>efficiency</w:t>
      </w:r>
      <w:r w:rsidR="002B2F56" w:rsidRPr="00AB1303">
        <w:rPr>
          <w:sz w:val="28"/>
          <w:szCs w:val="28"/>
          <w:lang w:val="en-US"/>
        </w:rPr>
        <w:t xml:space="preserve"> </w:t>
      </w:r>
      <w:r w:rsidRPr="00AB1303">
        <w:rPr>
          <w:sz w:val="28"/>
          <w:szCs w:val="28"/>
          <w:lang w:val="en-US"/>
        </w:rPr>
        <w:t xml:space="preserve">criteria are not negative and their decrease corresponds to an increase in the effectiveness of the considered </w:t>
      </w:r>
      <w:r w:rsidR="002B2F56">
        <w:rPr>
          <w:sz w:val="28"/>
          <w:szCs w:val="28"/>
          <w:lang w:val="en-US"/>
        </w:rPr>
        <w:t>decision</w:t>
      </w:r>
      <w:r w:rsidR="002B2F56" w:rsidRPr="00AB1303">
        <w:rPr>
          <w:sz w:val="28"/>
          <w:szCs w:val="28"/>
          <w:lang w:val="en-US"/>
        </w:rPr>
        <w:t>s</w:t>
      </w:r>
      <w:r w:rsidR="002B2F56" w:rsidRPr="00BD4919">
        <w:rPr>
          <w:i/>
          <w:sz w:val="28"/>
          <w:szCs w:val="28"/>
          <w:lang w:val="en-US"/>
        </w:rPr>
        <w:t xml:space="preserve"> </w:t>
      </w:r>
      <w:r w:rsidR="00BD4919" w:rsidRPr="00257070">
        <w:rPr>
          <w:i/>
          <w:sz w:val="28"/>
          <w:szCs w:val="28"/>
          <w:lang w:val="en-US"/>
        </w:rPr>
        <w:t>y</w:t>
      </w:r>
      <w:r w:rsidR="00BD4919" w:rsidRPr="00257070">
        <w:rPr>
          <w:sz w:val="28"/>
          <w:szCs w:val="28"/>
          <w:lang w:val="en-US"/>
        </w:rPr>
        <w:sym w:font="Symbol" w:char="F0CE"/>
      </w:r>
      <w:r w:rsidR="00BD4919" w:rsidRPr="00257070">
        <w:rPr>
          <w:i/>
          <w:sz w:val="28"/>
          <w:szCs w:val="28"/>
          <w:lang w:val="en-US"/>
        </w:rPr>
        <w:t>D</w:t>
      </w:r>
      <w:r w:rsidRPr="00AB1303">
        <w:rPr>
          <w:sz w:val="28"/>
          <w:szCs w:val="28"/>
          <w:lang w:val="en-US"/>
        </w:rPr>
        <w:t xml:space="preserve">. Problem (1) is considered in relation to the most difficult decision-making problems in which the </w:t>
      </w:r>
      <w:r w:rsidR="002B2F56">
        <w:rPr>
          <w:sz w:val="28"/>
          <w:szCs w:val="28"/>
          <w:lang w:val="en-US"/>
        </w:rPr>
        <w:t xml:space="preserve">efficiency </w:t>
      </w:r>
      <w:r w:rsidRPr="00AB1303">
        <w:rPr>
          <w:sz w:val="28"/>
          <w:szCs w:val="28"/>
          <w:lang w:val="en-US"/>
        </w:rPr>
        <w:t xml:space="preserve">criteria </w:t>
      </w:r>
      <w:proofErr w:type="spellStart"/>
      <w:r w:rsidR="00BD4919" w:rsidRPr="00257070">
        <w:rPr>
          <w:i/>
          <w:sz w:val="28"/>
          <w:szCs w:val="28"/>
          <w:lang w:val="en-US"/>
        </w:rPr>
        <w:t>f</w:t>
      </w:r>
      <w:r w:rsidR="00BD4919" w:rsidRPr="00257070">
        <w:rPr>
          <w:i/>
          <w:sz w:val="28"/>
          <w:szCs w:val="28"/>
          <w:vertAlign w:val="subscript"/>
          <w:lang w:val="en-US"/>
        </w:rPr>
        <w:t>i</w:t>
      </w:r>
      <w:proofErr w:type="spellEnd"/>
      <w:r w:rsidR="00BD4919" w:rsidRPr="00BD4919">
        <w:rPr>
          <w:sz w:val="28"/>
          <w:szCs w:val="28"/>
          <w:lang w:val="en-US"/>
        </w:rPr>
        <w:t>(</w:t>
      </w:r>
      <w:r w:rsidR="00BD4919" w:rsidRPr="00257070">
        <w:rPr>
          <w:i/>
          <w:sz w:val="28"/>
          <w:szCs w:val="28"/>
          <w:lang w:val="en-US"/>
        </w:rPr>
        <w:t>y</w:t>
      </w:r>
      <w:r w:rsidR="00BD4919" w:rsidRPr="00BD4919">
        <w:rPr>
          <w:sz w:val="28"/>
          <w:szCs w:val="28"/>
          <w:lang w:val="en-US"/>
        </w:rPr>
        <w:t>), 1</w:t>
      </w:r>
      <w:r w:rsidR="00BD4919" w:rsidRPr="00257070">
        <w:rPr>
          <w:sz w:val="28"/>
          <w:szCs w:val="28"/>
        </w:rPr>
        <w:sym w:font="Symbol" w:char="F0A3"/>
      </w:r>
      <w:proofErr w:type="spellStart"/>
      <w:r w:rsidR="00BD4919" w:rsidRPr="00257070">
        <w:rPr>
          <w:i/>
          <w:sz w:val="28"/>
          <w:szCs w:val="28"/>
          <w:lang w:val="en-US"/>
        </w:rPr>
        <w:t>i</w:t>
      </w:r>
      <w:proofErr w:type="spellEnd"/>
      <w:r w:rsidR="00BD4919" w:rsidRPr="00257070">
        <w:rPr>
          <w:sz w:val="28"/>
          <w:szCs w:val="28"/>
        </w:rPr>
        <w:sym w:font="Symbol" w:char="F0A3"/>
      </w:r>
      <w:r w:rsidR="00BD4919" w:rsidRPr="00257070">
        <w:rPr>
          <w:i/>
          <w:sz w:val="28"/>
          <w:szCs w:val="28"/>
          <w:lang w:val="en-US"/>
        </w:rPr>
        <w:t>s</w:t>
      </w:r>
      <w:r w:rsidR="00BD4919" w:rsidRPr="00BD4919">
        <w:rPr>
          <w:i/>
          <w:sz w:val="28"/>
          <w:szCs w:val="28"/>
          <w:lang w:val="en-US"/>
        </w:rPr>
        <w:t>,</w:t>
      </w:r>
      <w:r w:rsidR="00BF333C">
        <w:rPr>
          <w:sz w:val="28"/>
          <w:szCs w:val="28"/>
          <w:lang w:val="en-US"/>
        </w:rPr>
        <w:t xml:space="preserve"> </w:t>
      </w:r>
      <w:r w:rsidRPr="00AB1303">
        <w:rPr>
          <w:sz w:val="28"/>
          <w:szCs w:val="28"/>
          <w:lang w:val="en-US"/>
        </w:rPr>
        <w:t xml:space="preserve">can be significantly </w:t>
      </w:r>
      <w:proofErr w:type="spellStart"/>
      <w:r w:rsidRPr="00AB1303">
        <w:rPr>
          <w:sz w:val="28"/>
          <w:szCs w:val="28"/>
          <w:lang w:val="en-US"/>
        </w:rPr>
        <w:t>multi</w:t>
      </w:r>
      <w:r w:rsidR="00BF333C">
        <w:rPr>
          <w:sz w:val="28"/>
          <w:szCs w:val="28"/>
          <w:lang w:val="en-US"/>
        </w:rPr>
        <w:t>extremal</w:t>
      </w:r>
      <w:proofErr w:type="spellEnd"/>
      <w:r w:rsidRPr="00AB1303">
        <w:rPr>
          <w:sz w:val="28"/>
          <w:szCs w:val="28"/>
          <w:lang w:val="en-US"/>
        </w:rPr>
        <w:t xml:space="preserve">, and the procedures for calculating the values of </w:t>
      </w:r>
      <w:r w:rsidR="001055A3">
        <w:rPr>
          <w:sz w:val="28"/>
          <w:szCs w:val="28"/>
          <w:lang w:val="en-US"/>
        </w:rPr>
        <w:t xml:space="preserve">efficiency </w:t>
      </w:r>
      <w:r w:rsidRPr="00AB1303">
        <w:rPr>
          <w:sz w:val="28"/>
          <w:szCs w:val="28"/>
          <w:lang w:val="en-US"/>
        </w:rPr>
        <w:t xml:space="preserve">criteria at points of the search </w:t>
      </w:r>
      <w:r w:rsidR="00680EA6">
        <w:rPr>
          <w:sz w:val="28"/>
          <w:szCs w:val="28"/>
          <w:lang w:val="en-US"/>
        </w:rPr>
        <w:t>domain</w:t>
      </w:r>
      <w:r w:rsidR="00680EA6" w:rsidRPr="00AB1303">
        <w:rPr>
          <w:sz w:val="28"/>
          <w:szCs w:val="28"/>
          <w:lang w:val="en-US"/>
        </w:rPr>
        <w:t xml:space="preserve"> </w:t>
      </w:r>
      <w:r w:rsidR="00BF333C" w:rsidRPr="00257070">
        <w:rPr>
          <w:i/>
          <w:sz w:val="28"/>
          <w:szCs w:val="28"/>
          <w:lang w:val="en-US"/>
        </w:rPr>
        <w:t>y</w:t>
      </w:r>
      <w:r w:rsidR="00BF333C" w:rsidRPr="00257070">
        <w:rPr>
          <w:sz w:val="28"/>
          <w:szCs w:val="28"/>
          <w:lang w:val="en-US"/>
        </w:rPr>
        <w:sym w:font="Symbol" w:char="F0CE"/>
      </w:r>
      <w:r w:rsidR="00BF333C" w:rsidRPr="00257070">
        <w:rPr>
          <w:i/>
          <w:sz w:val="28"/>
          <w:szCs w:val="28"/>
          <w:lang w:val="en-US"/>
        </w:rPr>
        <w:t>D</w:t>
      </w:r>
      <w:r w:rsidR="00BF333C" w:rsidRPr="00BF333C">
        <w:rPr>
          <w:sz w:val="28"/>
          <w:szCs w:val="28"/>
          <w:lang w:val="en-US"/>
        </w:rPr>
        <w:t xml:space="preserve"> </w:t>
      </w:r>
      <w:r w:rsidRPr="00AB1303">
        <w:rPr>
          <w:sz w:val="28"/>
          <w:szCs w:val="28"/>
          <w:lang w:val="en-US"/>
        </w:rPr>
        <w:t xml:space="preserve">can be computationally </w:t>
      </w:r>
      <w:r w:rsidR="001055A3">
        <w:rPr>
          <w:sz w:val="28"/>
          <w:szCs w:val="28"/>
          <w:lang w:val="en-US"/>
        </w:rPr>
        <w:t>expensive</w:t>
      </w:r>
      <w:r w:rsidRPr="00AB1303">
        <w:rPr>
          <w:sz w:val="28"/>
          <w:szCs w:val="28"/>
          <w:lang w:val="en-US"/>
        </w:rPr>
        <w:t xml:space="preserve">. </w:t>
      </w:r>
      <w:ins w:id="137" w:author="Evgeniy Kozinov" w:date="2020-05-31T17:26:00Z">
        <w:r w:rsidR="00687DFE" w:rsidRPr="00687DFE">
          <w:rPr>
            <w:sz w:val="28"/>
            <w:szCs w:val="28"/>
            <w:lang w:val="en-US"/>
          </w:rPr>
          <w:t xml:space="preserve">The </w:t>
        </w:r>
        <w:proofErr w:type="gramStart"/>
        <w:r w:rsidR="00687DFE" w:rsidRPr="00687DFE">
          <w:rPr>
            <w:sz w:val="28"/>
            <w:szCs w:val="28"/>
            <w:lang w:val="en-US"/>
          </w:rPr>
          <w:t xml:space="preserve">criteria </w:t>
        </w:r>
        <m:oMath>
          <w:proofErr w:type="gramEnd"/>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i</m:t>
              </m:r>
            </m:sub>
          </m:sSub>
          <m:r>
            <w:rPr>
              <w:rFonts w:ascii="Cambria Math" w:hAnsi="Cambria Math"/>
              <w:sz w:val="28"/>
              <w:szCs w:val="28"/>
              <w:lang w:val="en-US"/>
            </w:rPr>
            <m:t>(y)</m:t>
          </m:r>
        </m:oMath>
        <w:r w:rsidR="00687DFE" w:rsidRPr="00687DFE">
          <w:rPr>
            <w:sz w:val="28"/>
            <w:szCs w:val="28"/>
            <w:lang w:val="en-US"/>
          </w:rPr>
          <w:t xml:space="preserve">, </w:t>
        </w:r>
        <m:oMath>
          <m:r>
            <w:rPr>
              <w:rFonts w:ascii="Cambria Math" w:hAnsi="Cambria Math"/>
              <w:sz w:val="28"/>
              <w:szCs w:val="28"/>
              <w:lang w:val="en-US"/>
            </w:rPr>
            <m:t>1</m:t>
          </m:r>
          <m:r>
            <w:rPr>
              <w:rFonts w:ascii="Cambria Math" w:hAnsi="Cambria Math"/>
              <w:sz w:val="28"/>
              <w:szCs w:val="28"/>
              <w:lang w:val="en-US"/>
            </w:rPr>
            <m:t>≤</m:t>
          </m:r>
          <m:r>
            <w:rPr>
              <w:rFonts w:ascii="Cambria Math" w:hAnsi="Cambria Math"/>
              <w:sz w:val="28"/>
              <w:szCs w:val="28"/>
              <w:lang w:val="en-US"/>
            </w:rPr>
            <m:t xml:space="preserve"> i</m:t>
          </m:r>
        </m:oMath>
      </w:ins>
      <m:oMath>
        <w:ins w:id="138" w:author="Evgeniy Kozinov" w:date="2020-05-31T17:27:00Z">
          <m:r>
            <w:rPr>
              <w:rFonts w:ascii="Cambria Math" w:hAnsi="Cambria Math"/>
              <w:sz w:val="28"/>
              <w:szCs w:val="28"/>
              <w:lang w:val="en-US"/>
            </w:rPr>
            <m:t>≤</m:t>
          </m:r>
        </w:ins>
        <w:ins w:id="139" w:author="Evgeniy Kozinov" w:date="2020-05-31T17:26:00Z">
          <m:r>
            <w:rPr>
              <w:rFonts w:ascii="Cambria Math" w:hAnsi="Cambria Math"/>
              <w:sz w:val="28"/>
              <w:szCs w:val="28"/>
              <w:lang w:val="en-US"/>
            </w:rPr>
            <m:t xml:space="preserve"> s</m:t>
          </m:r>
        </w:ins>
      </m:oMath>
      <w:ins w:id="140" w:author="Evgeniy Kozinov" w:date="2020-05-31T17:26:00Z">
        <w:r w:rsidR="00687DFE" w:rsidRPr="00687DFE">
          <w:rPr>
            <w:sz w:val="28"/>
            <w:szCs w:val="28"/>
            <w:lang w:val="en-US"/>
          </w:rPr>
          <w:t>, are also assumed to satisfy the Lipschitz condition</w:t>
        </w:r>
      </w:ins>
      <w:del w:id="141" w:author="Evgeniy Kozinov" w:date="2020-05-31T17:26:00Z">
        <w:r w:rsidRPr="00AB1303" w:rsidDel="00687DFE">
          <w:rPr>
            <w:sz w:val="28"/>
            <w:szCs w:val="28"/>
            <w:lang w:val="en-US"/>
          </w:rPr>
          <w:delText xml:space="preserve">It is also assumed that the criteria </w:delText>
        </w:r>
        <w:r w:rsidR="00BF333C" w:rsidRPr="00257070" w:rsidDel="00687DFE">
          <w:rPr>
            <w:i/>
            <w:sz w:val="28"/>
            <w:szCs w:val="28"/>
            <w:lang w:val="en-US"/>
          </w:rPr>
          <w:delText>f</w:delText>
        </w:r>
        <w:r w:rsidR="00BF333C" w:rsidRPr="00257070" w:rsidDel="00687DFE">
          <w:rPr>
            <w:i/>
            <w:sz w:val="28"/>
            <w:szCs w:val="28"/>
            <w:vertAlign w:val="subscript"/>
            <w:lang w:val="en-US"/>
          </w:rPr>
          <w:delText>i</w:delText>
        </w:r>
        <w:r w:rsidR="00BF333C" w:rsidRPr="00BF333C" w:rsidDel="00687DFE">
          <w:rPr>
            <w:sz w:val="28"/>
            <w:szCs w:val="28"/>
            <w:lang w:val="en-US"/>
          </w:rPr>
          <w:delText>(</w:delText>
        </w:r>
        <w:r w:rsidR="00BF333C" w:rsidRPr="00257070" w:rsidDel="00687DFE">
          <w:rPr>
            <w:i/>
            <w:sz w:val="28"/>
            <w:szCs w:val="28"/>
            <w:lang w:val="en-US"/>
          </w:rPr>
          <w:delText>y</w:delText>
        </w:r>
        <w:r w:rsidR="00BF333C" w:rsidRPr="00BF333C" w:rsidDel="00687DFE">
          <w:rPr>
            <w:sz w:val="28"/>
            <w:szCs w:val="28"/>
            <w:lang w:val="en-US"/>
          </w:rPr>
          <w:delText>), 1</w:delText>
        </w:r>
        <w:r w:rsidR="00BF333C" w:rsidRPr="00257070" w:rsidDel="00687DFE">
          <w:rPr>
            <w:sz w:val="28"/>
            <w:szCs w:val="28"/>
          </w:rPr>
          <w:sym w:font="Symbol" w:char="F0A3"/>
        </w:r>
        <w:r w:rsidR="00BF333C" w:rsidRPr="00257070" w:rsidDel="00687DFE">
          <w:rPr>
            <w:i/>
            <w:sz w:val="28"/>
            <w:szCs w:val="28"/>
            <w:lang w:val="en-US"/>
          </w:rPr>
          <w:delText>i</w:delText>
        </w:r>
        <w:r w:rsidR="00BF333C" w:rsidRPr="00257070" w:rsidDel="00687DFE">
          <w:rPr>
            <w:sz w:val="28"/>
            <w:szCs w:val="28"/>
          </w:rPr>
          <w:sym w:font="Symbol" w:char="F0A3"/>
        </w:r>
        <w:r w:rsidR="00BF333C" w:rsidRPr="00257070" w:rsidDel="00687DFE">
          <w:rPr>
            <w:i/>
            <w:sz w:val="28"/>
            <w:szCs w:val="28"/>
            <w:lang w:val="en-US"/>
          </w:rPr>
          <w:delText>s</w:delText>
        </w:r>
        <w:r w:rsidR="00BF333C" w:rsidDel="00687DFE">
          <w:rPr>
            <w:sz w:val="28"/>
            <w:szCs w:val="28"/>
            <w:lang w:val="en-US"/>
          </w:rPr>
          <w:delText>,</w:delText>
        </w:r>
        <w:r w:rsidRPr="00AB1303" w:rsidDel="00687DFE">
          <w:rPr>
            <w:sz w:val="28"/>
            <w:szCs w:val="28"/>
            <w:lang w:val="en-US"/>
          </w:rPr>
          <w:delText xml:space="preserve"> satisfy the Lipschitz condition</w:delText>
        </w:r>
      </w:del>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26254C" w:rsidRPr="00257070" w:rsidTr="0026254C">
        <w:tc>
          <w:tcPr>
            <w:tcW w:w="8755" w:type="dxa"/>
          </w:tcPr>
          <w:p w:rsidR="0026254C" w:rsidRPr="00257070" w:rsidRDefault="0026254C" w:rsidP="0026254C">
            <w:pPr>
              <w:pStyle w:val="af6"/>
              <w:jc w:val="center"/>
              <w:rPr>
                <w:sz w:val="28"/>
                <w:szCs w:val="28"/>
                <w:lang w:val="en-US"/>
              </w:rPr>
            </w:pPr>
            <w:r w:rsidRPr="00257070">
              <w:rPr>
                <w:position w:val="-14"/>
                <w:sz w:val="28"/>
                <w:szCs w:val="28"/>
              </w:rPr>
              <w:object w:dxaOrig="373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35pt;height:20.1pt" o:ole="">
                  <v:imagedata r:id="rId8" o:title=""/>
                </v:shape>
                <o:OLEObject Type="Embed" ProgID="Equation.3" ShapeID="_x0000_i1025" DrawAspect="Content" ObjectID="_1652451569" r:id="rId9"/>
              </w:object>
            </w:r>
            <w:r w:rsidRPr="00257070">
              <w:rPr>
                <w:sz w:val="28"/>
                <w:szCs w:val="28"/>
              </w:rPr>
              <w:t>, 1</w:t>
            </w:r>
            <w:r w:rsidRPr="00257070">
              <w:rPr>
                <w:sz w:val="28"/>
                <w:szCs w:val="28"/>
              </w:rPr>
              <w:sym w:font="Symbol" w:char="F0A3"/>
            </w:r>
            <w:proofErr w:type="spellStart"/>
            <w:r w:rsidRPr="00257070">
              <w:rPr>
                <w:i/>
                <w:sz w:val="28"/>
                <w:szCs w:val="28"/>
                <w:lang w:val="en-US"/>
              </w:rPr>
              <w:t>i</w:t>
            </w:r>
            <w:proofErr w:type="spellEnd"/>
            <w:r w:rsidRPr="00257070">
              <w:rPr>
                <w:sz w:val="28"/>
                <w:szCs w:val="28"/>
              </w:rPr>
              <w:sym w:font="Symbol" w:char="F0A3"/>
            </w:r>
            <w:r w:rsidRPr="00257070">
              <w:rPr>
                <w:i/>
                <w:sz w:val="28"/>
                <w:szCs w:val="28"/>
                <w:lang w:val="en-US"/>
              </w:rPr>
              <w:t xml:space="preserve">s, </w:t>
            </w:r>
          </w:p>
        </w:tc>
        <w:tc>
          <w:tcPr>
            <w:tcW w:w="531" w:type="dxa"/>
          </w:tcPr>
          <w:p w:rsidR="0026254C" w:rsidRPr="00257070" w:rsidRDefault="0026254C" w:rsidP="0026254C">
            <w:pPr>
              <w:pStyle w:val="af6"/>
              <w:ind w:firstLine="0"/>
              <w:rPr>
                <w:sz w:val="28"/>
                <w:szCs w:val="28"/>
                <w:lang w:val="en-US"/>
              </w:rPr>
            </w:pPr>
            <w:r w:rsidRPr="00257070">
              <w:rPr>
                <w:sz w:val="28"/>
                <w:szCs w:val="28"/>
                <w:lang w:val="en-US"/>
              </w:rPr>
              <w:t>(</w:t>
            </w:r>
            <w:ins w:id="142" w:author="gergel" w:date="2020-05-28T12:17:00Z">
              <w:r w:rsidR="005B10B8">
                <w:rPr>
                  <w:sz w:val="28"/>
                  <w:szCs w:val="28"/>
                  <w:lang w:val="en-US"/>
                </w:rPr>
                <w:t>3</w:t>
              </w:r>
            </w:ins>
            <w:r w:rsidRPr="00257070">
              <w:rPr>
                <w:sz w:val="28"/>
                <w:szCs w:val="28"/>
                <w:lang w:val="en-US"/>
              </w:rPr>
              <w:t>)</w:t>
            </w:r>
          </w:p>
        </w:tc>
      </w:tr>
    </w:tbl>
    <w:p w:rsidR="00837C7D" w:rsidRPr="00AB1303" w:rsidRDefault="0026254C" w:rsidP="0026254C">
      <w:pPr>
        <w:pStyle w:val="af6"/>
        <w:ind w:firstLine="0"/>
        <w:rPr>
          <w:sz w:val="28"/>
          <w:szCs w:val="28"/>
          <w:lang w:val="en-US"/>
        </w:rPr>
      </w:pPr>
      <w:proofErr w:type="gramStart"/>
      <w:r w:rsidRPr="00257070">
        <w:rPr>
          <w:sz w:val="28"/>
          <w:szCs w:val="28"/>
          <w:lang w:val="en-US"/>
        </w:rPr>
        <w:t>where</w:t>
      </w:r>
      <w:proofErr w:type="gramEnd"/>
      <w:r w:rsidRPr="00257070">
        <w:rPr>
          <w:sz w:val="28"/>
          <w:szCs w:val="28"/>
          <w:lang w:val="en-US"/>
        </w:rPr>
        <w:t xml:space="preserve"> </w:t>
      </w:r>
      <w:r w:rsidRPr="00257070">
        <w:rPr>
          <w:i/>
          <w:sz w:val="28"/>
          <w:szCs w:val="28"/>
          <w:lang w:val="en-US"/>
        </w:rPr>
        <w:t>L</w:t>
      </w:r>
      <w:r w:rsidRPr="00257070">
        <w:rPr>
          <w:i/>
          <w:sz w:val="28"/>
          <w:szCs w:val="28"/>
          <w:vertAlign w:val="subscript"/>
          <w:lang w:val="en-US"/>
        </w:rPr>
        <w:t>i</w:t>
      </w:r>
      <w:r w:rsidRPr="00257070">
        <w:rPr>
          <w:sz w:val="28"/>
          <w:szCs w:val="28"/>
          <w:lang w:val="en-US"/>
        </w:rPr>
        <w:t xml:space="preserve"> is the </w:t>
      </w:r>
      <w:proofErr w:type="spellStart"/>
      <w:r w:rsidRPr="00257070">
        <w:rPr>
          <w:sz w:val="28"/>
          <w:szCs w:val="28"/>
          <w:lang w:val="en-US"/>
        </w:rPr>
        <w:t>Lipschitz</w:t>
      </w:r>
      <w:proofErr w:type="spellEnd"/>
      <w:r w:rsidRPr="00257070">
        <w:rPr>
          <w:sz w:val="28"/>
          <w:szCs w:val="28"/>
          <w:lang w:val="en-US"/>
        </w:rPr>
        <w:t xml:space="preserve"> constant</w:t>
      </w:r>
      <w:r w:rsidR="001055A3">
        <w:rPr>
          <w:sz w:val="28"/>
          <w:szCs w:val="28"/>
          <w:lang w:val="en-US"/>
        </w:rPr>
        <w:t>s</w:t>
      </w:r>
      <w:r w:rsidRPr="00257070">
        <w:rPr>
          <w:sz w:val="28"/>
          <w:szCs w:val="28"/>
          <w:lang w:val="en-US"/>
        </w:rPr>
        <w:t xml:space="preserve"> for the function </w:t>
      </w:r>
      <w:proofErr w:type="spellStart"/>
      <w:r w:rsidRPr="00257070">
        <w:rPr>
          <w:i/>
          <w:sz w:val="28"/>
          <w:szCs w:val="28"/>
          <w:lang w:val="en-US"/>
        </w:rPr>
        <w:t>f</w:t>
      </w:r>
      <w:r w:rsidRPr="00257070">
        <w:rPr>
          <w:i/>
          <w:sz w:val="28"/>
          <w:szCs w:val="28"/>
          <w:vertAlign w:val="subscript"/>
          <w:lang w:val="en-US"/>
        </w:rPr>
        <w:t>i</w:t>
      </w:r>
      <w:proofErr w:type="spellEnd"/>
      <w:r w:rsidRPr="00257070">
        <w:rPr>
          <w:sz w:val="28"/>
          <w:szCs w:val="28"/>
          <w:lang w:val="en-US"/>
        </w:rPr>
        <w:t>(</w:t>
      </w:r>
      <w:r w:rsidRPr="00257070">
        <w:rPr>
          <w:i/>
          <w:sz w:val="28"/>
          <w:szCs w:val="28"/>
          <w:lang w:val="en-US"/>
        </w:rPr>
        <w:t>y</w:t>
      </w:r>
      <w:r w:rsidRPr="00257070">
        <w:rPr>
          <w:sz w:val="28"/>
          <w:szCs w:val="28"/>
          <w:lang w:val="en-US"/>
        </w:rPr>
        <w:t>), 1</w:t>
      </w:r>
      <w:r w:rsidRPr="00257070">
        <w:rPr>
          <w:sz w:val="28"/>
          <w:szCs w:val="28"/>
        </w:rPr>
        <w:sym w:font="Symbol" w:char="F0A3"/>
      </w:r>
      <w:proofErr w:type="spellStart"/>
      <w:r w:rsidRPr="00257070">
        <w:rPr>
          <w:i/>
          <w:sz w:val="28"/>
          <w:szCs w:val="28"/>
          <w:lang w:val="en-US"/>
        </w:rPr>
        <w:t>i</w:t>
      </w:r>
      <w:proofErr w:type="spellEnd"/>
      <w:r w:rsidRPr="00257070">
        <w:rPr>
          <w:sz w:val="28"/>
          <w:szCs w:val="28"/>
        </w:rPr>
        <w:sym w:font="Symbol" w:char="F0A3"/>
      </w:r>
      <w:r w:rsidRPr="00257070">
        <w:rPr>
          <w:i/>
          <w:sz w:val="28"/>
          <w:szCs w:val="28"/>
          <w:lang w:val="en-US"/>
        </w:rPr>
        <w:t>s</w:t>
      </w:r>
      <w:r w:rsidRPr="00257070">
        <w:rPr>
          <w:sz w:val="28"/>
          <w:szCs w:val="28"/>
          <w:lang w:val="en-US"/>
        </w:rPr>
        <w:t xml:space="preserve"> and </w:t>
      </w:r>
      <w:r w:rsidRPr="00257070">
        <w:rPr>
          <w:position w:val="-14"/>
          <w:sz w:val="28"/>
          <w:szCs w:val="28"/>
        </w:rPr>
        <w:object w:dxaOrig="300" w:dyaOrig="400">
          <v:shape id="_x0000_i1026" type="#_x0000_t75" style="width:15.9pt;height:20.1pt" o:ole="">
            <v:imagedata r:id="rId10" o:title=""/>
          </v:shape>
          <o:OLEObject Type="Embed" ProgID="Equation.3" ShapeID="_x0000_i1026" DrawAspect="Content" ObjectID="_1652451570" r:id="rId11"/>
        </w:object>
      </w:r>
      <w:r w:rsidRPr="00257070">
        <w:rPr>
          <w:sz w:val="28"/>
          <w:szCs w:val="28"/>
          <w:lang w:val="en-US"/>
        </w:rPr>
        <w:t xml:space="preserve"> denotes the Euclidean norm in </w:t>
      </w:r>
      <w:r w:rsidRPr="00257070">
        <w:rPr>
          <w:position w:val="-4"/>
          <w:sz w:val="28"/>
          <w:szCs w:val="28"/>
        </w:rPr>
        <w:object w:dxaOrig="360" w:dyaOrig="300">
          <v:shape id="_x0000_i1027" type="#_x0000_t75" style="width:18.4pt;height:15.9pt" o:ole="">
            <v:imagedata r:id="rId12" o:title=""/>
          </v:shape>
          <o:OLEObject Type="Embed" ProgID="Equation.3" ShapeID="_x0000_i1027" DrawAspect="Content" ObjectID="_1652451571" r:id="rId13"/>
        </w:object>
      </w:r>
      <w:r w:rsidRPr="00257070">
        <w:rPr>
          <w:sz w:val="28"/>
          <w:szCs w:val="28"/>
          <w:lang w:val="en-US"/>
        </w:rPr>
        <w:t xml:space="preserve">. </w:t>
      </w:r>
      <w:proofErr w:type="gramStart"/>
      <w:r w:rsidR="00680EA6">
        <w:rPr>
          <w:sz w:val="28"/>
          <w:szCs w:val="28"/>
          <w:lang w:val="en-US"/>
        </w:rPr>
        <w:t>Fulfillment</w:t>
      </w:r>
      <w:r w:rsidR="00AB1303" w:rsidRPr="00AB1303">
        <w:rPr>
          <w:sz w:val="28"/>
          <w:szCs w:val="28"/>
          <w:lang w:val="en-US"/>
        </w:rPr>
        <w:t xml:space="preserve"> of the </w:t>
      </w:r>
      <w:proofErr w:type="spellStart"/>
      <w:r w:rsidR="00AB1303" w:rsidRPr="00AB1303">
        <w:rPr>
          <w:sz w:val="28"/>
          <w:szCs w:val="28"/>
          <w:lang w:val="en-US"/>
        </w:rPr>
        <w:t>Lipschitz</w:t>
      </w:r>
      <w:proofErr w:type="spellEnd"/>
      <w:r w:rsidR="00AB1303" w:rsidRPr="00AB1303">
        <w:rPr>
          <w:sz w:val="28"/>
          <w:szCs w:val="28"/>
          <w:lang w:val="en-US"/>
        </w:rPr>
        <w:t xml:space="preserve"> condition means that for small variations of the </w:t>
      </w:r>
      <w:r w:rsidR="00680EA6">
        <w:rPr>
          <w:sz w:val="28"/>
          <w:szCs w:val="28"/>
          <w:lang w:val="en-US"/>
        </w:rPr>
        <w:t>decision</w:t>
      </w:r>
      <w:r w:rsidR="00680EA6" w:rsidRPr="00AB1303">
        <w:rPr>
          <w:sz w:val="28"/>
          <w:szCs w:val="28"/>
          <w:lang w:val="en-US"/>
        </w:rPr>
        <w:t xml:space="preserve"> </w:t>
      </w:r>
      <w:r w:rsidR="00377101" w:rsidRPr="00257070">
        <w:rPr>
          <w:i/>
          <w:sz w:val="28"/>
          <w:szCs w:val="28"/>
          <w:lang w:val="en-US"/>
        </w:rPr>
        <w:t>y</w:t>
      </w:r>
      <w:r w:rsidR="00377101" w:rsidRPr="00257070">
        <w:rPr>
          <w:sz w:val="28"/>
          <w:szCs w:val="28"/>
          <w:lang w:val="en-US"/>
        </w:rPr>
        <w:sym w:font="Symbol" w:char="F0CE"/>
      </w:r>
      <w:r w:rsidR="00377101" w:rsidRPr="00257070">
        <w:rPr>
          <w:i/>
          <w:sz w:val="28"/>
          <w:szCs w:val="28"/>
          <w:lang w:val="en-US"/>
        </w:rPr>
        <w:t>D</w:t>
      </w:r>
      <w:r w:rsidR="00AB1303" w:rsidRPr="00AB1303">
        <w:rPr>
          <w:sz w:val="28"/>
          <w:szCs w:val="28"/>
          <w:lang w:val="en-US"/>
        </w:rPr>
        <w:t xml:space="preserve">, corresponding changes in the values of the criteria </w:t>
      </w:r>
      <w:proofErr w:type="spellStart"/>
      <w:r w:rsidR="00377101" w:rsidRPr="00257070">
        <w:rPr>
          <w:i/>
          <w:sz w:val="28"/>
          <w:szCs w:val="28"/>
          <w:lang w:val="en-US"/>
        </w:rPr>
        <w:t>f</w:t>
      </w:r>
      <w:r w:rsidR="00377101" w:rsidRPr="00257070">
        <w:rPr>
          <w:i/>
          <w:sz w:val="28"/>
          <w:szCs w:val="28"/>
          <w:vertAlign w:val="subscript"/>
          <w:lang w:val="en-US"/>
        </w:rPr>
        <w:t>i</w:t>
      </w:r>
      <w:proofErr w:type="spellEnd"/>
      <w:r w:rsidR="00377101" w:rsidRPr="00377101">
        <w:rPr>
          <w:sz w:val="28"/>
          <w:szCs w:val="28"/>
          <w:lang w:val="en-US"/>
        </w:rPr>
        <w:t>(</w:t>
      </w:r>
      <w:r w:rsidR="00377101" w:rsidRPr="00257070">
        <w:rPr>
          <w:i/>
          <w:sz w:val="28"/>
          <w:szCs w:val="28"/>
          <w:lang w:val="en-US"/>
        </w:rPr>
        <w:t>y</w:t>
      </w:r>
      <w:r w:rsidR="00377101" w:rsidRPr="00377101">
        <w:rPr>
          <w:sz w:val="28"/>
          <w:szCs w:val="28"/>
          <w:lang w:val="en-US"/>
        </w:rPr>
        <w:t>), 1</w:t>
      </w:r>
      <w:r w:rsidR="00377101" w:rsidRPr="00257070">
        <w:rPr>
          <w:sz w:val="28"/>
          <w:szCs w:val="28"/>
        </w:rPr>
        <w:sym w:font="Symbol" w:char="F0A3"/>
      </w:r>
      <w:proofErr w:type="spellStart"/>
      <w:r w:rsidR="00377101" w:rsidRPr="00257070">
        <w:rPr>
          <w:i/>
          <w:sz w:val="28"/>
          <w:szCs w:val="28"/>
          <w:lang w:val="en-US"/>
        </w:rPr>
        <w:t>i</w:t>
      </w:r>
      <w:proofErr w:type="spellEnd"/>
      <w:r w:rsidR="00377101" w:rsidRPr="00257070">
        <w:rPr>
          <w:sz w:val="28"/>
          <w:szCs w:val="28"/>
        </w:rPr>
        <w:sym w:font="Symbol" w:char="F0A3"/>
      </w:r>
      <w:r w:rsidR="00377101" w:rsidRPr="00257070">
        <w:rPr>
          <w:i/>
          <w:sz w:val="28"/>
          <w:szCs w:val="28"/>
          <w:lang w:val="en-US"/>
        </w:rPr>
        <w:t>s</w:t>
      </w:r>
      <w:r w:rsidR="00377101">
        <w:rPr>
          <w:i/>
          <w:sz w:val="28"/>
          <w:szCs w:val="28"/>
          <w:lang w:val="en-US"/>
        </w:rPr>
        <w:t>,</w:t>
      </w:r>
      <w:r w:rsidR="00AB1303" w:rsidRPr="00AB1303">
        <w:rPr>
          <w:sz w:val="28"/>
          <w:szCs w:val="28"/>
          <w:lang w:val="en-US"/>
        </w:rPr>
        <w:t xml:space="preserve"> are limited.</w:t>
      </w:r>
      <w:proofErr w:type="gramEnd"/>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22"/>
      </w:tblGrid>
      <w:tr w:rsidR="00BA7D91" w:rsidRPr="00257070" w:rsidTr="00BA7D91">
        <w:tc>
          <w:tcPr>
            <w:tcW w:w="9322" w:type="dxa"/>
          </w:tcPr>
          <w:p w:rsidR="00BA7D91" w:rsidRDefault="00BA7D91">
            <w:pPr>
              <w:pStyle w:val="af6"/>
              <w:spacing w:after="60"/>
              <w:ind w:firstLine="426"/>
              <w:rPr>
                <w:sz w:val="28"/>
                <w:szCs w:val="28"/>
                <w:lang w:val="en-US"/>
              </w:rPr>
            </w:pPr>
            <w:r w:rsidRPr="00AB1303">
              <w:rPr>
                <w:sz w:val="28"/>
                <w:szCs w:val="28"/>
                <w:lang w:val="en-US"/>
              </w:rPr>
              <w:t xml:space="preserve">In problem (1), the </w:t>
            </w:r>
            <w:r>
              <w:rPr>
                <w:sz w:val="28"/>
                <w:szCs w:val="28"/>
                <w:lang w:val="en-US"/>
              </w:rPr>
              <w:t>efficiency</w:t>
            </w:r>
            <w:r w:rsidRPr="00AB1303">
              <w:rPr>
                <w:sz w:val="28"/>
                <w:szCs w:val="28"/>
                <w:lang w:val="en-US"/>
              </w:rPr>
              <w:t xml:space="preserve"> criteria are usually contradictory an</w:t>
            </w:r>
            <w:r>
              <w:rPr>
                <w:sz w:val="28"/>
                <w:szCs w:val="28"/>
                <w:lang w:val="en-US"/>
              </w:rPr>
              <w:t xml:space="preserve">d </w:t>
            </w:r>
            <w:r w:rsidRPr="00AB1303">
              <w:rPr>
                <w:sz w:val="28"/>
                <w:szCs w:val="28"/>
                <w:lang w:val="en-US"/>
              </w:rPr>
              <w:t xml:space="preserve">there is no </w:t>
            </w:r>
            <w:r>
              <w:rPr>
                <w:sz w:val="28"/>
                <w:szCs w:val="28"/>
                <w:lang w:val="en-US"/>
              </w:rPr>
              <w:t>decision</w:t>
            </w:r>
            <w:r w:rsidRPr="00AB1303">
              <w:rPr>
                <w:sz w:val="28"/>
                <w:szCs w:val="28"/>
                <w:lang w:val="en-US"/>
              </w:rPr>
              <w:t xml:space="preserve"> </w:t>
            </w:r>
            <w:r w:rsidRPr="00257070">
              <w:rPr>
                <w:i/>
                <w:sz w:val="28"/>
                <w:szCs w:val="28"/>
                <w:lang w:val="en-US"/>
              </w:rPr>
              <w:t>y</w:t>
            </w:r>
            <w:r w:rsidRPr="00257070">
              <w:rPr>
                <w:sz w:val="28"/>
                <w:szCs w:val="28"/>
                <w:lang w:val="en-US"/>
              </w:rPr>
              <w:sym w:font="Symbol" w:char="F0CE"/>
            </w:r>
            <w:r w:rsidRPr="00257070">
              <w:rPr>
                <w:i/>
                <w:sz w:val="28"/>
                <w:szCs w:val="28"/>
                <w:lang w:val="en-US"/>
              </w:rPr>
              <w:t>D</w:t>
            </w:r>
            <w:r w:rsidRPr="00A20A90">
              <w:rPr>
                <w:sz w:val="28"/>
                <w:szCs w:val="28"/>
                <w:lang w:val="en-US"/>
              </w:rPr>
              <w:t>,</w:t>
            </w:r>
            <w:r w:rsidRPr="00AB1303">
              <w:rPr>
                <w:sz w:val="28"/>
                <w:szCs w:val="28"/>
                <w:lang w:val="en-US"/>
              </w:rPr>
              <w:t xml:space="preserve"> that would provide the best (smallest) values for all criteria at the same time, i.e.</w:t>
            </w:r>
            <w:ins w:id="143" w:author="Evgeniy Kozinov" w:date="2020-05-31T17:29:00Z">
              <w:r w:rsidR="0086412B">
                <w:rPr>
                  <w:sz w:val="28"/>
                  <w:szCs w:val="28"/>
                  <w:lang w:val="en-US"/>
                </w:rPr>
                <w:t>,</w:t>
              </w:r>
            </w:ins>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63"/>
              <w:gridCol w:w="543"/>
            </w:tblGrid>
            <w:tr w:rsidR="00BA7D91" w:rsidRPr="00257070" w:rsidTr="00A20A90">
              <w:tc>
                <w:tcPr>
                  <w:tcW w:w="8755" w:type="dxa"/>
                </w:tcPr>
                <w:p w:rsidR="00BA7D91" w:rsidRPr="00A20A90" w:rsidRDefault="00BA7D91" w:rsidP="00A20A90">
                  <w:pPr>
                    <w:pStyle w:val="af6"/>
                    <w:spacing w:after="60"/>
                    <w:jc w:val="center"/>
                    <w:rPr>
                      <w:i/>
                      <w:sz w:val="28"/>
                      <w:szCs w:val="28"/>
                      <w:lang w:val="en-US"/>
                    </w:rPr>
                  </w:pPr>
                  <m:oMath>
                    <m:r>
                      <w:rPr>
                        <w:rFonts w:ascii="Cambria Math" w:hAnsi="Cambria Math"/>
                        <w:sz w:val="28"/>
                        <w:szCs w:val="28"/>
                        <w:lang w:val="en-US"/>
                      </w:rPr>
                      <m:t>∄</m:t>
                    </m:r>
                    <m:sSup>
                      <m:sSupPr>
                        <m:ctrlPr>
                          <w:rPr>
                            <w:rFonts w:ascii="Cambria Math" w:hAnsi="Cambria Math"/>
                            <w:i/>
                            <w:sz w:val="28"/>
                            <w:szCs w:val="28"/>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r>
                      <w:rPr>
                        <w:rFonts w:ascii="Cambria Math" w:hAnsi="Cambria Math"/>
                        <w:sz w:val="28"/>
                        <w:szCs w:val="28"/>
                      </w:rPr>
                      <m:t>D</m:t>
                    </m:r>
                    <m:r>
                      <w:rPr>
                        <w:rFonts w:ascii="Cambria Math" w:hAnsi="Cambria Math"/>
                        <w:sz w:val="28"/>
                        <w:szCs w:val="28"/>
                        <w:lang w:val="en-US"/>
                      </w:rPr>
                      <m:t xml:space="preserve"> :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lang w:val="en-US"/>
                              </w:rPr>
                              <m:t>y</m:t>
                            </m:r>
                          </m:e>
                          <m:sup>
                            <m:r>
                              <w:rPr>
                                <w:rFonts w:ascii="Cambria Math" w:hAnsi="Cambria Math"/>
                                <w:sz w:val="28"/>
                                <w:szCs w:val="28"/>
                                <w:lang w:val="en-US"/>
                              </w:rPr>
                              <m:t>*</m:t>
                            </m:r>
                          </m:sup>
                        </m:sSup>
                      </m:e>
                    </m:d>
                    <m:r>
                      <w:rPr>
                        <w:rFonts w:ascii="Cambria Math" w:hAnsi="Cambria Math"/>
                        <w:sz w:val="28"/>
                        <w:szCs w:val="28"/>
                        <w:lang w:val="en-US"/>
                      </w:rPr>
                      <m:t>=</m:t>
                    </m:r>
                    <m:func>
                      <m:funcPr>
                        <m:ctrlPr>
                          <w:rPr>
                            <w:rFonts w:ascii="Cambria Math" w:hAnsi="Cambria Math"/>
                            <w:i/>
                            <w:sz w:val="28"/>
                            <w:szCs w:val="28"/>
                          </w:rPr>
                        </m:ctrlPr>
                      </m:funcPr>
                      <m:fName>
                        <m:r>
                          <w:rPr>
                            <w:rFonts w:ascii="Cambria Math" w:hAnsi="Cambria Math"/>
                            <w:sz w:val="28"/>
                            <w:szCs w:val="28"/>
                            <w:lang w:val="en-US"/>
                          </w:rPr>
                          <m:t xml:space="preserve"> </m:t>
                        </m:r>
                        <m:limLow>
                          <m:limLowPr>
                            <m:ctrlPr>
                              <w:rPr>
                                <w:rFonts w:ascii="Cambria Math" w:hAnsi="Cambria Math"/>
                                <w:i/>
                                <w:sz w:val="28"/>
                                <w:szCs w:val="28"/>
                              </w:rPr>
                            </m:ctrlPr>
                          </m:limLowPr>
                          <m:e>
                            <m:r>
                              <m:rPr>
                                <m:sty m:val="p"/>
                              </m:rPr>
                              <w:rPr>
                                <w:rFonts w:ascii="Cambria Math" w:hAnsi="Cambria Math"/>
                                <w:sz w:val="28"/>
                                <w:szCs w:val="28"/>
                                <w:lang w:val="en-US"/>
                              </w:rPr>
                              <m:t>min</m:t>
                            </m:r>
                          </m:e>
                          <m:lim>
                            <m:r>
                              <w:rPr>
                                <w:rFonts w:ascii="Cambria Math" w:hAnsi="Cambria Math"/>
                                <w:sz w:val="28"/>
                                <w:szCs w:val="28"/>
                              </w:rPr>
                              <m:t>yϵD</m:t>
                            </m:r>
                          </m:lim>
                        </m:limLow>
                      </m:fName>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lang w:val="en-US"/>
                          </w:rPr>
                          <m:t>,  1≤</m:t>
                        </m:r>
                        <m:r>
                          <w:rPr>
                            <w:rFonts w:ascii="Cambria Math" w:hAnsi="Cambria Math"/>
                            <w:sz w:val="28"/>
                            <w:szCs w:val="28"/>
                          </w:rPr>
                          <m:t>i</m:t>
                        </m:r>
                        <m:r>
                          <w:rPr>
                            <w:rFonts w:ascii="Cambria Math" w:hAnsi="Cambria Math"/>
                            <w:sz w:val="28"/>
                            <w:szCs w:val="28"/>
                            <w:lang w:val="en-US"/>
                          </w:rPr>
                          <m:t>≤</m:t>
                        </m:r>
                        <m:r>
                          <w:rPr>
                            <w:rFonts w:ascii="Cambria Math" w:hAnsi="Cambria Math"/>
                            <w:sz w:val="28"/>
                            <w:szCs w:val="28"/>
                          </w:rPr>
                          <m:t>s</m:t>
                        </m:r>
                      </m:e>
                    </m:func>
                  </m:oMath>
                  <w:r w:rsidRPr="00A20A90">
                    <w:rPr>
                      <w:i/>
                      <w:sz w:val="28"/>
                      <w:szCs w:val="28"/>
                      <w:lang w:val="en-US"/>
                    </w:rPr>
                    <w:t>.</w:t>
                  </w:r>
                </w:p>
              </w:tc>
              <w:tc>
                <w:tcPr>
                  <w:tcW w:w="531" w:type="dxa"/>
                </w:tcPr>
                <w:p w:rsidR="00BA7D91" w:rsidRPr="00257070" w:rsidRDefault="00BA7D91" w:rsidP="00A20A90">
                  <w:pPr>
                    <w:pStyle w:val="af6"/>
                    <w:ind w:firstLine="0"/>
                    <w:rPr>
                      <w:sz w:val="28"/>
                      <w:szCs w:val="28"/>
                      <w:lang w:val="en-US"/>
                    </w:rPr>
                  </w:pPr>
                  <w:r w:rsidRPr="00257070">
                    <w:rPr>
                      <w:sz w:val="28"/>
                      <w:szCs w:val="28"/>
                      <w:lang w:val="en-US"/>
                    </w:rPr>
                    <w:t>(</w:t>
                  </w:r>
                  <w:ins w:id="144" w:author="gergel" w:date="2020-05-28T12:18:00Z">
                    <w:r>
                      <w:rPr>
                        <w:sz w:val="28"/>
                        <w:szCs w:val="28"/>
                      </w:rPr>
                      <w:t>4</w:t>
                    </w:r>
                  </w:ins>
                  <w:r w:rsidRPr="00257070">
                    <w:rPr>
                      <w:sz w:val="28"/>
                      <w:szCs w:val="28"/>
                      <w:lang w:val="en-US"/>
                    </w:rPr>
                    <w:t>)</w:t>
                  </w:r>
                </w:p>
              </w:tc>
            </w:tr>
          </w:tbl>
          <w:p w:rsidR="00BA7D91" w:rsidRPr="000D7FAE" w:rsidRDefault="00BA7D91" w:rsidP="00A20A90">
            <w:pPr>
              <w:pStyle w:val="af6"/>
              <w:spacing w:after="60"/>
              <w:ind w:firstLine="0"/>
              <w:rPr>
                <w:sz w:val="28"/>
                <w:szCs w:val="28"/>
                <w:lang w:val="en-US"/>
              </w:rPr>
            </w:pPr>
          </w:p>
        </w:tc>
      </w:tr>
    </w:tbl>
    <w:p w:rsidR="00AB1303" w:rsidRDefault="00AB1303" w:rsidP="00825A7A">
      <w:pPr>
        <w:pStyle w:val="af6"/>
        <w:spacing w:after="60"/>
        <w:ind w:firstLine="0"/>
        <w:rPr>
          <w:sz w:val="28"/>
          <w:szCs w:val="28"/>
          <w:lang w:val="en-US"/>
        </w:rPr>
      </w:pPr>
      <w:r w:rsidRPr="00AB1303">
        <w:rPr>
          <w:sz w:val="28"/>
          <w:szCs w:val="28"/>
          <w:lang w:val="en-US"/>
        </w:rPr>
        <w:t xml:space="preserve">If </w:t>
      </w:r>
      <w:r w:rsidR="001B040D">
        <w:rPr>
          <w:sz w:val="28"/>
          <w:szCs w:val="28"/>
          <w:lang w:val="en-US"/>
        </w:rPr>
        <w:t xml:space="preserve">the </w:t>
      </w:r>
      <w:r w:rsidRPr="00AB1303">
        <w:rPr>
          <w:sz w:val="28"/>
          <w:szCs w:val="28"/>
          <w:lang w:val="en-US"/>
        </w:rPr>
        <w:t>relation (</w:t>
      </w:r>
      <w:ins w:id="145" w:author="gergel" w:date="2020-05-28T12:18:00Z">
        <w:r w:rsidR="005B10B8">
          <w:rPr>
            <w:sz w:val="28"/>
            <w:szCs w:val="28"/>
            <w:lang w:val="en-US"/>
          </w:rPr>
          <w:t>4</w:t>
        </w:r>
      </w:ins>
      <w:r w:rsidRPr="00AB1303">
        <w:rPr>
          <w:sz w:val="28"/>
          <w:szCs w:val="28"/>
          <w:lang w:val="en-US"/>
        </w:rPr>
        <w:t xml:space="preserve">) is valid when solving the MCO problem, </w:t>
      </w:r>
      <w:r w:rsidR="008F0D93">
        <w:rPr>
          <w:sz w:val="28"/>
          <w:szCs w:val="28"/>
          <w:lang w:val="en-US"/>
        </w:rPr>
        <w:t>then decisions</w:t>
      </w:r>
      <w:r w:rsidR="008F0D93" w:rsidRPr="00AB1303">
        <w:rPr>
          <w:sz w:val="28"/>
          <w:szCs w:val="28"/>
          <w:lang w:val="en-US"/>
        </w:rPr>
        <w:t xml:space="preserve">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lang w:val="en-US"/>
              </w:rPr>
              <m:t>*</m:t>
            </m:r>
          </m:sup>
        </m:sSup>
      </m:oMath>
      <w:r w:rsidR="001B040D" w:rsidRPr="00257070">
        <w:rPr>
          <w:sz w:val="28"/>
          <w:szCs w:val="28"/>
          <w:lang w:val="en-US"/>
        </w:rPr>
        <w:sym w:font="Symbol" w:char="F0CE"/>
      </w:r>
      <w:r w:rsidR="001B040D" w:rsidRPr="00257070">
        <w:rPr>
          <w:i/>
          <w:sz w:val="28"/>
          <w:szCs w:val="28"/>
          <w:lang w:val="en-US"/>
        </w:rPr>
        <w:t>D</w:t>
      </w:r>
      <w:r w:rsidR="001B040D" w:rsidRPr="00AB1303">
        <w:rPr>
          <w:sz w:val="28"/>
          <w:szCs w:val="28"/>
          <w:lang w:val="en-US"/>
        </w:rPr>
        <w:t xml:space="preserve"> </w:t>
      </w:r>
      <w:r w:rsidR="008F0D93">
        <w:rPr>
          <w:sz w:val="28"/>
          <w:szCs w:val="28"/>
          <w:lang w:val="en-US"/>
        </w:rPr>
        <w:t>can be</w:t>
      </w:r>
      <w:r w:rsidRPr="00AB1303">
        <w:rPr>
          <w:sz w:val="28"/>
          <w:szCs w:val="28"/>
          <w:lang w:val="en-US"/>
        </w:rPr>
        <w:t xml:space="preserve"> determined, </w:t>
      </w:r>
      <w:r w:rsidR="008F0D93">
        <w:rPr>
          <w:sz w:val="28"/>
          <w:szCs w:val="28"/>
          <w:lang w:val="en-US"/>
        </w:rPr>
        <w:t xml:space="preserve">at which </w:t>
      </w:r>
      <w:r w:rsidRPr="00AB1303">
        <w:rPr>
          <w:sz w:val="28"/>
          <w:szCs w:val="28"/>
          <w:lang w:val="en-US"/>
        </w:rPr>
        <w:t>the values of the criteria cannot be improved without deterioration of</w:t>
      </w:r>
      <w:r w:rsidR="000D7FAE" w:rsidRPr="000D7FAE">
        <w:rPr>
          <w:sz w:val="28"/>
          <w:szCs w:val="28"/>
          <w:lang w:val="en-US"/>
        </w:rPr>
        <w:t xml:space="preserve"> the </w:t>
      </w:r>
      <w:r w:rsidR="008F0D93">
        <w:rPr>
          <w:sz w:val="28"/>
          <w:szCs w:val="28"/>
          <w:lang w:val="en-US"/>
        </w:rPr>
        <w:t xml:space="preserve">values of some </w:t>
      </w:r>
      <w:r w:rsidR="000D7FAE" w:rsidRPr="000D7FAE">
        <w:rPr>
          <w:sz w:val="28"/>
          <w:szCs w:val="28"/>
          <w:lang w:val="en-US"/>
        </w:rPr>
        <w:t xml:space="preserve">criteria </w:t>
      </w:r>
      <w:proofErr w:type="spellStart"/>
      <w:r w:rsidR="00751C9F" w:rsidRPr="00257070">
        <w:rPr>
          <w:i/>
          <w:sz w:val="28"/>
          <w:szCs w:val="28"/>
          <w:lang w:val="en-US"/>
        </w:rPr>
        <w:t>f</w:t>
      </w:r>
      <w:r w:rsidR="00751C9F" w:rsidRPr="00257070">
        <w:rPr>
          <w:i/>
          <w:sz w:val="28"/>
          <w:szCs w:val="28"/>
          <w:vertAlign w:val="subscript"/>
          <w:lang w:val="en-US"/>
        </w:rPr>
        <w:t>i</w:t>
      </w:r>
      <w:proofErr w:type="spellEnd"/>
      <w:r w:rsidR="00751C9F" w:rsidRPr="00751C9F">
        <w:rPr>
          <w:sz w:val="28"/>
          <w:szCs w:val="28"/>
          <w:lang w:val="en-US"/>
        </w:rPr>
        <w:t>(</w:t>
      </w:r>
      <w:r w:rsidR="00751C9F" w:rsidRPr="00257070">
        <w:rPr>
          <w:i/>
          <w:sz w:val="28"/>
          <w:szCs w:val="28"/>
          <w:lang w:val="en-US"/>
        </w:rPr>
        <w:t>y</w:t>
      </w:r>
      <w:r w:rsidR="00751C9F" w:rsidRPr="00751C9F">
        <w:rPr>
          <w:sz w:val="28"/>
          <w:szCs w:val="28"/>
          <w:lang w:val="en-US"/>
        </w:rPr>
        <w:t>), 1</w:t>
      </w:r>
      <w:r w:rsidR="00751C9F" w:rsidRPr="00257070">
        <w:rPr>
          <w:sz w:val="28"/>
          <w:szCs w:val="28"/>
        </w:rPr>
        <w:sym w:font="Symbol" w:char="F0A3"/>
      </w:r>
      <w:proofErr w:type="spellStart"/>
      <w:r w:rsidR="00751C9F" w:rsidRPr="00257070">
        <w:rPr>
          <w:i/>
          <w:sz w:val="28"/>
          <w:szCs w:val="28"/>
          <w:lang w:val="en-US"/>
        </w:rPr>
        <w:t>i</w:t>
      </w:r>
      <w:proofErr w:type="spellEnd"/>
      <w:r w:rsidR="00751C9F" w:rsidRPr="00257070">
        <w:rPr>
          <w:sz w:val="28"/>
          <w:szCs w:val="28"/>
        </w:rPr>
        <w:sym w:font="Symbol" w:char="F0A3"/>
      </w:r>
      <w:r w:rsidR="00751C9F" w:rsidRPr="00257070">
        <w:rPr>
          <w:i/>
          <w:sz w:val="28"/>
          <w:szCs w:val="28"/>
          <w:lang w:val="en-US"/>
        </w:rPr>
        <w:t>s</w:t>
      </w:r>
      <w:r w:rsidR="000D7FAE" w:rsidRPr="000D7FAE">
        <w:rPr>
          <w:sz w:val="28"/>
          <w:szCs w:val="28"/>
          <w:lang w:val="en-US"/>
        </w:rPr>
        <w:t xml:space="preserve">, </w:t>
      </w:r>
      <w:r w:rsidR="00825A7A">
        <w:rPr>
          <w:sz w:val="28"/>
          <w:szCs w:val="28"/>
          <w:lang w:val="en-US"/>
        </w:rPr>
        <w:t>that is</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751C9F" w:rsidRPr="00257070" w:rsidTr="009E6539">
        <w:tc>
          <w:tcPr>
            <w:tcW w:w="8755" w:type="dxa"/>
          </w:tcPr>
          <w:p w:rsidR="00751C9F" w:rsidRPr="00257070" w:rsidRDefault="00751C9F" w:rsidP="009E6539">
            <w:pPr>
              <w:pStyle w:val="af6"/>
              <w:spacing w:after="60"/>
              <w:jc w:val="center"/>
              <w:rPr>
                <w:i/>
                <w:sz w:val="28"/>
                <w:szCs w:val="28"/>
                <w:lang w:val="en-US"/>
              </w:rPr>
            </w:pPr>
            <m:oMath>
              <m:r>
                <w:rPr>
                  <w:rFonts w:ascii="Cambria Math" w:hAnsi="Cambria Math"/>
                  <w:sz w:val="28"/>
                  <w:szCs w:val="28"/>
                  <w:lang w:val="en-US"/>
                </w:rPr>
                <m:t>∄</m:t>
              </m:r>
            </m:oMath>
            <w:proofErr w:type="gramStart"/>
            <w:r w:rsidRPr="00257070">
              <w:rPr>
                <w:i/>
                <w:sz w:val="28"/>
                <w:szCs w:val="28"/>
                <w:lang w:val="en-US"/>
              </w:rPr>
              <w:t>y</w:t>
            </w:r>
            <w:proofErr w:type="gramEnd"/>
            <w:r w:rsidRPr="00257070">
              <w:rPr>
                <w:sz w:val="28"/>
                <w:szCs w:val="28"/>
                <w:lang w:val="en-US"/>
              </w:rPr>
              <w:t>'</w:t>
            </w:r>
            <w:r w:rsidRPr="00257070">
              <w:rPr>
                <w:sz w:val="28"/>
                <w:szCs w:val="28"/>
              </w:rPr>
              <w:sym w:font="Symbol" w:char="F0CE"/>
            </w:r>
            <w:r w:rsidRPr="00257070">
              <w:rPr>
                <w:i/>
                <w:sz w:val="28"/>
                <w:szCs w:val="28"/>
                <w:lang w:val="en-US"/>
              </w:rPr>
              <w:t>D</w:t>
            </w:r>
            <w:r w:rsidRPr="00257070">
              <w:rPr>
                <w:sz w:val="28"/>
                <w:szCs w:val="28"/>
                <w:lang w:val="en-US"/>
              </w:rPr>
              <w:t xml:space="preserve"> : (</w:t>
            </w:r>
            <w:proofErr w:type="spellStart"/>
            <w:r w:rsidRPr="00257070">
              <w:rPr>
                <w:i/>
                <w:sz w:val="28"/>
                <w:szCs w:val="28"/>
                <w:lang w:val="en-US"/>
              </w:rPr>
              <w:t>f</w:t>
            </w:r>
            <w:r w:rsidRPr="00257070">
              <w:rPr>
                <w:i/>
                <w:sz w:val="28"/>
                <w:szCs w:val="28"/>
                <w:vertAlign w:val="subscript"/>
                <w:lang w:val="en-US"/>
              </w:rPr>
              <w:t>i</w:t>
            </w:r>
            <w:proofErr w:type="spellEnd"/>
            <w:r w:rsidRPr="00257070">
              <w:rPr>
                <w:sz w:val="28"/>
                <w:szCs w:val="28"/>
                <w:lang w:val="en-US"/>
              </w:rPr>
              <w:t>(</w:t>
            </w:r>
            <w:r w:rsidRPr="00257070">
              <w:rPr>
                <w:i/>
                <w:sz w:val="28"/>
                <w:szCs w:val="28"/>
                <w:lang w:val="en-US"/>
              </w:rPr>
              <w:t>y</w:t>
            </w:r>
            <w:r w:rsidRPr="00257070">
              <w:rPr>
                <w:sz w:val="28"/>
                <w:szCs w:val="28"/>
                <w:lang w:val="en-US"/>
              </w:rPr>
              <w:t>')</w:t>
            </w:r>
            <w:r w:rsidRPr="00257070">
              <w:rPr>
                <w:sz w:val="28"/>
                <w:szCs w:val="28"/>
              </w:rPr>
              <w:sym w:font="Symbol" w:char="F0A3"/>
            </w:r>
            <w:proofErr w:type="spellStart"/>
            <w:r w:rsidRPr="00257070">
              <w:rPr>
                <w:i/>
                <w:sz w:val="28"/>
                <w:szCs w:val="28"/>
                <w:lang w:val="en-US"/>
              </w:rPr>
              <w:t>f</w:t>
            </w:r>
            <w:r w:rsidRPr="00257070">
              <w:rPr>
                <w:i/>
                <w:sz w:val="28"/>
                <w:szCs w:val="28"/>
                <w:vertAlign w:val="subscript"/>
                <w:lang w:val="en-US"/>
              </w:rPr>
              <w:t>i</w:t>
            </w:r>
            <w:proofErr w:type="spellEnd"/>
            <w:r w:rsidRPr="00257070">
              <w:rPr>
                <w:sz w:val="28"/>
                <w:szCs w:val="28"/>
                <w:lang w:val="en-US"/>
              </w:rPr>
              <w:t xml:space="preserve">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lang w:val="en-US"/>
                    </w:rPr>
                    <m:t>*</m:t>
                  </m:r>
                </m:sup>
              </m:sSup>
            </m:oMath>
            <w:r w:rsidRPr="00257070">
              <w:rPr>
                <w:sz w:val="28"/>
                <w:szCs w:val="28"/>
                <w:lang w:val="en-US"/>
              </w:rPr>
              <w:t>), 1</w:t>
            </w:r>
            <w:r w:rsidRPr="00257070">
              <w:rPr>
                <w:sz w:val="28"/>
                <w:szCs w:val="28"/>
              </w:rPr>
              <w:sym w:font="Symbol" w:char="F0A3"/>
            </w:r>
            <w:proofErr w:type="spellStart"/>
            <w:r w:rsidRPr="00257070">
              <w:rPr>
                <w:i/>
                <w:sz w:val="28"/>
                <w:szCs w:val="28"/>
                <w:lang w:val="en-US"/>
              </w:rPr>
              <w:t>i</w:t>
            </w:r>
            <w:proofErr w:type="spellEnd"/>
            <w:r w:rsidRPr="00257070">
              <w:rPr>
                <w:sz w:val="28"/>
                <w:szCs w:val="28"/>
              </w:rPr>
              <w:sym w:font="Symbol" w:char="F0A3"/>
            </w:r>
            <w:r w:rsidRPr="00257070">
              <w:rPr>
                <w:i/>
                <w:sz w:val="28"/>
                <w:szCs w:val="28"/>
                <w:lang w:val="en-US"/>
              </w:rPr>
              <w:t>s</w:t>
            </w:r>
            <w:r w:rsidRPr="00257070">
              <w:rPr>
                <w:sz w:val="28"/>
                <w:szCs w:val="28"/>
                <w:lang w:val="en-US"/>
              </w:rPr>
              <w:t>), (</w:t>
            </w:r>
            <m:oMath>
              <m:r>
                <w:rPr>
                  <w:rFonts w:ascii="Cambria Math" w:hAnsi="Cambria Math"/>
                  <w:sz w:val="28"/>
                  <w:szCs w:val="28"/>
                  <w:lang w:val="en-US"/>
                </w:rPr>
                <m:t>∃j</m:t>
              </m:r>
            </m:oMath>
            <w:r w:rsidRPr="00257070">
              <w:rPr>
                <w:sz w:val="28"/>
                <w:szCs w:val="28"/>
                <w:lang w:val="en-US"/>
              </w:rPr>
              <w:t xml:space="preserve"> : </w:t>
            </w:r>
            <w:proofErr w:type="spellStart"/>
            <w:r w:rsidRPr="00257070">
              <w:rPr>
                <w:i/>
                <w:sz w:val="28"/>
                <w:szCs w:val="28"/>
                <w:lang w:val="en-US"/>
              </w:rPr>
              <w:t>f</w:t>
            </w:r>
            <w:r w:rsidRPr="00257070">
              <w:rPr>
                <w:i/>
                <w:sz w:val="28"/>
                <w:szCs w:val="28"/>
                <w:vertAlign w:val="subscript"/>
                <w:lang w:val="en-US"/>
              </w:rPr>
              <w:t>j</w:t>
            </w:r>
            <w:proofErr w:type="spellEnd"/>
            <w:r w:rsidRPr="00257070">
              <w:rPr>
                <w:sz w:val="28"/>
                <w:szCs w:val="28"/>
                <w:lang w:val="en-US"/>
              </w:rPr>
              <w:t>(</w:t>
            </w:r>
            <w:r w:rsidRPr="00257070">
              <w:rPr>
                <w:i/>
                <w:sz w:val="28"/>
                <w:szCs w:val="28"/>
                <w:lang w:val="en-US"/>
              </w:rPr>
              <w:t>y</w:t>
            </w:r>
            <w:r w:rsidRPr="00257070">
              <w:rPr>
                <w:sz w:val="28"/>
                <w:szCs w:val="28"/>
                <w:lang w:val="en-US"/>
              </w:rPr>
              <w:t>')&lt;</w:t>
            </w:r>
            <w:proofErr w:type="spellStart"/>
            <w:r w:rsidRPr="00257070">
              <w:rPr>
                <w:i/>
                <w:sz w:val="28"/>
                <w:szCs w:val="28"/>
                <w:lang w:val="en-US"/>
              </w:rPr>
              <w:t>f</w:t>
            </w:r>
            <w:r w:rsidRPr="00257070">
              <w:rPr>
                <w:i/>
                <w:sz w:val="28"/>
                <w:szCs w:val="28"/>
                <w:vertAlign w:val="subscript"/>
                <w:lang w:val="en-US"/>
              </w:rPr>
              <w:t>j</w:t>
            </w:r>
            <w:proofErr w:type="spellEnd"/>
            <w:r w:rsidRPr="00257070">
              <w:rPr>
                <w:sz w:val="28"/>
                <w:szCs w:val="28"/>
                <w:lang w:val="en-US"/>
              </w:rPr>
              <w:t xml:space="preserve">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lang w:val="en-US"/>
                    </w:rPr>
                    <m:t>*</m:t>
                  </m:r>
                </m:sup>
              </m:sSup>
            </m:oMath>
            <w:r w:rsidRPr="00257070">
              <w:rPr>
                <w:sz w:val="28"/>
                <w:szCs w:val="28"/>
                <w:lang w:val="en-US"/>
              </w:rPr>
              <w:t>)).</w:t>
            </w:r>
          </w:p>
        </w:tc>
        <w:tc>
          <w:tcPr>
            <w:tcW w:w="531" w:type="dxa"/>
          </w:tcPr>
          <w:p w:rsidR="00751C9F" w:rsidRPr="00257070" w:rsidRDefault="00751C9F" w:rsidP="009E6539">
            <w:pPr>
              <w:pStyle w:val="af6"/>
              <w:ind w:firstLine="0"/>
              <w:rPr>
                <w:sz w:val="28"/>
                <w:szCs w:val="28"/>
                <w:lang w:val="en-US"/>
              </w:rPr>
            </w:pPr>
            <w:r w:rsidRPr="00257070">
              <w:rPr>
                <w:sz w:val="28"/>
                <w:szCs w:val="28"/>
                <w:lang w:val="en-US"/>
              </w:rPr>
              <w:t>(</w:t>
            </w:r>
            <w:ins w:id="146" w:author="gergel" w:date="2020-05-28T12:18:00Z">
              <w:r w:rsidR="002202E0">
                <w:rPr>
                  <w:sz w:val="28"/>
                  <w:szCs w:val="28"/>
                  <w:lang w:val="en-US"/>
                </w:rPr>
                <w:t>5</w:t>
              </w:r>
            </w:ins>
            <w:r w:rsidRPr="00257070">
              <w:rPr>
                <w:sz w:val="28"/>
                <w:szCs w:val="28"/>
                <w:lang w:val="en-US"/>
              </w:rPr>
              <w:t>)</w:t>
            </w:r>
          </w:p>
        </w:tc>
      </w:tr>
    </w:tbl>
    <w:p w:rsidR="000D7FAE" w:rsidRPr="000D7FAE" w:rsidRDefault="00AB1303" w:rsidP="00AB1303">
      <w:pPr>
        <w:pStyle w:val="af6"/>
        <w:spacing w:after="60"/>
        <w:ind w:firstLine="0"/>
        <w:rPr>
          <w:sz w:val="28"/>
          <w:szCs w:val="28"/>
          <w:lang w:val="en-US"/>
        </w:rPr>
      </w:pPr>
      <w:r w:rsidRPr="002449D1">
        <w:rPr>
          <w:sz w:val="28"/>
          <w:szCs w:val="28"/>
          <w:lang w:val="en-US"/>
        </w:rPr>
        <w:t xml:space="preserve">Such </w:t>
      </w:r>
      <w:r w:rsidR="00D37821">
        <w:rPr>
          <w:sz w:val="28"/>
          <w:szCs w:val="28"/>
          <w:lang w:val="en-US"/>
        </w:rPr>
        <w:t>non-</w:t>
      </w:r>
      <w:r w:rsidRPr="002449D1">
        <w:rPr>
          <w:sz w:val="28"/>
          <w:szCs w:val="28"/>
          <w:lang w:val="en-US"/>
        </w:rPr>
        <w:t xml:space="preserve">improvable decisions are called Pareto </w:t>
      </w:r>
      <w:r w:rsidR="005D6D6B" w:rsidRPr="005D6D6B">
        <w:rPr>
          <w:iCs/>
          <w:sz w:val="28"/>
          <w:szCs w:val="28"/>
          <w:lang w:val="en-US"/>
        </w:rPr>
        <w:t>efficient</w:t>
      </w:r>
      <w:r w:rsidR="00162914">
        <w:rPr>
          <w:sz w:val="28"/>
          <w:szCs w:val="28"/>
          <w:lang w:val="en-US"/>
        </w:rPr>
        <w:t xml:space="preserve"> or </w:t>
      </w:r>
      <w:r w:rsidR="005D6D6B" w:rsidRPr="005D6D6B">
        <w:rPr>
          <w:iCs/>
          <w:sz w:val="28"/>
          <w:szCs w:val="28"/>
          <w:lang w:val="en-US"/>
        </w:rPr>
        <w:t>optimal</w:t>
      </w:r>
      <w:r w:rsidRPr="002449D1">
        <w:rPr>
          <w:sz w:val="28"/>
          <w:szCs w:val="28"/>
          <w:lang w:val="en-US"/>
        </w:rPr>
        <w:t>.</w:t>
      </w:r>
    </w:p>
    <w:p w:rsidR="000D3B50" w:rsidRPr="001152BE" w:rsidRDefault="000D7FAE" w:rsidP="001152BE">
      <w:pPr>
        <w:pStyle w:val="af6"/>
        <w:spacing w:after="60"/>
        <w:rPr>
          <w:sz w:val="28"/>
          <w:szCs w:val="28"/>
          <w:lang w:val="en-US"/>
        </w:rPr>
      </w:pPr>
      <w:r w:rsidRPr="000D7FAE">
        <w:rPr>
          <w:sz w:val="28"/>
          <w:szCs w:val="28"/>
          <w:lang w:val="en-US"/>
        </w:rPr>
        <w:t xml:space="preserve">The Pareto set </w:t>
      </w:r>
      <w:proofErr w:type="gramStart"/>
      <w:r w:rsidR="004256B6" w:rsidRPr="00257070">
        <w:rPr>
          <w:i/>
          <w:sz w:val="28"/>
          <w:szCs w:val="28"/>
          <w:lang w:val="en-US"/>
        </w:rPr>
        <w:t>P</w:t>
      </w:r>
      <w:r w:rsidR="004256B6" w:rsidRPr="004256B6">
        <w:rPr>
          <w:sz w:val="28"/>
          <w:szCs w:val="28"/>
          <w:lang w:val="en-US"/>
        </w:rPr>
        <w:t>(</w:t>
      </w:r>
      <w:proofErr w:type="spellStart"/>
      <w:proofErr w:type="gramEnd"/>
      <w:r w:rsidR="004256B6" w:rsidRPr="00257070">
        <w:rPr>
          <w:i/>
          <w:sz w:val="28"/>
          <w:szCs w:val="28"/>
          <w:lang w:val="en-US"/>
        </w:rPr>
        <w:t>f</w:t>
      </w:r>
      <w:r w:rsidR="004256B6" w:rsidRPr="004256B6">
        <w:rPr>
          <w:sz w:val="28"/>
          <w:szCs w:val="28"/>
          <w:lang w:val="en-US"/>
        </w:rPr>
        <w:t>,</w:t>
      </w:r>
      <w:r w:rsidR="004256B6" w:rsidRPr="00257070">
        <w:rPr>
          <w:i/>
          <w:sz w:val="28"/>
          <w:szCs w:val="28"/>
          <w:lang w:val="en-US"/>
        </w:rPr>
        <w:t>D</w:t>
      </w:r>
      <w:proofErr w:type="spellEnd"/>
      <w:r w:rsidR="004256B6" w:rsidRPr="004256B6">
        <w:rPr>
          <w:sz w:val="28"/>
          <w:szCs w:val="28"/>
          <w:lang w:val="en-US"/>
        </w:rPr>
        <w:t>)</w:t>
      </w:r>
      <w:r w:rsidRPr="000D7FAE">
        <w:rPr>
          <w:sz w:val="28"/>
          <w:szCs w:val="28"/>
          <w:lang w:val="en-US"/>
        </w:rPr>
        <w:t xml:space="preserve"> </w:t>
      </w:r>
      <w:r w:rsidR="00D37821">
        <w:rPr>
          <w:sz w:val="28"/>
          <w:szCs w:val="28"/>
          <w:lang w:val="en-US"/>
        </w:rPr>
        <w:t xml:space="preserve">of all efficient decisions </w:t>
      </w:r>
      <w:r w:rsidRPr="000D7FAE">
        <w:rPr>
          <w:sz w:val="28"/>
          <w:szCs w:val="28"/>
          <w:lang w:val="en-US"/>
        </w:rPr>
        <w:t xml:space="preserve">can be quite large, which makes it difficult for the decision maker to analyze. A possible way to reduce the number of </w:t>
      </w:r>
      <w:r w:rsidR="008910DB" w:rsidRPr="000D7FAE">
        <w:rPr>
          <w:sz w:val="28"/>
          <w:szCs w:val="28"/>
          <w:lang w:val="en-US"/>
        </w:rPr>
        <w:t>eff</w:t>
      </w:r>
      <w:r w:rsidR="008910DB">
        <w:rPr>
          <w:sz w:val="28"/>
          <w:szCs w:val="28"/>
          <w:lang w:val="en-US"/>
        </w:rPr>
        <w:t>icient</w:t>
      </w:r>
      <w:r w:rsidR="008910DB" w:rsidRPr="000D7FAE">
        <w:rPr>
          <w:sz w:val="28"/>
          <w:szCs w:val="28"/>
          <w:lang w:val="en-US"/>
        </w:rPr>
        <w:t xml:space="preserve"> </w:t>
      </w:r>
      <w:r w:rsidR="008F0D93">
        <w:rPr>
          <w:sz w:val="28"/>
          <w:szCs w:val="28"/>
          <w:lang w:val="en-US"/>
        </w:rPr>
        <w:t>decision</w:t>
      </w:r>
      <w:r w:rsidR="008F0D93" w:rsidRPr="000D7FAE">
        <w:rPr>
          <w:sz w:val="28"/>
          <w:szCs w:val="28"/>
          <w:lang w:val="en-US"/>
        </w:rPr>
        <w:t xml:space="preserve">s </w:t>
      </w:r>
      <w:r w:rsidRPr="000D7FAE">
        <w:rPr>
          <w:sz w:val="28"/>
          <w:szCs w:val="28"/>
          <w:lang w:val="en-US"/>
        </w:rPr>
        <w:t xml:space="preserve">under consideration is to assume that the effectiveness criteria are ordered </w:t>
      </w:r>
      <w:r w:rsidR="004256B6">
        <w:rPr>
          <w:sz w:val="28"/>
          <w:szCs w:val="28"/>
          <w:lang w:val="en-US"/>
        </w:rPr>
        <w:t>in terms of</w:t>
      </w:r>
      <w:r w:rsidRPr="000D7FAE">
        <w:rPr>
          <w:sz w:val="28"/>
          <w:szCs w:val="28"/>
          <w:lang w:val="en-US"/>
        </w:rPr>
        <w:t xml:space="preserve"> importance, which is often the case in practical </w:t>
      </w:r>
      <w:r w:rsidR="008F0D93">
        <w:rPr>
          <w:sz w:val="28"/>
          <w:szCs w:val="28"/>
          <w:lang w:val="en-US"/>
        </w:rPr>
        <w:t>application</w:t>
      </w:r>
      <w:r w:rsidR="008F0D93" w:rsidRPr="000D7FAE">
        <w:rPr>
          <w:sz w:val="28"/>
          <w:szCs w:val="28"/>
          <w:lang w:val="en-US"/>
        </w:rPr>
        <w:t>s</w:t>
      </w:r>
      <w:r w:rsidRPr="000D7FAE">
        <w:rPr>
          <w:sz w:val="28"/>
          <w:szCs w:val="28"/>
          <w:lang w:val="en-US"/>
        </w:rPr>
        <w:t>.</w:t>
      </w:r>
    </w:p>
    <w:p w:rsidR="000D3B50" w:rsidRDefault="000D3B50" w:rsidP="000D3B50">
      <w:pPr>
        <w:pStyle w:val="af6"/>
        <w:spacing w:after="60"/>
        <w:rPr>
          <w:sz w:val="28"/>
          <w:szCs w:val="28"/>
          <w:lang w:val="en-US"/>
        </w:rPr>
      </w:pPr>
      <w:r w:rsidRPr="000D3B50">
        <w:rPr>
          <w:sz w:val="28"/>
          <w:szCs w:val="28"/>
          <w:lang w:val="en-US"/>
        </w:rPr>
        <w:t xml:space="preserve">Without </w:t>
      </w:r>
      <w:r w:rsidR="00A10C69">
        <w:rPr>
          <w:sz w:val="28"/>
          <w:szCs w:val="28"/>
          <w:lang w:val="en-US"/>
        </w:rPr>
        <w:t xml:space="preserve">a </w:t>
      </w:r>
      <w:r w:rsidRPr="000D3B50">
        <w:rPr>
          <w:sz w:val="28"/>
          <w:szCs w:val="28"/>
          <w:lang w:val="en-US"/>
        </w:rPr>
        <w:t xml:space="preserve">loss of generality, we will further assume that the criteria </w:t>
      </w:r>
      <w:proofErr w:type="spellStart"/>
      <w:r w:rsidR="00A10C69" w:rsidRPr="00257070">
        <w:rPr>
          <w:i/>
          <w:sz w:val="28"/>
          <w:szCs w:val="28"/>
          <w:lang w:val="en-US"/>
        </w:rPr>
        <w:t>f</w:t>
      </w:r>
      <w:r w:rsidR="00A10C69" w:rsidRPr="00257070">
        <w:rPr>
          <w:i/>
          <w:sz w:val="28"/>
          <w:szCs w:val="28"/>
          <w:vertAlign w:val="subscript"/>
          <w:lang w:val="en-US"/>
        </w:rPr>
        <w:t>i</w:t>
      </w:r>
      <w:proofErr w:type="spellEnd"/>
      <w:r w:rsidR="00A10C69" w:rsidRPr="00A10C69">
        <w:rPr>
          <w:sz w:val="28"/>
          <w:szCs w:val="28"/>
          <w:lang w:val="en-US"/>
        </w:rPr>
        <w:t>(</w:t>
      </w:r>
      <w:r w:rsidR="00A10C69" w:rsidRPr="00257070">
        <w:rPr>
          <w:i/>
          <w:sz w:val="28"/>
          <w:szCs w:val="28"/>
          <w:lang w:val="en-US"/>
        </w:rPr>
        <w:t>y</w:t>
      </w:r>
      <w:r w:rsidR="00A10C69" w:rsidRPr="00A10C69">
        <w:rPr>
          <w:sz w:val="28"/>
          <w:szCs w:val="28"/>
          <w:lang w:val="en-US"/>
        </w:rPr>
        <w:t>), 1</w:t>
      </w:r>
      <w:r w:rsidR="00A10C69" w:rsidRPr="00257070">
        <w:rPr>
          <w:sz w:val="28"/>
          <w:szCs w:val="28"/>
        </w:rPr>
        <w:sym w:font="Symbol" w:char="F0A3"/>
      </w:r>
      <w:proofErr w:type="spellStart"/>
      <w:r w:rsidR="00A10C69" w:rsidRPr="00257070">
        <w:rPr>
          <w:i/>
          <w:sz w:val="28"/>
          <w:szCs w:val="28"/>
          <w:lang w:val="en-US"/>
        </w:rPr>
        <w:t>i</w:t>
      </w:r>
      <w:proofErr w:type="spellEnd"/>
      <w:r w:rsidR="00A10C69" w:rsidRPr="00257070">
        <w:rPr>
          <w:sz w:val="28"/>
          <w:szCs w:val="28"/>
        </w:rPr>
        <w:sym w:font="Symbol" w:char="F0A3"/>
      </w:r>
      <w:r w:rsidR="00A10C69" w:rsidRPr="00257070">
        <w:rPr>
          <w:i/>
          <w:sz w:val="28"/>
          <w:szCs w:val="28"/>
          <w:lang w:val="en-US"/>
        </w:rPr>
        <w:t>s</w:t>
      </w:r>
      <w:r w:rsidRPr="000D3B50">
        <w:rPr>
          <w:sz w:val="28"/>
          <w:szCs w:val="28"/>
          <w:lang w:val="en-US"/>
        </w:rPr>
        <w:t xml:space="preserve"> are ordered in importance according to their </w:t>
      </w:r>
      <w:r w:rsidR="003A76EC">
        <w:rPr>
          <w:sz w:val="28"/>
          <w:szCs w:val="28"/>
          <w:lang w:val="en-US"/>
        </w:rPr>
        <w:t>enumeration</w:t>
      </w:r>
      <w:r w:rsidR="003A76EC" w:rsidRPr="000D3B50">
        <w:rPr>
          <w:sz w:val="28"/>
          <w:szCs w:val="28"/>
          <w:lang w:val="en-US"/>
        </w:rPr>
        <w:t xml:space="preserve"> </w:t>
      </w:r>
      <w:r w:rsidRPr="000D3B50">
        <w:rPr>
          <w:sz w:val="28"/>
          <w:szCs w:val="28"/>
          <w:lang w:val="en-US"/>
        </w:rPr>
        <w:t xml:space="preserve">in (1). The ordering of the criteria determines the </w:t>
      </w:r>
      <w:r w:rsidR="00A10C69">
        <w:rPr>
          <w:sz w:val="28"/>
          <w:szCs w:val="28"/>
          <w:lang w:val="en-US"/>
        </w:rPr>
        <w:t xml:space="preserve">relative </w:t>
      </w:r>
      <w:r w:rsidRPr="000D3B50">
        <w:rPr>
          <w:sz w:val="28"/>
          <w:szCs w:val="28"/>
          <w:lang w:val="en-US"/>
        </w:rPr>
        <w:t xml:space="preserve">linear order in the search domain </w:t>
      </w:r>
      <w:r w:rsidRPr="00A10C69">
        <w:rPr>
          <w:i/>
          <w:iCs/>
          <w:sz w:val="28"/>
          <w:szCs w:val="28"/>
          <w:lang w:val="en-US"/>
        </w:rPr>
        <w:t>D</w:t>
      </w:r>
      <w:r w:rsidRPr="000D3B50">
        <w:rPr>
          <w:sz w:val="28"/>
          <w:szCs w:val="28"/>
          <w:lang w:val="en-US"/>
        </w:rPr>
        <w:t xml:space="preserve">, </w:t>
      </w:r>
      <w:r w:rsidR="001152BE">
        <w:rPr>
          <w:sz w:val="28"/>
          <w:szCs w:val="28"/>
          <w:lang w:val="en-US"/>
        </w:rPr>
        <w:t>that is</w:t>
      </w:r>
    </w:p>
    <w:p w:rsidR="00A10C69" w:rsidRDefault="00A10C69" w:rsidP="000D3B50">
      <w:pPr>
        <w:pStyle w:val="af6"/>
        <w:spacing w:after="60"/>
        <w:rPr>
          <w:sz w:val="28"/>
          <w:szCs w:val="28"/>
          <w:lang w:val="en-US"/>
        </w:rPr>
      </w:pP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A10C69" w:rsidRPr="00257070" w:rsidTr="009E6539">
        <w:tc>
          <w:tcPr>
            <w:tcW w:w="8755" w:type="dxa"/>
          </w:tcPr>
          <w:p w:rsidR="00A10C69" w:rsidRPr="00A10C69" w:rsidRDefault="002D75F6" w:rsidP="009E6539">
            <w:pPr>
              <w:pStyle w:val="af6"/>
              <w:spacing w:after="60"/>
              <w:jc w:val="center"/>
              <w:rPr>
                <w:i/>
                <w:sz w:val="28"/>
                <w:szCs w:val="28"/>
                <w:lang w:val="en-US"/>
              </w:rPr>
            </w:pP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lang w:val="en-US"/>
                    </w:rPr>
                    <m:t>'</m:t>
                  </m:r>
                </m:sup>
              </m:sSup>
              <m:r>
                <w:rPr>
                  <w:rFonts w:ascii="Cambria Math" w:hAnsi="Cambria Math"/>
                  <w:sz w:val="28"/>
                  <w:szCs w:val="28"/>
                  <w:lang w:val="en-US"/>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i/>
                      <w:sz w:val="28"/>
                      <w:szCs w:val="28"/>
                      <w:lang w:val="en-US"/>
                    </w:rPr>
                    <w:sym w:font="Symbol" w:char="F0B2"/>
                  </m:r>
                  <m:r>
                    <w:rPr>
                      <w:rFonts w:ascii="Cambria Math" w:hAnsi="Cambria Math"/>
                      <w:sz w:val="28"/>
                      <w:szCs w:val="28"/>
                      <w:lang w:val="en-US"/>
                    </w:rPr>
                    <m:t xml:space="preserve"> </m:t>
                  </m:r>
                </m:sup>
              </m:sSup>
              <m:r>
                <m:rPr>
                  <m:sty m:val="p"/>
                </m:rPr>
                <w:rPr>
                  <w:rFonts w:ascii="Cambria Math" w:hAnsi="Cambria Math"/>
                  <w:sz w:val="28"/>
                  <w:szCs w:val="28"/>
                  <w:lang w:val="en-US"/>
                </w:rPr>
                <m:t xml:space="preserve"> </m:t>
              </m:r>
              <m:r>
                <m:rPr>
                  <m:sty m:val="p"/>
                </m:rPr>
                <w:rPr>
                  <w:rFonts w:ascii="Cambria Math" w:hAnsi="Cambria Math"/>
                  <w:sz w:val="28"/>
                  <w:szCs w:val="28"/>
                </w:rPr>
                <w:sym w:font="Symbol" w:char="00DB"/>
              </m:r>
              <m:r>
                <m:rPr>
                  <m:sty m:val="p"/>
                </m:rPr>
                <w:rPr>
                  <w:rFonts w:ascii="Cambria Math" w:hAnsi="Cambria Math"/>
                  <w:sz w:val="28"/>
                  <w:szCs w:val="28"/>
                  <w:lang w:val="en-US"/>
                </w:rPr>
                <m:t xml:space="preserve"> </m:t>
              </m:r>
              <m:r>
                <w:rPr>
                  <w:rFonts w:ascii="Cambria Math" w:hAnsi="Cambria Math"/>
                  <w:sz w:val="28"/>
                  <w:szCs w:val="28"/>
                  <w:lang w:val="en-US"/>
                </w:rPr>
                <m:t xml:space="preserve">∃i, </m:t>
              </m:r>
              <m:r>
                <m:rPr>
                  <m:sty m:val="p"/>
                </m:rPr>
                <w:rPr>
                  <w:rFonts w:ascii="Cambria Math" w:hAnsi="Cambria Math"/>
                  <w:sz w:val="28"/>
                  <w:szCs w:val="28"/>
                  <w:lang w:val="en-US"/>
                </w:rPr>
                <m:t>1</m:t>
              </m:r>
              <m:r>
                <m:rPr>
                  <m:sty m:val="p"/>
                </m:rPr>
                <w:rPr>
                  <w:rFonts w:ascii="Cambria Math" w:hAnsi="Cambria Math"/>
                  <w:sz w:val="28"/>
                  <w:szCs w:val="28"/>
                </w:rPr>
                <w:sym w:font="Symbol" w:char="F0A3"/>
              </m:r>
              <m:r>
                <w:rPr>
                  <w:rFonts w:ascii="Cambria Math" w:hAnsi="Cambria Math"/>
                  <w:sz w:val="28"/>
                  <w:szCs w:val="28"/>
                  <w:lang w:val="en-US"/>
                </w:rPr>
                <m:t>i</m:t>
              </m:r>
              <m:r>
                <m:rPr>
                  <m:sty m:val="p"/>
                </m:rPr>
                <w:rPr>
                  <w:rFonts w:ascii="Cambria Math" w:hAnsi="Cambria Math"/>
                  <w:sz w:val="28"/>
                  <w:szCs w:val="28"/>
                </w:rPr>
                <w:sym w:font="Symbol" w:char="F0A3"/>
              </m:r>
              <m:r>
                <w:rPr>
                  <w:rFonts w:ascii="Cambria Math" w:hAnsi="Cambria Math"/>
                  <w:sz w:val="28"/>
                  <w:szCs w:val="28"/>
                  <w:lang w:val="en-US"/>
                </w:rPr>
                <m:t>s</m:t>
              </m:r>
              <m:r>
                <w:rPr>
                  <w:rFonts w:ascii="Cambria Math"/>
                  <w:sz w:val="28"/>
                  <w:szCs w:val="28"/>
                  <w:lang w:val="en-US"/>
                </w:rPr>
                <m:t xml:space="preserve"> :</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lang w:val="en-US"/>
                            </w:rPr>
                            <m:t>'</m:t>
                          </m:r>
                        </m:sup>
                      </m:sSup>
                      <m:ctrlPr>
                        <w:rPr>
                          <w:rFonts w:ascii="Cambria Math" w:hAnsi="Cambria Math"/>
                          <w:i/>
                          <w:sz w:val="28"/>
                          <w:szCs w:val="28"/>
                        </w:rPr>
                      </m:ctrlPr>
                    </m:e>
                  </m:d>
                  <m:r>
                    <w:rPr>
                      <w:rFonts w:ascii="Cambria Math" w:hAnsi="Cambria Math"/>
                      <w:sz w:val="28"/>
                      <w:szCs w:val="28"/>
                      <w:lang w:val="en-US"/>
                    </w:rPr>
                    <m:t>&lt;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i/>
                              <w:sz w:val="28"/>
                              <w:szCs w:val="28"/>
                              <w:lang w:val="en-US"/>
                            </w:rPr>
                            <w:sym w:font="Symbol" w:char="F0B2"/>
                          </m:r>
                          <m:r>
                            <w:rPr>
                              <w:rFonts w:ascii="Cambria Math" w:hAnsi="Cambria Math"/>
                              <w:sz w:val="28"/>
                              <w:szCs w:val="28"/>
                              <w:lang w:val="en-US"/>
                            </w:rPr>
                            <m:t xml:space="preserve"> </m:t>
                          </m:r>
                        </m:sup>
                      </m:sSup>
                    </m:e>
                  </m:d>
                  <m:ctrlPr>
                    <w:rPr>
                      <w:rFonts w:ascii="Cambria Math" w:hAnsi="Cambria Math"/>
                      <w:i/>
                      <w:sz w:val="28"/>
                      <w:szCs w:val="28"/>
                    </w:rPr>
                  </m:ctrlPr>
                </m:e>
              </m:d>
              <m:r>
                <w:rPr>
                  <w:rFonts w:ascii="Cambria Math" w:hAnsi="Cambria Math"/>
                  <w:sz w:val="28"/>
                  <w:szCs w:val="28"/>
                  <w:lang w:val="en-US"/>
                </w:rPr>
                <m:t xml:space="preserve">∧ </m:t>
              </m:r>
              <m:d>
                <m:dPr>
                  <m:begChr m:val="["/>
                  <m:endChr m:val="]"/>
                  <m:ctrlPr>
                    <w:rPr>
                      <w:rFonts w:ascii="Cambria Math" w:hAnsi="Cambria Math"/>
                      <w:i/>
                      <w:sz w:val="28"/>
                      <w:szCs w:val="28"/>
                    </w:rPr>
                  </m:ctrlPr>
                </m:dPr>
                <m:e>
                  <m:r>
                    <w:rPr>
                      <w:rFonts w:ascii="Cambria Math" w:hAnsi="Cambria Math"/>
                      <w:sz w:val="28"/>
                      <w:szCs w:val="28"/>
                      <w:lang w:val="en-US"/>
                    </w:rPr>
                    <m:t xml:space="preserve">∀j, </m:t>
                  </m:r>
                  <m:r>
                    <m:rPr>
                      <m:sty m:val="p"/>
                    </m:rPr>
                    <w:rPr>
                      <w:rFonts w:ascii="Cambria Math" w:hAnsi="Cambria Math"/>
                      <w:sz w:val="28"/>
                      <w:szCs w:val="28"/>
                      <w:lang w:val="en-US"/>
                    </w:rPr>
                    <m:t>1</m:t>
                  </m:r>
                  <m:r>
                    <m:rPr>
                      <m:sty m:val="p"/>
                    </m:rPr>
                    <w:rPr>
                      <w:rFonts w:ascii="Cambria Math" w:hAnsi="Cambria Math"/>
                      <w:sz w:val="28"/>
                      <w:szCs w:val="28"/>
                    </w:rPr>
                    <w:sym w:font="Symbol" w:char="F0A3"/>
                  </m:r>
                  <m:r>
                    <w:rPr>
                      <w:rFonts w:ascii="Cambria Math" w:hAnsi="Cambria Math"/>
                      <w:sz w:val="28"/>
                      <w:szCs w:val="28"/>
                      <w:lang w:val="en-US"/>
                    </w:rPr>
                    <m:t>j</m:t>
                  </m:r>
                  <m:r>
                    <m:rPr>
                      <m:sty m:val="p"/>
                    </m:rPr>
                    <w:rPr>
                      <w:rFonts w:ascii="Cambria Math" w:hAnsi="Cambria Math"/>
                      <w:sz w:val="28"/>
                      <w:szCs w:val="28"/>
                      <w:lang w:val="en-US"/>
                    </w:rPr>
                    <m:t>&lt;</m:t>
                  </m:r>
                  <m:r>
                    <w:rPr>
                      <w:rFonts w:ascii="Cambria Math" w:hAnsi="Cambria Math"/>
                      <w:sz w:val="28"/>
                      <w:szCs w:val="28"/>
                      <w:lang w:val="en-US"/>
                    </w:rPr>
                    <m:t>i ⇒</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j</m:t>
                          </m:r>
                        </m:sub>
                      </m:sSub>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lang w:val="en-US"/>
                                </w:rPr>
                                <m:t>'</m:t>
                              </m:r>
                            </m:sup>
                          </m:sSup>
                          <m:ctrlPr>
                            <w:rPr>
                              <w:rFonts w:ascii="Cambria Math" w:hAnsi="Cambria Math"/>
                              <w:i/>
                              <w:sz w:val="28"/>
                              <w:szCs w:val="28"/>
                            </w:rPr>
                          </m:ctrlPr>
                        </m:e>
                      </m:d>
                      <m:r>
                        <w:rPr>
                          <w:rFonts w:ascii="Cambria Math" w:hAnsi="Cambria Math"/>
                          <w:sz w:val="28"/>
                          <w:szCs w:val="28"/>
                          <w:lang w:val="en-US"/>
                        </w:rPr>
                        <m:t>=</m:t>
                      </m:r>
                      <m:sSub>
                        <m:sSubPr>
                          <m:ctrlPr>
                            <w:rPr>
                              <w:rFonts w:ascii="Cambria Math" w:hAnsi="Cambria Math"/>
                              <w:sz w:val="28"/>
                              <w:szCs w:val="28"/>
                            </w:rPr>
                          </m:ctrlPr>
                        </m:sSubPr>
                        <m:e>
                          <m:r>
                            <w:rPr>
                              <w:rFonts w:ascii="Cambria Math" w:hAnsi="Cambria Math"/>
                              <w:sz w:val="28"/>
                              <w:szCs w:val="28"/>
                            </w:rPr>
                            <m:t>f</m:t>
                          </m:r>
                        </m:e>
                        <m:sub>
                          <m:r>
                            <w:rPr>
                              <w:rFonts w:ascii="Cambria Math" w:hAnsi="Cambria Math"/>
                              <w:sz w:val="28"/>
                              <w:szCs w:val="28"/>
                            </w:rPr>
                            <m:t>j</m:t>
                          </m:r>
                        </m:sub>
                      </m:sSub>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i/>
                                  <w:sz w:val="28"/>
                                  <w:szCs w:val="28"/>
                                  <w:lang w:val="en-US"/>
                                </w:rPr>
                                <w:sym w:font="Symbol" w:char="F0B2"/>
                              </m:r>
                              <m:r>
                                <w:rPr>
                                  <w:rFonts w:ascii="Cambria Math" w:hAnsi="Cambria Math"/>
                                  <w:sz w:val="28"/>
                                  <w:szCs w:val="28"/>
                                  <w:lang w:val="en-US"/>
                                </w:rPr>
                                <m:t xml:space="preserve"> </m:t>
                              </m:r>
                            </m:sup>
                          </m:sSup>
                        </m:e>
                      </m:d>
                      <m:ctrlPr>
                        <w:rPr>
                          <w:rFonts w:ascii="Cambria Math" w:hAnsi="Cambria Math"/>
                          <w:i/>
                          <w:sz w:val="28"/>
                          <w:szCs w:val="28"/>
                        </w:rPr>
                      </m:ctrlPr>
                    </m:e>
                  </m:d>
                </m:e>
              </m:d>
            </m:oMath>
            <w:r w:rsidR="00A10C69" w:rsidRPr="00A10C69">
              <w:rPr>
                <w:sz w:val="28"/>
                <w:szCs w:val="28"/>
                <w:lang w:val="en-US"/>
              </w:rPr>
              <w:t>.</w:t>
            </w:r>
          </w:p>
        </w:tc>
        <w:tc>
          <w:tcPr>
            <w:tcW w:w="531" w:type="dxa"/>
            <w:vAlign w:val="center"/>
          </w:tcPr>
          <w:p w:rsidR="00A10C69" w:rsidRPr="00257070" w:rsidRDefault="00A10C69" w:rsidP="009E6539">
            <w:pPr>
              <w:pStyle w:val="af6"/>
              <w:ind w:firstLine="0"/>
              <w:jc w:val="center"/>
              <w:rPr>
                <w:sz w:val="28"/>
                <w:szCs w:val="28"/>
                <w:lang w:val="en-US"/>
              </w:rPr>
            </w:pPr>
            <w:r w:rsidRPr="00257070">
              <w:rPr>
                <w:sz w:val="28"/>
                <w:szCs w:val="28"/>
                <w:lang w:val="en-US"/>
              </w:rPr>
              <w:lastRenderedPageBreak/>
              <w:t>(</w:t>
            </w:r>
            <w:ins w:id="147" w:author="gergel" w:date="2020-05-28T12:20:00Z">
              <w:r w:rsidR="002202E0">
                <w:rPr>
                  <w:sz w:val="28"/>
                  <w:szCs w:val="28"/>
                  <w:lang w:val="en-US"/>
                </w:rPr>
                <w:t>6</w:t>
              </w:r>
            </w:ins>
            <w:r w:rsidRPr="00257070">
              <w:rPr>
                <w:sz w:val="28"/>
                <w:szCs w:val="28"/>
                <w:lang w:val="en-US"/>
              </w:rPr>
              <w:t>)</w:t>
            </w:r>
          </w:p>
        </w:tc>
      </w:tr>
    </w:tbl>
    <w:p w:rsidR="00C571F7" w:rsidRDefault="000D7FAE">
      <w:pPr>
        <w:pStyle w:val="af6"/>
        <w:spacing w:after="60"/>
        <w:ind w:firstLine="426"/>
        <w:rPr>
          <w:sz w:val="28"/>
          <w:szCs w:val="28"/>
          <w:lang w:val="en-US"/>
        </w:rPr>
      </w:pPr>
      <w:r w:rsidRPr="000D7FAE">
        <w:rPr>
          <w:sz w:val="28"/>
          <w:szCs w:val="28"/>
          <w:lang w:val="en-US"/>
        </w:rPr>
        <w:lastRenderedPageBreak/>
        <w:t xml:space="preserve">As a result, problem (1) is reduced to the </w:t>
      </w:r>
      <w:r w:rsidR="003A76EC" w:rsidRPr="000D7FAE">
        <w:rPr>
          <w:sz w:val="28"/>
          <w:szCs w:val="28"/>
          <w:lang w:val="en-US"/>
        </w:rPr>
        <w:t xml:space="preserve">lexicographic </w:t>
      </w:r>
      <w:proofErr w:type="spellStart"/>
      <w:r w:rsidRPr="000D7FAE">
        <w:rPr>
          <w:sz w:val="28"/>
          <w:szCs w:val="28"/>
          <w:lang w:val="en-US"/>
        </w:rPr>
        <w:t>multicriteria</w:t>
      </w:r>
      <w:proofErr w:type="spellEnd"/>
      <w:r w:rsidRPr="000D7FAE">
        <w:rPr>
          <w:sz w:val="28"/>
          <w:szCs w:val="28"/>
          <w:lang w:val="en-US"/>
        </w:rPr>
        <w:t xml:space="preserve"> optimization problem (</w:t>
      </w:r>
      <w:proofErr w:type="spellStart"/>
      <w:r w:rsidRPr="000D7FAE">
        <w:rPr>
          <w:sz w:val="28"/>
          <w:szCs w:val="28"/>
          <w:lang w:val="en-US"/>
        </w:rPr>
        <w:t>M</w:t>
      </w:r>
      <w:r w:rsidR="00A10C69">
        <w:rPr>
          <w:sz w:val="28"/>
          <w:szCs w:val="28"/>
          <w:lang w:val="en-US"/>
        </w:rPr>
        <w:t>CO</w:t>
      </w:r>
      <w:r w:rsidRPr="000D7FAE">
        <w:rPr>
          <w:sz w:val="28"/>
          <w:szCs w:val="28"/>
          <w:lang w:val="en-US"/>
        </w:rPr>
        <w:t>lex</w:t>
      </w:r>
      <w:proofErr w:type="spellEnd"/>
      <w:r w:rsidRPr="000D7FAE">
        <w:rPr>
          <w:sz w:val="28"/>
          <w:szCs w:val="28"/>
          <w:lang w:val="en-US"/>
        </w:rPr>
        <w:t>)</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DC226B" w:rsidRPr="00257070" w:rsidTr="009E6539">
        <w:tc>
          <w:tcPr>
            <w:tcW w:w="8755" w:type="dxa"/>
          </w:tcPr>
          <w:p w:rsidR="00DC226B" w:rsidRPr="00257070" w:rsidRDefault="00DC226B" w:rsidP="009E6539">
            <w:pPr>
              <w:pStyle w:val="af6"/>
              <w:spacing w:before="60" w:after="60"/>
              <w:jc w:val="center"/>
              <w:rPr>
                <w:sz w:val="28"/>
                <w:szCs w:val="28"/>
                <w:lang w:val="en-US"/>
              </w:rPr>
            </w:pPr>
            <w:r w:rsidRPr="00257070">
              <w:rPr>
                <w:i/>
                <w:sz w:val="28"/>
                <w:szCs w:val="28"/>
                <w:lang w:val="en-US"/>
              </w:rPr>
              <w:t>f</w:t>
            </w:r>
            <w:r w:rsidRPr="00257070">
              <w:rPr>
                <w:sz w:val="28"/>
                <w:szCs w:val="28"/>
                <w:lang w:val="en-US"/>
              </w:rPr>
              <w:t>(</w:t>
            </w:r>
            <w:r w:rsidRPr="00257070">
              <w:rPr>
                <w:i/>
                <w:sz w:val="28"/>
                <w:szCs w:val="28"/>
                <w:lang w:val="en-US"/>
              </w:rPr>
              <w:t>y</w:t>
            </w:r>
            <w:r w:rsidRPr="00257070">
              <w:rPr>
                <w:sz w:val="28"/>
                <w:szCs w:val="28"/>
                <w:lang w:val="en-US"/>
              </w:rPr>
              <w:t>) = (</w:t>
            </w:r>
            <w:r w:rsidRPr="00257070">
              <w:rPr>
                <w:i/>
                <w:sz w:val="28"/>
                <w:szCs w:val="28"/>
                <w:lang w:val="en-US"/>
              </w:rPr>
              <w:t>f</w:t>
            </w:r>
            <w:r w:rsidRPr="00257070">
              <w:rPr>
                <w:sz w:val="28"/>
                <w:szCs w:val="28"/>
                <w:vertAlign w:val="subscript"/>
                <w:lang w:val="en-US"/>
              </w:rPr>
              <w:t>1</w:t>
            </w:r>
            <w:r w:rsidRPr="00257070">
              <w:rPr>
                <w:sz w:val="28"/>
                <w:szCs w:val="28"/>
                <w:lang w:val="en-US"/>
              </w:rPr>
              <w:t>(</w:t>
            </w:r>
            <w:r w:rsidRPr="00257070">
              <w:rPr>
                <w:i/>
                <w:sz w:val="28"/>
                <w:szCs w:val="28"/>
                <w:lang w:val="en-US"/>
              </w:rPr>
              <w:t>y</w:t>
            </w:r>
            <w:r w:rsidRPr="00257070">
              <w:rPr>
                <w:sz w:val="28"/>
                <w:szCs w:val="28"/>
                <w:lang w:val="en-US"/>
              </w:rPr>
              <w:t>),</w:t>
            </w:r>
            <w:r w:rsidRPr="00257070">
              <w:rPr>
                <w:i/>
                <w:sz w:val="28"/>
                <w:szCs w:val="28"/>
                <w:lang w:val="en-US"/>
              </w:rPr>
              <w:t xml:space="preserve"> f</w:t>
            </w:r>
            <w:r w:rsidRPr="00257070">
              <w:rPr>
                <w:sz w:val="28"/>
                <w:szCs w:val="28"/>
                <w:vertAlign w:val="subscript"/>
                <w:lang w:val="en-US"/>
              </w:rPr>
              <w:t>2</w:t>
            </w:r>
            <w:r w:rsidRPr="00257070">
              <w:rPr>
                <w:sz w:val="28"/>
                <w:szCs w:val="28"/>
                <w:lang w:val="en-US"/>
              </w:rPr>
              <w:t>(</w:t>
            </w:r>
            <w:r w:rsidRPr="00257070">
              <w:rPr>
                <w:i/>
                <w:sz w:val="28"/>
                <w:szCs w:val="28"/>
                <w:lang w:val="en-US"/>
              </w:rPr>
              <w:t>y</w:t>
            </w:r>
            <w:r w:rsidRPr="00257070">
              <w:rPr>
                <w:sz w:val="28"/>
                <w:szCs w:val="28"/>
                <w:lang w:val="en-US"/>
              </w:rPr>
              <w:t>),…,</w:t>
            </w:r>
            <w:r w:rsidRPr="00257070">
              <w:rPr>
                <w:i/>
                <w:sz w:val="28"/>
                <w:szCs w:val="28"/>
                <w:lang w:val="en-US"/>
              </w:rPr>
              <w:t xml:space="preserve"> </w:t>
            </w:r>
            <w:proofErr w:type="spellStart"/>
            <w:r w:rsidRPr="00257070">
              <w:rPr>
                <w:i/>
                <w:sz w:val="28"/>
                <w:szCs w:val="28"/>
                <w:lang w:val="en-US"/>
              </w:rPr>
              <w:t>f</w:t>
            </w:r>
            <w:r w:rsidRPr="00257070">
              <w:rPr>
                <w:sz w:val="28"/>
                <w:szCs w:val="28"/>
                <w:vertAlign w:val="subscript"/>
                <w:lang w:val="en-US"/>
              </w:rPr>
              <w:t>s</w:t>
            </w:r>
            <w:proofErr w:type="spellEnd"/>
            <w:r w:rsidRPr="00257070">
              <w:rPr>
                <w:sz w:val="28"/>
                <w:szCs w:val="28"/>
                <w:lang w:val="en-US"/>
              </w:rPr>
              <w:t>(</w:t>
            </w:r>
            <w:r w:rsidRPr="00257070">
              <w:rPr>
                <w:i/>
                <w:sz w:val="28"/>
                <w:szCs w:val="28"/>
                <w:lang w:val="en-US"/>
              </w:rPr>
              <w:t>y</w:t>
            </w:r>
            <w:r w:rsidRPr="00257070">
              <w:rPr>
                <w:sz w:val="28"/>
                <w:szCs w:val="28"/>
                <w:lang w:val="en-US"/>
              </w:rPr>
              <w:t xml:space="preserve">)) </w:t>
            </w:r>
            <w:r w:rsidRPr="00257070">
              <w:rPr>
                <w:sz w:val="28"/>
                <w:szCs w:val="28"/>
                <w:lang w:val="en-US"/>
              </w:rPr>
              <w:sym w:font="Symbol" w:char="F0AE"/>
            </w:r>
            <w:r w:rsidRPr="00257070">
              <w:rPr>
                <w:sz w:val="28"/>
                <w:szCs w:val="28"/>
                <w:lang w:val="en-US"/>
              </w:rPr>
              <w:t xml:space="preserve"> </w:t>
            </w:r>
            <w:proofErr w:type="spellStart"/>
            <w:r w:rsidRPr="00257070">
              <w:rPr>
                <w:sz w:val="28"/>
                <w:szCs w:val="28"/>
                <w:lang w:val="en-US"/>
              </w:rPr>
              <w:t>min</w:t>
            </w:r>
            <w:r w:rsidRPr="00257070">
              <w:rPr>
                <w:sz w:val="28"/>
                <w:szCs w:val="28"/>
                <w:vertAlign w:val="subscript"/>
                <w:lang w:val="en-US"/>
              </w:rPr>
              <w:t>lex</w:t>
            </w:r>
            <w:proofErr w:type="spellEnd"/>
            <w:r w:rsidRPr="00257070">
              <w:rPr>
                <w:sz w:val="28"/>
                <w:szCs w:val="28"/>
                <w:lang w:val="en-US"/>
              </w:rPr>
              <w:t xml:space="preserve">,  </w:t>
            </w:r>
            <w:r w:rsidRPr="00257070">
              <w:rPr>
                <w:i/>
                <w:sz w:val="28"/>
                <w:szCs w:val="28"/>
                <w:lang w:val="en-US"/>
              </w:rPr>
              <w:t>y</w:t>
            </w:r>
            <w:r w:rsidRPr="00257070">
              <w:rPr>
                <w:sz w:val="28"/>
                <w:szCs w:val="28"/>
                <w:lang w:val="en-US"/>
              </w:rPr>
              <w:sym w:font="Symbol" w:char="F0CE"/>
            </w:r>
            <w:r w:rsidRPr="00257070">
              <w:rPr>
                <w:i/>
                <w:sz w:val="28"/>
                <w:szCs w:val="28"/>
                <w:lang w:val="en-US"/>
              </w:rPr>
              <w:t>D</w:t>
            </w:r>
            <w:r w:rsidRPr="00257070">
              <w:rPr>
                <w:sz w:val="28"/>
                <w:szCs w:val="28"/>
                <w:lang w:val="en-US"/>
              </w:rPr>
              <w:t>,</w:t>
            </w:r>
          </w:p>
        </w:tc>
        <w:tc>
          <w:tcPr>
            <w:tcW w:w="531" w:type="dxa"/>
          </w:tcPr>
          <w:p w:rsidR="00DC226B" w:rsidRPr="00257070" w:rsidRDefault="00DC226B" w:rsidP="009E6539">
            <w:pPr>
              <w:pStyle w:val="af6"/>
              <w:ind w:firstLine="0"/>
              <w:rPr>
                <w:sz w:val="28"/>
                <w:szCs w:val="28"/>
                <w:lang w:val="en-US"/>
              </w:rPr>
            </w:pPr>
            <w:r w:rsidRPr="00257070">
              <w:rPr>
                <w:sz w:val="28"/>
                <w:szCs w:val="28"/>
                <w:lang w:val="en-US"/>
              </w:rPr>
              <w:t>(</w:t>
            </w:r>
            <w:ins w:id="148" w:author="gergel" w:date="2020-05-28T12:20:00Z">
              <w:r w:rsidR="002202E0">
                <w:rPr>
                  <w:sz w:val="28"/>
                  <w:szCs w:val="28"/>
                  <w:lang w:val="en-US"/>
                </w:rPr>
                <w:t>7</w:t>
              </w:r>
            </w:ins>
            <w:r w:rsidRPr="00257070">
              <w:rPr>
                <w:sz w:val="28"/>
                <w:szCs w:val="28"/>
                <w:lang w:val="en-US"/>
              </w:rPr>
              <w:t>)</w:t>
            </w:r>
          </w:p>
        </w:tc>
      </w:tr>
    </w:tbl>
    <w:p w:rsidR="000D7FAE" w:rsidRDefault="000D3B50" w:rsidP="004A7BCE">
      <w:pPr>
        <w:pStyle w:val="af6"/>
        <w:spacing w:after="60"/>
        <w:ind w:firstLine="0"/>
        <w:rPr>
          <w:sz w:val="28"/>
          <w:szCs w:val="28"/>
          <w:lang w:val="en-US"/>
        </w:rPr>
      </w:pPr>
      <w:r w:rsidRPr="000D3B50">
        <w:rPr>
          <w:sz w:val="28"/>
          <w:szCs w:val="28"/>
          <w:lang w:val="en-US"/>
        </w:rPr>
        <w:t xml:space="preserve">the solution of which is carried out in stages: </w:t>
      </w:r>
      <w:r w:rsidR="00DC226B">
        <w:rPr>
          <w:sz w:val="28"/>
          <w:szCs w:val="28"/>
          <w:lang w:val="en-US"/>
        </w:rPr>
        <w:t>initially</w:t>
      </w:r>
      <w:r w:rsidRPr="000D3B50">
        <w:rPr>
          <w:sz w:val="28"/>
          <w:szCs w:val="28"/>
          <w:lang w:val="en-US"/>
        </w:rPr>
        <w:t xml:space="preserve">, the first (most important) criterion is </w:t>
      </w:r>
      <w:r w:rsidR="00DC226B">
        <w:rPr>
          <w:sz w:val="28"/>
          <w:szCs w:val="28"/>
          <w:lang w:val="en-US"/>
        </w:rPr>
        <w:t>optimized</w:t>
      </w:r>
      <w:r w:rsidRPr="000D3B50">
        <w:rPr>
          <w:sz w:val="28"/>
          <w:szCs w:val="28"/>
          <w:lang w:val="en-US"/>
        </w:rPr>
        <w:t xml:space="preserve">; </w:t>
      </w:r>
      <w:r w:rsidR="00DC226B">
        <w:rPr>
          <w:sz w:val="28"/>
          <w:szCs w:val="28"/>
          <w:lang w:val="en-US"/>
        </w:rPr>
        <w:t>next</w:t>
      </w:r>
      <w:r w:rsidRPr="000D3B50">
        <w:rPr>
          <w:sz w:val="28"/>
          <w:szCs w:val="28"/>
          <w:lang w:val="en-US"/>
        </w:rPr>
        <w:t xml:space="preserve">, if the solution is not the only one, then the second criterion is optimized on the set of solutions of the first stage, </w:t>
      </w:r>
      <w:r w:rsidR="00DC226B">
        <w:rPr>
          <w:sz w:val="28"/>
          <w:szCs w:val="28"/>
          <w:lang w:val="en-US"/>
        </w:rPr>
        <w:t>and so on</w:t>
      </w:r>
      <w:r w:rsidRPr="000D3B50">
        <w:rPr>
          <w:sz w:val="28"/>
          <w:szCs w:val="28"/>
          <w:lang w:val="en-US"/>
        </w:rPr>
        <w:t>.</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543"/>
      </w:tblGrid>
      <w:tr w:rsidR="00DC226B" w:rsidRPr="00257070" w:rsidTr="009E6539">
        <w:tc>
          <w:tcPr>
            <w:tcW w:w="8755" w:type="dxa"/>
          </w:tcPr>
          <w:p w:rsidR="00DC226B" w:rsidRPr="00DC226B" w:rsidRDefault="002D75F6" w:rsidP="009E6539">
            <w:pPr>
              <w:pStyle w:val="af6"/>
              <w:spacing w:after="60"/>
              <w:ind w:firstLine="0"/>
              <w:jc w:val="center"/>
              <w:rPr>
                <w:sz w:val="28"/>
                <w:szCs w:val="28"/>
                <w:lang w:val="en-US"/>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lang w:val="en-US"/>
                    </w:rPr>
                    <m:t>1</m:t>
                  </m:r>
                </m:sub>
              </m:sSub>
              <m:r>
                <w:rPr>
                  <w:rFonts w:ascii="Cambria Math" w:hAnsi="Cambria Math"/>
                  <w:sz w:val="28"/>
                  <w:szCs w:val="28"/>
                  <w:lang w:val="en-US"/>
                </w:rPr>
                <m:t>=</m:t>
              </m:r>
              <m:r>
                <w:rPr>
                  <w:rFonts w:ascii="Cambria Math" w:hAnsi="Cambria Math"/>
                  <w:sz w:val="28"/>
                  <w:szCs w:val="28"/>
                </w:rPr>
                <m:t>Arg</m:t>
              </m:r>
              <m:r>
                <w:rPr>
                  <w:rFonts w:ascii="Cambria Math" w:hAnsi="Cambria Math"/>
                  <w:sz w:val="28"/>
                  <w:szCs w:val="28"/>
                  <w:lang w:val="en-US"/>
                </w:rPr>
                <m:t xml:space="preserve"> </m:t>
              </m:r>
              <m:limLow>
                <m:limLowPr>
                  <m:ctrlPr>
                    <w:rPr>
                      <w:rFonts w:ascii="Cambria Math" w:hAnsi="Cambria Math"/>
                      <w:i/>
                      <w:sz w:val="28"/>
                      <w:szCs w:val="28"/>
                    </w:rPr>
                  </m:ctrlPr>
                </m:limLowPr>
                <m:e>
                  <m:r>
                    <m:rPr>
                      <m:sty m:val="p"/>
                    </m:rPr>
                    <w:rPr>
                      <w:rFonts w:ascii="Cambria Math" w:hAnsi="Cambria Math"/>
                      <w:sz w:val="28"/>
                      <w:szCs w:val="28"/>
                      <w:lang w:val="en-US"/>
                    </w:rPr>
                    <m:t xml:space="preserve"> min</m:t>
                  </m:r>
                </m:e>
                <m:lim>
                  <m:r>
                    <w:rPr>
                      <w:rFonts w:ascii="Cambria Math" w:hAnsi="Cambria Math"/>
                      <w:sz w:val="28"/>
                      <w:szCs w:val="28"/>
                    </w:rPr>
                    <m:t>y</m:t>
                  </m:r>
                  <m:r>
                    <w:rPr>
                      <w:rFonts w:ascii="Cambria Math" w:hAnsi="Cambria Math"/>
                      <w:sz w:val="28"/>
                      <w:szCs w:val="28"/>
                      <w:lang w:val="en-US"/>
                    </w:rPr>
                    <m:t>∈</m:t>
                  </m:r>
                  <m:r>
                    <w:rPr>
                      <w:rFonts w:ascii="Cambria Math" w:hAnsi="Cambria Math"/>
                      <w:sz w:val="28"/>
                      <w:szCs w:val="28"/>
                    </w:rPr>
                    <m:t>D</m:t>
                  </m:r>
                </m:lim>
              </m:limLow>
              <m:func>
                <m:funcPr>
                  <m:ctrlPr>
                    <w:rPr>
                      <w:rFonts w:ascii="Cambria Math" w:hAnsi="Cambria Math"/>
                      <w:i/>
                      <w:sz w:val="28"/>
                      <w:szCs w:val="28"/>
                    </w:rPr>
                  </m:ctrlPr>
                </m:funcPr>
                <m:fNa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lang w:val="en-US"/>
                        </w:rPr>
                        <m:t>1</m:t>
                      </m:r>
                    </m:sub>
                  </m:sSub>
                  <m:d>
                    <m:dPr>
                      <m:ctrlPr>
                        <w:rPr>
                          <w:rFonts w:ascii="Cambria Math" w:hAnsi="Cambria Math"/>
                          <w:i/>
                          <w:sz w:val="28"/>
                          <w:szCs w:val="28"/>
                        </w:rPr>
                      </m:ctrlPr>
                    </m:dPr>
                    <m:e>
                      <m:r>
                        <w:rPr>
                          <w:rFonts w:ascii="Cambria Math" w:hAnsi="Cambria Math"/>
                          <w:sz w:val="28"/>
                          <w:szCs w:val="28"/>
                        </w:rPr>
                        <m:t>y</m:t>
                      </m:r>
                    </m:e>
                  </m:d>
                </m:fName>
                <m:e>
                  <m:r>
                    <w:rPr>
                      <w:rFonts w:ascii="Cambria Math" w:hAnsi="Cambria Math"/>
                      <w:sz w:val="28"/>
                      <w:szCs w:val="28"/>
                      <w:lang w:val="en-US"/>
                    </w:rPr>
                    <m:t xml:space="preserve">,  … , </m:t>
                  </m:r>
                </m:e>
              </m:func>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sub>
              </m:sSub>
              <m:r>
                <w:rPr>
                  <w:rFonts w:ascii="Cambria Math" w:hAnsi="Cambria Math"/>
                  <w:sz w:val="28"/>
                  <w:szCs w:val="28"/>
                  <w:lang w:val="en-US"/>
                </w:rPr>
                <m:t>=</m:t>
              </m:r>
              <m:r>
                <w:rPr>
                  <w:rFonts w:ascii="Cambria Math" w:hAnsi="Cambria Math"/>
                  <w:sz w:val="28"/>
                  <w:szCs w:val="28"/>
                </w:rPr>
                <m:t>Arg</m:t>
              </m:r>
              <m:limLow>
                <m:limLowPr>
                  <m:ctrlPr>
                    <w:rPr>
                      <w:rFonts w:ascii="Cambria Math" w:hAnsi="Cambria Math"/>
                      <w:i/>
                      <w:sz w:val="28"/>
                      <w:szCs w:val="28"/>
                    </w:rPr>
                  </m:ctrlPr>
                </m:limLowPr>
                <m:e>
                  <m:r>
                    <m:rPr>
                      <m:sty m:val="p"/>
                    </m:rPr>
                    <w:rPr>
                      <w:rFonts w:ascii="Cambria Math" w:hAnsi="Cambria Math"/>
                      <w:sz w:val="28"/>
                      <w:szCs w:val="28"/>
                      <w:lang w:val="en-US"/>
                    </w:rPr>
                    <m:t xml:space="preserve"> min</m:t>
                  </m:r>
                </m:e>
                <m:lim>
                  <m:r>
                    <w:rPr>
                      <w:rFonts w:ascii="Cambria Math" w:hAnsi="Cambria Math"/>
                      <w:sz w:val="28"/>
                      <w:szCs w:val="28"/>
                    </w:rPr>
                    <m:t>y</m:t>
                  </m:r>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m:t>
                      </m:r>
                      <m:r>
                        <w:rPr>
                          <w:rFonts w:ascii="Cambria Math" w:hAnsi="Cambria Math"/>
                          <w:sz w:val="28"/>
                          <w:szCs w:val="28"/>
                          <w:lang w:val="en-US"/>
                        </w:rPr>
                        <m:t>-1</m:t>
                      </m:r>
                    </m:sub>
                  </m:sSub>
                </m:lim>
              </m:limLow>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lang w:val="en-US"/>
                </w:rPr>
                <m:t>, 1≤</m:t>
              </m:r>
              <m:r>
                <w:rPr>
                  <w:rFonts w:ascii="Cambria Math" w:hAnsi="Cambria Math"/>
                  <w:sz w:val="28"/>
                  <w:szCs w:val="28"/>
                </w:rPr>
                <m:t>i</m:t>
              </m:r>
              <m:r>
                <w:rPr>
                  <w:rFonts w:ascii="Cambria Math" w:hAnsi="Cambria Math"/>
                  <w:sz w:val="28"/>
                  <w:szCs w:val="28"/>
                  <w:lang w:val="en-US"/>
                </w:rPr>
                <m:t>≤</m:t>
              </m:r>
              <m:r>
                <w:rPr>
                  <w:rFonts w:ascii="Cambria Math" w:hAnsi="Cambria Math"/>
                  <w:sz w:val="28"/>
                  <w:szCs w:val="28"/>
                </w:rPr>
                <m:t>s</m:t>
              </m:r>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lang w:val="en-US"/>
                    </w:rPr>
                    <m:t>0</m:t>
                  </m:r>
                </m:sub>
              </m:sSub>
              <m:r>
                <w:rPr>
                  <w:rFonts w:ascii="Cambria Math" w:hAnsi="Cambria Math"/>
                  <w:sz w:val="28"/>
                  <w:szCs w:val="28"/>
                  <w:lang w:val="en-US"/>
                </w:rPr>
                <m:t>=</m:t>
              </m:r>
              <m:r>
                <w:rPr>
                  <w:rFonts w:ascii="Cambria Math" w:hAnsi="Cambria Math"/>
                  <w:sz w:val="28"/>
                  <w:szCs w:val="28"/>
                </w:rPr>
                <m:t>D</m:t>
              </m:r>
            </m:oMath>
            <w:r w:rsidR="00DC226B" w:rsidRPr="00DC226B">
              <w:rPr>
                <w:sz w:val="28"/>
                <w:szCs w:val="28"/>
                <w:lang w:val="en-US"/>
              </w:rPr>
              <w:t>,</w:t>
            </w:r>
          </w:p>
        </w:tc>
        <w:tc>
          <w:tcPr>
            <w:tcW w:w="543" w:type="dxa"/>
          </w:tcPr>
          <w:p w:rsidR="00DC226B" w:rsidRPr="00257070" w:rsidRDefault="00DC226B" w:rsidP="009E6539">
            <w:pPr>
              <w:pStyle w:val="af6"/>
              <w:ind w:firstLine="0"/>
              <w:rPr>
                <w:sz w:val="28"/>
                <w:szCs w:val="28"/>
                <w:lang w:val="en-US"/>
              </w:rPr>
            </w:pPr>
            <w:r w:rsidRPr="00257070">
              <w:rPr>
                <w:sz w:val="28"/>
                <w:szCs w:val="28"/>
                <w:lang w:val="en-US"/>
              </w:rPr>
              <w:t>(</w:t>
            </w:r>
            <w:ins w:id="149" w:author="gergel" w:date="2020-05-28T12:20:00Z">
              <w:r w:rsidR="002202E0">
                <w:rPr>
                  <w:sz w:val="28"/>
                  <w:szCs w:val="28"/>
                </w:rPr>
                <w:t>8</w:t>
              </w:r>
            </w:ins>
            <w:r w:rsidRPr="00257070">
              <w:rPr>
                <w:sz w:val="28"/>
                <w:szCs w:val="28"/>
                <w:lang w:val="en-US"/>
              </w:rPr>
              <w:t>)</w:t>
            </w:r>
          </w:p>
        </w:tc>
      </w:tr>
    </w:tbl>
    <w:p w:rsidR="009E6539" w:rsidRPr="000D3B50" w:rsidRDefault="000D3B50" w:rsidP="0026254C">
      <w:pPr>
        <w:pStyle w:val="af6"/>
        <w:spacing w:after="60"/>
        <w:ind w:firstLine="0"/>
        <w:rPr>
          <w:sz w:val="28"/>
          <w:szCs w:val="28"/>
          <w:lang w:val="en-US"/>
        </w:rPr>
      </w:pPr>
      <w:proofErr w:type="gramStart"/>
      <w:r w:rsidRPr="000D3B50">
        <w:rPr>
          <w:sz w:val="28"/>
          <w:szCs w:val="28"/>
          <w:lang w:val="en-US"/>
        </w:rPr>
        <w:t>where</w:t>
      </w:r>
      <w:proofErr w:type="gramEnd"/>
      <w:r w:rsidRPr="000D3B50">
        <w:rPr>
          <w:sz w:val="28"/>
          <w:szCs w:val="28"/>
          <w:lang w:val="en-US"/>
        </w:rPr>
        <w:t xml:space="preserve"> </w:t>
      </w:r>
      <w:proofErr w:type="spellStart"/>
      <w:r w:rsidR="005D6D6B" w:rsidRPr="005D6D6B">
        <w:rPr>
          <w:i/>
          <w:sz w:val="28"/>
          <w:szCs w:val="28"/>
          <w:lang w:val="en-US"/>
        </w:rPr>
        <w:t>Arg</w:t>
      </w:r>
      <w:proofErr w:type="spellEnd"/>
      <w:r w:rsidRPr="000D3B50">
        <w:rPr>
          <w:sz w:val="28"/>
          <w:szCs w:val="28"/>
          <w:lang w:val="en-US"/>
        </w:rPr>
        <w:t xml:space="preserve"> means the set of all </w:t>
      </w:r>
      <w:r w:rsidR="003A76EC">
        <w:rPr>
          <w:sz w:val="28"/>
          <w:szCs w:val="28"/>
          <w:lang w:val="en-US"/>
        </w:rPr>
        <w:t>decisions</w:t>
      </w:r>
      <w:r w:rsidRPr="000D3B50">
        <w:rPr>
          <w:sz w:val="28"/>
          <w:szCs w:val="28"/>
          <w:lang w:val="en-US"/>
        </w:rPr>
        <w:t xml:space="preserve"> </w:t>
      </w:r>
      <w:r w:rsidR="00DB699A">
        <w:rPr>
          <w:sz w:val="28"/>
          <w:szCs w:val="28"/>
          <w:lang w:val="en-US"/>
        </w:rPr>
        <w:t>that achieve</w:t>
      </w:r>
      <w:r w:rsidRPr="000D3B50">
        <w:rPr>
          <w:sz w:val="28"/>
          <w:szCs w:val="28"/>
          <w:lang w:val="en-US"/>
        </w:rPr>
        <w:t xml:space="preserve"> the minimum value of the optimized criterion. It should be noted that the sequence of steps in (</w:t>
      </w:r>
      <w:ins w:id="150" w:author="gergel" w:date="2020-05-28T12:20:00Z">
        <w:r w:rsidR="002202E0">
          <w:rPr>
            <w:sz w:val="28"/>
            <w:szCs w:val="28"/>
            <w:lang w:val="en-US"/>
          </w:rPr>
          <w:t>8</w:t>
        </w:r>
      </w:ins>
      <w:r w:rsidRPr="000D3B50">
        <w:rPr>
          <w:sz w:val="28"/>
          <w:szCs w:val="28"/>
          <w:lang w:val="en-US"/>
        </w:rPr>
        <w:t xml:space="preserve">) may not be </w:t>
      </w:r>
      <w:r w:rsidR="009E6539">
        <w:rPr>
          <w:sz w:val="28"/>
          <w:szCs w:val="28"/>
          <w:lang w:val="en-US"/>
        </w:rPr>
        <w:t>ful</w:t>
      </w:r>
      <w:r w:rsidRPr="000D3B50">
        <w:rPr>
          <w:sz w:val="28"/>
          <w:szCs w:val="28"/>
          <w:lang w:val="en-US"/>
        </w:rPr>
        <w:t>ly completed if at some stage</w:t>
      </w:r>
      <w:r w:rsidR="009E6539">
        <w:rPr>
          <w:sz w:val="28"/>
          <w:szCs w:val="28"/>
          <w:lang w:val="en-US"/>
        </w:rPr>
        <w:t xml:space="preserve"> </w:t>
      </w:r>
      <w:r w:rsidR="009E6539" w:rsidRPr="009E6539">
        <w:rPr>
          <w:i/>
          <w:iCs/>
          <w:sz w:val="28"/>
          <w:szCs w:val="28"/>
          <w:lang w:val="en-US"/>
        </w:rPr>
        <w:t>l</w:t>
      </w:r>
      <w:proofErr w:type="gramStart"/>
      <w:r w:rsidR="009E6539">
        <w:rPr>
          <w:sz w:val="28"/>
          <w:szCs w:val="28"/>
          <w:lang w:val="en-US"/>
        </w:rPr>
        <w:t>,</w:t>
      </w:r>
      <w:r w:rsidRPr="000D3B50">
        <w:rPr>
          <w:sz w:val="28"/>
          <w:szCs w:val="28"/>
          <w:lang w:val="en-US"/>
        </w:rPr>
        <w:t xml:space="preserve"> </w:t>
      </w:r>
      <m:oMath>
        <w:proofErr w:type="gramEnd"/>
        <m:r>
          <w:rPr>
            <w:rFonts w:ascii="Cambria Math" w:hAnsi="Cambria Math"/>
            <w:sz w:val="28"/>
            <w:szCs w:val="28"/>
            <w:lang w:val="en-US"/>
          </w:rPr>
          <m:t>1≤</m:t>
        </m:r>
        <m:r>
          <w:rPr>
            <w:rFonts w:ascii="Cambria Math" w:hAnsi="Cambria Math"/>
            <w:sz w:val="28"/>
            <w:szCs w:val="28"/>
          </w:rPr>
          <m:t>l</m:t>
        </m:r>
        <m:r>
          <w:rPr>
            <w:rFonts w:ascii="Cambria Math" w:hAnsi="Cambria Math"/>
            <w:sz w:val="28"/>
            <w:szCs w:val="28"/>
            <w:lang w:val="en-US"/>
          </w:rPr>
          <m:t>≤s</m:t>
        </m:r>
      </m:oMath>
      <w:r w:rsidR="009E6539" w:rsidRPr="000D3B50">
        <w:rPr>
          <w:sz w:val="28"/>
          <w:szCs w:val="28"/>
          <w:lang w:val="en-US"/>
        </w:rPr>
        <w:t xml:space="preserve">, the set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l</m:t>
            </m:r>
          </m:sub>
        </m:sSub>
      </m:oMath>
      <w:r w:rsidR="009E6539" w:rsidRPr="000D3B50">
        <w:rPr>
          <w:sz w:val="28"/>
          <w:szCs w:val="28"/>
          <w:lang w:val="en-US"/>
        </w:rPr>
        <w:t xml:space="preserve"> degenerates and contains only a single decision </w:t>
      </w:r>
      <w:r w:rsidR="009E6539" w:rsidRPr="00257070">
        <w:rPr>
          <w:i/>
          <w:sz w:val="28"/>
          <w:szCs w:val="28"/>
        </w:rPr>
        <w:t>у</w:t>
      </w:r>
      <w:r w:rsidR="009E6539" w:rsidRPr="00257070">
        <w:rPr>
          <w:sz w:val="28"/>
          <w:szCs w:val="28"/>
          <w:lang w:val="en-US"/>
        </w:rPr>
        <w:sym w:font="Symbol" w:char="F0CE"/>
      </w:r>
      <w:r w:rsidR="009E6539" w:rsidRPr="00257070">
        <w:rPr>
          <w:i/>
          <w:sz w:val="28"/>
          <w:szCs w:val="28"/>
          <w:lang w:val="en-US"/>
        </w:rPr>
        <w:t>D</w:t>
      </w:r>
      <w:r w:rsidR="009E6539" w:rsidRPr="000D3B50">
        <w:rPr>
          <w:sz w:val="28"/>
          <w:szCs w:val="28"/>
          <w:lang w:val="en-US"/>
        </w:rPr>
        <w:t>.</w:t>
      </w:r>
    </w:p>
    <w:p w:rsidR="00C571F7" w:rsidRDefault="000D3B50">
      <w:pPr>
        <w:pStyle w:val="af6"/>
        <w:spacing w:after="60"/>
        <w:ind w:firstLine="426"/>
        <w:rPr>
          <w:sz w:val="28"/>
          <w:szCs w:val="28"/>
          <w:lang w:val="en-US"/>
        </w:rPr>
      </w:pPr>
      <w:r w:rsidRPr="000D3B50">
        <w:rPr>
          <w:sz w:val="28"/>
          <w:szCs w:val="28"/>
          <w:lang w:val="en-US"/>
        </w:rPr>
        <w:t xml:space="preserve">The set of </w:t>
      </w:r>
      <w:r w:rsidR="002608E7">
        <w:rPr>
          <w:sz w:val="28"/>
          <w:szCs w:val="28"/>
          <w:lang w:val="en-US"/>
        </w:rPr>
        <w:t>efficient decision</w:t>
      </w:r>
      <w:r w:rsidR="002608E7" w:rsidRPr="000D3B50">
        <w:rPr>
          <w:sz w:val="28"/>
          <w:szCs w:val="28"/>
          <w:lang w:val="en-US"/>
        </w:rPr>
        <w:t xml:space="preserve">s </w:t>
      </w:r>
      <w:proofErr w:type="spellStart"/>
      <w:r w:rsidR="004B588F" w:rsidRPr="00257070">
        <w:rPr>
          <w:i/>
          <w:sz w:val="28"/>
          <w:szCs w:val="28"/>
          <w:lang w:val="en-US"/>
        </w:rPr>
        <w:t>P</w:t>
      </w:r>
      <w:r w:rsidR="004B588F" w:rsidRPr="00257070">
        <w:rPr>
          <w:i/>
          <w:sz w:val="28"/>
          <w:szCs w:val="28"/>
          <w:vertAlign w:val="subscript"/>
          <w:lang w:val="en-US"/>
        </w:rPr>
        <w:t>lex</w:t>
      </w:r>
      <w:proofErr w:type="spellEnd"/>
      <w:r w:rsidR="004B588F" w:rsidRPr="004B588F">
        <w:rPr>
          <w:sz w:val="28"/>
          <w:szCs w:val="28"/>
          <w:lang w:val="en-US"/>
        </w:rPr>
        <w:t>(</w:t>
      </w:r>
      <w:proofErr w:type="spellStart"/>
      <w:r w:rsidR="004B588F" w:rsidRPr="00257070">
        <w:rPr>
          <w:i/>
          <w:sz w:val="28"/>
          <w:szCs w:val="28"/>
          <w:lang w:val="en-US"/>
        </w:rPr>
        <w:t>f</w:t>
      </w:r>
      <w:r w:rsidR="004B588F" w:rsidRPr="004B588F">
        <w:rPr>
          <w:sz w:val="28"/>
          <w:szCs w:val="28"/>
          <w:lang w:val="en-US"/>
        </w:rPr>
        <w:t>,</w:t>
      </w:r>
      <w:r w:rsidR="004B588F" w:rsidRPr="00257070">
        <w:rPr>
          <w:i/>
          <w:sz w:val="28"/>
          <w:szCs w:val="28"/>
          <w:lang w:val="en-US"/>
        </w:rPr>
        <w:t>D</w:t>
      </w:r>
      <w:proofErr w:type="spellEnd"/>
      <w:r w:rsidR="004B588F" w:rsidRPr="004B588F">
        <w:rPr>
          <w:sz w:val="28"/>
          <w:szCs w:val="28"/>
          <w:lang w:val="en-US"/>
        </w:rPr>
        <w:t xml:space="preserve">) </w:t>
      </w:r>
      <w:r w:rsidRPr="000D3B50">
        <w:rPr>
          <w:sz w:val="28"/>
          <w:szCs w:val="28"/>
          <w:lang w:val="en-US"/>
        </w:rPr>
        <w:t>obtained as a result of (6) is a subset of the Pareto domain</w:t>
      </w:r>
      <w:r w:rsidR="004B588F" w:rsidRPr="004B588F">
        <w:rPr>
          <w:i/>
          <w:sz w:val="28"/>
          <w:szCs w:val="28"/>
          <w:lang w:val="en-US"/>
        </w:rPr>
        <w:t xml:space="preserve"> </w:t>
      </w:r>
      <w:r w:rsidR="004B588F" w:rsidRPr="00257070">
        <w:rPr>
          <w:i/>
          <w:sz w:val="28"/>
          <w:szCs w:val="28"/>
          <w:lang w:val="en-US"/>
        </w:rPr>
        <w:t>P</w:t>
      </w:r>
      <w:r w:rsidR="004B588F" w:rsidRPr="004B588F">
        <w:rPr>
          <w:sz w:val="28"/>
          <w:szCs w:val="28"/>
          <w:lang w:val="en-US"/>
        </w:rPr>
        <w:t>(</w:t>
      </w:r>
      <w:proofErr w:type="spellStart"/>
      <w:r w:rsidR="004B588F" w:rsidRPr="00257070">
        <w:rPr>
          <w:i/>
          <w:sz w:val="28"/>
          <w:szCs w:val="28"/>
          <w:lang w:val="en-US"/>
        </w:rPr>
        <w:t>f</w:t>
      </w:r>
      <w:r w:rsidR="004B588F" w:rsidRPr="004B588F">
        <w:rPr>
          <w:sz w:val="28"/>
          <w:szCs w:val="28"/>
          <w:lang w:val="en-US"/>
        </w:rPr>
        <w:t>,</w:t>
      </w:r>
      <w:r w:rsidR="004B588F" w:rsidRPr="00257070">
        <w:rPr>
          <w:i/>
          <w:sz w:val="28"/>
          <w:szCs w:val="28"/>
          <w:lang w:val="en-US"/>
        </w:rPr>
        <w:t>D</w:t>
      </w:r>
      <w:proofErr w:type="spellEnd"/>
      <w:r w:rsidR="004B588F" w:rsidRPr="004B588F">
        <w:rPr>
          <w:sz w:val="28"/>
          <w:szCs w:val="28"/>
          <w:lang w:val="en-US"/>
        </w:rPr>
        <w:t xml:space="preserve">) </w:t>
      </w:r>
      <w:r w:rsidRPr="000D3B50">
        <w:rPr>
          <w:sz w:val="28"/>
          <w:szCs w:val="28"/>
          <w:lang w:val="en-US"/>
        </w:rPr>
        <w:t xml:space="preserve">and can contain from one to several </w:t>
      </w:r>
      <w:r w:rsidR="005D6D6B" w:rsidRPr="005D6D6B">
        <w:rPr>
          <w:sz w:val="28"/>
          <w:szCs w:val="28"/>
          <w:lang w:val="en-US"/>
        </w:rPr>
        <w:t>decisions</w:t>
      </w:r>
      <w:r w:rsidRPr="000D3B50">
        <w:rPr>
          <w:sz w:val="28"/>
          <w:szCs w:val="28"/>
          <w:lang w:val="en-US"/>
        </w:rPr>
        <w:t xml:space="preserve">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lang w:val="en-US"/>
              </w:rPr>
              <m:t>*</m:t>
            </m:r>
          </m:sup>
        </m:sSup>
      </m:oMath>
      <w:r w:rsidR="00CA3429" w:rsidRPr="00257070">
        <w:rPr>
          <w:sz w:val="28"/>
          <w:szCs w:val="28"/>
          <w:lang w:val="en-US"/>
        </w:rPr>
        <w:sym w:font="Symbol" w:char="F0CE"/>
      </w:r>
      <w:r w:rsidR="00CA3429" w:rsidRPr="00257070">
        <w:rPr>
          <w:i/>
          <w:sz w:val="28"/>
          <w:szCs w:val="28"/>
          <w:lang w:val="en-US"/>
        </w:rPr>
        <w:t>D</w:t>
      </w:r>
      <w:r w:rsidR="00CA3429" w:rsidRPr="00CA3429">
        <w:rPr>
          <w:sz w:val="28"/>
          <w:szCs w:val="28"/>
          <w:lang w:val="en-US"/>
        </w:rPr>
        <w:t xml:space="preserve"> </w:t>
      </w:r>
      <w:r w:rsidRPr="000D3B50">
        <w:rPr>
          <w:sz w:val="28"/>
          <w:szCs w:val="28"/>
          <w:lang w:val="en-US"/>
        </w:rPr>
        <w:t xml:space="preserve">in the </w:t>
      </w:r>
      <w:r w:rsidR="003A76EC">
        <w:rPr>
          <w:sz w:val="28"/>
          <w:szCs w:val="28"/>
          <w:lang w:val="en-US"/>
        </w:rPr>
        <w:t xml:space="preserve">case </w:t>
      </w:r>
      <w:r w:rsidR="00CA3429">
        <w:rPr>
          <w:sz w:val="28"/>
          <w:szCs w:val="28"/>
          <w:lang w:val="en-US"/>
        </w:rPr>
        <w:t>that</w:t>
      </w:r>
      <w:r w:rsidRPr="000D3B50">
        <w:rPr>
          <w:sz w:val="28"/>
          <w:szCs w:val="28"/>
          <w:lang w:val="en-US"/>
        </w:rPr>
        <w:t xml:space="preserve"> the minimum value of the last criterion</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s</m:t>
            </m:r>
          </m:sub>
        </m:sSub>
        <m:r>
          <w:rPr>
            <w:rFonts w:ascii="Cambria Math" w:hAnsi="Cambria Math"/>
            <w:sz w:val="28"/>
            <w:szCs w:val="28"/>
            <w:lang w:val="en-US"/>
          </w:rPr>
          <m:t>(</m:t>
        </m:r>
        <m:r>
          <w:rPr>
            <w:rFonts w:ascii="Cambria Math" w:hAnsi="Cambria Math"/>
            <w:sz w:val="28"/>
            <w:szCs w:val="28"/>
          </w:rPr>
          <m:t>y</m:t>
        </m:r>
        <m:r>
          <w:rPr>
            <w:rFonts w:ascii="Cambria Math" w:hAnsi="Cambria Math"/>
            <w:sz w:val="28"/>
            <w:szCs w:val="28"/>
            <w:lang w:val="en-US"/>
          </w:rPr>
          <m:t>)</m:t>
        </m:r>
      </m:oMath>
      <w:r w:rsidR="00CA3429" w:rsidRPr="00CA3429">
        <w:rPr>
          <w:sz w:val="28"/>
          <w:szCs w:val="28"/>
          <w:lang w:val="en-US"/>
        </w:rPr>
        <w:t xml:space="preserve"> </w:t>
      </w:r>
      <w:r w:rsidRPr="000D3B50">
        <w:rPr>
          <w:sz w:val="28"/>
          <w:szCs w:val="28"/>
          <w:lang w:val="en-US"/>
        </w:rPr>
        <w:t xml:space="preserve"> is achieved at several points in the search domain </w:t>
      </w:r>
      <w:r w:rsidRPr="00CA3429">
        <w:rPr>
          <w:i/>
          <w:iCs/>
          <w:sz w:val="28"/>
          <w:szCs w:val="28"/>
          <w:lang w:val="en-US"/>
        </w:rPr>
        <w:t>D</w:t>
      </w:r>
      <w:r w:rsidRPr="000D3B50">
        <w:rPr>
          <w:sz w:val="28"/>
          <w:szCs w:val="28"/>
          <w:lang w:val="en-US"/>
        </w:rPr>
        <w:t xml:space="preserve">. Such a sharp reduction in the set of </w:t>
      </w:r>
      <w:r w:rsidR="00CA3429">
        <w:rPr>
          <w:sz w:val="28"/>
          <w:szCs w:val="28"/>
          <w:lang w:val="en-US"/>
        </w:rPr>
        <w:t xml:space="preserve">the </w:t>
      </w:r>
      <w:r w:rsidRPr="000D3B50">
        <w:rPr>
          <w:sz w:val="28"/>
          <w:szCs w:val="28"/>
          <w:lang w:val="en-US"/>
        </w:rPr>
        <w:t>eff</w:t>
      </w:r>
      <w:r w:rsidR="003A76EC">
        <w:rPr>
          <w:sz w:val="28"/>
          <w:szCs w:val="28"/>
          <w:lang w:val="en-US"/>
        </w:rPr>
        <w:t>icient decision</w:t>
      </w:r>
      <w:r w:rsidRPr="000D3B50">
        <w:rPr>
          <w:sz w:val="28"/>
          <w:szCs w:val="28"/>
          <w:lang w:val="en-US"/>
        </w:rPr>
        <w:t xml:space="preserve">s </w:t>
      </w:r>
      <w:r w:rsidR="00CA3429">
        <w:rPr>
          <w:sz w:val="28"/>
          <w:szCs w:val="28"/>
          <w:lang w:val="en-US"/>
        </w:rPr>
        <w:t xml:space="preserve">being </w:t>
      </w:r>
      <w:r w:rsidRPr="000D3B50">
        <w:rPr>
          <w:sz w:val="28"/>
          <w:szCs w:val="28"/>
          <w:lang w:val="en-US"/>
        </w:rPr>
        <w:t>considered may</w:t>
      </w:r>
      <w:r w:rsidR="00CA3429">
        <w:rPr>
          <w:sz w:val="28"/>
          <w:szCs w:val="28"/>
          <w:lang w:val="en-US"/>
        </w:rPr>
        <w:t xml:space="preserve"> </w:t>
      </w:r>
      <w:r w:rsidRPr="000D3B50">
        <w:rPr>
          <w:sz w:val="28"/>
          <w:szCs w:val="28"/>
          <w:lang w:val="en-US"/>
        </w:rPr>
        <w:t xml:space="preserve">be </w:t>
      </w:r>
      <w:r w:rsidR="00CA3429">
        <w:rPr>
          <w:sz w:val="28"/>
          <w:szCs w:val="28"/>
          <w:lang w:val="en-US"/>
        </w:rPr>
        <w:t>un</w:t>
      </w:r>
      <w:r w:rsidRPr="000D3B50">
        <w:rPr>
          <w:sz w:val="28"/>
          <w:szCs w:val="28"/>
          <w:lang w:val="en-US"/>
        </w:rPr>
        <w:t>desirable.</w:t>
      </w:r>
      <w:r w:rsidR="001152BE">
        <w:rPr>
          <w:sz w:val="28"/>
          <w:szCs w:val="28"/>
          <w:lang w:val="en-US"/>
        </w:rPr>
        <w:t xml:space="preserve"> </w:t>
      </w:r>
      <w:r w:rsidR="00783EAB">
        <w:rPr>
          <w:sz w:val="28"/>
          <w:szCs w:val="28"/>
          <w:lang w:val="en-US"/>
        </w:rPr>
        <w:t>Expanding</w:t>
      </w:r>
      <w:r w:rsidRPr="000D3B50">
        <w:rPr>
          <w:sz w:val="28"/>
          <w:szCs w:val="28"/>
          <w:lang w:val="en-US"/>
        </w:rPr>
        <w:t xml:space="preserve"> the set of </w:t>
      </w:r>
      <w:proofErr w:type="spellStart"/>
      <w:proofErr w:type="gramStart"/>
      <w:r w:rsidR="00783EAB" w:rsidRPr="00257070">
        <w:rPr>
          <w:i/>
          <w:sz w:val="28"/>
          <w:szCs w:val="28"/>
          <w:lang w:val="en-US"/>
        </w:rPr>
        <w:t>P</w:t>
      </w:r>
      <w:r w:rsidR="00783EAB" w:rsidRPr="00257070">
        <w:rPr>
          <w:i/>
          <w:sz w:val="28"/>
          <w:szCs w:val="28"/>
          <w:vertAlign w:val="subscript"/>
          <w:lang w:val="en-US"/>
        </w:rPr>
        <w:t>lex</w:t>
      </w:r>
      <w:proofErr w:type="spellEnd"/>
      <w:r w:rsidR="00783EAB" w:rsidRPr="00783EAB">
        <w:rPr>
          <w:sz w:val="28"/>
          <w:szCs w:val="28"/>
          <w:lang w:val="en-US"/>
        </w:rPr>
        <w:t>(</w:t>
      </w:r>
      <w:proofErr w:type="spellStart"/>
      <w:proofErr w:type="gramEnd"/>
      <w:r w:rsidR="00783EAB" w:rsidRPr="00257070">
        <w:rPr>
          <w:i/>
          <w:sz w:val="28"/>
          <w:szCs w:val="28"/>
          <w:lang w:val="en-US"/>
        </w:rPr>
        <w:t>f</w:t>
      </w:r>
      <w:r w:rsidR="00783EAB" w:rsidRPr="00783EAB">
        <w:rPr>
          <w:sz w:val="28"/>
          <w:szCs w:val="28"/>
          <w:lang w:val="en-US"/>
        </w:rPr>
        <w:t>,</w:t>
      </w:r>
      <w:r w:rsidR="00783EAB" w:rsidRPr="00257070">
        <w:rPr>
          <w:i/>
          <w:sz w:val="28"/>
          <w:szCs w:val="28"/>
          <w:lang w:val="en-US"/>
        </w:rPr>
        <w:t>D</w:t>
      </w:r>
      <w:proofErr w:type="spellEnd"/>
      <w:r w:rsidR="00783EAB" w:rsidRPr="00783EAB">
        <w:rPr>
          <w:sz w:val="28"/>
          <w:szCs w:val="28"/>
          <w:lang w:val="en-US"/>
        </w:rPr>
        <w:t xml:space="preserve">) </w:t>
      </w:r>
      <w:r w:rsidR="003A76EC">
        <w:rPr>
          <w:sz w:val="28"/>
          <w:szCs w:val="28"/>
          <w:lang w:val="en-US"/>
        </w:rPr>
        <w:t>decision</w:t>
      </w:r>
      <w:r w:rsidR="003A76EC" w:rsidRPr="000D3B50">
        <w:rPr>
          <w:sz w:val="28"/>
          <w:szCs w:val="28"/>
          <w:lang w:val="en-US"/>
        </w:rPr>
        <w:t xml:space="preserve">s </w:t>
      </w:r>
      <w:r w:rsidRPr="000D3B50">
        <w:rPr>
          <w:sz w:val="28"/>
          <w:szCs w:val="28"/>
          <w:lang w:val="en-US"/>
        </w:rPr>
        <w:t xml:space="preserve">can be </w:t>
      </w:r>
      <w:r w:rsidR="00783EAB">
        <w:rPr>
          <w:sz w:val="28"/>
          <w:szCs w:val="28"/>
          <w:lang w:val="en-US"/>
        </w:rPr>
        <w:t>achieved</w:t>
      </w:r>
      <w:r w:rsidRPr="000D3B50">
        <w:rPr>
          <w:sz w:val="28"/>
          <w:szCs w:val="28"/>
          <w:lang w:val="en-US"/>
        </w:rPr>
        <w:t xml:space="preserve"> </w:t>
      </w:r>
      <w:r w:rsidR="00783EAB">
        <w:rPr>
          <w:sz w:val="28"/>
          <w:szCs w:val="28"/>
          <w:lang w:val="en-US"/>
        </w:rPr>
        <w:t>through</w:t>
      </w:r>
      <w:r w:rsidRPr="000D3B50">
        <w:rPr>
          <w:sz w:val="28"/>
          <w:szCs w:val="28"/>
          <w:lang w:val="en-US"/>
        </w:rPr>
        <w:t xml:space="preserve"> some</w:t>
      </w:r>
      <w:r w:rsidR="00783EAB">
        <w:rPr>
          <w:sz w:val="28"/>
          <w:szCs w:val="28"/>
          <w:lang w:val="en-US"/>
        </w:rPr>
        <w:t>what</w:t>
      </w:r>
      <w:r w:rsidR="001152BE">
        <w:rPr>
          <w:sz w:val="28"/>
          <w:szCs w:val="28"/>
          <w:lang w:val="en-US"/>
        </w:rPr>
        <w:t xml:space="preserve"> </w:t>
      </w:r>
      <w:r w:rsidRPr="000D3B50">
        <w:rPr>
          <w:sz w:val="28"/>
          <w:szCs w:val="28"/>
          <w:lang w:val="en-US"/>
        </w:rPr>
        <w:t>weakening the “strict” lexicographic order and</w:t>
      </w:r>
      <w:r w:rsidR="00783EAB">
        <w:rPr>
          <w:sz w:val="28"/>
          <w:szCs w:val="28"/>
          <w:lang w:val="en-US"/>
        </w:rPr>
        <w:t xml:space="preserve"> by allowing</w:t>
      </w:r>
      <w:r w:rsidRPr="000D3B50">
        <w:rPr>
          <w:sz w:val="28"/>
          <w:szCs w:val="28"/>
          <w:lang w:val="en-US"/>
        </w:rPr>
        <w:t>, at each stage of the computational scheme (</w:t>
      </w:r>
      <w:ins w:id="151" w:author="gergel" w:date="2020-05-28T12:21:00Z">
        <w:r w:rsidR="002202E0">
          <w:rPr>
            <w:sz w:val="28"/>
            <w:szCs w:val="28"/>
            <w:lang w:val="en-US"/>
          </w:rPr>
          <w:t>8</w:t>
        </w:r>
      </w:ins>
      <w:r w:rsidRPr="000D3B50">
        <w:rPr>
          <w:sz w:val="28"/>
          <w:szCs w:val="28"/>
          <w:lang w:val="en-US"/>
        </w:rPr>
        <w:t xml:space="preserve">), the choice of </w:t>
      </w:r>
      <w:r w:rsidR="003A76EC">
        <w:rPr>
          <w:sz w:val="28"/>
          <w:szCs w:val="28"/>
          <w:lang w:val="en-US"/>
        </w:rPr>
        <w:t>decision</w:t>
      </w:r>
      <w:r w:rsidR="003A76EC" w:rsidRPr="000D3B50">
        <w:rPr>
          <w:sz w:val="28"/>
          <w:szCs w:val="28"/>
          <w:lang w:val="en-US"/>
        </w:rPr>
        <w:t xml:space="preserve">s </w:t>
      </w:r>
      <w:r w:rsidRPr="000D3B50">
        <w:rPr>
          <w:sz w:val="28"/>
          <w:szCs w:val="28"/>
          <w:lang w:val="en-US"/>
        </w:rPr>
        <w:t xml:space="preserve">in a certain neighborhood of the minimum values of the optimized criterion, </w:t>
      </w:r>
      <w:r w:rsidR="00783EAB">
        <w:rPr>
          <w:sz w:val="28"/>
          <w:szCs w:val="28"/>
          <w:lang w:val="en-US"/>
        </w:rPr>
        <w:t>that is</w:t>
      </w:r>
    </w:p>
    <w:tbl>
      <w:tblPr>
        <w:tblStyle w:val="affb"/>
        <w:tblW w:w="0" w:type="auto"/>
        <w:tblLook w:val="04A0"/>
      </w:tblPr>
      <w:tblGrid>
        <w:gridCol w:w="8755"/>
        <w:gridCol w:w="531"/>
      </w:tblGrid>
      <w:tr w:rsidR="0026254C" w:rsidTr="0026254C">
        <w:tc>
          <w:tcPr>
            <w:tcW w:w="8755" w:type="dxa"/>
            <w:tcBorders>
              <w:top w:val="nil"/>
              <w:left w:val="nil"/>
              <w:bottom w:val="nil"/>
              <w:right w:val="nil"/>
            </w:tcBorders>
          </w:tcPr>
          <w:p w:rsidR="0026254C" w:rsidRPr="0053346D" w:rsidRDefault="002D75F6" w:rsidP="0026254C">
            <w:pPr>
              <w:pStyle w:val="af6"/>
              <w:spacing w:before="60" w:after="60"/>
              <w:jc w:val="center"/>
              <w:rPr>
                <w:lang w:val="en-US"/>
              </w:rPr>
            </w:pPr>
            <m:oMathPara>
              <m:oMathParaPr>
                <m:jc m:val="center"/>
              </m:oMathParaPr>
              <m:oMath>
                <m:m>
                  <m:mPr>
                    <m:mcs>
                      <m:mc>
                        <m:mcPr>
                          <m:count m:val="1"/>
                          <m:mcJc m:val="center"/>
                        </m:mcPr>
                      </m:mc>
                    </m:mcs>
                    <m:ctrlPr>
                      <w:rPr>
                        <w:rFonts w:ascii="Cambria Math" w:hAnsi="Cambria Math"/>
                        <w:i/>
                        <w:lang w:val="en-US"/>
                      </w:rPr>
                    </m:ctrlPr>
                  </m:mPr>
                  <m:mr>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 xml:space="preserve"> min</m:t>
                          </m:r>
                        </m:e>
                        <m:lim>
                          <m:r>
                            <w:rPr>
                              <w:rFonts w:ascii="Cambria Math" w:hAnsi="Cambria Math"/>
                            </w:rPr>
                            <m:t>y∈D</m:t>
                          </m:r>
                        </m:lim>
                      </m:limLow>
                      <m:sSub>
                        <m:sSubPr>
                          <m:ctrlPr>
                            <w:rPr>
                              <w:rFonts w:ascii="Cambria Math" w:hAnsi="Cambria Math"/>
                              <w:i/>
                            </w:rPr>
                          </m:ctrlPr>
                        </m:sSubPr>
                        <m:e>
                          <m:r>
                            <w:rPr>
                              <w:rFonts w:ascii="Cambria Math" w:hAnsi="Cambria Math"/>
                            </w:rPr>
                            <m:t xml:space="preserve"> f</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 xml:space="preserve"> min</m:t>
                                </m:r>
                              </m:e>
                              <m:lim>
                                <m:r>
                                  <w:rPr>
                                    <w:rFonts w:ascii="Cambria Math" w:hAnsi="Cambria Math"/>
                                  </w:rPr>
                                  <m:t>y∈D</m:t>
                                </m:r>
                              </m:lim>
                            </m:limLow>
                            <m:sSub>
                              <m:sSubPr>
                                <m:ctrlPr>
                                  <w:rPr>
                                    <w:rFonts w:ascii="Cambria Math" w:hAnsi="Cambria Math"/>
                                    <w:i/>
                                  </w:rPr>
                                </m:ctrlPr>
                              </m:sSubPr>
                              <m:e>
                                <m:r>
                                  <w:rPr>
                                    <w:rFonts w:ascii="Cambria Math" w:hAnsi="Cambria Math"/>
                                  </w:rPr>
                                  <m:t xml:space="preserve"> 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 1≤j&lt;i</m:t>
                            </m:r>
                            <m:r>
                              <m:rPr>
                                <m:sty m:val="p"/>
                              </m:rPr>
                              <w:rPr>
                                <w:rFonts w:ascii="Cambria Math" w:hAnsi="Cambria Math"/>
                              </w:rPr>
                              <m:t>,  </m:t>
                            </m:r>
                            <m:r>
                              <w:rPr>
                                <w:rFonts w:ascii="Cambria Math" w:hAnsi="Cambria Math"/>
                              </w:rPr>
                              <m:t xml:space="preserve">1&lt;i≤s, </m:t>
                            </m:r>
                          </m:e>
                        </m:mr>
                        <m:mr>
                          <m:e>
                            <m:r>
                              <w:rPr>
                                <w:rFonts w:ascii="Cambria Math" w:hAnsi="Cambria Math"/>
                                <w:lang w:val="en-US"/>
                              </w:rPr>
                              <m:t>…</m:t>
                            </m:r>
                          </m:e>
                        </m:mr>
                        <m:mr>
                          <m:e>
                            <m:sSubSup>
                              <m:sSubSupPr>
                                <m:ctrlPr>
                                  <w:rPr>
                                    <w:rFonts w:ascii="Cambria Math" w:hAnsi="Cambria Math"/>
                                    <w:i/>
                                  </w:rPr>
                                </m:ctrlPr>
                              </m:sSubSupPr>
                              <m:e>
                                <m:r>
                                  <w:rPr>
                                    <w:rFonts w:ascii="Cambria Math" w:hAnsi="Cambria Math"/>
                                  </w:rPr>
                                  <m:t>P</m:t>
                                </m:r>
                              </m:e>
                              <m:sub>
                                <m:r>
                                  <w:rPr>
                                    <w:rFonts w:ascii="Cambria Math" w:hAnsi="Cambria Math"/>
                                  </w:rPr>
                                  <m:t>lex</m:t>
                                </m:r>
                              </m:sub>
                              <m:sup>
                                <m:r>
                                  <w:rPr>
                                    <w:rFonts w:ascii="Cambria Math" w:hAnsi="Cambria Math"/>
                                  </w:rPr>
                                  <m:t>δ</m:t>
                                </m:r>
                              </m:sup>
                            </m:sSubSup>
                            <m:d>
                              <m:dPr>
                                <m:ctrlPr>
                                  <w:rPr>
                                    <w:rFonts w:ascii="Cambria Math" w:hAnsi="Cambria Math"/>
                                    <w:i/>
                                  </w:rPr>
                                </m:ctrlPr>
                              </m:dPr>
                              <m:e>
                                <m:r>
                                  <w:rPr>
                                    <w:rFonts w:ascii="Cambria Math" w:hAnsi="Cambria Math"/>
                                  </w:rPr>
                                  <m:t>f,δ,D</m:t>
                                </m:r>
                              </m:e>
                            </m:d>
                            <m:r>
                              <w:rPr>
                                <w:rFonts w:ascii="Cambria Math" w:hAnsi="Cambria Math"/>
                              </w:rPr>
                              <m:t>=Arg</m:t>
                            </m:r>
                            <m:limLow>
                              <m:limLowPr>
                                <m:ctrlPr>
                                  <w:rPr>
                                    <w:rFonts w:ascii="Cambria Math" w:hAnsi="Cambria Math"/>
                                    <w:i/>
                                  </w:rPr>
                                </m:ctrlPr>
                              </m:limLowPr>
                              <m:e>
                                <m:r>
                                  <m:rPr>
                                    <m:sty m:val="p"/>
                                  </m:rPr>
                                  <w:rPr>
                                    <w:rFonts w:ascii="Cambria Math" w:hAnsi="Cambria Math"/>
                                  </w:rPr>
                                  <m:t xml:space="preserve"> min</m:t>
                                </m:r>
                              </m:e>
                              <m:lim>
                                <m:r>
                                  <w:rPr>
                                    <w:rFonts w:ascii="Cambria Math" w:hAnsi="Cambria Math"/>
                                  </w:rPr>
                                  <m:t>y∈D</m:t>
                                </m:r>
                              </m:lim>
                            </m:limLow>
                            <m:sSub>
                              <m:sSubPr>
                                <m:ctrlPr>
                                  <w:rPr>
                                    <w:rFonts w:ascii="Cambria Math" w:hAnsi="Cambria Math"/>
                                    <w:i/>
                                  </w:rPr>
                                </m:ctrlPr>
                              </m:sSubPr>
                              <m:e>
                                <m:r>
                                  <w:rPr>
                                    <w:rFonts w:ascii="Cambria Math" w:hAnsi="Cambria Math"/>
                                  </w:rPr>
                                  <m:t xml:space="preserve"> f</m:t>
                                </m:r>
                              </m:e>
                              <m:sub>
                                <m:r>
                                  <w:rPr>
                                    <w:rFonts w:ascii="Cambria Math" w:hAnsi="Cambria Math"/>
                                  </w:rPr>
                                  <m:t>s</m:t>
                                </m:r>
                              </m:sub>
                            </m:sSub>
                            <m:d>
                              <m:dPr>
                                <m:ctrlPr>
                                  <w:rPr>
                                    <w:rFonts w:ascii="Cambria Math" w:hAnsi="Cambria Math"/>
                                    <w:i/>
                                  </w:rPr>
                                </m:ctrlPr>
                              </m:dPr>
                              <m:e>
                                <m:r>
                                  <w:rPr>
                                    <w:rFonts w:ascii="Cambria Math" w:hAnsi="Cambria Math"/>
                                  </w:rPr>
                                  <m:t>y</m:t>
                                </m:r>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 1≤j&lt;s.</m:t>
                            </m:r>
                          </m:e>
                        </m:mr>
                      </m:m>
                    </m:e>
                  </m:mr>
                </m:m>
              </m:oMath>
            </m:oMathPara>
          </w:p>
        </w:tc>
        <w:tc>
          <w:tcPr>
            <w:tcW w:w="531" w:type="dxa"/>
            <w:tcBorders>
              <w:top w:val="nil"/>
              <w:left w:val="nil"/>
              <w:bottom w:val="nil"/>
              <w:right w:val="nil"/>
            </w:tcBorders>
            <w:vAlign w:val="center"/>
          </w:tcPr>
          <w:p w:rsidR="0026254C" w:rsidRPr="0053346D" w:rsidRDefault="0026254C" w:rsidP="0026254C">
            <w:pPr>
              <w:pStyle w:val="af6"/>
              <w:ind w:firstLine="0"/>
              <w:jc w:val="right"/>
              <w:rPr>
                <w:lang w:val="en-US"/>
              </w:rPr>
            </w:pPr>
            <w:r>
              <w:rPr>
                <w:lang w:val="en-US"/>
              </w:rPr>
              <w:t>(</w:t>
            </w:r>
            <w:ins w:id="152" w:author="gergel" w:date="2020-05-28T12:22:00Z">
              <w:r w:rsidR="002202E0">
                <w:rPr>
                  <w:lang w:val="en-US"/>
                </w:rPr>
                <w:t>9</w:t>
              </w:r>
            </w:ins>
            <w:r>
              <w:rPr>
                <w:lang w:val="en-US"/>
              </w:rPr>
              <w:t>)</w:t>
            </w:r>
          </w:p>
        </w:tc>
      </w:tr>
    </w:tbl>
    <w:p w:rsidR="0066383B" w:rsidRPr="000D3B50" w:rsidRDefault="000D3B50" w:rsidP="0026254C">
      <w:pPr>
        <w:pStyle w:val="af6"/>
        <w:spacing w:after="60"/>
        <w:ind w:firstLine="0"/>
        <w:rPr>
          <w:sz w:val="28"/>
          <w:szCs w:val="28"/>
          <w:lang w:val="en-US"/>
        </w:rPr>
      </w:pPr>
      <w:r w:rsidRPr="000D3B50">
        <w:rPr>
          <w:sz w:val="28"/>
          <w:szCs w:val="28"/>
          <w:lang w:val="en-US"/>
        </w:rPr>
        <w:t xml:space="preserve">This approach is also </w:t>
      </w:r>
      <w:r w:rsidR="00783EAB">
        <w:rPr>
          <w:sz w:val="28"/>
          <w:szCs w:val="28"/>
          <w:lang w:val="en-US"/>
        </w:rPr>
        <w:t>wide</w:t>
      </w:r>
      <w:r w:rsidRPr="000D3B50">
        <w:rPr>
          <w:sz w:val="28"/>
          <w:szCs w:val="28"/>
          <w:lang w:val="en-US"/>
        </w:rPr>
        <w:t xml:space="preserve">ly known as the </w:t>
      </w:r>
      <w:ins w:id="153" w:author="gergel" w:date="2020-05-26T14:49:00Z">
        <w:r w:rsidR="00853895">
          <w:rPr>
            <w:sz w:val="28"/>
            <w:szCs w:val="28"/>
          </w:rPr>
          <w:sym w:font="Symbol" w:char="F065"/>
        </w:r>
        <w:r w:rsidR="00FB2B3E" w:rsidRPr="00FB2B3E">
          <w:rPr>
            <w:sz w:val="28"/>
            <w:szCs w:val="28"/>
            <w:lang w:val="en-US"/>
          </w:rPr>
          <w:t xml:space="preserve">-constraint </w:t>
        </w:r>
      </w:ins>
      <w:ins w:id="154" w:author="gergel" w:date="2020-05-27T17:24:00Z">
        <w:r w:rsidR="00D0553B">
          <w:rPr>
            <w:sz w:val="28"/>
            <w:szCs w:val="28"/>
            <w:lang w:val="en-US"/>
          </w:rPr>
          <w:t>method</w:t>
        </w:r>
      </w:ins>
      <w:ins w:id="155" w:author="gergel" w:date="2020-05-26T14:49:00Z">
        <w:r w:rsidR="00FB2B3E" w:rsidRPr="00FB2B3E">
          <w:rPr>
            <w:sz w:val="28"/>
            <w:szCs w:val="28"/>
            <w:lang w:val="en-US"/>
          </w:rPr>
          <w:t xml:space="preserve"> (</w:t>
        </w:r>
        <w:r w:rsidR="00853895">
          <w:rPr>
            <w:sz w:val="28"/>
            <w:szCs w:val="28"/>
          </w:rPr>
          <w:t>известный</w:t>
        </w:r>
        <w:r w:rsidR="00FB2B3E" w:rsidRPr="00FB2B3E">
          <w:rPr>
            <w:sz w:val="28"/>
            <w:szCs w:val="28"/>
            <w:lang w:val="en-US"/>
          </w:rPr>
          <w:t xml:space="preserve"> </w:t>
        </w:r>
        <w:r w:rsidR="00853895">
          <w:rPr>
            <w:sz w:val="28"/>
            <w:szCs w:val="28"/>
          </w:rPr>
          <w:t>также</w:t>
        </w:r>
        <w:r w:rsidR="00FB2B3E" w:rsidRPr="00FB2B3E">
          <w:rPr>
            <w:sz w:val="28"/>
            <w:szCs w:val="28"/>
            <w:lang w:val="en-US"/>
          </w:rPr>
          <w:t xml:space="preserve"> </w:t>
        </w:r>
        <w:r w:rsidR="00853895">
          <w:rPr>
            <w:sz w:val="28"/>
            <w:szCs w:val="28"/>
          </w:rPr>
          <w:t>как</w:t>
        </w:r>
        <w:r w:rsidR="00FB2B3E" w:rsidRPr="00FB2B3E">
          <w:rPr>
            <w:sz w:val="28"/>
            <w:szCs w:val="28"/>
            <w:lang w:val="en-US"/>
          </w:rPr>
          <w:t xml:space="preserve"> the </w:t>
        </w:r>
      </w:ins>
      <w:r w:rsidR="00FB2B3E" w:rsidRPr="00FB2B3E">
        <w:rPr>
          <w:sz w:val="28"/>
          <w:szCs w:val="28"/>
          <w:lang w:val="en-US"/>
        </w:rPr>
        <w:t>method of successive concessions)</w:t>
      </w:r>
      <w:r w:rsidRPr="000D3B50">
        <w:rPr>
          <w:sz w:val="28"/>
          <w:szCs w:val="28"/>
          <w:lang w:val="en-US"/>
        </w:rPr>
        <w:t xml:space="preserve"> [3</w:t>
      </w:r>
      <w:ins w:id="156" w:author="gergel" w:date="2020-05-26T14:51:00Z">
        <w:r w:rsidR="00853895">
          <w:rPr>
            <w:sz w:val="28"/>
            <w:szCs w:val="28"/>
            <w:lang w:val="en-US"/>
          </w:rPr>
          <w:t>9</w:t>
        </w:r>
      </w:ins>
      <w:r w:rsidRPr="000D3B50">
        <w:rPr>
          <w:sz w:val="28"/>
          <w:szCs w:val="28"/>
          <w:lang w:val="en-US"/>
        </w:rPr>
        <w:t>-</w:t>
      </w:r>
      <w:ins w:id="157" w:author="gergel" w:date="2020-05-26T14:51:00Z">
        <w:r w:rsidR="00853895">
          <w:rPr>
            <w:sz w:val="28"/>
            <w:szCs w:val="28"/>
            <w:lang w:val="en-US"/>
          </w:rPr>
          <w:t>42</w:t>
        </w:r>
      </w:ins>
      <w:r w:rsidRPr="000D3B50">
        <w:rPr>
          <w:sz w:val="28"/>
          <w:szCs w:val="28"/>
          <w:lang w:val="en-US"/>
        </w:rPr>
        <w:t xml:space="preserve">]. The choice of </w:t>
      </w:r>
      <w:r w:rsidR="00400C68">
        <w:rPr>
          <w:sz w:val="28"/>
          <w:szCs w:val="28"/>
          <w:lang w:val="en-US"/>
        </w:rPr>
        <w:t xml:space="preserve">feasible </w:t>
      </w:r>
      <w:r w:rsidRPr="000D3B50">
        <w:rPr>
          <w:sz w:val="28"/>
          <w:szCs w:val="28"/>
          <w:lang w:val="en-US"/>
        </w:rPr>
        <w:t xml:space="preserve">concessions </w:t>
      </w:r>
      <w:r w:rsidR="00400C68" w:rsidRPr="003E3BCD">
        <w:rPr>
          <w:i/>
          <w:sz w:val="28"/>
          <w:szCs w:val="28"/>
          <w:lang w:val="en-US"/>
        </w:rPr>
        <w:sym w:font="Symbol" w:char="F064"/>
      </w:r>
      <w:proofErr w:type="spellStart"/>
      <w:r w:rsidR="00400C68" w:rsidRPr="003E3BCD">
        <w:rPr>
          <w:i/>
          <w:sz w:val="28"/>
          <w:szCs w:val="28"/>
          <w:vertAlign w:val="subscript"/>
          <w:lang w:val="en-US"/>
        </w:rPr>
        <w:t>i</w:t>
      </w:r>
      <w:proofErr w:type="spellEnd"/>
      <w:r w:rsidR="00400C68" w:rsidRPr="00400C68">
        <w:rPr>
          <w:sz w:val="28"/>
          <w:szCs w:val="28"/>
          <w:lang w:val="en-US"/>
        </w:rPr>
        <w:t>, 1</w:t>
      </w:r>
      <w:r w:rsidR="00400C68" w:rsidRPr="003E3BCD">
        <w:rPr>
          <w:sz w:val="28"/>
          <w:szCs w:val="28"/>
        </w:rPr>
        <w:sym w:font="Symbol" w:char="F0A3"/>
      </w:r>
      <w:proofErr w:type="spellStart"/>
      <w:r w:rsidR="00400C68" w:rsidRPr="003E3BCD">
        <w:rPr>
          <w:i/>
          <w:sz w:val="28"/>
          <w:szCs w:val="28"/>
          <w:lang w:val="en-US"/>
        </w:rPr>
        <w:t>i</w:t>
      </w:r>
      <w:proofErr w:type="spellEnd"/>
      <w:r w:rsidR="00400C68" w:rsidRPr="003E3BCD">
        <w:rPr>
          <w:sz w:val="28"/>
          <w:szCs w:val="28"/>
        </w:rPr>
        <w:sym w:font="Symbol" w:char="F0A3"/>
      </w:r>
      <w:r w:rsidR="00400C68" w:rsidRPr="003E3BCD">
        <w:rPr>
          <w:i/>
          <w:sz w:val="28"/>
          <w:szCs w:val="28"/>
          <w:lang w:val="en-US"/>
        </w:rPr>
        <w:t>s</w:t>
      </w:r>
      <w:r w:rsidRPr="000D3B50">
        <w:rPr>
          <w:sz w:val="28"/>
          <w:szCs w:val="28"/>
          <w:lang w:val="en-US"/>
        </w:rPr>
        <w:t xml:space="preserve"> in the computational scheme (</w:t>
      </w:r>
      <w:ins w:id="158" w:author="gergel" w:date="2020-05-28T12:22:00Z">
        <w:r w:rsidR="002202E0">
          <w:rPr>
            <w:sz w:val="28"/>
            <w:szCs w:val="28"/>
            <w:lang w:val="en-US"/>
          </w:rPr>
          <w:t>9</w:t>
        </w:r>
      </w:ins>
      <w:r w:rsidRPr="000D3B50">
        <w:rPr>
          <w:sz w:val="28"/>
          <w:szCs w:val="28"/>
          <w:lang w:val="en-US"/>
        </w:rPr>
        <w:t xml:space="preserve">) allows one to obtain any </w:t>
      </w:r>
      <w:r w:rsidR="008910DB" w:rsidRPr="000D3B50">
        <w:rPr>
          <w:sz w:val="28"/>
          <w:szCs w:val="28"/>
          <w:lang w:val="en-US"/>
        </w:rPr>
        <w:t>eff</w:t>
      </w:r>
      <w:r w:rsidR="008910DB">
        <w:rPr>
          <w:sz w:val="28"/>
          <w:szCs w:val="28"/>
          <w:lang w:val="en-US"/>
        </w:rPr>
        <w:t xml:space="preserve">icient </w:t>
      </w:r>
      <w:r w:rsidR="006E795D">
        <w:rPr>
          <w:sz w:val="28"/>
          <w:szCs w:val="28"/>
          <w:lang w:val="en-US"/>
        </w:rPr>
        <w:t>decision</w:t>
      </w:r>
      <w:r w:rsidRPr="000D3B50">
        <w:rPr>
          <w:sz w:val="28"/>
          <w:szCs w:val="28"/>
          <w:lang w:val="en-US"/>
        </w:rPr>
        <w:t xml:space="preserve"> </w:t>
      </w:r>
      <m:oMath>
        <m:sSup>
          <m:sSupPr>
            <m:ctrlPr>
              <w:rPr>
                <w:rFonts w:ascii="Cambria Math" w:hAnsi="Cambria Math"/>
                <w:i/>
                <w:sz w:val="28"/>
                <w:szCs w:val="28"/>
              </w:rPr>
            </m:ctrlPr>
          </m:sSupPr>
          <m:e>
            <m:acc>
              <m:accPr>
                <m:chr m:val="̃"/>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lang w:val="en-US"/>
              </w:rPr>
              <m:t>*</m:t>
            </m:r>
          </m:sup>
        </m:sSup>
      </m:oMath>
      <w:r w:rsidR="00400C68" w:rsidRPr="003E3BCD">
        <w:rPr>
          <w:sz w:val="28"/>
          <w:szCs w:val="28"/>
          <w:lang w:val="en-US"/>
        </w:rPr>
        <w:sym w:font="Symbol" w:char="F0CE"/>
      </w:r>
      <w:r w:rsidR="00755DEE" w:rsidRPr="00755DEE">
        <w:rPr>
          <w:i/>
          <w:sz w:val="28"/>
          <w:szCs w:val="28"/>
          <w:lang w:val="en-US"/>
        </w:rPr>
        <w:t xml:space="preserve"> </w:t>
      </w:r>
      <w:proofErr w:type="spellStart"/>
      <w:proofErr w:type="gramStart"/>
      <w:r w:rsidR="00755DEE" w:rsidRPr="00257070">
        <w:rPr>
          <w:i/>
          <w:sz w:val="28"/>
          <w:szCs w:val="28"/>
          <w:lang w:val="en-US"/>
        </w:rPr>
        <w:t>P</w:t>
      </w:r>
      <w:r w:rsidR="00755DEE" w:rsidRPr="00257070">
        <w:rPr>
          <w:i/>
          <w:sz w:val="28"/>
          <w:szCs w:val="28"/>
          <w:vertAlign w:val="subscript"/>
          <w:lang w:val="en-US"/>
        </w:rPr>
        <w:t>lex</w:t>
      </w:r>
      <w:proofErr w:type="spellEnd"/>
      <w:r w:rsidR="00755DEE" w:rsidRPr="00783EAB">
        <w:rPr>
          <w:sz w:val="28"/>
          <w:szCs w:val="28"/>
          <w:lang w:val="en-US"/>
        </w:rPr>
        <w:t>(</w:t>
      </w:r>
      <w:proofErr w:type="spellStart"/>
      <w:proofErr w:type="gramEnd"/>
      <w:r w:rsidR="00755DEE" w:rsidRPr="00257070">
        <w:rPr>
          <w:i/>
          <w:sz w:val="28"/>
          <w:szCs w:val="28"/>
          <w:lang w:val="en-US"/>
        </w:rPr>
        <w:t>f</w:t>
      </w:r>
      <w:r w:rsidR="00755DEE" w:rsidRPr="00783EAB">
        <w:rPr>
          <w:sz w:val="28"/>
          <w:szCs w:val="28"/>
          <w:lang w:val="en-US"/>
        </w:rPr>
        <w:t>,</w:t>
      </w:r>
      <w:r w:rsidR="00755DEE" w:rsidRPr="00257070">
        <w:rPr>
          <w:i/>
          <w:sz w:val="28"/>
          <w:szCs w:val="28"/>
          <w:lang w:val="en-US"/>
        </w:rPr>
        <w:t>D</w:t>
      </w:r>
      <w:proofErr w:type="spellEnd"/>
      <w:r w:rsidR="00755DEE" w:rsidRPr="00783EAB">
        <w:rPr>
          <w:sz w:val="28"/>
          <w:szCs w:val="28"/>
          <w:lang w:val="en-US"/>
        </w:rPr>
        <w:t>)</w:t>
      </w:r>
      <w:r w:rsidR="00400C68">
        <w:rPr>
          <w:sz w:val="28"/>
          <w:szCs w:val="28"/>
          <w:lang w:val="en-US"/>
        </w:rPr>
        <w:t xml:space="preserve"> </w:t>
      </w:r>
      <w:r w:rsidRPr="000D3B50">
        <w:rPr>
          <w:sz w:val="28"/>
          <w:szCs w:val="28"/>
          <w:lang w:val="en-US"/>
        </w:rPr>
        <w:t xml:space="preserve">and take into account the </w:t>
      </w:r>
      <w:r w:rsidR="00400C68">
        <w:rPr>
          <w:sz w:val="28"/>
          <w:szCs w:val="28"/>
          <w:lang w:val="en-US"/>
        </w:rPr>
        <w:t>peculiarities</w:t>
      </w:r>
      <w:r w:rsidRPr="000D3B50">
        <w:rPr>
          <w:sz w:val="28"/>
          <w:szCs w:val="28"/>
          <w:lang w:val="en-US"/>
        </w:rPr>
        <w:t xml:space="preserve"> of the </w:t>
      </w:r>
      <w:proofErr w:type="spellStart"/>
      <w:r w:rsidRPr="000D3B50">
        <w:rPr>
          <w:sz w:val="28"/>
          <w:szCs w:val="28"/>
          <w:lang w:val="en-US"/>
        </w:rPr>
        <w:t>MCOlex</w:t>
      </w:r>
      <w:proofErr w:type="spellEnd"/>
      <w:r w:rsidRPr="000D3B50">
        <w:rPr>
          <w:sz w:val="28"/>
          <w:szCs w:val="28"/>
          <w:lang w:val="en-US"/>
        </w:rPr>
        <w:t xml:space="preserve"> problem being solved. At the same time, this approach makes it necessary</w:t>
      </w:r>
      <w:r w:rsidR="007332A2">
        <w:rPr>
          <w:sz w:val="28"/>
          <w:szCs w:val="28"/>
          <w:lang w:val="en-US"/>
        </w:rPr>
        <w:t>,</w:t>
      </w:r>
      <w:r w:rsidRPr="000D3B50">
        <w:rPr>
          <w:sz w:val="28"/>
          <w:szCs w:val="28"/>
          <w:lang w:val="en-US"/>
        </w:rPr>
        <w:t xml:space="preserve"> at each stage of</w:t>
      </w:r>
      <w:r w:rsidR="007332A2">
        <w:rPr>
          <w:sz w:val="28"/>
          <w:szCs w:val="28"/>
          <w:lang w:val="en-US"/>
        </w:rPr>
        <w:t xml:space="preserve"> </w:t>
      </w:r>
      <w:r w:rsidRPr="000D3B50">
        <w:rPr>
          <w:sz w:val="28"/>
          <w:szCs w:val="28"/>
          <w:lang w:val="en-US"/>
        </w:rPr>
        <w:t>scheme (</w:t>
      </w:r>
      <w:ins w:id="159" w:author="gergel" w:date="2020-05-28T12:22:00Z">
        <w:r w:rsidR="002202E0">
          <w:rPr>
            <w:sz w:val="28"/>
            <w:szCs w:val="28"/>
            <w:lang w:val="en-US"/>
          </w:rPr>
          <w:t>9</w:t>
        </w:r>
      </w:ins>
      <w:r w:rsidRPr="000D3B50">
        <w:rPr>
          <w:sz w:val="28"/>
          <w:szCs w:val="28"/>
          <w:lang w:val="en-US"/>
        </w:rPr>
        <w:t>)</w:t>
      </w:r>
      <w:r w:rsidR="007332A2">
        <w:rPr>
          <w:sz w:val="28"/>
          <w:szCs w:val="28"/>
          <w:lang w:val="en-US"/>
        </w:rPr>
        <w:t>,</w:t>
      </w:r>
      <w:r w:rsidRPr="000D3B50">
        <w:rPr>
          <w:sz w:val="28"/>
          <w:szCs w:val="28"/>
          <w:lang w:val="en-US"/>
        </w:rPr>
        <w:t xml:space="preserve"> </w:t>
      </w:r>
      <w:r w:rsidR="007332A2">
        <w:rPr>
          <w:sz w:val="28"/>
          <w:szCs w:val="28"/>
          <w:lang w:val="en-US"/>
        </w:rPr>
        <w:t xml:space="preserve">to solve </w:t>
      </w:r>
      <w:r w:rsidRPr="000D3B50">
        <w:rPr>
          <w:sz w:val="28"/>
          <w:szCs w:val="28"/>
          <w:lang w:val="en-US"/>
        </w:rPr>
        <w:t>more complex global optimization problems with nonlinear constraints.</w:t>
      </w:r>
    </w:p>
    <w:p w:rsidR="00C571F7" w:rsidRDefault="005D6D6B">
      <w:pPr>
        <w:spacing w:after="60"/>
        <w:ind w:left="17" w:right="0" w:firstLine="397"/>
        <w:rPr>
          <w:rFonts w:ascii="Times New Roman" w:hAnsi="Times New Roman" w:cs="Times New Roman"/>
          <w:sz w:val="28"/>
          <w:szCs w:val="28"/>
        </w:rPr>
      </w:pPr>
      <w:r w:rsidRPr="005D6D6B">
        <w:rPr>
          <w:rFonts w:ascii="Times New Roman" w:hAnsi="Times New Roman" w:cs="Times New Roman"/>
          <w:sz w:val="28"/>
          <w:szCs w:val="28"/>
        </w:rPr>
        <w:t xml:space="preserve">It should also be noted that during the calculation process, it may be necessary to change the selected values </w:t>
      </w:r>
      <w:r w:rsidR="00755DEE">
        <w:rPr>
          <w:rFonts w:ascii="Times New Roman" w:hAnsi="Times New Roman" w:cs="Times New Roman"/>
          <w:sz w:val="28"/>
          <w:szCs w:val="28"/>
        </w:rPr>
        <w:t xml:space="preserve">of the </w:t>
      </w:r>
      <w:r w:rsidRPr="005D6D6B">
        <w:rPr>
          <w:rFonts w:ascii="Times New Roman" w:hAnsi="Times New Roman" w:cs="Times New Roman"/>
          <w:sz w:val="28"/>
          <w:szCs w:val="28"/>
        </w:rPr>
        <w:t>feasible concessions</w:t>
      </w:r>
      <w:r w:rsidR="00755DEE">
        <w:rPr>
          <w:rFonts w:ascii="Times New Roman" w:hAnsi="Times New Roman" w:cs="Times New Roman"/>
          <w:sz w:val="28"/>
          <w:szCs w:val="28"/>
        </w:rPr>
        <w:t xml:space="preserve"> </w:t>
      </w:r>
      <w:r w:rsidR="00755DEE" w:rsidRPr="00755DEE">
        <w:rPr>
          <w:rFonts w:ascii="Times New Roman" w:hAnsi="Times New Roman" w:cs="Times New Roman"/>
          <w:i/>
          <w:sz w:val="28"/>
          <w:szCs w:val="28"/>
          <w:lang w:val="en-US"/>
        </w:rPr>
        <w:sym w:font="Symbol" w:char="F064"/>
      </w:r>
      <w:proofErr w:type="spellStart"/>
      <w:r w:rsidR="00755DEE" w:rsidRPr="00755DEE">
        <w:rPr>
          <w:rFonts w:ascii="Times New Roman" w:hAnsi="Times New Roman" w:cs="Times New Roman"/>
          <w:i/>
          <w:sz w:val="28"/>
          <w:szCs w:val="28"/>
          <w:vertAlign w:val="subscript"/>
          <w:lang w:val="en-US"/>
        </w:rPr>
        <w:t>i</w:t>
      </w:r>
      <w:proofErr w:type="spellEnd"/>
      <w:r w:rsidR="00755DEE" w:rsidRPr="00755DEE">
        <w:rPr>
          <w:rFonts w:ascii="Times New Roman" w:hAnsi="Times New Roman" w:cs="Times New Roman"/>
          <w:sz w:val="28"/>
          <w:szCs w:val="28"/>
        </w:rPr>
        <w:t>, 1</w:t>
      </w:r>
      <w:r w:rsidR="00755DEE" w:rsidRPr="00755DEE">
        <w:rPr>
          <w:rFonts w:ascii="Times New Roman" w:hAnsi="Times New Roman" w:cs="Times New Roman"/>
          <w:sz w:val="28"/>
          <w:szCs w:val="28"/>
        </w:rPr>
        <w:sym w:font="Symbol" w:char="F0A3"/>
      </w:r>
      <w:proofErr w:type="spellStart"/>
      <w:r w:rsidR="00755DEE" w:rsidRPr="00755DEE">
        <w:rPr>
          <w:rFonts w:ascii="Times New Roman" w:hAnsi="Times New Roman" w:cs="Times New Roman"/>
          <w:i/>
          <w:sz w:val="28"/>
          <w:szCs w:val="28"/>
          <w:lang w:val="en-US"/>
        </w:rPr>
        <w:t>i</w:t>
      </w:r>
      <w:proofErr w:type="spellEnd"/>
      <w:r w:rsidR="00755DEE" w:rsidRPr="00755DEE">
        <w:rPr>
          <w:rFonts w:ascii="Times New Roman" w:hAnsi="Times New Roman" w:cs="Times New Roman"/>
          <w:sz w:val="28"/>
          <w:szCs w:val="28"/>
        </w:rPr>
        <w:sym w:font="Symbol" w:char="F0A3"/>
      </w:r>
      <w:r w:rsidR="00755DEE" w:rsidRPr="00755DEE">
        <w:rPr>
          <w:rFonts w:ascii="Times New Roman" w:hAnsi="Times New Roman" w:cs="Times New Roman"/>
          <w:i/>
          <w:sz w:val="28"/>
          <w:szCs w:val="28"/>
          <w:lang w:val="en-US"/>
        </w:rPr>
        <w:t>s</w:t>
      </w:r>
      <w:r w:rsidRPr="005D6D6B">
        <w:rPr>
          <w:rFonts w:ascii="Times New Roman" w:hAnsi="Times New Roman" w:cs="Times New Roman"/>
          <w:sz w:val="28"/>
          <w:szCs w:val="28"/>
        </w:rPr>
        <w:t xml:space="preserve">; the concessions may be quite rigid or, conversely, excessively large. In general, one may need to change the order of importance in </w:t>
      </w:r>
      <w:r w:rsidR="00755DEE">
        <w:rPr>
          <w:rFonts w:ascii="Times New Roman" w:hAnsi="Times New Roman" w:cs="Times New Roman"/>
          <w:sz w:val="28"/>
          <w:szCs w:val="28"/>
        </w:rPr>
        <w:t>efficiency</w:t>
      </w:r>
      <w:r w:rsidRPr="005D6D6B">
        <w:rPr>
          <w:rFonts w:ascii="Times New Roman" w:hAnsi="Times New Roman" w:cs="Times New Roman"/>
          <w:sz w:val="28"/>
          <w:szCs w:val="28"/>
        </w:rPr>
        <w:t xml:space="preserve"> criteria. Such assumptions necessitate a more general formulation of how to solve the MCOlex problem and to provide possible solutions to many problems of the form (</w:t>
      </w:r>
      <w:ins w:id="160" w:author="gergel" w:date="2020-05-28T12:23:00Z">
        <w:r w:rsidR="002202E0">
          <w:rPr>
            <w:rFonts w:ascii="Times New Roman" w:hAnsi="Times New Roman" w:cs="Times New Roman"/>
            <w:sz w:val="28"/>
            <w:szCs w:val="28"/>
          </w:rPr>
          <w:t>9</w:t>
        </w:r>
      </w:ins>
      <w:r w:rsidRPr="005D6D6B">
        <w:rPr>
          <w:rFonts w:ascii="Times New Roman" w:hAnsi="Times New Roman" w:cs="Times New Roman"/>
          <w:sz w:val="28"/>
          <w:szCs w:val="28"/>
        </w:rPr>
        <w:t>)</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683"/>
      </w:tblGrid>
      <w:tr w:rsidR="0026254C" w:rsidRPr="00891944" w:rsidTr="0026254C">
        <w:tc>
          <w:tcPr>
            <w:tcW w:w="8755" w:type="dxa"/>
          </w:tcPr>
          <w:p w:rsidR="0026254C" w:rsidRPr="00891944" w:rsidRDefault="002D75F6" w:rsidP="0026254C">
            <w:pPr>
              <w:pStyle w:val="af6"/>
              <w:spacing w:before="60" w:after="60"/>
              <w:ind w:firstLine="0"/>
              <w:jc w:val="center"/>
              <w:rPr>
                <w:sz w:val="28"/>
                <w:szCs w:val="28"/>
              </w:rPr>
            </w:pPr>
            <m:oMathPara>
              <m:oMathParaPr>
                <m:jc m:val="center"/>
              </m:oMathParaPr>
              <m:oMath>
                <m:sSub>
                  <m:sSubPr>
                    <m:ctrlPr>
                      <w:rPr>
                        <w:rFonts w:ascii="Cambria Math" w:hAnsi="Cambria Math"/>
                        <w:i/>
                        <w:sz w:val="28"/>
                        <w:szCs w:val="28"/>
                      </w:rPr>
                    </m:ctrlPr>
                  </m:sSubPr>
                  <m:e>
                    <m:r>
                      <m:rPr>
                        <m:scr m:val="double-struck"/>
                      </m:rPr>
                      <w:rPr>
                        <w:rFonts w:ascii="Cambria Math" w:hAnsi="Cambria Math"/>
                        <w:sz w:val="28"/>
                        <w:szCs w:val="28"/>
                      </w:rPr>
                      <m:t>P</m:t>
                    </m:r>
                  </m:e>
                  <m:sub>
                    <m:r>
                      <w:rPr>
                        <w:rFonts w:ascii="Cambria Math" w:hAnsi="Cambria Math"/>
                        <w:sz w:val="28"/>
                        <w:szCs w:val="28"/>
                      </w:rPr>
                      <m:t>t</m:t>
                    </m:r>
                  </m:sub>
                </m:sSub>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t</m:t>
                        </m:r>
                      </m:sub>
                    </m:sSub>
                    <m:r>
                      <w:rPr>
                        <w:rFonts w:ascii="Cambria Math" w:hAnsi="Cambria Math"/>
                        <w:sz w:val="28"/>
                        <w:szCs w:val="28"/>
                      </w:rPr>
                      <m:t xml:space="preserve"> </m:t>
                    </m:r>
                  </m:e>
                </m:d>
                <m:r>
                  <w:rPr>
                    <w:rFonts w:ascii="Cambria Math" w:hAnsi="Cambria Math"/>
                    <w:sz w:val="28"/>
                    <w:szCs w:val="28"/>
                  </w:rPr>
                  <m:t>,</m:t>
                </m:r>
              </m:oMath>
            </m:oMathPara>
          </w:p>
        </w:tc>
        <w:tc>
          <w:tcPr>
            <w:tcW w:w="531" w:type="dxa"/>
          </w:tcPr>
          <w:p w:rsidR="0026254C" w:rsidRPr="00891944" w:rsidRDefault="0026254C" w:rsidP="0026254C">
            <w:pPr>
              <w:pStyle w:val="af6"/>
              <w:ind w:firstLine="0"/>
              <w:rPr>
                <w:sz w:val="28"/>
                <w:szCs w:val="28"/>
                <w:lang w:val="en-US"/>
              </w:rPr>
            </w:pPr>
            <w:r w:rsidRPr="00891944">
              <w:rPr>
                <w:sz w:val="28"/>
                <w:szCs w:val="28"/>
              </w:rPr>
              <w:t>(</w:t>
            </w:r>
            <w:ins w:id="161" w:author="gergel" w:date="2020-05-28T12:23:00Z">
              <w:r w:rsidR="002202E0">
                <w:rPr>
                  <w:sz w:val="28"/>
                  <w:szCs w:val="28"/>
                  <w:lang w:val="en-US"/>
                </w:rPr>
                <w:t>10</w:t>
              </w:r>
            </w:ins>
            <w:r w:rsidRPr="00891944">
              <w:rPr>
                <w:sz w:val="28"/>
                <w:szCs w:val="28"/>
                <w:lang w:val="en-US"/>
              </w:rPr>
              <w:t>)</w:t>
            </w:r>
          </w:p>
        </w:tc>
      </w:tr>
    </w:tbl>
    <w:p w:rsidR="00B41EB4" w:rsidRDefault="00B41EB4" w:rsidP="0026254C">
      <w:pPr>
        <w:pStyle w:val="p1a"/>
        <w:jc w:val="both"/>
        <w:rPr>
          <w:sz w:val="28"/>
          <w:szCs w:val="28"/>
          <w:lang w:val="en-US"/>
        </w:rPr>
      </w:pPr>
      <w:proofErr w:type="gramStart"/>
      <w:r w:rsidRPr="00B41EB4">
        <w:rPr>
          <w:sz w:val="28"/>
          <w:szCs w:val="28"/>
          <w:lang w:val="en-US"/>
        </w:rPr>
        <w:lastRenderedPageBreak/>
        <w:t>which</w:t>
      </w:r>
      <w:proofErr w:type="gramEnd"/>
      <w:r w:rsidRPr="00B41EB4">
        <w:rPr>
          <w:sz w:val="28"/>
          <w:szCs w:val="28"/>
          <w:lang w:val="en-US"/>
        </w:rPr>
        <w:t xml:space="preserve"> can be changed dynamically during calculations by adding new or deleting existing </w:t>
      </w:r>
      <w:proofErr w:type="spellStart"/>
      <w:r w:rsidRPr="00B41EB4">
        <w:rPr>
          <w:sz w:val="28"/>
          <w:szCs w:val="28"/>
          <w:lang w:val="en-US"/>
        </w:rPr>
        <w:t>multicriteria</w:t>
      </w:r>
      <w:proofErr w:type="spellEnd"/>
      <w:r w:rsidRPr="00B41EB4">
        <w:rPr>
          <w:sz w:val="28"/>
          <w:szCs w:val="28"/>
          <w:lang w:val="en-US"/>
        </w:rPr>
        <w:t xml:space="preserve"> optimization </w:t>
      </w:r>
      <w:r w:rsidR="00755DEE">
        <w:rPr>
          <w:sz w:val="28"/>
          <w:szCs w:val="28"/>
          <w:lang w:val="en-US"/>
        </w:rPr>
        <w:t>problem</w:t>
      </w:r>
      <w:r w:rsidR="00755DEE" w:rsidRPr="00B41EB4">
        <w:rPr>
          <w:sz w:val="28"/>
          <w:szCs w:val="28"/>
          <w:lang w:val="en-US"/>
        </w:rPr>
        <w:t>s</w:t>
      </w:r>
      <w:r w:rsidRPr="00B41EB4">
        <w:rPr>
          <w:sz w:val="28"/>
          <w:szCs w:val="28"/>
          <w:lang w:val="en-US"/>
        </w:rPr>
        <w:t>. In general, such an approach defines a new class of optimization problems</w:t>
      </w:r>
      <w:r w:rsidR="00891944">
        <w:rPr>
          <w:sz w:val="28"/>
          <w:szCs w:val="28"/>
          <w:lang w:val="en-US"/>
        </w:rPr>
        <w:t xml:space="preserve">: </w:t>
      </w:r>
      <w:r w:rsidRPr="00B41EB4">
        <w:rPr>
          <w:sz w:val="28"/>
          <w:szCs w:val="28"/>
          <w:lang w:val="en-US"/>
        </w:rPr>
        <w:t xml:space="preserve">multistage lexicographic </w:t>
      </w:r>
      <w:proofErr w:type="spellStart"/>
      <w:r w:rsidRPr="00B41EB4">
        <w:rPr>
          <w:sz w:val="28"/>
          <w:szCs w:val="28"/>
          <w:lang w:val="en-US"/>
        </w:rPr>
        <w:t>multicriteria</w:t>
      </w:r>
      <w:proofErr w:type="spellEnd"/>
      <w:r w:rsidRPr="00B41EB4">
        <w:rPr>
          <w:sz w:val="28"/>
          <w:szCs w:val="28"/>
          <w:lang w:val="en-US"/>
        </w:rPr>
        <w:t xml:space="preserve"> optimization problems (</w:t>
      </w:r>
      <w:proofErr w:type="spellStart"/>
      <w:r w:rsidRPr="00B41EB4">
        <w:rPr>
          <w:sz w:val="28"/>
          <w:szCs w:val="28"/>
          <w:lang w:val="en-US"/>
        </w:rPr>
        <w:t>MMCOlex</w:t>
      </w:r>
      <w:proofErr w:type="spellEnd"/>
      <w:r w:rsidRPr="00B41EB4">
        <w:rPr>
          <w:sz w:val="28"/>
          <w:szCs w:val="28"/>
          <w:lang w:val="en-US"/>
        </w:rPr>
        <w:t>).</w:t>
      </w:r>
    </w:p>
    <w:p w:rsidR="0026254C" w:rsidRPr="00755DEE" w:rsidRDefault="005D6D6B" w:rsidP="0026254C">
      <w:pPr>
        <w:pStyle w:val="10"/>
        <w:rPr>
          <w:rFonts w:ascii="Times New Roman" w:hAnsi="Times New Roman" w:cs="Times New Roman"/>
          <w:b/>
          <w:bCs/>
          <w:color w:val="auto"/>
          <w:sz w:val="28"/>
          <w:szCs w:val="28"/>
          <w:lang w:val="en-US"/>
        </w:rPr>
      </w:pPr>
      <w:r w:rsidRPr="005D6D6B">
        <w:rPr>
          <w:rFonts w:ascii="Times New Roman" w:hAnsi="Times New Roman" w:cs="Times New Roman"/>
          <w:b/>
          <w:bCs/>
          <w:color w:val="auto"/>
          <w:sz w:val="28"/>
          <w:szCs w:val="28"/>
          <w:lang w:val="en-US"/>
        </w:rPr>
        <w:t xml:space="preserve">3. </w:t>
      </w:r>
      <w:r w:rsidR="00FB2B3E" w:rsidRPr="00FB2B3E">
        <w:rPr>
          <w:rFonts w:ascii="Times New Roman" w:hAnsi="Times New Roman" w:cs="Times New Roman"/>
          <w:b/>
          <w:bCs/>
          <w:color w:val="auto"/>
          <w:sz w:val="28"/>
          <w:szCs w:val="28"/>
          <w:highlight w:val="yellow"/>
          <w:lang w:val="en-US"/>
        </w:rPr>
        <w:t>The</w:t>
      </w:r>
      <w:r w:rsidRPr="005D6D6B">
        <w:rPr>
          <w:rFonts w:ascii="Times New Roman" w:hAnsi="Times New Roman" w:cs="Times New Roman"/>
          <w:b/>
          <w:bCs/>
          <w:color w:val="auto"/>
          <w:sz w:val="28"/>
          <w:szCs w:val="28"/>
          <w:lang w:val="en-US"/>
        </w:rPr>
        <w:t xml:space="preserve"> </w:t>
      </w:r>
      <w:ins w:id="162" w:author="gergel" w:date="2020-05-26T14:54:00Z">
        <w:r w:rsidR="00EB59F1">
          <w:rPr>
            <w:rFonts w:ascii="Times New Roman" w:hAnsi="Times New Roman" w:cs="Times New Roman"/>
            <w:b/>
            <w:bCs/>
            <w:color w:val="auto"/>
            <w:sz w:val="28"/>
            <w:szCs w:val="28"/>
            <w:lang w:val="en-US"/>
          </w:rPr>
          <w:t xml:space="preserve">Proposed </w:t>
        </w:r>
      </w:ins>
      <w:r w:rsidRPr="005D6D6B">
        <w:rPr>
          <w:rFonts w:ascii="Times New Roman" w:hAnsi="Times New Roman" w:cs="Times New Roman"/>
          <w:b/>
          <w:bCs/>
          <w:color w:val="auto"/>
          <w:sz w:val="28"/>
          <w:szCs w:val="28"/>
          <w:lang w:val="en-US"/>
        </w:rPr>
        <w:t>Approach: Key Ideas and Methods</w:t>
      </w:r>
    </w:p>
    <w:p w:rsidR="00891944" w:rsidRPr="00891944" w:rsidRDefault="00891944" w:rsidP="00891944">
      <w:pPr>
        <w:rPr>
          <w:lang w:val="en-US"/>
        </w:rPr>
      </w:pPr>
    </w:p>
    <w:p w:rsidR="007C1351" w:rsidRDefault="00B41EB4" w:rsidP="0026254C">
      <w:pPr>
        <w:pStyle w:val="af6"/>
        <w:tabs>
          <w:tab w:val="left" w:pos="709"/>
        </w:tabs>
        <w:spacing w:after="60"/>
        <w:ind w:firstLine="426"/>
        <w:rPr>
          <w:ins w:id="163" w:author="gergel" w:date="2020-05-26T16:00:00Z"/>
          <w:sz w:val="28"/>
          <w:szCs w:val="28"/>
          <w:lang w:val="en-US"/>
        </w:rPr>
      </w:pPr>
      <w:r w:rsidRPr="00B41EB4">
        <w:rPr>
          <w:sz w:val="28"/>
          <w:szCs w:val="28"/>
          <w:lang w:val="en-US"/>
        </w:rPr>
        <w:t xml:space="preserve">The extended formulation of </w:t>
      </w:r>
      <w:r w:rsidR="00755DEE" w:rsidRPr="00B41EB4">
        <w:rPr>
          <w:sz w:val="28"/>
          <w:szCs w:val="28"/>
          <w:lang w:val="en-US"/>
        </w:rPr>
        <w:t xml:space="preserve">lexicographic </w:t>
      </w:r>
      <w:proofErr w:type="spellStart"/>
      <w:r w:rsidRPr="00B41EB4">
        <w:rPr>
          <w:sz w:val="28"/>
          <w:szCs w:val="28"/>
          <w:lang w:val="en-US"/>
        </w:rPr>
        <w:t>multicriteria</w:t>
      </w:r>
      <w:proofErr w:type="spellEnd"/>
      <w:r w:rsidRPr="00B41EB4">
        <w:rPr>
          <w:sz w:val="28"/>
          <w:szCs w:val="28"/>
          <w:lang w:val="en-US"/>
        </w:rPr>
        <w:t xml:space="preserve"> optimization problems (7)-(8) involves multiple solution</w:t>
      </w:r>
      <w:r w:rsidR="003761FC">
        <w:rPr>
          <w:sz w:val="28"/>
          <w:szCs w:val="28"/>
          <w:lang w:val="en-US"/>
        </w:rPr>
        <w:t>s</w:t>
      </w:r>
      <w:r w:rsidRPr="00B41EB4">
        <w:rPr>
          <w:sz w:val="28"/>
          <w:szCs w:val="28"/>
          <w:lang w:val="en-US"/>
        </w:rPr>
        <w:t xml:space="preserve"> of </w:t>
      </w:r>
      <w:ins w:id="164" w:author="gergel" w:date="2020-05-26T16:06:00Z">
        <w:r w:rsidR="007C1351">
          <w:rPr>
            <w:sz w:val="28"/>
            <w:szCs w:val="28"/>
            <w:lang w:val="en-US"/>
          </w:rPr>
          <w:t>global (GO)</w:t>
        </w:r>
        <w:r w:rsidR="007C1351" w:rsidRPr="00B41EB4">
          <w:rPr>
            <w:sz w:val="28"/>
            <w:szCs w:val="28"/>
            <w:lang w:val="en-US"/>
          </w:rPr>
          <w:t xml:space="preserve"> </w:t>
        </w:r>
      </w:ins>
      <w:r w:rsidRPr="00B41EB4">
        <w:rPr>
          <w:sz w:val="28"/>
          <w:szCs w:val="28"/>
          <w:lang w:val="en-US"/>
        </w:rPr>
        <w:t xml:space="preserve">optimization problems with nonlinear constraints. </w:t>
      </w:r>
      <w:r w:rsidR="00755DEE">
        <w:rPr>
          <w:sz w:val="28"/>
          <w:szCs w:val="28"/>
          <w:lang w:val="en-US"/>
        </w:rPr>
        <w:t>Problem</w:t>
      </w:r>
      <w:r w:rsidR="00755DEE" w:rsidRPr="00B41EB4">
        <w:rPr>
          <w:sz w:val="28"/>
          <w:szCs w:val="28"/>
          <w:lang w:val="en-US"/>
        </w:rPr>
        <w:t xml:space="preserve">s </w:t>
      </w:r>
      <w:r w:rsidRPr="00B41EB4">
        <w:rPr>
          <w:sz w:val="28"/>
          <w:szCs w:val="28"/>
          <w:lang w:val="en-US"/>
        </w:rPr>
        <w:t xml:space="preserve">of this type are computationally time-consuming and subject to the “curse of dimensionality” </w:t>
      </w:r>
      <w:r w:rsidR="00F627CA">
        <w:rPr>
          <w:sz w:val="28"/>
          <w:szCs w:val="28"/>
          <w:lang w:val="en-US"/>
        </w:rPr>
        <w:noBreakHyphen/>
        <w:t xml:space="preserve"> </w:t>
      </w:r>
      <w:r w:rsidRPr="00B41EB4">
        <w:rPr>
          <w:sz w:val="28"/>
          <w:szCs w:val="28"/>
          <w:lang w:val="en-US"/>
        </w:rPr>
        <w:t>computational complexity</w:t>
      </w:r>
      <w:r w:rsidR="00EA4439">
        <w:rPr>
          <w:sz w:val="28"/>
          <w:szCs w:val="28"/>
          <w:lang w:val="en-US"/>
        </w:rPr>
        <w:t xml:space="preserve"> </w:t>
      </w:r>
      <w:r w:rsidRPr="00B41EB4">
        <w:rPr>
          <w:sz w:val="28"/>
          <w:szCs w:val="28"/>
          <w:lang w:val="en-US"/>
        </w:rPr>
        <w:t xml:space="preserve">increases </w:t>
      </w:r>
      <w:r w:rsidR="00EA4439">
        <w:rPr>
          <w:sz w:val="28"/>
          <w:szCs w:val="28"/>
          <w:lang w:val="en-US"/>
        </w:rPr>
        <w:t xml:space="preserve">exponentially </w:t>
      </w:r>
      <w:r w:rsidRPr="00B41EB4">
        <w:rPr>
          <w:sz w:val="28"/>
          <w:szCs w:val="28"/>
          <w:lang w:val="en-US"/>
        </w:rPr>
        <w:t xml:space="preserve">with increasing dimensionality. </w:t>
      </w:r>
    </w:p>
    <w:p w:rsidR="007C1351" w:rsidRDefault="007C1351" w:rsidP="0026254C">
      <w:pPr>
        <w:pStyle w:val="af6"/>
        <w:tabs>
          <w:tab w:val="left" w:pos="709"/>
        </w:tabs>
        <w:spacing w:after="60"/>
        <w:ind w:firstLine="426"/>
        <w:rPr>
          <w:ins w:id="165" w:author="gergel" w:date="2020-05-26T16:30:00Z"/>
          <w:sz w:val="28"/>
          <w:szCs w:val="28"/>
        </w:rPr>
      </w:pPr>
      <w:ins w:id="166" w:author="gergel" w:date="2020-05-26T16:02:00Z">
        <w:r>
          <w:rPr>
            <w:sz w:val="28"/>
            <w:szCs w:val="28"/>
          </w:rPr>
          <w:t>Область</w:t>
        </w:r>
      </w:ins>
      <w:ins w:id="167" w:author="gergel" w:date="2020-05-26T16:01:00Z">
        <w:r>
          <w:rPr>
            <w:sz w:val="28"/>
            <w:szCs w:val="28"/>
          </w:rPr>
          <w:t xml:space="preserve"> глобальной оптимизации </w:t>
        </w:r>
      </w:ins>
      <w:ins w:id="168" w:author="gergel" w:date="2020-05-26T16:03:00Z">
        <w:r>
          <w:rPr>
            <w:sz w:val="28"/>
            <w:szCs w:val="28"/>
          </w:rPr>
          <w:t>привлекает внимание ученых на протяжении многих после</w:t>
        </w:r>
      </w:ins>
      <w:ins w:id="169" w:author="gergel" w:date="2020-05-26T16:04:00Z">
        <w:r>
          <w:rPr>
            <w:sz w:val="28"/>
            <w:szCs w:val="28"/>
          </w:rPr>
          <w:t>д</w:t>
        </w:r>
      </w:ins>
      <w:ins w:id="170" w:author="gergel" w:date="2020-05-26T16:03:00Z">
        <w:r>
          <w:rPr>
            <w:sz w:val="28"/>
            <w:szCs w:val="28"/>
          </w:rPr>
          <w:t>них лет</w:t>
        </w:r>
      </w:ins>
      <w:ins w:id="171" w:author="gergel" w:date="2020-05-26T16:07:00Z">
        <w:r>
          <w:rPr>
            <w:sz w:val="28"/>
            <w:szCs w:val="28"/>
          </w:rPr>
          <w:t xml:space="preserve">, результаты исследований опубликованы в большом количестве </w:t>
        </w:r>
      </w:ins>
      <w:ins w:id="172" w:author="gergel" w:date="2020-05-26T16:17:00Z">
        <w:r w:rsidR="00C37294">
          <w:rPr>
            <w:sz w:val="28"/>
            <w:szCs w:val="28"/>
          </w:rPr>
          <w:t xml:space="preserve">монографий </w:t>
        </w:r>
        <w:r w:rsidR="00FB2B3E" w:rsidRPr="00FB2B3E">
          <w:rPr>
            <w:sz w:val="28"/>
            <w:szCs w:val="28"/>
          </w:rPr>
          <w:t xml:space="preserve">– </w:t>
        </w:r>
        <w:r w:rsidR="00C37294">
          <w:rPr>
            <w:sz w:val="28"/>
            <w:szCs w:val="28"/>
          </w:rPr>
          <w:t xml:space="preserve">см., например, </w:t>
        </w:r>
        <w:r w:rsidR="00FB2B3E" w:rsidRPr="00FB2B3E">
          <w:rPr>
            <w:sz w:val="28"/>
            <w:szCs w:val="28"/>
          </w:rPr>
          <w:t>[</w:t>
        </w:r>
        <w:r w:rsidR="00C37294">
          <w:rPr>
            <w:sz w:val="28"/>
            <w:szCs w:val="28"/>
          </w:rPr>
          <w:t>17-25</w:t>
        </w:r>
        <w:r w:rsidR="00FB2B3E" w:rsidRPr="00FB2B3E">
          <w:rPr>
            <w:sz w:val="28"/>
            <w:szCs w:val="28"/>
          </w:rPr>
          <w:t>]</w:t>
        </w:r>
        <w:r w:rsidR="00C37294">
          <w:rPr>
            <w:sz w:val="28"/>
            <w:szCs w:val="28"/>
          </w:rPr>
          <w:t>.</w:t>
        </w:r>
      </w:ins>
      <w:ins w:id="173" w:author="gergel" w:date="2020-05-26T16:18:00Z">
        <w:r w:rsidR="00C37294">
          <w:rPr>
            <w:sz w:val="28"/>
            <w:szCs w:val="28"/>
          </w:rPr>
          <w:t xml:space="preserve"> </w:t>
        </w:r>
      </w:ins>
      <w:ins w:id="174" w:author="gergel" w:date="2020-05-26T16:27:00Z">
        <w:r w:rsidR="00635D46">
          <w:rPr>
            <w:sz w:val="28"/>
            <w:szCs w:val="28"/>
          </w:rPr>
          <w:t>Обоснованный в</w:t>
        </w:r>
      </w:ins>
      <w:ins w:id="175" w:author="gergel" w:date="2020-05-26T16:20:00Z">
        <w:r w:rsidR="00635D46">
          <w:rPr>
            <w:sz w:val="28"/>
            <w:szCs w:val="28"/>
          </w:rPr>
          <w:t xml:space="preserve">ыбор </w:t>
        </w:r>
      </w:ins>
      <w:ins w:id="176" w:author="gergel" w:date="2020-05-26T16:28:00Z">
        <w:r w:rsidR="006E5297">
          <w:rPr>
            <w:sz w:val="28"/>
            <w:szCs w:val="28"/>
          </w:rPr>
          <w:t xml:space="preserve">подхода для решения задач </w:t>
        </w:r>
      </w:ins>
      <w:ins w:id="177" w:author="gergel" w:date="2020-05-26T16:29:00Z">
        <w:r w:rsidR="006E5297">
          <w:rPr>
            <w:sz w:val="28"/>
            <w:szCs w:val="28"/>
            <w:lang w:val="en-US"/>
          </w:rPr>
          <w:t>GO</w:t>
        </w:r>
        <w:r w:rsidR="00FB2B3E" w:rsidRPr="00FB2B3E">
          <w:rPr>
            <w:sz w:val="28"/>
            <w:szCs w:val="28"/>
          </w:rPr>
          <w:t xml:space="preserve"> </w:t>
        </w:r>
      </w:ins>
      <w:ins w:id="178" w:author="gergel" w:date="2020-05-26T16:27:00Z">
        <w:r w:rsidR="00635D46">
          <w:rPr>
            <w:sz w:val="28"/>
            <w:szCs w:val="28"/>
          </w:rPr>
          <w:t>среди всего большого множества уже существующих а</w:t>
        </w:r>
      </w:ins>
      <w:ins w:id="179" w:author="gergel" w:date="2020-05-26T16:29:00Z">
        <w:r w:rsidR="006E5297">
          <w:rPr>
            <w:sz w:val="28"/>
            <w:szCs w:val="28"/>
          </w:rPr>
          <w:t>л</w:t>
        </w:r>
      </w:ins>
      <w:ins w:id="180" w:author="gergel" w:date="2020-05-26T16:27:00Z">
        <w:r w:rsidR="00635D46">
          <w:rPr>
            <w:sz w:val="28"/>
            <w:szCs w:val="28"/>
          </w:rPr>
          <w:t>горитмов</w:t>
        </w:r>
      </w:ins>
      <w:ins w:id="181" w:author="gergel" w:date="2020-05-26T16:29:00Z">
        <w:r w:rsidR="006E5297">
          <w:rPr>
            <w:sz w:val="28"/>
            <w:szCs w:val="28"/>
          </w:rPr>
          <w:t xml:space="preserve"> </w:t>
        </w:r>
      </w:ins>
      <w:ins w:id="182" w:author="gergel" w:date="2020-05-27T15:23:00Z">
        <w:r w:rsidR="009112F9">
          <w:rPr>
            <w:sz w:val="28"/>
            <w:szCs w:val="28"/>
          </w:rPr>
          <w:t xml:space="preserve">глобального поиска </w:t>
        </w:r>
      </w:ins>
      <w:ins w:id="183" w:author="gergel" w:date="2020-05-26T16:29:00Z">
        <w:r w:rsidR="006E5297">
          <w:rPr>
            <w:sz w:val="28"/>
            <w:szCs w:val="28"/>
          </w:rPr>
          <w:t xml:space="preserve">может быть выполнен с учетом следующих </w:t>
        </w:r>
      </w:ins>
      <w:ins w:id="184" w:author="gergel" w:date="2020-05-26T16:30:00Z">
        <w:r w:rsidR="006E5297">
          <w:rPr>
            <w:sz w:val="28"/>
            <w:szCs w:val="28"/>
          </w:rPr>
          <w:t>требований:</w:t>
        </w:r>
      </w:ins>
    </w:p>
    <w:p w:rsidR="00BA7D91" w:rsidRDefault="006E5297">
      <w:pPr>
        <w:pStyle w:val="af6"/>
        <w:numPr>
          <w:ilvl w:val="0"/>
          <w:numId w:val="40"/>
        </w:numPr>
        <w:tabs>
          <w:tab w:val="left" w:pos="709"/>
        </w:tabs>
        <w:spacing w:after="60"/>
        <w:ind w:left="0" w:firstLine="426"/>
        <w:rPr>
          <w:ins w:id="185" w:author="gergel" w:date="2020-05-26T16:34:00Z"/>
          <w:sz w:val="28"/>
          <w:szCs w:val="28"/>
        </w:rPr>
      </w:pPr>
      <w:ins w:id="186" w:author="gergel" w:date="2020-05-26T16:31:00Z">
        <w:r>
          <w:rPr>
            <w:sz w:val="28"/>
            <w:szCs w:val="28"/>
          </w:rPr>
          <w:t>Поскольку оценка глобального минимума является интегральной характеристикой решаемой задачи опт</w:t>
        </w:r>
      </w:ins>
      <w:ins w:id="187" w:author="gergel" w:date="2020-05-26T16:32:00Z">
        <w:r>
          <w:rPr>
            <w:sz w:val="28"/>
            <w:szCs w:val="28"/>
          </w:rPr>
          <w:t>и</w:t>
        </w:r>
      </w:ins>
      <w:ins w:id="188" w:author="gergel" w:date="2020-05-26T16:31:00Z">
        <w:r>
          <w:rPr>
            <w:sz w:val="28"/>
            <w:szCs w:val="28"/>
          </w:rPr>
          <w:t>мизации (</w:t>
        </w:r>
      </w:ins>
      <w:ins w:id="189" w:author="gergel" w:date="2020-05-26T16:32:00Z">
        <w:r>
          <w:rPr>
            <w:sz w:val="28"/>
            <w:szCs w:val="28"/>
          </w:rPr>
          <w:t xml:space="preserve">значение </w:t>
        </w:r>
        <w:proofErr w:type="spellStart"/>
        <w:r>
          <w:rPr>
            <w:sz w:val="28"/>
            <w:szCs w:val="28"/>
          </w:rPr>
          <w:t>минимизируемой</w:t>
        </w:r>
        <w:proofErr w:type="spellEnd"/>
        <w:r>
          <w:rPr>
            <w:sz w:val="28"/>
            <w:szCs w:val="28"/>
          </w:rPr>
          <w:t xml:space="preserve"> функции в точке глобального минимума должно быть сопоставлено со значениями</w:t>
        </w:r>
      </w:ins>
      <w:ins w:id="190" w:author="gergel" w:date="2020-05-26T16:33:00Z">
        <w:r>
          <w:rPr>
            <w:sz w:val="28"/>
            <w:szCs w:val="28"/>
          </w:rPr>
          <w:t xml:space="preserve"> функции во всех других </w:t>
        </w:r>
      </w:ins>
      <w:ins w:id="191" w:author="gergel" w:date="2020-05-27T15:24:00Z">
        <w:r w:rsidR="009112F9">
          <w:rPr>
            <w:sz w:val="28"/>
            <w:szCs w:val="28"/>
          </w:rPr>
          <w:t>т</w:t>
        </w:r>
      </w:ins>
      <w:ins w:id="192" w:author="gergel" w:date="2020-05-26T16:33:00Z">
        <w:r>
          <w:rPr>
            <w:sz w:val="28"/>
            <w:szCs w:val="28"/>
          </w:rPr>
          <w:t>очках области поиска), метод</w:t>
        </w:r>
      </w:ins>
      <w:ins w:id="193" w:author="gergel" w:date="2020-05-26T17:20:00Z">
        <w:r w:rsidR="00C60715">
          <w:rPr>
            <w:sz w:val="28"/>
            <w:szCs w:val="28"/>
          </w:rPr>
          <w:t>ы</w:t>
        </w:r>
      </w:ins>
      <w:ins w:id="194" w:author="gergel" w:date="2020-05-26T16:33:00Z">
        <w:r w:rsidR="00C60715">
          <w:rPr>
            <w:sz w:val="28"/>
            <w:szCs w:val="28"/>
          </w:rPr>
          <w:t xml:space="preserve"> глобального поиска долж</w:t>
        </w:r>
      </w:ins>
      <w:ins w:id="195" w:author="gergel" w:date="2020-05-26T17:21:00Z">
        <w:r w:rsidR="00C60715">
          <w:rPr>
            <w:sz w:val="28"/>
            <w:szCs w:val="28"/>
          </w:rPr>
          <w:t>ны</w:t>
        </w:r>
      </w:ins>
      <w:ins w:id="196" w:author="gergel" w:date="2020-05-26T16:33:00Z">
        <w:r>
          <w:rPr>
            <w:sz w:val="28"/>
            <w:szCs w:val="28"/>
          </w:rPr>
          <w:t xml:space="preserve"> </w:t>
        </w:r>
      </w:ins>
      <w:ins w:id="197" w:author="gergel" w:date="2020-05-27T15:24:00Z">
        <w:r w:rsidR="009112F9">
          <w:rPr>
            <w:sz w:val="28"/>
            <w:szCs w:val="28"/>
          </w:rPr>
          <w:t>обеспечивать</w:t>
        </w:r>
      </w:ins>
      <w:ins w:id="198" w:author="gergel" w:date="2020-05-26T16:33:00Z">
        <w:r>
          <w:rPr>
            <w:sz w:val="28"/>
            <w:szCs w:val="28"/>
          </w:rPr>
          <w:t xml:space="preserve"> </w:t>
        </w:r>
      </w:ins>
      <w:ins w:id="199" w:author="gergel" w:date="2020-05-27T15:24:00Z">
        <w:r w:rsidR="009112F9">
          <w:rPr>
            <w:sz w:val="28"/>
            <w:szCs w:val="28"/>
          </w:rPr>
          <w:t>какое-либо</w:t>
        </w:r>
      </w:ins>
      <w:ins w:id="200" w:author="gergel" w:date="2020-05-26T16:34:00Z">
        <w:r>
          <w:rPr>
            <w:sz w:val="28"/>
            <w:szCs w:val="28"/>
          </w:rPr>
          <w:t xml:space="preserve"> покрытие области поиска,</w:t>
        </w:r>
      </w:ins>
    </w:p>
    <w:p w:rsidR="00BA7D91" w:rsidRDefault="006E5297">
      <w:pPr>
        <w:pStyle w:val="af6"/>
        <w:numPr>
          <w:ilvl w:val="0"/>
          <w:numId w:val="40"/>
        </w:numPr>
        <w:tabs>
          <w:tab w:val="left" w:pos="709"/>
        </w:tabs>
        <w:spacing w:after="60"/>
        <w:ind w:left="0" w:firstLine="426"/>
        <w:rPr>
          <w:ins w:id="201" w:author="gergel" w:date="2020-05-26T16:38:00Z"/>
          <w:sz w:val="28"/>
          <w:szCs w:val="28"/>
        </w:rPr>
      </w:pPr>
      <w:ins w:id="202" w:author="gergel" w:date="2020-05-26T16:36:00Z">
        <w:r>
          <w:rPr>
            <w:sz w:val="28"/>
            <w:szCs w:val="28"/>
          </w:rPr>
          <w:t xml:space="preserve">В силу «проклятия размерности» </w:t>
        </w:r>
      </w:ins>
      <w:ins w:id="203" w:author="gergel" w:date="2020-05-27T15:25:00Z">
        <w:r w:rsidR="009112F9">
          <w:rPr>
            <w:sz w:val="28"/>
            <w:szCs w:val="28"/>
          </w:rPr>
          <w:t xml:space="preserve">для снижения вычислительной сложности </w:t>
        </w:r>
      </w:ins>
      <w:ins w:id="204" w:author="gergel" w:date="2020-05-26T16:36:00Z">
        <w:r>
          <w:rPr>
            <w:sz w:val="28"/>
            <w:szCs w:val="28"/>
          </w:rPr>
          <w:t>п</w:t>
        </w:r>
      </w:ins>
      <w:ins w:id="205" w:author="gergel" w:date="2020-05-26T16:35:00Z">
        <w:r>
          <w:rPr>
            <w:sz w:val="28"/>
            <w:szCs w:val="28"/>
          </w:rPr>
          <w:t xml:space="preserve">олучаемое </w:t>
        </w:r>
      </w:ins>
      <w:ins w:id="206" w:author="gergel" w:date="2020-05-26T16:36:00Z">
        <w:r>
          <w:rPr>
            <w:sz w:val="28"/>
            <w:szCs w:val="28"/>
          </w:rPr>
          <w:t>покрытие</w:t>
        </w:r>
      </w:ins>
      <w:ins w:id="207" w:author="gergel" w:date="2020-05-26T16:35:00Z">
        <w:r>
          <w:rPr>
            <w:sz w:val="28"/>
            <w:szCs w:val="28"/>
          </w:rPr>
          <w:t xml:space="preserve"> </w:t>
        </w:r>
      </w:ins>
      <w:ins w:id="208" w:author="gergel" w:date="2020-05-26T16:36:00Z">
        <w:r>
          <w:rPr>
            <w:sz w:val="28"/>
            <w:szCs w:val="28"/>
          </w:rPr>
          <w:t>области поиска должно быть не</w:t>
        </w:r>
      </w:ins>
      <w:ins w:id="209" w:author="gergel" w:date="2020-05-26T16:37:00Z">
        <w:r>
          <w:rPr>
            <w:sz w:val="28"/>
            <w:szCs w:val="28"/>
          </w:rPr>
          <w:t>однородным</w:t>
        </w:r>
      </w:ins>
      <w:ins w:id="210" w:author="gergel" w:date="2020-05-26T16:39:00Z">
        <w:r w:rsidR="00AA45C7">
          <w:rPr>
            <w:sz w:val="28"/>
            <w:szCs w:val="28"/>
          </w:rPr>
          <w:t xml:space="preserve"> (</w:t>
        </w:r>
        <w:proofErr w:type="spellStart"/>
        <w:r w:rsidR="00AA45C7">
          <w:rPr>
            <w:sz w:val="28"/>
            <w:szCs w:val="28"/>
            <w:lang w:val="en-US"/>
          </w:rPr>
          <w:t>nonunoform</w:t>
        </w:r>
        <w:proofErr w:type="spellEnd"/>
        <w:r w:rsidR="00AA45C7">
          <w:rPr>
            <w:sz w:val="28"/>
            <w:szCs w:val="28"/>
          </w:rPr>
          <w:t>),</w:t>
        </w:r>
      </w:ins>
      <w:ins w:id="211" w:author="gergel" w:date="2020-05-26T16:37:00Z">
        <w:r>
          <w:rPr>
            <w:sz w:val="28"/>
            <w:szCs w:val="28"/>
          </w:rPr>
          <w:t xml:space="preserve"> т.е. должно быть плотным только в окрестности </w:t>
        </w:r>
      </w:ins>
      <w:ins w:id="212" w:author="gergel" w:date="2020-05-26T16:38:00Z">
        <w:r w:rsidR="00AA45C7">
          <w:rPr>
            <w:sz w:val="28"/>
            <w:szCs w:val="28"/>
          </w:rPr>
          <w:t>глобально оптимальных точек,</w:t>
        </w:r>
      </w:ins>
    </w:p>
    <w:p w:rsidR="00BA7D91" w:rsidRDefault="00AA45C7">
      <w:pPr>
        <w:pStyle w:val="af6"/>
        <w:numPr>
          <w:ilvl w:val="0"/>
          <w:numId w:val="40"/>
        </w:numPr>
        <w:tabs>
          <w:tab w:val="left" w:pos="709"/>
        </w:tabs>
        <w:spacing w:after="60"/>
        <w:ind w:left="0" w:firstLine="426"/>
        <w:rPr>
          <w:ins w:id="213" w:author="gergel" w:date="2020-05-26T16:44:00Z"/>
          <w:sz w:val="28"/>
          <w:szCs w:val="28"/>
        </w:rPr>
      </w:pPr>
      <w:ins w:id="214" w:author="gergel" w:date="2020-05-26T16:38:00Z">
        <w:r>
          <w:rPr>
            <w:sz w:val="28"/>
            <w:szCs w:val="28"/>
          </w:rPr>
          <w:t xml:space="preserve">Возможность построения неоднородных </w:t>
        </w:r>
      </w:ins>
      <w:ins w:id="215" w:author="gergel" w:date="2020-05-26T16:39:00Z">
        <w:r>
          <w:rPr>
            <w:sz w:val="28"/>
            <w:szCs w:val="28"/>
          </w:rPr>
          <w:t>покрытий может быть об</w:t>
        </w:r>
      </w:ins>
      <w:ins w:id="216" w:author="gergel" w:date="2020-05-26T16:40:00Z">
        <w:r>
          <w:rPr>
            <w:sz w:val="28"/>
            <w:szCs w:val="28"/>
          </w:rPr>
          <w:t>е</w:t>
        </w:r>
      </w:ins>
      <w:ins w:id="217" w:author="gergel" w:date="2020-05-26T16:39:00Z">
        <w:r>
          <w:rPr>
            <w:sz w:val="28"/>
            <w:szCs w:val="28"/>
          </w:rPr>
          <w:t>спечена только</w:t>
        </w:r>
      </w:ins>
      <w:ins w:id="218" w:author="gergel" w:date="2020-05-26T16:40:00Z">
        <w:r>
          <w:rPr>
            <w:sz w:val="28"/>
            <w:szCs w:val="28"/>
          </w:rPr>
          <w:t xml:space="preserve"> при наличии каких-либо предположений </w:t>
        </w:r>
        <w:r>
          <w:rPr>
            <w:sz w:val="28"/>
            <w:szCs w:val="28"/>
            <w:lang w:val="en-US"/>
          </w:rPr>
          <w:t>a</w:t>
        </w:r>
        <w:r w:rsidR="00FB2B3E" w:rsidRPr="00FB2B3E">
          <w:rPr>
            <w:sz w:val="28"/>
            <w:szCs w:val="28"/>
          </w:rPr>
          <w:t xml:space="preserve"> </w:t>
        </w:r>
        <w:r>
          <w:rPr>
            <w:sz w:val="28"/>
            <w:szCs w:val="28"/>
            <w:lang w:val="en-US"/>
          </w:rPr>
          <w:t>priori</w:t>
        </w:r>
        <w:r w:rsidR="00FB2B3E" w:rsidRPr="00FB2B3E">
          <w:rPr>
            <w:sz w:val="28"/>
            <w:szCs w:val="28"/>
          </w:rPr>
          <w:t xml:space="preserve"> </w:t>
        </w:r>
        <w:r>
          <w:rPr>
            <w:sz w:val="28"/>
            <w:szCs w:val="28"/>
          </w:rPr>
          <w:t xml:space="preserve">о поведении </w:t>
        </w:r>
        <w:proofErr w:type="spellStart"/>
        <w:r>
          <w:rPr>
            <w:sz w:val="28"/>
            <w:szCs w:val="28"/>
          </w:rPr>
          <w:t>минимизируемой</w:t>
        </w:r>
        <w:proofErr w:type="spellEnd"/>
        <w:r>
          <w:rPr>
            <w:sz w:val="28"/>
            <w:szCs w:val="28"/>
          </w:rPr>
          <w:t xml:space="preserve"> функции </w:t>
        </w:r>
      </w:ins>
      <w:ins w:id="219" w:author="gergel" w:date="2020-05-26T16:41:00Z">
        <w:r>
          <w:rPr>
            <w:sz w:val="28"/>
            <w:szCs w:val="28"/>
          </w:rPr>
          <w:t>–</w:t>
        </w:r>
      </w:ins>
      <w:ins w:id="220" w:author="gergel" w:date="2020-05-26T16:40:00Z">
        <w:r>
          <w:rPr>
            <w:sz w:val="28"/>
            <w:szCs w:val="28"/>
          </w:rPr>
          <w:t xml:space="preserve"> одна </w:t>
        </w:r>
      </w:ins>
      <w:ins w:id="221" w:author="gergel" w:date="2020-05-26T16:41:00Z">
        <w:r>
          <w:rPr>
            <w:sz w:val="28"/>
            <w:szCs w:val="28"/>
          </w:rPr>
          <w:t xml:space="preserve">из наиболее </w:t>
        </w:r>
      </w:ins>
      <w:ins w:id="222" w:author="gergel" w:date="2020-05-26T16:44:00Z">
        <w:r>
          <w:rPr>
            <w:sz w:val="28"/>
            <w:szCs w:val="28"/>
          </w:rPr>
          <w:t xml:space="preserve">часто используемых </w:t>
        </w:r>
      </w:ins>
      <w:ins w:id="223" w:author="gergel" w:date="2020-05-26T16:41:00Z">
        <w:r>
          <w:rPr>
            <w:sz w:val="28"/>
            <w:szCs w:val="28"/>
          </w:rPr>
          <w:t>форм таких пр</w:t>
        </w:r>
      </w:ins>
      <w:ins w:id="224" w:author="gergel" w:date="2020-05-26T16:43:00Z">
        <w:r>
          <w:rPr>
            <w:sz w:val="28"/>
            <w:szCs w:val="28"/>
          </w:rPr>
          <w:t>е</w:t>
        </w:r>
      </w:ins>
      <w:ins w:id="225" w:author="gergel" w:date="2020-05-26T16:41:00Z">
        <w:r>
          <w:rPr>
            <w:sz w:val="28"/>
            <w:szCs w:val="28"/>
          </w:rPr>
          <w:t xml:space="preserve">дположений </w:t>
        </w:r>
      </w:ins>
      <w:ins w:id="226" w:author="gergel" w:date="2020-05-26T16:43:00Z">
        <w:r>
          <w:rPr>
            <w:sz w:val="28"/>
            <w:szCs w:val="28"/>
          </w:rPr>
          <w:t xml:space="preserve">состоит в выполнимости условия </w:t>
        </w:r>
        <w:proofErr w:type="spellStart"/>
        <w:r>
          <w:rPr>
            <w:sz w:val="28"/>
            <w:szCs w:val="28"/>
          </w:rPr>
          <w:t>Лищица</w:t>
        </w:r>
        <w:proofErr w:type="spellEnd"/>
        <w:r>
          <w:rPr>
            <w:sz w:val="28"/>
            <w:szCs w:val="28"/>
          </w:rPr>
          <w:t xml:space="preserve"> </w:t>
        </w:r>
      </w:ins>
      <w:ins w:id="227" w:author="gergel" w:date="2020-05-26T16:44:00Z">
        <w:r>
          <w:rPr>
            <w:sz w:val="28"/>
            <w:szCs w:val="28"/>
          </w:rPr>
          <w:t>(2),</w:t>
        </w:r>
      </w:ins>
    </w:p>
    <w:p w:rsidR="00BA7D91" w:rsidRDefault="00AA45C7">
      <w:pPr>
        <w:pStyle w:val="af6"/>
        <w:numPr>
          <w:ilvl w:val="0"/>
          <w:numId w:val="40"/>
        </w:numPr>
        <w:tabs>
          <w:tab w:val="left" w:pos="709"/>
        </w:tabs>
        <w:spacing w:after="60"/>
        <w:ind w:left="0" w:firstLine="426"/>
        <w:rPr>
          <w:ins w:id="228" w:author="gergel" w:date="2020-05-26T17:16:00Z"/>
          <w:sz w:val="28"/>
          <w:szCs w:val="28"/>
        </w:rPr>
      </w:pPr>
      <w:ins w:id="229" w:author="gergel" w:date="2020-05-26T16:45:00Z">
        <w:r>
          <w:rPr>
            <w:sz w:val="28"/>
            <w:szCs w:val="28"/>
          </w:rPr>
          <w:t xml:space="preserve">Построение </w:t>
        </w:r>
      </w:ins>
      <w:ins w:id="230" w:author="gergel" w:date="2020-05-26T16:46:00Z">
        <w:r>
          <w:rPr>
            <w:sz w:val="28"/>
            <w:szCs w:val="28"/>
          </w:rPr>
          <w:t>неоднородных покрытий области поиска предполагает анализ многомерной поисковой информации (</w:t>
        </w:r>
      </w:ins>
      <w:ins w:id="231" w:author="gergel" w:date="2020-05-26T16:47:00Z">
        <w:r>
          <w:rPr>
            <w:sz w:val="28"/>
            <w:szCs w:val="28"/>
          </w:rPr>
          <w:t>точки выпол</w:t>
        </w:r>
      </w:ins>
      <w:ins w:id="232" w:author="gergel" w:date="2020-05-26T16:48:00Z">
        <w:r>
          <w:rPr>
            <w:sz w:val="28"/>
            <w:szCs w:val="28"/>
          </w:rPr>
          <w:t>н</w:t>
        </w:r>
      </w:ins>
      <w:ins w:id="233" w:author="gergel" w:date="2020-05-26T16:47:00Z">
        <w:r>
          <w:rPr>
            <w:sz w:val="28"/>
            <w:szCs w:val="28"/>
          </w:rPr>
          <w:t>енных итераций</w:t>
        </w:r>
      </w:ins>
      <w:ins w:id="234" w:author="gergel" w:date="2020-05-26T16:48:00Z">
        <w:r>
          <w:rPr>
            <w:sz w:val="28"/>
            <w:szCs w:val="28"/>
          </w:rPr>
          <w:t xml:space="preserve"> глобального поиска и значений </w:t>
        </w:r>
        <w:proofErr w:type="spellStart"/>
        <w:r>
          <w:rPr>
            <w:sz w:val="28"/>
            <w:szCs w:val="28"/>
          </w:rPr>
          <w:t>мини</w:t>
        </w:r>
        <w:r w:rsidR="00583FB4">
          <w:rPr>
            <w:sz w:val="28"/>
            <w:szCs w:val="28"/>
          </w:rPr>
          <w:t>мизируемой</w:t>
        </w:r>
        <w:proofErr w:type="spellEnd"/>
        <w:r w:rsidR="00583FB4">
          <w:rPr>
            <w:sz w:val="28"/>
            <w:szCs w:val="28"/>
          </w:rPr>
          <w:t xml:space="preserve"> функции в этих точках) очень большого объема, что значительно услож</w:t>
        </w:r>
      </w:ins>
      <w:ins w:id="235" w:author="gergel" w:date="2020-05-26T16:49:00Z">
        <w:r w:rsidR="00583FB4">
          <w:rPr>
            <w:sz w:val="28"/>
            <w:szCs w:val="28"/>
          </w:rPr>
          <w:t>н</w:t>
        </w:r>
      </w:ins>
      <w:ins w:id="236" w:author="gergel" w:date="2020-05-26T16:48:00Z">
        <w:r w:rsidR="00583FB4">
          <w:rPr>
            <w:sz w:val="28"/>
            <w:szCs w:val="28"/>
          </w:rPr>
          <w:t xml:space="preserve">яет </w:t>
        </w:r>
      </w:ins>
      <w:ins w:id="237" w:author="gergel" w:date="2020-05-26T16:49:00Z">
        <w:r w:rsidR="00583FB4">
          <w:rPr>
            <w:sz w:val="28"/>
            <w:szCs w:val="28"/>
          </w:rPr>
          <w:t>сложность и вычислительную трудоемкость методов глобальной оптимизации</w:t>
        </w:r>
      </w:ins>
      <w:ins w:id="238" w:author="gergel" w:date="2020-05-26T16:51:00Z">
        <w:r w:rsidR="00583FB4">
          <w:rPr>
            <w:sz w:val="28"/>
            <w:szCs w:val="28"/>
          </w:rPr>
          <w:t xml:space="preserve"> – для снижений подобной</w:t>
        </w:r>
      </w:ins>
      <w:ins w:id="239" w:author="gergel" w:date="2020-05-26T16:52:00Z">
        <w:r w:rsidR="00583FB4">
          <w:rPr>
            <w:sz w:val="28"/>
            <w:szCs w:val="28"/>
          </w:rPr>
          <w:t xml:space="preserve"> вычислительной сложности в глобальной оптимизации </w:t>
        </w:r>
      </w:ins>
      <w:ins w:id="240" w:author="gergel" w:date="2020-05-27T15:26:00Z">
        <w:r w:rsidR="009112F9">
          <w:rPr>
            <w:sz w:val="28"/>
            <w:szCs w:val="28"/>
          </w:rPr>
          <w:t xml:space="preserve">достаточно часто </w:t>
        </w:r>
      </w:ins>
      <w:ins w:id="241" w:author="gergel" w:date="2020-05-26T16:52:00Z">
        <w:r w:rsidR="00583FB4">
          <w:rPr>
            <w:sz w:val="28"/>
            <w:szCs w:val="28"/>
          </w:rPr>
          <w:t>используется редукция размерности на основе</w:t>
        </w:r>
      </w:ins>
      <w:ins w:id="242" w:author="gergel" w:date="2020-05-27T15:27:00Z">
        <w:r w:rsidR="009112F9">
          <w:rPr>
            <w:sz w:val="28"/>
            <w:szCs w:val="28"/>
          </w:rPr>
          <w:t xml:space="preserve">, например, </w:t>
        </w:r>
      </w:ins>
      <w:ins w:id="243" w:author="gergel" w:date="2020-05-26T16:52:00Z">
        <w:r w:rsidR="00583FB4">
          <w:rPr>
            <w:sz w:val="28"/>
            <w:szCs w:val="28"/>
          </w:rPr>
          <w:t xml:space="preserve"> диагонального расширения одномерных алгоритмов </w:t>
        </w:r>
      </w:ins>
      <w:ins w:id="244" w:author="gergel" w:date="2020-05-26T16:53:00Z">
        <w:r w:rsidR="00FB2B3E" w:rsidRPr="00FB2B3E">
          <w:rPr>
            <w:sz w:val="28"/>
            <w:szCs w:val="28"/>
          </w:rPr>
          <w:t>[</w:t>
        </w:r>
      </w:ins>
      <w:ins w:id="245" w:author="gergel" w:date="2020-05-26T16:54:00Z">
        <w:r w:rsidR="00FB2B3E" w:rsidRPr="00FB2B3E">
          <w:rPr>
            <w:sz w:val="28"/>
            <w:szCs w:val="28"/>
          </w:rPr>
          <w:t>22</w:t>
        </w:r>
      </w:ins>
      <w:ins w:id="246" w:author="gergel" w:date="2020-05-26T17:12:00Z">
        <w:r w:rsidR="00C60715">
          <w:rPr>
            <w:sz w:val="28"/>
            <w:szCs w:val="28"/>
          </w:rPr>
          <w:t>, 45</w:t>
        </w:r>
      </w:ins>
      <w:ins w:id="247" w:author="gergel" w:date="2020-05-26T16:53:00Z">
        <w:r w:rsidR="00FB2B3E" w:rsidRPr="00FB2B3E">
          <w:rPr>
            <w:sz w:val="28"/>
            <w:szCs w:val="28"/>
          </w:rPr>
          <w:t>]</w:t>
        </w:r>
      </w:ins>
      <w:ins w:id="248" w:author="gergel" w:date="2020-05-26T16:55:00Z">
        <w:r w:rsidR="00583FB4">
          <w:rPr>
            <w:sz w:val="28"/>
            <w:szCs w:val="28"/>
          </w:rPr>
          <w:t xml:space="preserve">, </w:t>
        </w:r>
      </w:ins>
      <w:ins w:id="249" w:author="gergel" w:date="2020-05-27T15:27:00Z">
        <w:r w:rsidR="009112F9">
          <w:rPr>
            <w:sz w:val="28"/>
            <w:szCs w:val="28"/>
            <w:lang w:val="en-US"/>
          </w:rPr>
          <w:t>the</w:t>
        </w:r>
        <w:r w:rsidR="00FB2B3E" w:rsidRPr="00FB2B3E">
          <w:rPr>
            <w:sz w:val="28"/>
            <w:szCs w:val="28"/>
          </w:rPr>
          <w:t xml:space="preserve"> </w:t>
        </w:r>
      </w:ins>
      <w:ins w:id="250" w:author="gergel" w:date="2020-05-26T17:13:00Z">
        <w:r w:rsidR="00C60715">
          <w:rPr>
            <w:sz w:val="28"/>
            <w:szCs w:val="28"/>
            <w:lang w:val="en-US"/>
          </w:rPr>
          <w:t>nested</w:t>
        </w:r>
        <w:r w:rsidR="00FB2B3E" w:rsidRPr="00FB2B3E">
          <w:rPr>
            <w:sz w:val="28"/>
            <w:szCs w:val="28"/>
          </w:rPr>
          <w:t xml:space="preserve"> </w:t>
        </w:r>
        <w:r w:rsidR="00C60715">
          <w:rPr>
            <w:sz w:val="28"/>
            <w:szCs w:val="28"/>
            <w:lang w:val="en-US"/>
          </w:rPr>
          <w:t>optimization</w:t>
        </w:r>
        <w:r w:rsidR="00FB2B3E" w:rsidRPr="00FB2B3E">
          <w:rPr>
            <w:sz w:val="28"/>
            <w:szCs w:val="28"/>
          </w:rPr>
          <w:t xml:space="preserve"> </w:t>
        </w:r>
      </w:ins>
      <w:ins w:id="251" w:author="gergel" w:date="2020-05-26T16:58:00Z">
        <w:r w:rsidR="00583FB4">
          <w:rPr>
            <w:sz w:val="28"/>
            <w:szCs w:val="28"/>
            <w:lang w:val="en-US"/>
          </w:rPr>
          <w:t>scheme</w:t>
        </w:r>
        <w:r w:rsidR="00FB2B3E" w:rsidRPr="00FB2B3E">
          <w:rPr>
            <w:sz w:val="28"/>
            <w:szCs w:val="28"/>
          </w:rPr>
          <w:t xml:space="preserve"> [</w:t>
        </w:r>
      </w:ins>
      <w:ins w:id="252" w:author="gergel" w:date="2020-05-26T17:13:00Z">
        <w:r w:rsidR="00C60715">
          <w:rPr>
            <w:sz w:val="28"/>
            <w:szCs w:val="28"/>
          </w:rPr>
          <w:t>46,47</w:t>
        </w:r>
      </w:ins>
      <w:ins w:id="253" w:author="gergel" w:date="2020-05-26T16:58:00Z">
        <w:r w:rsidR="00FB2B3E" w:rsidRPr="00FB2B3E">
          <w:rPr>
            <w:sz w:val="28"/>
            <w:szCs w:val="28"/>
          </w:rPr>
          <w:t>]</w:t>
        </w:r>
      </w:ins>
      <w:ins w:id="254" w:author="gergel" w:date="2020-05-26T17:14:00Z">
        <w:r w:rsidR="00C60715">
          <w:rPr>
            <w:sz w:val="28"/>
            <w:szCs w:val="28"/>
          </w:rPr>
          <w:t xml:space="preserve">, </w:t>
        </w:r>
      </w:ins>
      <w:ins w:id="255" w:author="gergel" w:date="2020-05-26T17:15:00Z">
        <w:r w:rsidR="00C60715">
          <w:rPr>
            <w:sz w:val="28"/>
            <w:szCs w:val="28"/>
            <w:lang w:val="en-US"/>
          </w:rPr>
          <w:t>dimension</w:t>
        </w:r>
        <w:r w:rsidR="00FB2B3E" w:rsidRPr="00FB2B3E">
          <w:rPr>
            <w:sz w:val="28"/>
            <w:szCs w:val="28"/>
          </w:rPr>
          <w:t xml:space="preserve"> </w:t>
        </w:r>
        <w:r w:rsidR="00C60715">
          <w:rPr>
            <w:sz w:val="28"/>
            <w:szCs w:val="28"/>
            <w:lang w:val="en-US"/>
          </w:rPr>
          <w:t>reduction</w:t>
        </w:r>
        <w:r w:rsidR="00FB2B3E" w:rsidRPr="00FB2B3E">
          <w:rPr>
            <w:sz w:val="28"/>
            <w:szCs w:val="28"/>
          </w:rPr>
          <w:t xml:space="preserve"> </w:t>
        </w:r>
        <w:r w:rsidR="00C60715">
          <w:rPr>
            <w:sz w:val="28"/>
            <w:szCs w:val="28"/>
            <w:lang w:val="en-US"/>
          </w:rPr>
          <w:t>using</w:t>
        </w:r>
        <w:r w:rsidR="00FB2B3E" w:rsidRPr="00FB2B3E">
          <w:rPr>
            <w:sz w:val="28"/>
            <w:szCs w:val="28"/>
          </w:rPr>
          <w:t xml:space="preserve"> </w:t>
        </w:r>
        <w:proofErr w:type="spellStart"/>
        <w:r w:rsidR="00C60715">
          <w:rPr>
            <w:sz w:val="28"/>
            <w:szCs w:val="28"/>
            <w:lang w:val="en-US"/>
          </w:rPr>
          <w:t>Peano</w:t>
        </w:r>
        <w:proofErr w:type="spellEnd"/>
        <w:r w:rsidR="00FB2B3E" w:rsidRPr="00FB2B3E">
          <w:rPr>
            <w:sz w:val="28"/>
            <w:szCs w:val="28"/>
          </w:rPr>
          <w:t xml:space="preserve"> </w:t>
        </w:r>
        <w:r w:rsidR="00C60715">
          <w:rPr>
            <w:sz w:val="28"/>
            <w:szCs w:val="28"/>
            <w:lang w:val="en-US"/>
          </w:rPr>
          <w:t>space</w:t>
        </w:r>
        <w:r w:rsidR="00FB2B3E" w:rsidRPr="00FB2B3E">
          <w:rPr>
            <w:sz w:val="28"/>
            <w:szCs w:val="28"/>
          </w:rPr>
          <w:t>-</w:t>
        </w:r>
        <w:r w:rsidR="00C60715">
          <w:rPr>
            <w:sz w:val="28"/>
            <w:szCs w:val="28"/>
            <w:lang w:val="en-US"/>
          </w:rPr>
          <w:t>filling</w:t>
        </w:r>
        <w:r w:rsidR="00FB2B3E" w:rsidRPr="00FB2B3E">
          <w:rPr>
            <w:sz w:val="28"/>
            <w:szCs w:val="28"/>
          </w:rPr>
          <w:t xml:space="preserve"> </w:t>
        </w:r>
        <w:r w:rsidR="00C60715">
          <w:rPr>
            <w:sz w:val="28"/>
            <w:szCs w:val="28"/>
            <w:lang w:val="en-US"/>
          </w:rPr>
          <w:t>curves</w:t>
        </w:r>
        <w:r w:rsidR="00FB2B3E" w:rsidRPr="00FB2B3E">
          <w:rPr>
            <w:sz w:val="28"/>
            <w:szCs w:val="28"/>
          </w:rPr>
          <w:t xml:space="preserve"> </w:t>
        </w:r>
      </w:ins>
      <w:ins w:id="256" w:author="gergel" w:date="2020-05-26T17:16:00Z">
        <w:r w:rsidR="00FB2B3E" w:rsidRPr="00FB2B3E">
          <w:rPr>
            <w:sz w:val="28"/>
            <w:szCs w:val="28"/>
          </w:rPr>
          <w:t>[</w:t>
        </w:r>
        <w:r w:rsidR="00C60715">
          <w:rPr>
            <w:sz w:val="28"/>
            <w:szCs w:val="28"/>
          </w:rPr>
          <w:t>17,23</w:t>
        </w:r>
        <w:r w:rsidR="00FB2B3E" w:rsidRPr="00FB2B3E">
          <w:rPr>
            <w:sz w:val="28"/>
            <w:szCs w:val="28"/>
          </w:rPr>
          <w:t>]</w:t>
        </w:r>
        <w:r w:rsidR="00C60715">
          <w:rPr>
            <w:sz w:val="28"/>
            <w:szCs w:val="28"/>
          </w:rPr>
          <w:t>,</w:t>
        </w:r>
      </w:ins>
    </w:p>
    <w:p w:rsidR="00BA7D91" w:rsidRDefault="00C60715">
      <w:pPr>
        <w:pStyle w:val="af6"/>
        <w:numPr>
          <w:ilvl w:val="0"/>
          <w:numId w:val="40"/>
        </w:numPr>
        <w:tabs>
          <w:tab w:val="left" w:pos="709"/>
        </w:tabs>
        <w:spacing w:after="60"/>
        <w:ind w:left="0" w:firstLine="426"/>
        <w:rPr>
          <w:ins w:id="257" w:author="gergel" w:date="2020-05-26T17:21:00Z"/>
          <w:sz w:val="28"/>
          <w:szCs w:val="28"/>
        </w:rPr>
      </w:pPr>
      <w:ins w:id="258" w:author="gergel" w:date="2020-05-26T17:17:00Z">
        <w:r>
          <w:rPr>
            <w:sz w:val="28"/>
            <w:szCs w:val="28"/>
          </w:rPr>
          <w:lastRenderedPageBreak/>
          <w:t>При</w:t>
        </w:r>
        <w:r w:rsidR="009124C8">
          <w:rPr>
            <w:sz w:val="28"/>
            <w:szCs w:val="28"/>
          </w:rPr>
          <w:t xml:space="preserve"> </w:t>
        </w:r>
      </w:ins>
      <w:ins w:id="259" w:author="gergel" w:date="2020-05-26T17:18:00Z">
        <w:r>
          <w:rPr>
            <w:sz w:val="28"/>
            <w:szCs w:val="28"/>
          </w:rPr>
          <w:t>многократном</w:t>
        </w:r>
        <w:r w:rsidR="009124C8">
          <w:rPr>
            <w:sz w:val="28"/>
            <w:szCs w:val="28"/>
          </w:rPr>
          <w:t xml:space="preserve"> </w:t>
        </w:r>
      </w:ins>
      <w:ins w:id="260" w:author="gergel" w:date="2020-05-26T17:17:00Z">
        <w:r>
          <w:rPr>
            <w:sz w:val="28"/>
            <w:szCs w:val="28"/>
          </w:rPr>
          <w:t>решении</w:t>
        </w:r>
      </w:ins>
      <w:ins w:id="261" w:author="gergel" w:date="2020-05-26T17:18:00Z">
        <w:r w:rsidR="009124C8">
          <w:rPr>
            <w:sz w:val="28"/>
            <w:szCs w:val="28"/>
          </w:rPr>
          <w:t xml:space="preserve"> </w:t>
        </w:r>
        <w:r>
          <w:rPr>
            <w:sz w:val="28"/>
            <w:szCs w:val="28"/>
          </w:rPr>
          <w:t>задач</w:t>
        </w:r>
        <w:r w:rsidR="009124C8">
          <w:rPr>
            <w:sz w:val="28"/>
            <w:szCs w:val="28"/>
          </w:rPr>
          <w:t xml:space="preserve"> </w:t>
        </w:r>
      </w:ins>
      <w:ins w:id="262" w:author="gergel" w:date="2020-05-26T17:20:00Z">
        <w:r w:rsidRPr="00B41EB4">
          <w:rPr>
            <w:sz w:val="28"/>
            <w:szCs w:val="28"/>
            <w:lang w:val="en-US"/>
          </w:rPr>
          <w:t>multistage</w:t>
        </w:r>
        <w:r w:rsidR="00FB2B3E" w:rsidRPr="00FB2B3E">
          <w:rPr>
            <w:sz w:val="28"/>
            <w:szCs w:val="28"/>
          </w:rPr>
          <w:t xml:space="preserve"> </w:t>
        </w:r>
        <w:r w:rsidRPr="00B41EB4">
          <w:rPr>
            <w:sz w:val="28"/>
            <w:szCs w:val="28"/>
            <w:lang w:val="en-US"/>
          </w:rPr>
          <w:t>lexicographic</w:t>
        </w:r>
        <w:r w:rsidR="00FB2B3E" w:rsidRPr="00FB2B3E">
          <w:rPr>
            <w:sz w:val="28"/>
            <w:szCs w:val="28"/>
          </w:rPr>
          <w:t xml:space="preserve"> </w:t>
        </w:r>
        <w:proofErr w:type="spellStart"/>
        <w:r w:rsidRPr="00B41EB4">
          <w:rPr>
            <w:sz w:val="28"/>
            <w:szCs w:val="28"/>
            <w:lang w:val="en-US"/>
          </w:rPr>
          <w:t>multicriteria</w:t>
        </w:r>
        <w:proofErr w:type="spellEnd"/>
        <w:r w:rsidR="00FB2B3E" w:rsidRPr="00FB2B3E">
          <w:rPr>
            <w:sz w:val="28"/>
            <w:szCs w:val="28"/>
          </w:rPr>
          <w:t xml:space="preserve"> </w:t>
        </w:r>
        <w:r w:rsidRPr="00B41EB4">
          <w:rPr>
            <w:sz w:val="28"/>
            <w:szCs w:val="28"/>
            <w:lang w:val="en-US"/>
          </w:rPr>
          <w:t>optimization</w:t>
        </w:r>
        <w:r w:rsidR="00FB2B3E" w:rsidRPr="00FB2B3E">
          <w:rPr>
            <w:sz w:val="28"/>
            <w:szCs w:val="28"/>
          </w:rPr>
          <w:t xml:space="preserve"> </w:t>
        </w:r>
        <w:r>
          <w:rPr>
            <w:sz w:val="28"/>
            <w:szCs w:val="28"/>
          </w:rPr>
          <w:t>метод</w:t>
        </w:r>
      </w:ins>
      <w:ins w:id="263" w:author="gergel" w:date="2020-05-26T17:21:00Z">
        <w:r>
          <w:rPr>
            <w:sz w:val="28"/>
            <w:szCs w:val="28"/>
          </w:rPr>
          <w:t xml:space="preserve">ы глобального поиска </w:t>
        </w:r>
      </w:ins>
      <w:ins w:id="264" w:author="gergel" w:date="2020-05-27T15:28:00Z">
        <w:r w:rsidR="009112F9">
          <w:rPr>
            <w:sz w:val="28"/>
            <w:szCs w:val="28"/>
          </w:rPr>
          <w:t xml:space="preserve">могут уменьшить сложность вычислений </w:t>
        </w:r>
      </w:ins>
      <w:ins w:id="265" w:author="gergel" w:date="2020-05-27T15:29:00Z">
        <w:r w:rsidR="009112F9">
          <w:rPr>
            <w:sz w:val="28"/>
            <w:szCs w:val="28"/>
          </w:rPr>
          <w:t xml:space="preserve">за счет </w:t>
        </w:r>
      </w:ins>
      <w:ins w:id="266" w:author="gergel" w:date="2020-05-26T17:21:00Z">
        <w:r w:rsidR="009112F9">
          <w:rPr>
            <w:sz w:val="28"/>
            <w:szCs w:val="28"/>
          </w:rPr>
          <w:t>использова</w:t>
        </w:r>
      </w:ins>
      <w:ins w:id="267" w:author="gergel" w:date="2020-05-27T15:29:00Z">
        <w:r w:rsidR="009112F9">
          <w:rPr>
            <w:sz w:val="28"/>
            <w:szCs w:val="28"/>
          </w:rPr>
          <w:t>ния</w:t>
        </w:r>
      </w:ins>
      <w:ins w:id="268" w:author="gergel" w:date="2020-05-26T17:21:00Z">
        <w:r>
          <w:rPr>
            <w:sz w:val="28"/>
            <w:szCs w:val="28"/>
          </w:rPr>
          <w:t xml:space="preserve"> </w:t>
        </w:r>
        <w:r w:rsidR="009112F9">
          <w:rPr>
            <w:sz w:val="28"/>
            <w:szCs w:val="28"/>
          </w:rPr>
          <w:t>поисков</w:t>
        </w:r>
      </w:ins>
      <w:ins w:id="269" w:author="gergel" w:date="2020-05-27T15:29:00Z">
        <w:r w:rsidR="009112F9">
          <w:rPr>
            <w:sz w:val="28"/>
            <w:szCs w:val="28"/>
          </w:rPr>
          <w:t>ой</w:t>
        </w:r>
      </w:ins>
      <w:ins w:id="270" w:author="gergel" w:date="2020-05-26T17:21:00Z">
        <w:r w:rsidR="009112F9">
          <w:rPr>
            <w:sz w:val="28"/>
            <w:szCs w:val="28"/>
          </w:rPr>
          <w:t xml:space="preserve"> информаци</w:t>
        </w:r>
      </w:ins>
      <w:ins w:id="271" w:author="gergel" w:date="2020-05-27T15:29:00Z">
        <w:r w:rsidR="009112F9">
          <w:rPr>
            <w:sz w:val="28"/>
            <w:szCs w:val="28"/>
          </w:rPr>
          <w:t>и</w:t>
        </w:r>
      </w:ins>
      <w:ins w:id="272" w:author="gergel" w:date="2020-05-26T17:21:00Z">
        <w:r w:rsidR="009112F9">
          <w:rPr>
            <w:sz w:val="28"/>
            <w:szCs w:val="28"/>
          </w:rPr>
          <w:t>, получаем</w:t>
        </w:r>
      </w:ins>
      <w:ins w:id="273" w:author="gergel" w:date="2020-05-27T15:29:00Z">
        <w:r w:rsidR="009112F9">
          <w:rPr>
            <w:sz w:val="28"/>
            <w:szCs w:val="28"/>
          </w:rPr>
          <w:t>ой</w:t>
        </w:r>
      </w:ins>
      <w:ins w:id="274" w:author="gergel" w:date="2020-05-26T17:21:00Z">
        <w:r>
          <w:rPr>
            <w:sz w:val="28"/>
            <w:szCs w:val="28"/>
          </w:rPr>
          <w:t xml:space="preserve"> в процессе вычислений.</w:t>
        </w:r>
      </w:ins>
    </w:p>
    <w:p w:rsidR="00B41EB4" w:rsidRDefault="00C60715" w:rsidP="0026254C">
      <w:pPr>
        <w:pStyle w:val="af6"/>
        <w:tabs>
          <w:tab w:val="left" w:pos="709"/>
        </w:tabs>
        <w:spacing w:after="60"/>
        <w:ind w:firstLine="426"/>
        <w:rPr>
          <w:sz w:val="28"/>
          <w:szCs w:val="28"/>
          <w:lang w:val="en-US"/>
        </w:rPr>
      </w:pPr>
      <w:ins w:id="275" w:author="gergel" w:date="2020-05-26T17:22:00Z">
        <w:r>
          <w:rPr>
            <w:sz w:val="28"/>
            <w:szCs w:val="28"/>
          </w:rPr>
          <w:t>С</w:t>
        </w:r>
        <w:r w:rsidR="00FB2B3E" w:rsidRPr="00FB2B3E">
          <w:rPr>
            <w:sz w:val="28"/>
            <w:szCs w:val="28"/>
            <w:lang w:val="en-US"/>
          </w:rPr>
          <w:t xml:space="preserve"> </w:t>
        </w:r>
        <w:r>
          <w:rPr>
            <w:sz w:val="28"/>
            <w:szCs w:val="28"/>
          </w:rPr>
          <w:t>учетом</w:t>
        </w:r>
        <w:r w:rsidR="00FB2B3E" w:rsidRPr="00FB2B3E">
          <w:rPr>
            <w:sz w:val="28"/>
            <w:szCs w:val="28"/>
            <w:lang w:val="en-US"/>
          </w:rPr>
          <w:t xml:space="preserve"> </w:t>
        </w:r>
        <w:r>
          <w:rPr>
            <w:sz w:val="28"/>
            <w:szCs w:val="28"/>
          </w:rPr>
          <w:t>перечисленных</w:t>
        </w:r>
        <w:r w:rsidR="00FB2B3E" w:rsidRPr="00FB2B3E">
          <w:rPr>
            <w:sz w:val="28"/>
            <w:szCs w:val="28"/>
            <w:lang w:val="en-US"/>
          </w:rPr>
          <w:t xml:space="preserve"> </w:t>
        </w:r>
        <w:r>
          <w:rPr>
            <w:sz w:val="28"/>
            <w:szCs w:val="28"/>
          </w:rPr>
          <w:t>выше</w:t>
        </w:r>
        <w:r w:rsidR="00FB2B3E" w:rsidRPr="00FB2B3E">
          <w:rPr>
            <w:sz w:val="28"/>
            <w:szCs w:val="28"/>
            <w:lang w:val="en-US"/>
          </w:rPr>
          <w:t xml:space="preserve"> </w:t>
        </w:r>
        <w:r>
          <w:rPr>
            <w:sz w:val="28"/>
            <w:szCs w:val="28"/>
          </w:rPr>
          <w:t>требований</w:t>
        </w:r>
        <w:r w:rsidR="00FB2B3E" w:rsidRPr="00FB2B3E">
          <w:rPr>
            <w:sz w:val="28"/>
            <w:szCs w:val="28"/>
            <w:lang w:val="en-US"/>
          </w:rPr>
          <w:t xml:space="preserve"> </w:t>
        </w:r>
      </w:ins>
      <w:ins w:id="276" w:author="gergel" w:date="2020-05-26T17:23:00Z">
        <w:r>
          <w:rPr>
            <w:sz w:val="28"/>
            <w:szCs w:val="28"/>
            <w:lang w:val="en-US"/>
          </w:rPr>
          <w:t>t</w:t>
        </w:r>
      </w:ins>
      <w:r w:rsidR="00B41EB4" w:rsidRPr="00B41EB4">
        <w:rPr>
          <w:sz w:val="28"/>
          <w:szCs w:val="28"/>
          <w:lang w:val="en-US"/>
        </w:rPr>
        <w:t xml:space="preserve">he </w:t>
      </w:r>
      <w:r w:rsidR="00F627CA">
        <w:rPr>
          <w:sz w:val="28"/>
          <w:szCs w:val="28"/>
          <w:lang w:val="en-US"/>
        </w:rPr>
        <w:t xml:space="preserve">proposed </w:t>
      </w:r>
      <w:r w:rsidR="00B41EB4" w:rsidRPr="00B41EB4">
        <w:rPr>
          <w:sz w:val="28"/>
          <w:szCs w:val="28"/>
          <w:lang w:val="en-US"/>
        </w:rPr>
        <w:t xml:space="preserve">approach for solving </w:t>
      </w:r>
      <w:proofErr w:type="spellStart"/>
      <w:ins w:id="277" w:author="gergel" w:date="2020-05-26T17:23:00Z">
        <w:r w:rsidRPr="00B41EB4">
          <w:rPr>
            <w:sz w:val="28"/>
            <w:szCs w:val="28"/>
            <w:lang w:val="en-US"/>
          </w:rPr>
          <w:t>MMCOlex</w:t>
        </w:r>
        <w:proofErr w:type="spellEnd"/>
        <w:r w:rsidRPr="00B41EB4" w:rsidDel="00C60715">
          <w:rPr>
            <w:sz w:val="28"/>
            <w:szCs w:val="28"/>
            <w:lang w:val="en-US"/>
          </w:rPr>
          <w:t xml:space="preserve"> </w:t>
        </w:r>
      </w:ins>
      <w:r w:rsidR="00B41EB4" w:rsidRPr="00B41EB4">
        <w:rPr>
          <w:sz w:val="28"/>
          <w:szCs w:val="28"/>
          <w:lang w:val="en-US"/>
        </w:rPr>
        <w:t>problems is based on three key ideas:</w:t>
      </w:r>
    </w:p>
    <w:p w:rsidR="00C571F7" w:rsidRDefault="00B41EB4">
      <w:pPr>
        <w:pStyle w:val="af6"/>
        <w:numPr>
          <w:ilvl w:val="0"/>
          <w:numId w:val="30"/>
        </w:numPr>
        <w:tabs>
          <w:tab w:val="left" w:pos="709"/>
        </w:tabs>
        <w:spacing w:after="60"/>
        <w:ind w:left="0" w:firstLine="426"/>
        <w:rPr>
          <w:sz w:val="28"/>
          <w:szCs w:val="28"/>
          <w:lang w:val="en-US"/>
        </w:rPr>
      </w:pPr>
      <w:r w:rsidRPr="00B41EB4">
        <w:rPr>
          <w:sz w:val="28"/>
          <w:szCs w:val="28"/>
          <w:lang w:val="en-US"/>
        </w:rPr>
        <w:t xml:space="preserve">Reduction of multidimensional </w:t>
      </w:r>
      <w:proofErr w:type="spellStart"/>
      <w:r w:rsidRPr="00B41EB4">
        <w:rPr>
          <w:sz w:val="28"/>
          <w:szCs w:val="28"/>
          <w:lang w:val="en-US"/>
        </w:rPr>
        <w:t>multiextremal</w:t>
      </w:r>
      <w:proofErr w:type="spellEnd"/>
      <w:r w:rsidRPr="00B41EB4">
        <w:rPr>
          <w:sz w:val="28"/>
          <w:szCs w:val="28"/>
          <w:lang w:val="en-US"/>
        </w:rPr>
        <w:t xml:space="preserve"> optimization to problems of one-dimensional global search </w:t>
      </w:r>
      <w:r w:rsidR="00243405">
        <w:rPr>
          <w:sz w:val="28"/>
          <w:szCs w:val="28"/>
          <w:lang w:val="en-US"/>
        </w:rPr>
        <w:t xml:space="preserve">by </w:t>
      </w:r>
      <w:r w:rsidRPr="00B41EB4">
        <w:rPr>
          <w:sz w:val="28"/>
          <w:szCs w:val="28"/>
          <w:lang w:val="en-US"/>
        </w:rPr>
        <w:t xml:space="preserve">using </w:t>
      </w:r>
      <w:proofErr w:type="spellStart"/>
      <w:r w:rsidRPr="00B41EB4">
        <w:rPr>
          <w:sz w:val="28"/>
          <w:szCs w:val="28"/>
          <w:lang w:val="en-US"/>
        </w:rPr>
        <w:t>Peano</w:t>
      </w:r>
      <w:proofErr w:type="spellEnd"/>
      <w:r w:rsidRPr="00B41EB4">
        <w:rPr>
          <w:sz w:val="28"/>
          <w:szCs w:val="28"/>
          <w:lang w:val="en-US"/>
        </w:rPr>
        <w:t xml:space="preserve"> </w:t>
      </w:r>
      <w:ins w:id="278" w:author="gergel" w:date="2020-05-26T17:24:00Z">
        <w:r w:rsidR="00C60715">
          <w:rPr>
            <w:sz w:val="28"/>
            <w:szCs w:val="28"/>
            <w:lang w:val="en-US"/>
          </w:rPr>
          <w:t>space</w:t>
        </w:r>
        <w:r w:rsidR="00FB2B3E" w:rsidRPr="00FB2B3E">
          <w:rPr>
            <w:sz w:val="28"/>
            <w:szCs w:val="28"/>
            <w:lang w:val="en-US"/>
          </w:rPr>
          <w:t>-</w:t>
        </w:r>
        <w:r w:rsidR="00C60715">
          <w:rPr>
            <w:sz w:val="28"/>
            <w:szCs w:val="28"/>
            <w:lang w:val="en-US"/>
          </w:rPr>
          <w:t>filling</w:t>
        </w:r>
        <w:r w:rsidR="00FB2B3E" w:rsidRPr="00FB2B3E">
          <w:rPr>
            <w:sz w:val="28"/>
            <w:szCs w:val="28"/>
            <w:lang w:val="en-US"/>
          </w:rPr>
          <w:t xml:space="preserve"> </w:t>
        </w:r>
      </w:ins>
      <w:r w:rsidRPr="00B41EB4">
        <w:rPr>
          <w:sz w:val="28"/>
          <w:szCs w:val="28"/>
          <w:lang w:val="en-US"/>
        </w:rPr>
        <w:t>curves</w:t>
      </w:r>
      <w:r w:rsidR="002D0C45">
        <w:rPr>
          <w:sz w:val="28"/>
          <w:szCs w:val="28"/>
          <w:lang w:val="en-US"/>
        </w:rPr>
        <w:t>;</w:t>
      </w:r>
    </w:p>
    <w:p w:rsidR="00C571F7" w:rsidRDefault="00243405">
      <w:pPr>
        <w:pStyle w:val="af6"/>
        <w:numPr>
          <w:ilvl w:val="0"/>
          <w:numId w:val="30"/>
        </w:numPr>
        <w:tabs>
          <w:tab w:val="left" w:pos="709"/>
        </w:tabs>
        <w:spacing w:after="60"/>
        <w:ind w:left="0" w:firstLine="426"/>
        <w:rPr>
          <w:sz w:val="28"/>
          <w:szCs w:val="28"/>
          <w:lang w:val="en-US"/>
        </w:rPr>
      </w:pPr>
      <w:r>
        <w:rPr>
          <w:sz w:val="28"/>
          <w:szCs w:val="28"/>
          <w:lang w:val="en-US"/>
        </w:rPr>
        <w:t>U</w:t>
      </w:r>
      <w:r w:rsidR="00B41EB4" w:rsidRPr="00B41EB4">
        <w:rPr>
          <w:sz w:val="28"/>
          <w:szCs w:val="28"/>
          <w:lang w:val="en-US"/>
        </w:rPr>
        <w:t>s</w:t>
      </w:r>
      <w:r>
        <w:rPr>
          <w:sz w:val="28"/>
          <w:szCs w:val="28"/>
          <w:lang w:val="en-US"/>
        </w:rPr>
        <w:t>ing</w:t>
      </w:r>
      <w:r w:rsidR="00B41EB4" w:rsidRPr="00B41EB4">
        <w:rPr>
          <w:sz w:val="28"/>
          <w:szCs w:val="28"/>
          <w:lang w:val="en-US"/>
        </w:rPr>
        <w:t xml:space="preserve"> the global optimization</w:t>
      </w:r>
      <w:ins w:id="279" w:author="gergel" w:date="2020-05-26T17:26:00Z">
        <w:r w:rsidR="00C60715">
          <w:rPr>
            <w:sz w:val="28"/>
            <w:szCs w:val="28"/>
            <w:lang w:val="en-US"/>
          </w:rPr>
          <w:t xml:space="preserve"> method</w:t>
        </w:r>
      </w:ins>
      <w:ins w:id="280" w:author="gergel" w:date="2020-05-27T15:30:00Z">
        <w:r w:rsidR="009112F9">
          <w:rPr>
            <w:sz w:val="28"/>
            <w:szCs w:val="28"/>
            <w:lang w:val="en-US"/>
          </w:rPr>
          <w:t>s</w:t>
        </w:r>
      </w:ins>
      <w:r w:rsidR="00B41EB4" w:rsidRPr="00B41EB4">
        <w:rPr>
          <w:sz w:val="28"/>
          <w:szCs w:val="28"/>
          <w:lang w:val="en-US"/>
        </w:rPr>
        <w:t xml:space="preserve">, </w:t>
      </w:r>
      <w:ins w:id="281" w:author="gergel" w:date="2020-05-26T17:26:00Z">
        <w:r w:rsidR="009112F9">
          <w:rPr>
            <w:sz w:val="28"/>
            <w:szCs w:val="28"/>
            <w:lang w:val="en-US"/>
          </w:rPr>
          <w:t>that generate</w:t>
        </w:r>
        <w:r w:rsidR="00C60715">
          <w:rPr>
            <w:sz w:val="28"/>
            <w:szCs w:val="28"/>
            <w:lang w:val="en-US"/>
          </w:rPr>
          <w:t xml:space="preserve"> </w:t>
        </w:r>
        <w:proofErr w:type="spellStart"/>
        <w:r w:rsidR="00C60715">
          <w:rPr>
            <w:sz w:val="28"/>
            <w:szCs w:val="28"/>
            <w:lang w:val="en-US"/>
          </w:rPr>
          <w:t>nonuniform</w:t>
        </w:r>
        <w:proofErr w:type="spellEnd"/>
        <w:r w:rsidR="00C60715">
          <w:rPr>
            <w:sz w:val="28"/>
            <w:szCs w:val="28"/>
            <w:lang w:val="en-US"/>
          </w:rPr>
          <w:t xml:space="preserve"> coverage of search domain</w:t>
        </w:r>
      </w:ins>
      <w:r w:rsidR="002D0C45">
        <w:rPr>
          <w:sz w:val="28"/>
          <w:szCs w:val="28"/>
          <w:lang w:val="en-US"/>
        </w:rPr>
        <w:t>;</w:t>
      </w:r>
    </w:p>
    <w:p w:rsidR="00C571F7" w:rsidRDefault="00C60715">
      <w:pPr>
        <w:pStyle w:val="af6"/>
        <w:numPr>
          <w:ilvl w:val="0"/>
          <w:numId w:val="30"/>
        </w:numPr>
        <w:tabs>
          <w:tab w:val="left" w:pos="709"/>
        </w:tabs>
        <w:spacing w:after="60"/>
        <w:ind w:left="0" w:firstLine="426"/>
        <w:rPr>
          <w:sz w:val="28"/>
          <w:szCs w:val="28"/>
          <w:lang w:val="en-US"/>
        </w:rPr>
      </w:pPr>
      <w:ins w:id="282" w:author="gergel" w:date="2020-05-26T17:28:00Z">
        <w:r>
          <w:rPr>
            <w:sz w:val="28"/>
            <w:szCs w:val="28"/>
            <w:lang w:val="en-US"/>
          </w:rPr>
          <w:t>Intensive re</w:t>
        </w:r>
      </w:ins>
      <w:r w:rsidR="0002247A">
        <w:rPr>
          <w:sz w:val="28"/>
          <w:szCs w:val="28"/>
          <w:lang w:val="en-US"/>
        </w:rPr>
        <w:t>us</w:t>
      </w:r>
      <w:ins w:id="283" w:author="gergel" w:date="2020-05-26T17:28:00Z">
        <w:r>
          <w:rPr>
            <w:sz w:val="28"/>
            <w:szCs w:val="28"/>
            <w:lang w:val="en-US"/>
          </w:rPr>
          <w:t>ing</w:t>
        </w:r>
      </w:ins>
      <w:r w:rsidR="00B41EB4" w:rsidRPr="00B41EB4">
        <w:rPr>
          <w:sz w:val="28"/>
          <w:szCs w:val="28"/>
          <w:lang w:val="en-US"/>
        </w:rPr>
        <w:t xml:space="preserve"> search information obtained in the process of comput</w:t>
      </w:r>
      <w:ins w:id="284" w:author="gergel" w:date="2020-05-27T15:33:00Z">
        <w:r w:rsidR="00E72DE7">
          <w:rPr>
            <w:sz w:val="28"/>
            <w:szCs w:val="28"/>
            <w:lang w:val="en-US"/>
          </w:rPr>
          <w:t>ations</w:t>
        </w:r>
      </w:ins>
      <w:r w:rsidR="0002247A">
        <w:rPr>
          <w:sz w:val="28"/>
          <w:szCs w:val="28"/>
          <w:lang w:val="en-US"/>
        </w:rPr>
        <w:t xml:space="preserve">, </w:t>
      </w:r>
      <w:r w:rsidR="00F627CA">
        <w:rPr>
          <w:sz w:val="28"/>
          <w:szCs w:val="28"/>
          <w:lang w:val="en-US"/>
        </w:rPr>
        <w:t>for solving multiple</w:t>
      </w:r>
      <w:r w:rsidR="00B41EB4" w:rsidRPr="00B41EB4">
        <w:rPr>
          <w:sz w:val="28"/>
          <w:szCs w:val="28"/>
          <w:lang w:val="en-US"/>
        </w:rPr>
        <w:t xml:space="preserve"> global optimization problems.</w:t>
      </w:r>
    </w:p>
    <w:p w:rsidR="0066383B" w:rsidRPr="00B41EB4" w:rsidRDefault="0066383B" w:rsidP="0002247A">
      <w:pPr>
        <w:pStyle w:val="af6"/>
        <w:tabs>
          <w:tab w:val="left" w:pos="709"/>
        </w:tabs>
        <w:spacing w:after="60"/>
        <w:rPr>
          <w:sz w:val="28"/>
          <w:szCs w:val="28"/>
          <w:lang w:val="en-US"/>
        </w:rPr>
      </w:pPr>
    </w:p>
    <w:p w:rsidR="00B41EB4" w:rsidRPr="00891944" w:rsidRDefault="00B41EB4" w:rsidP="00891944">
      <w:pPr>
        <w:pStyle w:val="af6"/>
        <w:spacing w:after="60"/>
        <w:ind w:firstLine="0"/>
        <w:rPr>
          <w:b/>
          <w:bCs/>
          <w:sz w:val="28"/>
          <w:szCs w:val="28"/>
          <w:lang w:val="en-US"/>
        </w:rPr>
      </w:pPr>
      <w:r w:rsidRPr="00891944">
        <w:rPr>
          <w:b/>
          <w:bCs/>
          <w:sz w:val="28"/>
          <w:szCs w:val="28"/>
          <w:lang w:val="en-US"/>
        </w:rPr>
        <w:t xml:space="preserve">3.1. Dimension reduction </w:t>
      </w:r>
      <w:r w:rsidR="00F627CA">
        <w:rPr>
          <w:b/>
          <w:bCs/>
          <w:sz w:val="28"/>
          <w:szCs w:val="28"/>
          <w:lang w:val="en-US"/>
        </w:rPr>
        <w:t>of</w:t>
      </w:r>
      <w:r w:rsidR="00F627CA" w:rsidRPr="00891944">
        <w:rPr>
          <w:b/>
          <w:bCs/>
          <w:sz w:val="28"/>
          <w:szCs w:val="28"/>
          <w:lang w:val="en-US"/>
        </w:rPr>
        <w:t xml:space="preserve"> </w:t>
      </w:r>
      <w:r w:rsidRPr="00891944">
        <w:rPr>
          <w:b/>
          <w:bCs/>
          <w:sz w:val="28"/>
          <w:szCs w:val="28"/>
          <w:lang w:val="en-US"/>
        </w:rPr>
        <w:t xml:space="preserve">multidimensional </w:t>
      </w:r>
      <w:proofErr w:type="spellStart"/>
      <w:r w:rsidRPr="00891944">
        <w:rPr>
          <w:b/>
          <w:bCs/>
          <w:sz w:val="28"/>
          <w:szCs w:val="28"/>
          <w:lang w:val="en-US"/>
        </w:rPr>
        <w:t>multicriteria</w:t>
      </w:r>
      <w:proofErr w:type="spellEnd"/>
      <w:r w:rsidRPr="00891944">
        <w:rPr>
          <w:b/>
          <w:bCs/>
          <w:sz w:val="28"/>
          <w:szCs w:val="28"/>
          <w:lang w:val="en-US"/>
        </w:rPr>
        <w:t xml:space="preserve"> optimization problems</w:t>
      </w:r>
    </w:p>
    <w:p w:rsidR="00891944" w:rsidRDefault="00891944" w:rsidP="00B41EB4">
      <w:pPr>
        <w:pStyle w:val="af6"/>
        <w:spacing w:after="60"/>
        <w:ind w:firstLine="426"/>
        <w:rPr>
          <w:sz w:val="28"/>
          <w:szCs w:val="28"/>
          <w:lang w:val="en-US"/>
        </w:rPr>
      </w:pPr>
      <w:r>
        <w:rPr>
          <w:sz w:val="28"/>
          <w:szCs w:val="28"/>
          <w:lang w:val="en-US"/>
        </w:rPr>
        <w:t xml:space="preserve"> </w:t>
      </w:r>
    </w:p>
    <w:p w:rsidR="0066383B" w:rsidRPr="00B41EB4" w:rsidRDefault="002D5261" w:rsidP="00891944">
      <w:pPr>
        <w:pStyle w:val="af6"/>
        <w:spacing w:after="60"/>
        <w:ind w:firstLine="426"/>
        <w:rPr>
          <w:sz w:val="28"/>
          <w:szCs w:val="28"/>
          <w:lang w:val="en-US"/>
        </w:rPr>
      </w:pPr>
      <w:ins w:id="285" w:author="gergel" w:date="2020-05-26T17:30:00Z">
        <w:r>
          <w:rPr>
            <w:sz w:val="28"/>
            <w:szCs w:val="28"/>
            <w:lang w:val="en-US"/>
          </w:rPr>
          <w:t xml:space="preserve">The </w:t>
        </w:r>
        <w:proofErr w:type="spellStart"/>
        <w:r>
          <w:rPr>
            <w:sz w:val="28"/>
            <w:szCs w:val="28"/>
            <w:lang w:val="en-US"/>
          </w:rPr>
          <w:t>nonuniform</w:t>
        </w:r>
      </w:ins>
      <w:proofErr w:type="spellEnd"/>
      <w:r w:rsidR="00B41EB4" w:rsidRPr="00B41EB4">
        <w:rPr>
          <w:sz w:val="28"/>
          <w:szCs w:val="28"/>
          <w:lang w:val="en-US"/>
        </w:rPr>
        <w:t xml:space="preserve"> coverage of the search domain D can be constructed adaptively </w:t>
      </w:r>
      <w:r w:rsidR="00F84EE7">
        <w:rPr>
          <w:sz w:val="28"/>
          <w:szCs w:val="28"/>
          <w:lang w:val="en-US"/>
        </w:rPr>
        <w:t>in the following manner</w:t>
      </w:r>
      <w:r w:rsidR="00CF0DDA">
        <w:rPr>
          <w:sz w:val="28"/>
          <w:szCs w:val="28"/>
          <w:lang w:val="en-US"/>
        </w:rPr>
        <w:t>:</w:t>
      </w:r>
      <w:r w:rsidR="00B41EB4" w:rsidRPr="00B41EB4">
        <w:rPr>
          <w:sz w:val="28"/>
          <w:szCs w:val="28"/>
          <w:lang w:val="en-US"/>
        </w:rPr>
        <w:t xml:space="preserve"> when choosing points for the next iterations, the global search is performed taking into account all </w:t>
      </w:r>
      <w:r w:rsidR="00CF0DDA">
        <w:rPr>
          <w:sz w:val="28"/>
          <w:szCs w:val="28"/>
          <w:lang w:val="en-US"/>
        </w:rPr>
        <w:t xml:space="preserve">the </w:t>
      </w:r>
      <w:r w:rsidR="00B41EB4" w:rsidRPr="00B41EB4">
        <w:rPr>
          <w:sz w:val="28"/>
          <w:szCs w:val="28"/>
          <w:lang w:val="en-US"/>
        </w:rPr>
        <w:t xml:space="preserve">available search information (points of previous search iterations and values of the optimized function at these points), </w:t>
      </w:r>
      <w:r w:rsidR="00CF0DDA">
        <w:rPr>
          <w:sz w:val="28"/>
          <w:szCs w:val="28"/>
          <w:lang w:val="en-US"/>
        </w:rPr>
        <w:t>that is</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683"/>
      </w:tblGrid>
      <w:tr w:rsidR="0026254C" w:rsidRPr="00891944" w:rsidTr="0026254C">
        <w:tc>
          <w:tcPr>
            <w:tcW w:w="8755" w:type="dxa"/>
          </w:tcPr>
          <w:p w:rsidR="0026254C" w:rsidRPr="00891944" w:rsidRDefault="002D75F6" w:rsidP="0026254C">
            <w:pPr>
              <w:pStyle w:val="af6"/>
              <w:spacing w:before="60" w:after="60"/>
              <w:ind w:firstLine="0"/>
              <w:jc w:val="center"/>
              <w:rPr>
                <w:sz w:val="28"/>
                <w:szCs w:val="28"/>
                <w:lang w:val="en-US"/>
              </w:rPr>
            </w:pPr>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k+1</m:t>
                  </m:r>
                </m:sup>
              </m:s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k</m:t>
                      </m:r>
                    </m:sub>
                  </m:sSub>
                </m:e>
              </m:d>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k</m:t>
                  </m:r>
                </m:sub>
              </m:sSub>
              <m:r>
                <w:rPr>
                  <w:rFonts w:ascii="Cambria Math" w:hAnsi="Cambria Math"/>
                  <w:sz w:val="28"/>
                  <w:szCs w:val="28"/>
                  <w:lang w:val="en-US"/>
                </w:rPr>
                <m:t>=</m:t>
              </m:r>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 xml:space="preserve"> (y</m:t>
                      </m:r>
                    </m:e>
                    <m:sup>
                      <m:r>
                        <w:rPr>
                          <w:rFonts w:ascii="Cambria Math" w:hAnsi="Cambria Math"/>
                          <w:sz w:val="28"/>
                          <w:szCs w:val="28"/>
                          <w:lang w:val="en-US"/>
                        </w:rPr>
                        <m:t>i</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f</m:t>
                      </m:r>
                    </m:e>
                    <m:sup>
                      <m:r>
                        <w:rPr>
                          <w:rFonts w:ascii="Cambria Math" w:hAnsi="Cambria Math"/>
                          <w:sz w:val="28"/>
                          <w:szCs w:val="28"/>
                          <w:lang w:val="en-US"/>
                        </w:rPr>
                        <m:t>i</m:t>
                      </m:r>
                    </m:sup>
                  </m:sSup>
                  <m:r>
                    <w:rPr>
                      <w:rFonts w:ascii="Cambria Math" w:hAnsi="Cambria Math"/>
                      <w:sz w:val="28"/>
                      <w:szCs w:val="28"/>
                      <w:lang w:val="en-US"/>
                    </w:rPr>
                    <m:t>=f</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i</m:t>
                      </m:r>
                    </m:sup>
                  </m:sSup>
                  <m:r>
                    <w:rPr>
                      <w:rFonts w:ascii="Cambria Math" w:hAnsi="Cambria Math"/>
                      <w:sz w:val="28"/>
                      <w:szCs w:val="28"/>
                      <w:lang w:val="en-US"/>
                    </w:rPr>
                    <m:t xml:space="preserve">)) :1≤i≤k </m:t>
                  </m:r>
                </m:e>
              </m:d>
            </m:oMath>
            <w:r w:rsidR="0026254C" w:rsidRPr="00891944">
              <w:rPr>
                <w:sz w:val="28"/>
                <w:szCs w:val="28"/>
                <w:lang w:val="en-US"/>
              </w:rPr>
              <w:t>,</w:t>
            </w:r>
          </w:p>
        </w:tc>
        <w:tc>
          <w:tcPr>
            <w:tcW w:w="531" w:type="dxa"/>
          </w:tcPr>
          <w:p w:rsidR="0026254C" w:rsidRPr="00891944" w:rsidRDefault="0026254C" w:rsidP="0026254C">
            <w:pPr>
              <w:pStyle w:val="af6"/>
              <w:ind w:firstLine="0"/>
              <w:rPr>
                <w:sz w:val="28"/>
                <w:szCs w:val="28"/>
                <w:lang w:val="en-US"/>
              </w:rPr>
            </w:pPr>
            <w:r w:rsidRPr="00891944">
              <w:rPr>
                <w:sz w:val="28"/>
                <w:szCs w:val="28"/>
              </w:rPr>
              <w:t>(</w:t>
            </w:r>
            <w:ins w:id="286" w:author="gergel" w:date="2020-05-28T13:57:00Z">
              <w:r w:rsidR="00637529">
                <w:rPr>
                  <w:sz w:val="28"/>
                  <w:szCs w:val="28"/>
                </w:rPr>
                <w:t>11</w:t>
              </w:r>
            </w:ins>
            <w:r w:rsidRPr="00891944">
              <w:rPr>
                <w:sz w:val="28"/>
                <w:szCs w:val="28"/>
                <w:lang w:val="en-US"/>
              </w:rPr>
              <w:t>)</w:t>
            </w:r>
          </w:p>
        </w:tc>
      </w:tr>
    </w:tbl>
    <w:p w:rsidR="00BA7D91" w:rsidRDefault="00B41EB4">
      <w:pPr>
        <w:pStyle w:val="af6"/>
        <w:spacing w:after="60"/>
        <w:ind w:firstLine="0"/>
        <w:rPr>
          <w:noProof/>
          <w:sz w:val="28"/>
          <w:szCs w:val="28"/>
          <w:lang w:val="en-US"/>
        </w:rPr>
      </w:pPr>
      <w:proofErr w:type="gramStart"/>
      <w:r w:rsidRPr="00B41EB4">
        <w:rPr>
          <w:iCs/>
          <w:sz w:val="28"/>
          <w:szCs w:val="28"/>
          <w:lang w:val="en-US"/>
        </w:rPr>
        <w:t>where</w:t>
      </w:r>
      <w:proofErr w:type="gramEnd"/>
      <w:r w:rsidRPr="00B41EB4">
        <w:rPr>
          <w:iCs/>
          <w:sz w:val="28"/>
          <w:szCs w:val="28"/>
          <w:lang w:val="en-US"/>
        </w:rPr>
        <w:t xml:space="preserve"> </w:t>
      </w:r>
      <w:r w:rsidRPr="00CF0DDA">
        <w:rPr>
          <w:i/>
          <w:sz w:val="28"/>
          <w:szCs w:val="28"/>
          <w:lang w:val="en-US"/>
        </w:rPr>
        <w:t>k</w:t>
      </w:r>
      <w:r w:rsidRPr="00B41EB4">
        <w:rPr>
          <w:iCs/>
          <w:sz w:val="28"/>
          <w:szCs w:val="28"/>
          <w:lang w:val="en-US"/>
        </w:rPr>
        <w:t xml:space="preserve"> is the number of the global search iteration</w:t>
      </w:r>
      <w:r w:rsidR="00CF0DDA">
        <w:rPr>
          <w:iCs/>
          <w:sz w:val="28"/>
          <w:szCs w:val="28"/>
          <w:lang w:val="en-US"/>
        </w:rPr>
        <w:t>s</w:t>
      </w:r>
      <w:r w:rsidRPr="00B41EB4">
        <w:rPr>
          <w:iCs/>
          <w:sz w:val="28"/>
          <w:szCs w:val="28"/>
          <w:lang w:val="en-US"/>
        </w:rPr>
        <w:t xml:space="preserve"> being performed, </w:t>
      </w:r>
      <m:oMath>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k</m:t>
            </m:r>
          </m:sub>
        </m:sSub>
        <m:r>
          <w:rPr>
            <w:rFonts w:ascii="Cambria Math" w:hAnsi="Cambria Math"/>
            <w:sz w:val="28"/>
            <w:szCs w:val="28"/>
            <w:lang w:val="en-US"/>
          </w:rPr>
          <m:t xml:space="preserve"> </m:t>
        </m:r>
      </m:oMath>
      <w:r w:rsidRPr="00B41EB4">
        <w:rPr>
          <w:iCs/>
          <w:sz w:val="28"/>
          <w:szCs w:val="28"/>
          <w:lang w:val="en-US"/>
        </w:rPr>
        <w:t>is the decisive rule of the global search algorithm, according to which the point</w:t>
      </w:r>
      <w:r w:rsidR="00E85706">
        <w:rPr>
          <w:iCs/>
          <w:sz w:val="28"/>
          <w:szCs w:val="28"/>
          <w:lang w:val="en-US"/>
        </w:rPr>
        <w:t xml:space="preserve">  </w:t>
      </w:r>
      <w:r w:rsidRPr="00B41EB4">
        <w:rPr>
          <w:iCs/>
          <w:sz w:val="28"/>
          <w:szCs w:val="28"/>
          <w:lang w:val="en-US"/>
        </w:rPr>
        <w:t xml:space="preserve"> </w:t>
      </w:r>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k+1</m:t>
            </m:r>
          </m:sup>
        </m:sSup>
        <m:r>
          <w:rPr>
            <w:rFonts w:ascii="Cambria Math" w:hAnsi="Cambria Math"/>
            <w:sz w:val="28"/>
            <w:szCs w:val="28"/>
            <w:lang w:val="en-US"/>
          </w:rPr>
          <m:t xml:space="preserve"> </m:t>
        </m:r>
      </m:oMath>
      <w:r w:rsidRPr="00B41EB4">
        <w:rPr>
          <w:iCs/>
          <w:sz w:val="28"/>
          <w:szCs w:val="28"/>
          <w:lang w:val="en-US"/>
        </w:rPr>
        <w:t xml:space="preserve">of the next iteration is selected, and </w:t>
      </w:r>
      <m:oMath>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k</m:t>
            </m:r>
          </m:sub>
        </m:sSub>
      </m:oMath>
      <w:r w:rsidRPr="00B41EB4">
        <w:rPr>
          <w:iCs/>
          <w:sz w:val="28"/>
          <w:szCs w:val="28"/>
          <w:lang w:val="en-US"/>
        </w:rPr>
        <w:t xml:space="preserve"> is the search information available at the </w:t>
      </w:r>
      <w:r w:rsidRPr="00E85706">
        <w:rPr>
          <w:i/>
          <w:sz w:val="28"/>
          <w:szCs w:val="28"/>
          <w:lang w:val="en-US"/>
        </w:rPr>
        <w:t>k</w:t>
      </w:r>
      <w:r w:rsidRPr="00B41EB4">
        <w:rPr>
          <w:iCs/>
          <w:sz w:val="28"/>
          <w:szCs w:val="28"/>
          <w:lang w:val="en-US"/>
        </w:rPr>
        <w:t xml:space="preserve"> </w:t>
      </w:r>
      <w:ins w:id="287" w:author="gergel" w:date="2020-05-27T15:34:00Z">
        <w:r w:rsidR="004359C1">
          <w:rPr>
            <w:iCs/>
            <w:sz w:val="28"/>
            <w:szCs w:val="28"/>
            <w:lang w:val="en-US"/>
          </w:rPr>
          <w:t>iteration</w:t>
        </w:r>
      </w:ins>
      <w:r w:rsidRPr="00B41EB4">
        <w:rPr>
          <w:iCs/>
          <w:sz w:val="28"/>
          <w:szCs w:val="28"/>
          <w:lang w:val="en-US"/>
        </w:rPr>
        <w:t xml:space="preserve"> of the global search.</w:t>
      </w:r>
      <w:ins w:id="288" w:author="gergel" w:date="2020-05-26T17:31:00Z">
        <w:r w:rsidR="002D5261">
          <w:rPr>
            <w:iCs/>
            <w:sz w:val="28"/>
            <w:szCs w:val="28"/>
            <w:lang w:val="en-US"/>
          </w:rPr>
          <w:t xml:space="preserve"> </w:t>
        </w:r>
      </w:ins>
      <w:r w:rsidRPr="00B41EB4">
        <w:rPr>
          <w:noProof/>
          <w:sz w:val="28"/>
          <w:szCs w:val="28"/>
          <w:lang w:val="en-US"/>
        </w:rPr>
        <w:t>Th</w:t>
      </w:r>
      <w:ins w:id="289" w:author="gergel" w:date="2020-05-27T15:35:00Z">
        <w:r w:rsidR="004359C1">
          <w:rPr>
            <w:noProof/>
            <w:sz w:val="28"/>
            <w:szCs w:val="28"/>
            <w:lang w:val="en-US"/>
          </w:rPr>
          <w:t>e</w:t>
        </w:r>
      </w:ins>
      <w:r w:rsidRPr="00B41EB4">
        <w:rPr>
          <w:noProof/>
          <w:sz w:val="28"/>
          <w:szCs w:val="28"/>
          <w:lang w:val="en-US"/>
        </w:rPr>
        <w:t xml:space="preserve"> computational complexity </w:t>
      </w:r>
      <w:ins w:id="290" w:author="gergel" w:date="2020-05-27T15:35:00Z">
        <w:r w:rsidR="004359C1">
          <w:rPr>
            <w:noProof/>
            <w:sz w:val="28"/>
            <w:szCs w:val="28"/>
            <w:lang w:val="en-US"/>
          </w:rPr>
          <w:t>of the decisive ru</w:t>
        </w:r>
      </w:ins>
      <w:ins w:id="291" w:author="gergel" w:date="2020-05-27T15:36:00Z">
        <w:r w:rsidR="004359C1">
          <w:rPr>
            <w:noProof/>
            <w:sz w:val="28"/>
            <w:szCs w:val="28"/>
            <w:lang w:val="en-US"/>
          </w:rPr>
          <w:t xml:space="preserve">le </w:t>
        </w:r>
      </w:ins>
      <w:r w:rsidRPr="00B41EB4">
        <w:rPr>
          <w:noProof/>
          <w:sz w:val="28"/>
          <w:szCs w:val="28"/>
          <w:lang w:val="en-US"/>
        </w:rPr>
        <w:t xml:space="preserve">can be significantly </w:t>
      </w:r>
      <w:r w:rsidR="002177FA">
        <w:rPr>
          <w:noProof/>
          <w:sz w:val="28"/>
          <w:szCs w:val="28"/>
          <w:lang w:val="en-US"/>
        </w:rPr>
        <w:t>simplified</w:t>
      </w:r>
      <w:r w:rsidRPr="00B41EB4">
        <w:rPr>
          <w:noProof/>
          <w:sz w:val="28"/>
          <w:szCs w:val="28"/>
          <w:lang w:val="en-US"/>
        </w:rPr>
        <w:t xml:space="preserve"> by reducing the optimization problems to be solved using Peano </w:t>
      </w:r>
      <w:r w:rsidR="005D6D6B" w:rsidRPr="005D6D6B">
        <w:rPr>
          <w:iCs/>
          <w:noProof/>
          <w:sz w:val="28"/>
          <w:szCs w:val="28"/>
          <w:lang w:val="en-US"/>
        </w:rPr>
        <w:t>space-filling curves</w:t>
      </w:r>
      <w:r w:rsidR="00162914">
        <w:rPr>
          <w:noProof/>
          <w:sz w:val="28"/>
          <w:szCs w:val="28"/>
          <w:lang w:val="en-US"/>
        </w:rPr>
        <w:t xml:space="preserve"> or </w:t>
      </w:r>
      <w:r w:rsidR="005D6D6B" w:rsidRPr="005D6D6B">
        <w:rPr>
          <w:iCs/>
          <w:noProof/>
          <w:sz w:val="28"/>
          <w:szCs w:val="28"/>
          <w:lang w:val="en-US"/>
        </w:rPr>
        <w:t>evolvents</w:t>
      </w:r>
      <w:r w:rsidR="002177FA" w:rsidRPr="002177FA">
        <w:rPr>
          <w:i/>
          <w:sz w:val="28"/>
          <w:szCs w:val="28"/>
          <w:lang w:val="en-US"/>
        </w:rPr>
        <w:t xml:space="preserve"> </w:t>
      </w:r>
      <w:r w:rsidR="002177FA" w:rsidRPr="003E3BCD">
        <w:rPr>
          <w:i/>
          <w:sz w:val="28"/>
          <w:szCs w:val="28"/>
          <w:lang w:val="en-US"/>
        </w:rPr>
        <w:t>y</w:t>
      </w:r>
      <w:r w:rsidR="002177FA" w:rsidRPr="002177FA">
        <w:rPr>
          <w:sz w:val="28"/>
          <w:szCs w:val="28"/>
          <w:lang w:val="en-US"/>
        </w:rPr>
        <w:t>(</w:t>
      </w:r>
      <w:r w:rsidR="002177FA" w:rsidRPr="003E3BCD">
        <w:rPr>
          <w:i/>
          <w:sz w:val="28"/>
          <w:szCs w:val="28"/>
          <w:lang w:val="en-US"/>
        </w:rPr>
        <w:t>x</w:t>
      </w:r>
      <w:r w:rsidR="002177FA" w:rsidRPr="002177FA">
        <w:rPr>
          <w:sz w:val="28"/>
          <w:szCs w:val="28"/>
          <w:lang w:val="en-US"/>
        </w:rPr>
        <w:t>),</w:t>
      </w:r>
      <w:r w:rsidR="00013C0A">
        <w:rPr>
          <w:sz w:val="28"/>
          <w:szCs w:val="28"/>
          <w:lang w:val="en-US"/>
        </w:rPr>
        <w:t xml:space="preserve"> </w:t>
      </w:r>
      <w:r w:rsidRPr="00B41EB4">
        <w:rPr>
          <w:noProof/>
          <w:sz w:val="28"/>
          <w:szCs w:val="28"/>
          <w:lang w:val="en-US"/>
        </w:rPr>
        <w:t xml:space="preserve">that uniquely and continuously map the interval [0,1] to </w:t>
      </w:r>
      <w:r w:rsidR="00524A4E">
        <w:rPr>
          <w:noProof/>
          <w:sz w:val="28"/>
          <w:szCs w:val="28"/>
          <w:lang w:val="en-US"/>
        </w:rPr>
        <w:t>an</w:t>
      </w:r>
      <w:r w:rsidRPr="00B41EB4">
        <w:rPr>
          <w:noProof/>
          <w:sz w:val="28"/>
          <w:szCs w:val="28"/>
          <w:lang w:val="en-US"/>
        </w:rPr>
        <w:t xml:space="preserve"> </w:t>
      </w:r>
      <w:r w:rsidRPr="002177FA">
        <w:rPr>
          <w:i/>
          <w:iCs/>
          <w:noProof/>
          <w:sz w:val="28"/>
          <w:szCs w:val="28"/>
          <w:lang w:val="en-US"/>
        </w:rPr>
        <w:t>N</w:t>
      </w:r>
      <w:r w:rsidRPr="00B41EB4">
        <w:rPr>
          <w:noProof/>
          <w:sz w:val="28"/>
          <w:szCs w:val="28"/>
          <w:lang w:val="en-US"/>
        </w:rPr>
        <w:t xml:space="preserve">-dimensional hypercube </w:t>
      </w:r>
      <w:r w:rsidRPr="002177FA">
        <w:rPr>
          <w:i/>
          <w:iCs/>
          <w:noProof/>
          <w:sz w:val="28"/>
          <w:szCs w:val="28"/>
          <w:lang w:val="en-US"/>
        </w:rPr>
        <w:t>D</w:t>
      </w:r>
      <w:r w:rsidR="004A7BCE">
        <w:rPr>
          <w:noProof/>
          <w:sz w:val="28"/>
          <w:szCs w:val="28"/>
          <w:lang w:val="en-US"/>
        </w:rPr>
        <w:t xml:space="preserve"> </w:t>
      </w:r>
      <w:r w:rsidR="0060042D">
        <w:rPr>
          <w:noProof/>
          <w:sz w:val="28"/>
          <w:szCs w:val="28"/>
          <w:lang w:val="en-US"/>
        </w:rPr>
        <w:t>(</w:t>
      </w:r>
      <w:r w:rsidRPr="00B41EB4">
        <w:rPr>
          <w:noProof/>
          <w:sz w:val="28"/>
          <w:szCs w:val="28"/>
          <w:lang w:val="en-US"/>
        </w:rPr>
        <w:t xml:space="preserve">see, </w:t>
      </w:r>
      <w:r w:rsidR="0060042D">
        <w:rPr>
          <w:noProof/>
          <w:sz w:val="28"/>
          <w:szCs w:val="28"/>
          <w:lang w:val="en-US"/>
        </w:rPr>
        <w:t>e.g.</w:t>
      </w:r>
      <w:r w:rsidRPr="00B41EB4">
        <w:rPr>
          <w:noProof/>
          <w:sz w:val="28"/>
          <w:szCs w:val="28"/>
          <w:lang w:val="en-US"/>
        </w:rPr>
        <w:t>, [17-18, 23]</w:t>
      </w:r>
      <w:r w:rsidR="0060042D">
        <w:rPr>
          <w:noProof/>
          <w:sz w:val="28"/>
          <w:szCs w:val="28"/>
          <w:lang w:val="en-US"/>
        </w:rPr>
        <w:t>)</w:t>
      </w:r>
      <w:r w:rsidRPr="00B41EB4">
        <w:rPr>
          <w:noProof/>
          <w:sz w:val="28"/>
          <w:szCs w:val="28"/>
          <w:lang w:val="en-US"/>
        </w:rPr>
        <w:t>.</w:t>
      </w:r>
      <w:r w:rsidR="00C87377">
        <w:rPr>
          <w:noProof/>
          <w:sz w:val="28"/>
          <w:szCs w:val="28"/>
          <w:lang w:val="en-US"/>
        </w:rPr>
        <w:t xml:space="preserve"> </w:t>
      </w:r>
      <w:r w:rsidR="00FD7717" w:rsidRPr="00FD7717">
        <w:rPr>
          <w:sz w:val="28"/>
          <w:szCs w:val="28"/>
          <w:lang w:val="en-US"/>
        </w:rPr>
        <w:t xml:space="preserve">As a result of </w:t>
      </w:r>
      <w:r w:rsidR="007C274D">
        <w:rPr>
          <w:sz w:val="28"/>
          <w:szCs w:val="28"/>
          <w:lang w:val="en-US"/>
        </w:rPr>
        <w:t>this</w:t>
      </w:r>
      <w:r w:rsidR="00FD7717" w:rsidRPr="00FD7717">
        <w:rPr>
          <w:sz w:val="28"/>
          <w:szCs w:val="28"/>
          <w:lang w:val="en-US"/>
        </w:rPr>
        <w:t xml:space="preserve"> reduction, the initial multidimensional </w:t>
      </w:r>
      <w:proofErr w:type="spellStart"/>
      <w:r w:rsidR="00FD7717" w:rsidRPr="00FD7717">
        <w:rPr>
          <w:sz w:val="28"/>
          <w:szCs w:val="28"/>
          <w:lang w:val="en-US"/>
        </w:rPr>
        <w:t>multicriteria</w:t>
      </w:r>
      <w:proofErr w:type="spellEnd"/>
      <w:r w:rsidR="00FD7717" w:rsidRPr="00FD7717">
        <w:rPr>
          <w:sz w:val="28"/>
          <w:szCs w:val="28"/>
          <w:lang w:val="en-US"/>
        </w:rPr>
        <w:t xml:space="preserve"> optimization problem (</w:t>
      </w:r>
      <w:ins w:id="292" w:author="gergel" w:date="2020-05-28T13:58:00Z">
        <w:r w:rsidR="00637529">
          <w:rPr>
            <w:sz w:val="28"/>
            <w:szCs w:val="28"/>
            <w:lang w:val="en-US"/>
          </w:rPr>
          <w:t>7</w:t>
        </w:r>
      </w:ins>
      <w:r w:rsidR="00FD7717" w:rsidRPr="00FD7717">
        <w:rPr>
          <w:sz w:val="28"/>
          <w:szCs w:val="28"/>
          <w:lang w:val="en-US"/>
        </w:rPr>
        <w:t xml:space="preserve">) </w:t>
      </w:r>
      <w:r w:rsidR="007C274D">
        <w:rPr>
          <w:sz w:val="28"/>
          <w:szCs w:val="28"/>
          <w:lang w:val="en-US"/>
        </w:rPr>
        <w:t>is reduced</w:t>
      </w:r>
      <w:r w:rsidR="00FD7717" w:rsidRPr="00FD7717">
        <w:rPr>
          <w:sz w:val="28"/>
          <w:szCs w:val="28"/>
          <w:lang w:val="en-US"/>
        </w:rPr>
        <w:t xml:space="preserve"> to a one-dimensional problem:</w:t>
      </w:r>
    </w:p>
    <w:tbl>
      <w:tblPr>
        <w:tblW w:w="0" w:type="auto"/>
        <w:tblLook w:val="0000"/>
      </w:tblPr>
      <w:tblGrid>
        <w:gridCol w:w="8207"/>
        <w:gridCol w:w="1079"/>
      </w:tblGrid>
      <w:tr w:rsidR="0026254C" w:rsidRPr="00901CA4" w:rsidTr="0026254C">
        <w:tc>
          <w:tcPr>
            <w:tcW w:w="8207" w:type="dxa"/>
          </w:tcPr>
          <w:p w:rsidR="0026254C" w:rsidRPr="00C87377" w:rsidRDefault="0026254C" w:rsidP="0026254C">
            <w:pPr>
              <w:spacing w:after="60"/>
              <w:ind w:firstLine="426"/>
              <w:jc w:val="center"/>
              <w:rPr>
                <w:sz w:val="28"/>
                <w:szCs w:val="28"/>
                <w:lang w:val="en-US"/>
              </w:rPr>
            </w:pPr>
            <w:proofErr w:type="gramStart"/>
            <w:r w:rsidRPr="00C87377">
              <w:rPr>
                <w:i/>
                <w:sz w:val="28"/>
                <w:szCs w:val="28"/>
                <w:lang w:val="en-US"/>
              </w:rPr>
              <w:t>f</w:t>
            </w:r>
            <w:r w:rsidRPr="00C87377">
              <w:rPr>
                <w:sz w:val="28"/>
                <w:szCs w:val="28"/>
                <w:lang w:val="en-US"/>
              </w:rPr>
              <w:t>(</w:t>
            </w:r>
            <w:proofErr w:type="gramEnd"/>
            <w:r w:rsidRPr="00C87377">
              <w:rPr>
                <w:i/>
                <w:sz w:val="28"/>
                <w:szCs w:val="28"/>
                <w:lang w:val="en-US"/>
              </w:rPr>
              <w:t>y</w:t>
            </w:r>
            <w:r w:rsidRPr="00C87377">
              <w:rPr>
                <w:sz w:val="28"/>
                <w:szCs w:val="28"/>
                <w:lang w:val="en-US"/>
              </w:rPr>
              <w:t>(</w:t>
            </w:r>
            <w:r w:rsidRPr="00C87377">
              <w:rPr>
                <w:i/>
                <w:sz w:val="28"/>
                <w:szCs w:val="28"/>
                <w:lang w:val="en-US"/>
              </w:rPr>
              <w:t>x</w:t>
            </w:r>
            <w:r w:rsidRPr="00C87377">
              <w:rPr>
                <w:sz w:val="28"/>
                <w:szCs w:val="28"/>
                <w:lang w:val="en-US"/>
              </w:rPr>
              <w:t>)) = (</w:t>
            </w:r>
            <w:r w:rsidRPr="00C87377">
              <w:rPr>
                <w:i/>
                <w:sz w:val="28"/>
                <w:szCs w:val="28"/>
                <w:lang w:val="en-US"/>
              </w:rPr>
              <w:t>f</w:t>
            </w:r>
            <w:r w:rsidRPr="00C87377">
              <w:rPr>
                <w:sz w:val="28"/>
                <w:szCs w:val="28"/>
                <w:vertAlign w:val="subscript"/>
                <w:lang w:val="en-US"/>
              </w:rPr>
              <w:t>1</w:t>
            </w:r>
            <w:r w:rsidRPr="00C87377">
              <w:rPr>
                <w:sz w:val="28"/>
                <w:szCs w:val="28"/>
                <w:lang w:val="en-US"/>
              </w:rPr>
              <w:t>(</w:t>
            </w:r>
            <w:r w:rsidRPr="00C87377">
              <w:rPr>
                <w:i/>
                <w:sz w:val="28"/>
                <w:szCs w:val="28"/>
                <w:lang w:val="en-US"/>
              </w:rPr>
              <w:t>y</w:t>
            </w:r>
            <w:r w:rsidRPr="00C87377">
              <w:rPr>
                <w:sz w:val="28"/>
                <w:szCs w:val="28"/>
                <w:lang w:val="en-US"/>
              </w:rPr>
              <w:t>(</w:t>
            </w:r>
            <w:r w:rsidRPr="00C87377">
              <w:rPr>
                <w:i/>
                <w:sz w:val="28"/>
                <w:szCs w:val="28"/>
                <w:lang w:val="en-US"/>
              </w:rPr>
              <w:t>x</w:t>
            </w:r>
            <w:r w:rsidRPr="00C87377">
              <w:rPr>
                <w:sz w:val="28"/>
                <w:szCs w:val="28"/>
                <w:lang w:val="en-US"/>
              </w:rPr>
              <w:t>)),</w:t>
            </w:r>
            <w:r w:rsidRPr="00C87377">
              <w:rPr>
                <w:i/>
                <w:sz w:val="28"/>
                <w:szCs w:val="28"/>
                <w:lang w:val="en-US"/>
              </w:rPr>
              <w:t xml:space="preserve"> f</w:t>
            </w:r>
            <w:r w:rsidRPr="00C87377">
              <w:rPr>
                <w:sz w:val="28"/>
                <w:szCs w:val="28"/>
                <w:vertAlign w:val="subscript"/>
                <w:lang w:val="en-US"/>
              </w:rPr>
              <w:t>2</w:t>
            </w:r>
            <w:r w:rsidRPr="00C87377">
              <w:rPr>
                <w:sz w:val="28"/>
                <w:szCs w:val="28"/>
                <w:lang w:val="en-US"/>
              </w:rPr>
              <w:t>(</w:t>
            </w:r>
            <w:r w:rsidRPr="00C87377">
              <w:rPr>
                <w:i/>
                <w:sz w:val="28"/>
                <w:szCs w:val="28"/>
                <w:lang w:val="en-US"/>
              </w:rPr>
              <w:t>y</w:t>
            </w:r>
            <w:r w:rsidRPr="00C87377">
              <w:rPr>
                <w:sz w:val="28"/>
                <w:szCs w:val="28"/>
                <w:lang w:val="en-US"/>
              </w:rPr>
              <w:t>(</w:t>
            </w:r>
            <w:r w:rsidRPr="00C87377">
              <w:rPr>
                <w:i/>
                <w:sz w:val="28"/>
                <w:szCs w:val="28"/>
                <w:lang w:val="en-US"/>
              </w:rPr>
              <w:t>x</w:t>
            </w:r>
            <w:r w:rsidRPr="00C87377">
              <w:rPr>
                <w:sz w:val="28"/>
                <w:szCs w:val="28"/>
                <w:lang w:val="en-US"/>
              </w:rPr>
              <w:t>)),…,</w:t>
            </w:r>
            <w:r w:rsidRPr="00C87377">
              <w:rPr>
                <w:i/>
                <w:sz w:val="28"/>
                <w:szCs w:val="28"/>
                <w:lang w:val="en-US"/>
              </w:rPr>
              <w:t xml:space="preserve"> </w:t>
            </w:r>
            <w:proofErr w:type="spellStart"/>
            <w:r w:rsidRPr="00C87377">
              <w:rPr>
                <w:i/>
                <w:sz w:val="28"/>
                <w:szCs w:val="28"/>
                <w:lang w:val="en-US"/>
              </w:rPr>
              <w:t>f</w:t>
            </w:r>
            <w:r w:rsidRPr="00C87377">
              <w:rPr>
                <w:sz w:val="28"/>
                <w:szCs w:val="28"/>
                <w:vertAlign w:val="subscript"/>
                <w:lang w:val="en-US"/>
              </w:rPr>
              <w:t>s</w:t>
            </w:r>
            <w:proofErr w:type="spellEnd"/>
            <w:r w:rsidRPr="00C87377">
              <w:rPr>
                <w:sz w:val="28"/>
                <w:szCs w:val="28"/>
                <w:lang w:val="en-US"/>
              </w:rPr>
              <w:t>(</w:t>
            </w:r>
            <w:r w:rsidRPr="00C87377">
              <w:rPr>
                <w:i/>
                <w:sz w:val="28"/>
                <w:szCs w:val="28"/>
                <w:lang w:val="en-US"/>
              </w:rPr>
              <w:t>y</w:t>
            </w:r>
            <w:r w:rsidRPr="00C87377">
              <w:rPr>
                <w:sz w:val="28"/>
                <w:szCs w:val="28"/>
                <w:lang w:val="en-US"/>
              </w:rPr>
              <w:t>(</w:t>
            </w:r>
            <w:r w:rsidRPr="00C87377">
              <w:rPr>
                <w:i/>
                <w:sz w:val="28"/>
                <w:szCs w:val="28"/>
                <w:lang w:val="en-US"/>
              </w:rPr>
              <w:t>x</w:t>
            </w:r>
            <w:r w:rsidRPr="00C87377">
              <w:rPr>
                <w:sz w:val="28"/>
                <w:szCs w:val="28"/>
                <w:lang w:val="en-US"/>
              </w:rPr>
              <w:t xml:space="preserve">))) </w:t>
            </w:r>
            <w:r w:rsidRPr="00C87377">
              <w:rPr>
                <w:sz w:val="28"/>
                <w:szCs w:val="28"/>
                <w:lang w:val="en-US"/>
              </w:rPr>
              <w:sym w:font="Symbol" w:char="F0AE"/>
            </w:r>
            <w:r w:rsidRPr="00C87377">
              <w:rPr>
                <w:sz w:val="28"/>
                <w:szCs w:val="28"/>
                <w:lang w:val="en-US"/>
              </w:rPr>
              <w:t xml:space="preserve"> </w:t>
            </w:r>
            <w:proofErr w:type="spellStart"/>
            <w:r w:rsidRPr="00C87377">
              <w:rPr>
                <w:sz w:val="28"/>
                <w:szCs w:val="28"/>
                <w:lang w:val="en-US"/>
              </w:rPr>
              <w:t>min</w:t>
            </w:r>
            <w:r w:rsidRPr="00C87377">
              <w:rPr>
                <w:sz w:val="28"/>
                <w:szCs w:val="28"/>
                <w:vertAlign w:val="subscript"/>
                <w:lang w:val="en-US"/>
              </w:rPr>
              <w:t>lex</w:t>
            </w:r>
            <w:proofErr w:type="spellEnd"/>
            <w:r w:rsidRPr="00C87377">
              <w:rPr>
                <w:sz w:val="28"/>
                <w:szCs w:val="28"/>
                <w:lang w:val="en-US"/>
              </w:rPr>
              <w:t xml:space="preserve">,  </w:t>
            </w:r>
            <w:r w:rsidRPr="00C87377">
              <w:rPr>
                <w:rStyle w:val="affc"/>
              </w:rPr>
              <w:t>x</w:t>
            </w:r>
            <w:r w:rsidR="005D6D6B" w:rsidRPr="005D6D6B">
              <w:rPr>
                <w:rStyle w:val="affc"/>
                <w:i w:val="0"/>
              </w:rPr>
              <w:sym w:font="Symbol" w:char="F0CE"/>
            </w:r>
            <w:r w:rsidR="005D6D6B" w:rsidRPr="005D6D6B">
              <w:rPr>
                <w:rStyle w:val="affc"/>
                <w:i w:val="0"/>
              </w:rPr>
              <w:t>[0</w:t>
            </w:r>
            <w:r w:rsidRPr="00C87377">
              <w:rPr>
                <w:rStyle w:val="affc"/>
              </w:rPr>
              <w:t>,</w:t>
            </w:r>
            <w:r w:rsidR="005D6D6B" w:rsidRPr="005D6D6B">
              <w:rPr>
                <w:rStyle w:val="affc"/>
                <w:i w:val="0"/>
              </w:rPr>
              <w:t>1]</w:t>
            </w:r>
            <w:r w:rsidRPr="00C87377">
              <w:rPr>
                <w:sz w:val="28"/>
                <w:szCs w:val="28"/>
                <w:lang w:val="en-US"/>
              </w:rPr>
              <w:t>.</w:t>
            </w:r>
            <w:r w:rsidRPr="00C87377">
              <w:rPr>
                <w:rStyle w:val="affc"/>
              </w:rPr>
              <w:t>.</w:t>
            </w:r>
          </w:p>
        </w:tc>
        <w:tc>
          <w:tcPr>
            <w:tcW w:w="1079" w:type="dxa"/>
          </w:tcPr>
          <w:p w:rsidR="0026254C" w:rsidRPr="00C87377" w:rsidRDefault="0026254C" w:rsidP="0026254C">
            <w:pPr>
              <w:spacing w:after="60"/>
              <w:jc w:val="right"/>
              <w:rPr>
                <w:sz w:val="28"/>
                <w:szCs w:val="28"/>
                <w:lang w:val="en-US"/>
              </w:rPr>
            </w:pPr>
            <w:r w:rsidRPr="00C87377">
              <w:rPr>
                <w:sz w:val="28"/>
                <w:szCs w:val="28"/>
                <w:lang w:val="en-US"/>
              </w:rPr>
              <w:t>(</w:t>
            </w:r>
            <w:r w:rsidRPr="00C87377">
              <w:rPr>
                <w:sz w:val="28"/>
                <w:szCs w:val="28"/>
              </w:rPr>
              <w:t>1</w:t>
            </w:r>
            <w:ins w:id="293" w:author="gergel" w:date="2020-05-28T13:59:00Z">
              <w:r w:rsidR="00637529">
                <w:rPr>
                  <w:sz w:val="28"/>
                  <w:szCs w:val="28"/>
                </w:rPr>
                <w:t>2</w:t>
              </w:r>
            </w:ins>
            <w:r w:rsidRPr="00C87377">
              <w:rPr>
                <w:sz w:val="28"/>
                <w:szCs w:val="28"/>
                <w:lang w:val="en-US"/>
              </w:rPr>
              <w:t>)</w:t>
            </w:r>
          </w:p>
        </w:tc>
      </w:tr>
    </w:tbl>
    <w:p w:rsidR="00F438E3" w:rsidRPr="007C274D" w:rsidRDefault="00FD7717" w:rsidP="0026254C">
      <w:pPr>
        <w:pStyle w:val="af6"/>
        <w:spacing w:after="60"/>
        <w:ind w:firstLine="0"/>
        <w:rPr>
          <w:sz w:val="28"/>
          <w:szCs w:val="28"/>
          <w:lang w:val="en-US"/>
        </w:rPr>
      </w:pPr>
      <w:r w:rsidRPr="007C274D">
        <w:rPr>
          <w:sz w:val="28"/>
          <w:szCs w:val="28"/>
          <w:lang w:val="en-US"/>
        </w:rPr>
        <w:t xml:space="preserve">It should be noted that the one-dimensional functions obtained as a result of the reduction satisfy the uniform </w:t>
      </w:r>
      <w:proofErr w:type="spellStart"/>
      <w:r w:rsidRPr="007C274D">
        <w:rPr>
          <w:sz w:val="28"/>
          <w:szCs w:val="28"/>
          <w:lang w:val="en-US"/>
        </w:rPr>
        <w:t>Hölder</w:t>
      </w:r>
      <w:proofErr w:type="spellEnd"/>
      <w:r w:rsidRPr="007C274D">
        <w:rPr>
          <w:sz w:val="28"/>
          <w:szCs w:val="28"/>
          <w:lang w:val="en-US"/>
        </w:rPr>
        <w:t xml:space="preserve"> condition (see [17–18]), </w:t>
      </w:r>
      <w:r w:rsidR="007C274D" w:rsidRPr="007C274D">
        <w:rPr>
          <w:sz w:val="28"/>
          <w:szCs w:val="28"/>
          <w:lang w:val="en-US"/>
        </w:rPr>
        <w:t>that 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9"/>
        <w:gridCol w:w="1112"/>
      </w:tblGrid>
      <w:tr w:rsidR="0026254C" w:rsidRPr="00C87377" w:rsidTr="0026254C">
        <w:trPr>
          <w:jc w:val="center"/>
        </w:trPr>
        <w:tc>
          <w:tcPr>
            <w:tcW w:w="8207" w:type="dxa"/>
            <w:tcBorders>
              <w:top w:val="nil"/>
              <w:left w:val="nil"/>
              <w:bottom w:val="nil"/>
              <w:right w:val="nil"/>
            </w:tcBorders>
          </w:tcPr>
          <w:p w:rsidR="0026254C" w:rsidRPr="00C87377" w:rsidRDefault="0026254C" w:rsidP="0026254C">
            <w:pPr>
              <w:spacing w:after="60"/>
              <w:jc w:val="center"/>
              <w:rPr>
                <w:rStyle w:val="affc"/>
              </w:rPr>
            </w:pPr>
            <w:r w:rsidRPr="00C87377">
              <w:rPr>
                <w:position w:val="-14"/>
                <w:sz w:val="28"/>
                <w:szCs w:val="28"/>
              </w:rPr>
              <w:object w:dxaOrig="5500" w:dyaOrig="440">
                <v:shape id="_x0000_i1028" type="#_x0000_t75" style="width:275.45pt;height:22.6pt" o:ole="">
                  <v:imagedata r:id="rId14" o:title=""/>
                </v:shape>
                <o:OLEObject Type="Embed" ProgID="Equation.3" ShapeID="_x0000_i1028" DrawAspect="Content" ObjectID="_1652451572" r:id="rId15"/>
              </w:object>
            </w:r>
            <w:r w:rsidRPr="00C87377">
              <w:rPr>
                <w:rStyle w:val="affc"/>
                <w:lang w:val="fr-FR"/>
              </w:rPr>
              <w:t>,</w:t>
            </w:r>
          </w:p>
        </w:tc>
        <w:tc>
          <w:tcPr>
            <w:tcW w:w="1079" w:type="dxa"/>
            <w:tcBorders>
              <w:top w:val="nil"/>
              <w:left w:val="nil"/>
              <w:bottom w:val="nil"/>
              <w:right w:val="nil"/>
            </w:tcBorders>
            <w:vAlign w:val="center"/>
          </w:tcPr>
          <w:p w:rsidR="0026254C" w:rsidRPr="00C87377" w:rsidRDefault="0026254C" w:rsidP="0026254C">
            <w:pPr>
              <w:pStyle w:val="af9"/>
              <w:spacing w:before="0" w:after="60"/>
              <w:jc w:val="right"/>
              <w:rPr>
                <w:b/>
                <w:i w:val="0"/>
                <w:sz w:val="28"/>
                <w:szCs w:val="28"/>
              </w:rPr>
            </w:pPr>
            <w:r w:rsidRPr="00C87377">
              <w:rPr>
                <w:i w:val="0"/>
                <w:sz w:val="28"/>
                <w:szCs w:val="28"/>
              </w:rPr>
              <w:t>(</w:t>
            </w:r>
            <w:r w:rsidRPr="00C87377">
              <w:rPr>
                <w:i w:val="0"/>
                <w:sz w:val="28"/>
                <w:szCs w:val="28"/>
                <w:lang w:val="en-US"/>
              </w:rPr>
              <w:t>1</w:t>
            </w:r>
            <w:ins w:id="294" w:author="gergel" w:date="2020-05-28T13:59:00Z">
              <w:r w:rsidR="00637529">
                <w:rPr>
                  <w:i w:val="0"/>
                  <w:sz w:val="28"/>
                  <w:szCs w:val="28"/>
                  <w:lang w:val="en-US"/>
                </w:rPr>
                <w:t>3</w:t>
              </w:r>
            </w:ins>
            <w:r w:rsidRPr="00C87377">
              <w:rPr>
                <w:i w:val="0"/>
                <w:sz w:val="28"/>
                <w:szCs w:val="28"/>
              </w:rPr>
              <w:t>)</w:t>
            </w:r>
          </w:p>
        </w:tc>
      </w:tr>
    </w:tbl>
    <w:p w:rsidR="00F438E3" w:rsidRPr="00F438E3" w:rsidRDefault="00FD7717" w:rsidP="00C87377">
      <w:pPr>
        <w:pStyle w:val="af6"/>
        <w:spacing w:after="60"/>
        <w:ind w:firstLine="0"/>
        <w:rPr>
          <w:sz w:val="28"/>
          <w:szCs w:val="28"/>
          <w:lang w:val="en-US"/>
        </w:rPr>
      </w:pPr>
      <w:proofErr w:type="gramStart"/>
      <w:r w:rsidRPr="00FD7717">
        <w:rPr>
          <w:sz w:val="28"/>
          <w:szCs w:val="28"/>
          <w:lang w:val="en-US"/>
        </w:rPr>
        <w:t>where</w:t>
      </w:r>
      <w:proofErr w:type="gramEnd"/>
      <w:r w:rsidRPr="00FD7717">
        <w:rPr>
          <w:sz w:val="28"/>
          <w:szCs w:val="28"/>
          <w:lang w:val="en-US"/>
        </w:rPr>
        <w:t xml:space="preserve"> the constants </w:t>
      </w:r>
      <w:r w:rsidR="007C274D" w:rsidRPr="007C274D">
        <w:rPr>
          <w:i/>
          <w:sz w:val="24"/>
          <w:szCs w:val="24"/>
          <w:lang w:val="en-US"/>
        </w:rPr>
        <w:t>H</w:t>
      </w:r>
      <w:r w:rsidR="007C274D" w:rsidRPr="007C274D">
        <w:rPr>
          <w:i/>
          <w:sz w:val="24"/>
          <w:szCs w:val="24"/>
          <w:vertAlign w:val="subscript"/>
          <w:lang w:val="en-US"/>
        </w:rPr>
        <w:t>i</w:t>
      </w:r>
      <w:r w:rsidR="007C274D" w:rsidRPr="00FD7717">
        <w:rPr>
          <w:sz w:val="28"/>
          <w:szCs w:val="28"/>
          <w:lang w:val="en-US"/>
        </w:rPr>
        <w:t xml:space="preserve"> </w:t>
      </w:r>
      <w:r w:rsidRPr="00FD7717">
        <w:rPr>
          <w:sz w:val="28"/>
          <w:szCs w:val="28"/>
          <w:lang w:val="en-US"/>
        </w:rPr>
        <w:t>are determined by the r</w:t>
      </w:r>
      <w:r w:rsidR="004E1200">
        <w:rPr>
          <w:sz w:val="28"/>
          <w:szCs w:val="28"/>
          <w:lang w:val="en-US"/>
        </w:rPr>
        <w:t>atio</w:t>
      </w:r>
      <w:r w:rsidR="00BA7D91">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i</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ad>
          <m:radPr>
            <m:degHide m:val="on"/>
            <m:ctrlPr>
              <w:rPr>
                <w:rFonts w:ascii="Cambria Math" w:hAnsi="Cambria Math"/>
                <w:i/>
                <w:sz w:val="28"/>
                <w:szCs w:val="28"/>
                <w:lang w:val="en-US"/>
              </w:rPr>
            </m:ctrlPr>
          </m:radPr>
          <m:deg/>
          <m:e>
            <m:r>
              <w:rPr>
                <w:rFonts w:ascii="Cambria Math" w:hAnsi="Cambria Math"/>
                <w:sz w:val="28"/>
                <w:szCs w:val="28"/>
                <w:lang w:val="en-US"/>
              </w:rPr>
              <m:t>N+3</m:t>
            </m:r>
          </m:e>
        </m:rad>
      </m:oMath>
      <w:r w:rsidR="007C274D" w:rsidRPr="007C274D">
        <w:rPr>
          <w:lang w:val="en-US"/>
        </w:rPr>
        <w:t>,</w:t>
      </w:r>
      <w:r w:rsidR="006610D2">
        <w:rPr>
          <w:lang w:val="en-US"/>
        </w:rPr>
        <w:t xml:space="preserve"> </w:t>
      </w:r>
      <w:r w:rsidR="007C274D" w:rsidRPr="007C274D">
        <w:rPr>
          <w:lang w:val="en-US"/>
        </w:rPr>
        <w:t>1</w:t>
      </w:r>
      <w:r w:rsidR="007C274D">
        <w:sym w:font="Symbol" w:char="F0A3"/>
      </w:r>
      <w:proofErr w:type="spellStart"/>
      <w:r w:rsidR="007C274D" w:rsidRPr="00437C01">
        <w:rPr>
          <w:i/>
          <w:lang w:val="en-US"/>
        </w:rPr>
        <w:t>i</w:t>
      </w:r>
      <w:proofErr w:type="spellEnd"/>
      <w:r w:rsidR="007C274D">
        <w:sym w:font="Symbol" w:char="F0A3"/>
      </w:r>
      <w:r w:rsidR="007C274D">
        <w:rPr>
          <w:i/>
          <w:lang w:val="en-US"/>
        </w:rPr>
        <w:t>m</w:t>
      </w:r>
      <w:r w:rsidR="007C274D" w:rsidRPr="007C274D">
        <w:rPr>
          <w:i/>
          <w:lang w:val="en-US"/>
        </w:rPr>
        <w:t>,</w:t>
      </w:r>
      <w:r w:rsidR="007C274D" w:rsidRPr="007C274D">
        <w:rPr>
          <w:lang w:val="en-US"/>
        </w:rPr>
        <w:t xml:space="preserve">  </w:t>
      </w:r>
      <w:r w:rsidR="007C274D">
        <w:rPr>
          <w:i/>
          <w:lang w:val="en-US"/>
        </w:rPr>
        <w:t>L</w:t>
      </w:r>
      <w:r w:rsidR="007C274D">
        <w:rPr>
          <w:i/>
          <w:vertAlign w:val="subscript"/>
          <w:lang w:val="en-US"/>
        </w:rPr>
        <w:t>i</w:t>
      </w:r>
      <w:r w:rsidR="007C274D" w:rsidRPr="00FD7717">
        <w:rPr>
          <w:sz w:val="28"/>
          <w:szCs w:val="28"/>
          <w:lang w:val="en-US"/>
        </w:rPr>
        <w:t xml:space="preserve"> </w:t>
      </w:r>
      <w:r w:rsidRPr="00FD7717">
        <w:rPr>
          <w:sz w:val="28"/>
          <w:szCs w:val="28"/>
          <w:lang w:val="en-US"/>
        </w:rPr>
        <w:t xml:space="preserve"> are the </w:t>
      </w:r>
      <w:proofErr w:type="spellStart"/>
      <w:r w:rsidRPr="00FD7717">
        <w:rPr>
          <w:sz w:val="28"/>
          <w:szCs w:val="28"/>
          <w:lang w:val="en-US"/>
        </w:rPr>
        <w:t>Lipschitz</w:t>
      </w:r>
      <w:proofErr w:type="spellEnd"/>
      <w:r w:rsidRPr="00FD7717">
        <w:rPr>
          <w:sz w:val="28"/>
          <w:szCs w:val="28"/>
          <w:lang w:val="en-US"/>
        </w:rPr>
        <w:t xml:space="preserve"> constants from (2), and </w:t>
      </w:r>
      <w:r w:rsidRPr="007C274D">
        <w:rPr>
          <w:i/>
          <w:iCs/>
          <w:sz w:val="28"/>
          <w:szCs w:val="28"/>
          <w:lang w:val="en-US"/>
        </w:rPr>
        <w:t>N</w:t>
      </w:r>
      <w:r w:rsidRPr="00FD7717">
        <w:rPr>
          <w:sz w:val="28"/>
          <w:szCs w:val="28"/>
          <w:lang w:val="en-US"/>
        </w:rPr>
        <w:t xml:space="preserve"> is the dimension of the optimization problem (1).</w:t>
      </w:r>
    </w:p>
    <w:p w:rsidR="00F438E3" w:rsidRPr="00FD7717" w:rsidRDefault="00F438E3" w:rsidP="00F438E3">
      <w:pPr>
        <w:pStyle w:val="af6"/>
        <w:spacing w:after="60"/>
        <w:ind w:firstLine="426"/>
        <w:rPr>
          <w:sz w:val="28"/>
          <w:szCs w:val="28"/>
          <w:lang w:val="en-US"/>
        </w:rPr>
      </w:pPr>
      <w:r w:rsidRPr="00F438E3">
        <w:rPr>
          <w:sz w:val="28"/>
          <w:szCs w:val="28"/>
          <w:lang w:val="en-US"/>
        </w:rPr>
        <w:t xml:space="preserve">Using dimension reduction the search information </w:t>
      </w:r>
      <m:oMath>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k</m:t>
            </m:r>
          </m:sub>
        </m:sSub>
      </m:oMath>
      <w:r w:rsidR="00812ADA">
        <w:rPr>
          <w:sz w:val="28"/>
          <w:szCs w:val="28"/>
          <w:lang w:val="en-US"/>
        </w:rPr>
        <w:t xml:space="preserve"> </w:t>
      </w:r>
      <w:r w:rsidR="009C5064">
        <w:rPr>
          <w:sz w:val="28"/>
          <w:szCs w:val="28"/>
          <w:lang w:val="en-US"/>
        </w:rPr>
        <w:t xml:space="preserve">can be converted </w:t>
      </w:r>
      <w:r w:rsidRPr="00F438E3">
        <w:rPr>
          <w:sz w:val="28"/>
          <w:szCs w:val="28"/>
          <w:lang w:val="en-US"/>
        </w:rPr>
        <w:t>from (9) to the form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9"/>
        <w:gridCol w:w="1112"/>
      </w:tblGrid>
      <w:tr w:rsidR="0026254C" w:rsidRPr="003E3BCD" w:rsidTr="0026254C">
        <w:trPr>
          <w:jc w:val="center"/>
        </w:trPr>
        <w:tc>
          <w:tcPr>
            <w:tcW w:w="8207" w:type="dxa"/>
            <w:tcBorders>
              <w:top w:val="nil"/>
              <w:left w:val="nil"/>
              <w:bottom w:val="nil"/>
              <w:right w:val="nil"/>
            </w:tcBorders>
          </w:tcPr>
          <w:p w:rsidR="0026254C" w:rsidRPr="004F75BA" w:rsidRDefault="002D75F6" w:rsidP="0026254C">
            <w:pPr>
              <w:spacing w:after="60"/>
              <w:jc w:val="center"/>
              <w:rPr>
                <w:rStyle w:val="affc"/>
              </w:rPr>
            </w:pP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k</m:t>
                  </m:r>
                </m:sub>
              </m:sSub>
              <m:r>
                <w:rPr>
                  <w:rFonts w:ascii="Cambria Math" w:hAnsi="Cambria Math"/>
                  <w:sz w:val="28"/>
                  <w:szCs w:val="28"/>
                </w:rPr>
                <m:t>=</m:t>
              </m:r>
              <m:d>
                <m:dPr>
                  <m:begChr m:val="{"/>
                  <m:endChr m:val="}"/>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 xml:space="preserve"> (x</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en-US"/>
                    </w:rPr>
                    <m:t>f</m:t>
                  </m:r>
                  <m:r>
                    <w:rPr>
                      <w:rFonts w:ascii="Cambria Math" w:hAnsi="Cambria Math"/>
                      <w:sz w:val="28"/>
                      <w:szCs w:val="28"/>
                    </w:rPr>
                    <m:t>(</m:t>
                  </m:r>
                  <m:r>
                    <w:rPr>
                      <w:rFonts w:ascii="Cambria Math" w:hAnsi="Cambria Math"/>
                      <w:sz w:val="28"/>
                      <w:szCs w:val="28"/>
                      <w:lang w:val="en-US"/>
                    </w:rPr>
                    <m:t>y</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:1≤</m:t>
                  </m:r>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k</m:t>
                  </m:r>
                  <m:r>
                    <w:rPr>
                      <w:rFonts w:ascii="Cambria Math" w:hAnsi="Cambria Math"/>
                      <w:sz w:val="28"/>
                      <w:szCs w:val="28"/>
                    </w:rPr>
                    <m:t xml:space="preserve"> </m:t>
                  </m:r>
                </m:e>
              </m:d>
            </m:oMath>
            <w:r w:rsidR="0026254C" w:rsidRPr="003E3BCD">
              <w:rPr>
                <w:rStyle w:val="affc"/>
                <w:lang w:val="fr-FR"/>
              </w:rPr>
              <w:t>,</w:t>
            </w:r>
          </w:p>
        </w:tc>
        <w:tc>
          <w:tcPr>
            <w:tcW w:w="1079" w:type="dxa"/>
            <w:tcBorders>
              <w:top w:val="nil"/>
              <w:left w:val="nil"/>
              <w:bottom w:val="nil"/>
              <w:right w:val="nil"/>
            </w:tcBorders>
            <w:vAlign w:val="center"/>
          </w:tcPr>
          <w:p w:rsidR="0026254C" w:rsidRPr="003E3BCD" w:rsidRDefault="0026254C" w:rsidP="0026254C">
            <w:pPr>
              <w:pStyle w:val="af9"/>
              <w:spacing w:before="0" w:after="60"/>
              <w:jc w:val="right"/>
              <w:rPr>
                <w:b/>
                <w:i w:val="0"/>
                <w:sz w:val="28"/>
                <w:szCs w:val="28"/>
              </w:rPr>
            </w:pPr>
            <w:r w:rsidRPr="003E3BCD">
              <w:rPr>
                <w:i w:val="0"/>
                <w:sz w:val="28"/>
                <w:szCs w:val="28"/>
              </w:rPr>
              <w:t>(</w:t>
            </w:r>
            <w:r w:rsidRPr="003E3BCD">
              <w:rPr>
                <w:i w:val="0"/>
                <w:sz w:val="28"/>
                <w:szCs w:val="28"/>
                <w:lang w:val="en-US"/>
              </w:rPr>
              <w:t>1</w:t>
            </w:r>
            <w:ins w:id="295" w:author="gergel" w:date="2020-05-28T13:59:00Z">
              <w:r w:rsidR="00637529">
                <w:rPr>
                  <w:i w:val="0"/>
                  <w:sz w:val="28"/>
                  <w:szCs w:val="28"/>
                </w:rPr>
                <w:t>4</w:t>
              </w:r>
            </w:ins>
            <w:r w:rsidRPr="003E3BCD">
              <w:rPr>
                <w:i w:val="0"/>
                <w:sz w:val="28"/>
                <w:szCs w:val="28"/>
              </w:rPr>
              <w:t>)</w:t>
            </w:r>
          </w:p>
        </w:tc>
      </w:tr>
    </w:tbl>
    <w:p w:rsidR="00F438E3" w:rsidRPr="00FD7717" w:rsidRDefault="00F438E3" w:rsidP="0026254C">
      <w:pPr>
        <w:pStyle w:val="af6"/>
        <w:spacing w:after="60"/>
        <w:ind w:firstLine="0"/>
        <w:rPr>
          <w:sz w:val="28"/>
          <w:szCs w:val="28"/>
          <w:lang w:val="en-US"/>
        </w:rPr>
      </w:pPr>
      <w:proofErr w:type="gramStart"/>
      <w:r w:rsidRPr="00F438E3">
        <w:rPr>
          <w:sz w:val="28"/>
          <w:szCs w:val="28"/>
          <w:lang w:val="en-US"/>
        </w:rPr>
        <w:t>in</w:t>
      </w:r>
      <w:proofErr w:type="gramEnd"/>
      <w:r w:rsidRPr="00F438E3">
        <w:rPr>
          <w:sz w:val="28"/>
          <w:szCs w:val="28"/>
          <w:lang w:val="en-US"/>
        </w:rPr>
        <w:t xml:space="preserve"> which, in addition to the reduced representation, the data is arranged in ascending order</w:t>
      </w:r>
      <w:r w:rsidR="00812ADA">
        <w:rPr>
          <w:rStyle w:val="af3"/>
          <w:sz w:val="28"/>
          <w:szCs w:val="28"/>
          <w:lang w:val="en-US"/>
        </w:rPr>
        <w:footnoteReference w:id="1"/>
      </w:r>
      <w:r w:rsidRPr="00F438E3">
        <w:rPr>
          <w:sz w:val="28"/>
          <w:szCs w:val="28"/>
          <w:lang w:val="en-US"/>
        </w:rPr>
        <w:t xml:space="preserve"> of points</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lang w:val="en-US"/>
              </w:rPr>
              <m:t xml:space="preserve"> </m:t>
            </m:r>
            <m:r>
              <w:rPr>
                <w:rFonts w:ascii="Cambria Math" w:hAnsi="Cambria Math"/>
                <w:sz w:val="28"/>
                <w:szCs w:val="28"/>
              </w:rPr>
              <m:t>x</m:t>
            </m:r>
          </m:e>
          <m:sub>
            <m:r>
              <w:rPr>
                <w:rFonts w:ascii="Cambria Math" w:hAnsi="Cambria Math"/>
                <w:sz w:val="28"/>
                <w:szCs w:val="28"/>
              </w:rPr>
              <m:t>i</m:t>
            </m:r>
            <m:r>
              <w:rPr>
                <w:rFonts w:ascii="Cambria Math" w:hAnsi="Cambria Math"/>
                <w:sz w:val="28"/>
                <w:szCs w:val="28"/>
                <w:lang w:val="en-US"/>
              </w:rPr>
              <m:t xml:space="preserve">, </m:t>
            </m:r>
          </m:sub>
        </m:sSub>
        <m:r>
          <w:rPr>
            <w:rFonts w:ascii="Cambria Math" w:hAnsi="Cambria Math"/>
            <w:sz w:val="28"/>
            <w:szCs w:val="28"/>
            <w:lang w:val="en-US"/>
          </w:rPr>
          <m:t xml:space="preserve"> 1≤</m:t>
        </m:r>
        <m:r>
          <w:rPr>
            <w:rFonts w:ascii="Cambria Math" w:hAnsi="Cambria Math"/>
            <w:sz w:val="28"/>
            <w:szCs w:val="28"/>
          </w:rPr>
          <m:t>i</m:t>
        </m:r>
        <m:r>
          <w:rPr>
            <w:rFonts w:ascii="Cambria Math" w:hAnsi="Cambria Math"/>
            <w:sz w:val="28"/>
            <w:szCs w:val="28"/>
            <w:lang w:val="en-US"/>
          </w:rPr>
          <m:t>≤</m:t>
        </m:r>
        <m:r>
          <w:rPr>
            <w:rFonts w:ascii="Cambria Math" w:hAnsi="Cambria Math"/>
            <w:sz w:val="28"/>
            <w:szCs w:val="28"/>
          </w:rPr>
          <m:t>k</m:t>
        </m:r>
      </m:oMath>
      <w:r w:rsidR="004E1200" w:rsidRPr="004E1200">
        <w:rPr>
          <w:sz w:val="28"/>
          <w:szCs w:val="28"/>
          <w:lang w:val="en-US"/>
        </w:rPr>
        <w:t>,</w:t>
      </w:r>
      <w:r w:rsidRPr="00F438E3">
        <w:rPr>
          <w:sz w:val="28"/>
          <w:szCs w:val="28"/>
          <w:lang w:val="en-US"/>
        </w:rPr>
        <w:t xml:space="preserve"> </w:t>
      </w:r>
      <w:r w:rsidR="004E1200">
        <w:rPr>
          <w:sz w:val="28"/>
          <w:szCs w:val="28"/>
          <w:lang w:val="en-US"/>
        </w:rPr>
        <w:t>that 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59"/>
        <w:gridCol w:w="1112"/>
      </w:tblGrid>
      <w:tr w:rsidR="00DC4C88" w:rsidRPr="00DC4C88" w:rsidTr="00DC4C88">
        <w:trPr>
          <w:jc w:val="center"/>
        </w:trPr>
        <w:tc>
          <w:tcPr>
            <w:tcW w:w="8207" w:type="dxa"/>
            <w:tcBorders>
              <w:top w:val="nil"/>
              <w:left w:val="nil"/>
              <w:bottom w:val="nil"/>
              <w:right w:val="nil"/>
            </w:tcBorders>
            <w:hideMark/>
          </w:tcPr>
          <w:p w:rsidR="00DC4C88" w:rsidRPr="00DC4C88" w:rsidRDefault="002D75F6">
            <w:pPr>
              <w:spacing w:after="60"/>
              <w:jc w:val="center"/>
              <w:rPr>
                <w:rStyle w:val="affc"/>
                <w:sz w:val="32"/>
                <w:szCs w:val="32"/>
              </w:rPr>
            </w:pPr>
            <m:oMathPara>
              <m:oMathParaPr>
                <m:jc m:val="center"/>
              </m:oMathParaPr>
              <m:oMath>
                <m:sSub>
                  <m:sSubPr>
                    <m:ctrlPr>
                      <w:rPr>
                        <w:rFonts w:ascii="Cambria Math" w:hAnsi="Cambria Math"/>
                        <w:i/>
                        <w:sz w:val="32"/>
                        <w:szCs w:val="32"/>
                        <w:lang w:eastAsia="zh-CN"/>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lang w:val="en-US"/>
                  </w:rPr>
                  <m:t>&lt;</m:t>
                </m:r>
                <m:sSub>
                  <m:sSubPr>
                    <m:ctrlPr>
                      <w:rPr>
                        <w:rFonts w:ascii="Cambria Math" w:hAnsi="Cambria Math"/>
                        <w:i/>
                        <w:sz w:val="32"/>
                        <w:szCs w:val="32"/>
                        <w:lang w:eastAsia="zh-CN"/>
                      </w:rPr>
                    </m:ctrlPr>
                  </m:sSubPr>
                  <m:e>
                    <m:r>
                      <w:rPr>
                        <w:rFonts w:ascii="Cambria Math" w:hAnsi="Cambria Math"/>
                        <w:sz w:val="32"/>
                        <w:szCs w:val="32"/>
                      </w:rPr>
                      <m:t xml:space="preserve"> x</m:t>
                    </m:r>
                  </m:e>
                  <m:sub>
                    <m:r>
                      <w:rPr>
                        <w:rFonts w:ascii="Cambria Math" w:hAnsi="Cambria Math"/>
                        <w:sz w:val="32"/>
                        <w:szCs w:val="32"/>
                      </w:rPr>
                      <m:t>2</m:t>
                    </m:r>
                  </m:sub>
                </m:sSub>
                <m:r>
                  <w:rPr>
                    <w:rFonts w:ascii="Cambria Math" w:hAnsi="Cambria Math"/>
                    <w:sz w:val="32"/>
                    <w:szCs w:val="32"/>
                  </w:rPr>
                  <m:t>&lt;…&lt;</m:t>
                </m:r>
                <m:sSub>
                  <m:sSubPr>
                    <m:ctrlPr>
                      <w:rPr>
                        <w:rFonts w:ascii="Cambria Math" w:hAnsi="Cambria Math"/>
                        <w:i/>
                        <w:sz w:val="32"/>
                        <w:szCs w:val="32"/>
                        <w:lang w:eastAsia="zh-CN"/>
                      </w:rPr>
                    </m:ctrlPr>
                  </m:sSubPr>
                  <m:e>
                    <m:r>
                      <w:rPr>
                        <w:rFonts w:ascii="Cambria Math" w:hAnsi="Cambria Math"/>
                        <w:sz w:val="32"/>
                        <w:szCs w:val="32"/>
                      </w:rPr>
                      <m:t xml:space="preserve"> x</m:t>
                    </m:r>
                  </m:e>
                  <m:sub>
                    <m:r>
                      <w:rPr>
                        <w:rFonts w:ascii="Cambria Math" w:hAnsi="Cambria Math"/>
                        <w:sz w:val="32"/>
                        <w:szCs w:val="32"/>
                      </w:rPr>
                      <m:t>k</m:t>
                    </m:r>
                  </m:sub>
                </m:sSub>
              </m:oMath>
            </m:oMathPara>
          </w:p>
        </w:tc>
        <w:tc>
          <w:tcPr>
            <w:tcW w:w="1079" w:type="dxa"/>
            <w:tcBorders>
              <w:top w:val="nil"/>
              <w:left w:val="nil"/>
              <w:bottom w:val="nil"/>
              <w:right w:val="nil"/>
            </w:tcBorders>
            <w:vAlign w:val="center"/>
            <w:hideMark/>
          </w:tcPr>
          <w:p w:rsidR="00DC4C88" w:rsidRPr="00DC4C88" w:rsidRDefault="00DC4C88">
            <w:pPr>
              <w:pStyle w:val="af9"/>
              <w:spacing w:before="0" w:after="60"/>
              <w:jc w:val="right"/>
              <w:rPr>
                <w:b/>
                <w:sz w:val="32"/>
                <w:szCs w:val="32"/>
              </w:rPr>
            </w:pPr>
            <w:r w:rsidRPr="00DC4C88">
              <w:rPr>
                <w:i w:val="0"/>
                <w:sz w:val="32"/>
                <w:szCs w:val="32"/>
              </w:rPr>
              <w:t>(</w:t>
            </w:r>
            <w:r w:rsidRPr="00DC4C88">
              <w:rPr>
                <w:i w:val="0"/>
                <w:sz w:val="32"/>
                <w:szCs w:val="32"/>
                <w:lang w:val="en-US"/>
              </w:rPr>
              <w:t>1</w:t>
            </w:r>
            <w:ins w:id="296" w:author="gergel" w:date="2020-05-28T14:00:00Z">
              <w:r w:rsidR="00637529">
                <w:rPr>
                  <w:i w:val="0"/>
                  <w:sz w:val="32"/>
                  <w:szCs w:val="32"/>
                </w:rPr>
                <w:t>5</w:t>
              </w:r>
            </w:ins>
            <w:r w:rsidRPr="00DC4C88">
              <w:rPr>
                <w:i w:val="0"/>
                <w:sz w:val="32"/>
                <w:szCs w:val="32"/>
              </w:rPr>
              <w:t>)</w:t>
            </w:r>
          </w:p>
        </w:tc>
      </w:tr>
    </w:tbl>
    <w:p w:rsidR="00DC4C88" w:rsidRPr="00FD7717" w:rsidRDefault="00DC4C88" w:rsidP="00DC4C88">
      <w:pPr>
        <w:pStyle w:val="af6"/>
        <w:spacing w:after="60"/>
        <w:ind w:firstLine="0"/>
        <w:rPr>
          <w:sz w:val="28"/>
          <w:szCs w:val="28"/>
          <w:lang w:val="en-US"/>
        </w:rPr>
      </w:pPr>
      <w:proofErr w:type="gramStart"/>
      <w:r w:rsidRPr="00FD7717">
        <w:rPr>
          <w:sz w:val="28"/>
          <w:szCs w:val="28"/>
          <w:lang w:val="en-US"/>
        </w:rPr>
        <w:t>for</w:t>
      </w:r>
      <w:proofErr w:type="gramEnd"/>
      <w:r w:rsidRPr="00FD7717">
        <w:rPr>
          <w:sz w:val="28"/>
          <w:szCs w:val="28"/>
          <w:lang w:val="en-US"/>
        </w:rPr>
        <w:t xml:space="preserve"> </w:t>
      </w:r>
      <w:r>
        <w:rPr>
          <w:sz w:val="28"/>
          <w:szCs w:val="28"/>
          <w:lang w:val="en-US"/>
        </w:rPr>
        <w:t xml:space="preserve">a </w:t>
      </w:r>
      <w:r w:rsidRPr="00FD7717">
        <w:rPr>
          <w:sz w:val="28"/>
          <w:szCs w:val="28"/>
          <w:lang w:val="en-US"/>
        </w:rPr>
        <w:t>more efficient execution of global search algorithms.</w:t>
      </w:r>
    </w:p>
    <w:p w:rsidR="00C571F7" w:rsidRDefault="00FD7717">
      <w:pPr>
        <w:pStyle w:val="af6"/>
        <w:spacing w:after="60"/>
        <w:ind w:firstLine="426"/>
        <w:rPr>
          <w:sz w:val="28"/>
          <w:szCs w:val="28"/>
          <w:lang w:val="en-US"/>
        </w:rPr>
      </w:pPr>
      <w:r w:rsidRPr="00FD7717">
        <w:rPr>
          <w:sz w:val="28"/>
          <w:szCs w:val="28"/>
          <w:lang w:val="en-US"/>
        </w:rPr>
        <w:t>Dimensio</w:t>
      </w:r>
      <w:r w:rsidR="008B02CD">
        <w:rPr>
          <w:sz w:val="28"/>
          <w:szCs w:val="28"/>
          <w:lang w:val="en-US"/>
        </w:rPr>
        <w:t>n</w:t>
      </w:r>
      <w:r w:rsidRPr="00FD7717">
        <w:rPr>
          <w:sz w:val="28"/>
          <w:szCs w:val="28"/>
          <w:lang w:val="en-US"/>
        </w:rPr>
        <w:t xml:space="preserve"> reduction using </w:t>
      </w:r>
      <w:proofErr w:type="spellStart"/>
      <w:r w:rsidRPr="00FD7717">
        <w:rPr>
          <w:sz w:val="28"/>
          <w:szCs w:val="28"/>
          <w:lang w:val="en-US"/>
        </w:rPr>
        <w:t>Peano</w:t>
      </w:r>
      <w:proofErr w:type="spellEnd"/>
      <w:r w:rsidRPr="00FD7717">
        <w:rPr>
          <w:sz w:val="28"/>
          <w:szCs w:val="28"/>
          <w:lang w:val="en-US"/>
        </w:rPr>
        <w:t xml:space="preserve"> curves is widely used in the development of </w:t>
      </w:r>
      <w:r w:rsidR="00844389" w:rsidRPr="00FD7717">
        <w:rPr>
          <w:sz w:val="28"/>
          <w:szCs w:val="28"/>
          <w:lang w:val="en-US"/>
        </w:rPr>
        <w:t>eff</w:t>
      </w:r>
      <w:r w:rsidR="00844389">
        <w:rPr>
          <w:sz w:val="28"/>
          <w:szCs w:val="28"/>
          <w:lang w:val="en-US"/>
        </w:rPr>
        <w:t>icient</w:t>
      </w:r>
      <w:r w:rsidR="00844389" w:rsidRPr="00FD7717">
        <w:rPr>
          <w:sz w:val="28"/>
          <w:szCs w:val="28"/>
          <w:lang w:val="en-US"/>
        </w:rPr>
        <w:t xml:space="preserve"> </w:t>
      </w:r>
      <w:r w:rsidRPr="00FD7717">
        <w:rPr>
          <w:sz w:val="28"/>
          <w:szCs w:val="28"/>
          <w:lang w:val="en-US"/>
        </w:rPr>
        <w:t>global search algorithms in the framework of the information-stati</w:t>
      </w:r>
      <w:r w:rsidR="00844389">
        <w:rPr>
          <w:sz w:val="28"/>
          <w:szCs w:val="28"/>
          <w:lang w:val="en-US"/>
        </w:rPr>
        <w:t>stical</w:t>
      </w:r>
      <w:r w:rsidRPr="00FD7717">
        <w:rPr>
          <w:sz w:val="28"/>
          <w:szCs w:val="28"/>
          <w:lang w:val="en-US"/>
        </w:rPr>
        <w:t xml:space="preserve"> theory of </w:t>
      </w:r>
      <w:proofErr w:type="spellStart"/>
      <w:r w:rsidRPr="00FD7717">
        <w:rPr>
          <w:sz w:val="28"/>
          <w:szCs w:val="28"/>
          <w:lang w:val="en-US"/>
        </w:rPr>
        <w:t>multiextrem</w:t>
      </w:r>
      <w:r w:rsidR="00FF2B22">
        <w:rPr>
          <w:sz w:val="28"/>
          <w:szCs w:val="28"/>
          <w:lang w:val="en-US"/>
        </w:rPr>
        <w:t>al</w:t>
      </w:r>
      <w:proofErr w:type="spellEnd"/>
      <w:r w:rsidRPr="00FD7717">
        <w:rPr>
          <w:sz w:val="28"/>
          <w:szCs w:val="28"/>
          <w:lang w:val="en-US"/>
        </w:rPr>
        <w:t xml:space="preserve"> optimization [17</w:t>
      </w:r>
      <w:proofErr w:type="gramStart"/>
      <w:r w:rsidRPr="00FD7717">
        <w:rPr>
          <w:sz w:val="28"/>
          <w:szCs w:val="28"/>
          <w:lang w:val="en-US"/>
        </w:rPr>
        <w:t>,18,23,26</w:t>
      </w:r>
      <w:proofErr w:type="gramEnd"/>
      <w:r w:rsidRPr="00FD7717">
        <w:rPr>
          <w:sz w:val="28"/>
          <w:szCs w:val="28"/>
          <w:lang w:val="en-US"/>
        </w:rPr>
        <w:t xml:space="preserve">-27]. Numerical methods for constructing approximations of </w:t>
      </w:r>
      <w:proofErr w:type="spellStart"/>
      <w:r w:rsidRPr="00FD7717">
        <w:rPr>
          <w:sz w:val="28"/>
          <w:szCs w:val="28"/>
          <w:lang w:val="en-US"/>
        </w:rPr>
        <w:t>Peano</w:t>
      </w:r>
      <w:proofErr w:type="spellEnd"/>
      <w:r w:rsidRPr="00FD7717">
        <w:rPr>
          <w:sz w:val="28"/>
          <w:szCs w:val="28"/>
          <w:lang w:val="en-US"/>
        </w:rPr>
        <w:t xml:space="preserve"> curves (</w:t>
      </w:r>
      <w:proofErr w:type="spellStart"/>
      <w:r w:rsidR="005D6D6B" w:rsidRPr="005D6D6B">
        <w:rPr>
          <w:iCs/>
          <w:sz w:val="28"/>
          <w:szCs w:val="28"/>
          <w:lang w:val="en-US"/>
        </w:rPr>
        <w:t>evolvents</w:t>
      </w:r>
      <w:proofErr w:type="spellEnd"/>
      <w:r w:rsidRPr="00FD7717">
        <w:rPr>
          <w:sz w:val="28"/>
          <w:szCs w:val="28"/>
          <w:lang w:val="en-US"/>
        </w:rPr>
        <w:t xml:space="preserve">) </w:t>
      </w:r>
      <w:r w:rsidR="00FF2B22">
        <w:rPr>
          <w:sz w:val="28"/>
          <w:szCs w:val="28"/>
          <w:lang w:val="en-US"/>
        </w:rPr>
        <w:t>with</w:t>
      </w:r>
      <w:r w:rsidRPr="00FD7717">
        <w:rPr>
          <w:sz w:val="28"/>
          <w:szCs w:val="28"/>
          <w:lang w:val="en-US"/>
        </w:rPr>
        <w:t xml:space="preserve"> a given accuracy are considered in [17-18].</w:t>
      </w:r>
    </w:p>
    <w:p w:rsidR="004A7BCE" w:rsidRPr="00FD7717" w:rsidRDefault="004A7BCE" w:rsidP="008B02CD">
      <w:pPr>
        <w:pStyle w:val="af6"/>
        <w:spacing w:after="60"/>
        <w:ind w:firstLine="0"/>
        <w:rPr>
          <w:sz w:val="28"/>
          <w:szCs w:val="28"/>
          <w:lang w:val="en-US"/>
        </w:rPr>
      </w:pPr>
    </w:p>
    <w:p w:rsidR="00BA7D91" w:rsidRDefault="005D6D6B">
      <w:pPr>
        <w:autoSpaceDE w:val="0"/>
        <w:autoSpaceDN w:val="0"/>
        <w:adjustRightInd w:val="0"/>
        <w:spacing w:after="60"/>
        <w:ind w:left="17" w:right="0"/>
        <w:jc w:val="left"/>
        <w:rPr>
          <w:rFonts w:ascii="Times New Roman" w:hAnsi="Times New Roman" w:cs="Times New Roman"/>
          <w:b/>
          <w:bCs/>
          <w:sz w:val="28"/>
          <w:szCs w:val="28"/>
        </w:rPr>
      </w:pPr>
      <w:r w:rsidRPr="005D6D6B">
        <w:rPr>
          <w:rFonts w:ascii="Times New Roman" w:hAnsi="Times New Roman" w:cs="Times New Roman"/>
          <w:sz w:val="28"/>
          <w:szCs w:val="28"/>
        </w:rPr>
        <w:t>3</w:t>
      </w:r>
      <w:r w:rsidRPr="005D6D6B">
        <w:rPr>
          <w:rFonts w:ascii="Times New Roman" w:hAnsi="Times New Roman" w:cs="Times New Roman"/>
          <w:b/>
          <w:bCs/>
          <w:sz w:val="28"/>
          <w:szCs w:val="28"/>
        </w:rPr>
        <w:t>.2. An eff</w:t>
      </w:r>
      <w:r w:rsidR="008910DB">
        <w:rPr>
          <w:rFonts w:ascii="Times New Roman" w:hAnsi="Times New Roman" w:cs="Times New Roman"/>
          <w:b/>
          <w:bCs/>
          <w:sz w:val="28"/>
          <w:szCs w:val="28"/>
        </w:rPr>
        <w:t>icient</w:t>
      </w:r>
      <w:r w:rsidRPr="005D6D6B">
        <w:rPr>
          <w:rFonts w:ascii="Times New Roman" w:hAnsi="Times New Roman" w:cs="Times New Roman"/>
          <w:b/>
          <w:bCs/>
          <w:sz w:val="28"/>
          <w:szCs w:val="28"/>
        </w:rPr>
        <w:t xml:space="preserve"> method for solving global optimization problems with nonlinear constraints</w:t>
      </w:r>
    </w:p>
    <w:p w:rsidR="002449D1" w:rsidRPr="00584000" w:rsidRDefault="00FB2B3E" w:rsidP="002449D1">
      <w:pPr>
        <w:autoSpaceDE w:val="0"/>
        <w:autoSpaceDN w:val="0"/>
        <w:adjustRightInd w:val="0"/>
        <w:ind w:firstLine="426"/>
        <w:rPr>
          <w:rFonts w:ascii="Times New Roman" w:hAnsi="Times New Roman" w:cs="Times New Roman"/>
          <w:sz w:val="28"/>
          <w:szCs w:val="28"/>
        </w:rPr>
      </w:pPr>
      <w:r w:rsidRPr="00FB2B3E">
        <w:rPr>
          <w:rFonts w:ascii="Times New Roman" w:hAnsi="Times New Roman" w:cs="Times New Roman"/>
          <w:sz w:val="28"/>
          <w:szCs w:val="28"/>
        </w:rPr>
        <w:t>The problems solved in the framework of the computational scheme (</w:t>
      </w:r>
      <w:ins w:id="297" w:author="gergel" w:date="2020-05-28T16:45:00Z">
        <w:r w:rsidRPr="00FB2B3E">
          <w:rPr>
            <w:rFonts w:ascii="Times New Roman" w:hAnsi="Times New Roman" w:cs="Times New Roman"/>
            <w:sz w:val="28"/>
            <w:szCs w:val="28"/>
            <w:lang w:val="en-US"/>
          </w:rPr>
          <w:t>9</w:t>
        </w:r>
      </w:ins>
      <w:r w:rsidRPr="00FB2B3E">
        <w:rPr>
          <w:rFonts w:ascii="Times New Roman" w:hAnsi="Times New Roman" w:cs="Times New Roman"/>
          <w:sz w:val="28"/>
          <w:szCs w:val="28"/>
        </w:rPr>
        <w:t>) are one-dimensional global optimization problems with nonlinear constraints</w:t>
      </w:r>
    </w:p>
    <w:tbl>
      <w:tblPr>
        <w:tblW w:w="0" w:type="auto"/>
        <w:tblLook w:val="0000"/>
      </w:tblPr>
      <w:tblGrid>
        <w:gridCol w:w="8207"/>
        <w:gridCol w:w="1079"/>
      </w:tblGrid>
      <w:tr w:rsidR="0026254C" w:rsidRPr="00584000" w:rsidTr="0026254C">
        <w:tc>
          <w:tcPr>
            <w:tcW w:w="8207" w:type="dxa"/>
          </w:tcPr>
          <w:p w:rsidR="0026254C" w:rsidRPr="00584000" w:rsidRDefault="0026254C" w:rsidP="0026254C">
            <w:pPr>
              <w:spacing w:before="60" w:after="60"/>
              <w:ind w:firstLine="425"/>
              <w:jc w:val="center"/>
              <w:rPr>
                <w:rFonts w:ascii="Times New Roman" w:hAnsi="Times New Roman" w:cs="Times New Roman"/>
                <w:i/>
                <w:iCs/>
                <w:kern w:val="16"/>
                <w:sz w:val="28"/>
                <w:szCs w:val="28"/>
                <w:lang w:val="en-US"/>
              </w:rPr>
            </w:pPr>
            <w:r w:rsidRPr="00584000">
              <w:rPr>
                <w:rStyle w:val="affc"/>
              </w:rPr>
              <w:t xml:space="preserve">min </w:t>
            </w:r>
            <w:r w:rsidRPr="00584000">
              <w:rPr>
                <w:rStyle w:val="affc"/>
              </w:rPr>
              <w:sym w:font="Symbol" w:char="F07B"/>
            </w:r>
            <w:r w:rsidR="00FB2B3E" w:rsidRPr="00FB2B3E">
              <w:rPr>
                <w:rFonts w:ascii="Times New Roman" w:hAnsi="Times New Roman" w:cs="Times New Roman"/>
                <w:i/>
                <w:sz w:val="28"/>
                <w:szCs w:val="28"/>
                <w:lang w:val="en-US"/>
              </w:rPr>
              <w:t xml:space="preserve"> </w:t>
            </w:r>
            <w:r w:rsidRPr="00584000">
              <w:rPr>
                <w:rStyle w:val="affc"/>
              </w:rPr>
              <w:sym w:font="Symbol" w:char="F06A"/>
            </w:r>
            <w:r w:rsidRPr="00584000">
              <w:rPr>
                <w:rStyle w:val="affc"/>
              </w:rPr>
              <w:t xml:space="preserve">(x) </w:t>
            </w:r>
            <w:r w:rsidRPr="00584000">
              <w:rPr>
                <w:rStyle w:val="affc"/>
              </w:rPr>
              <w:sym w:font="Symbol" w:char="F03A"/>
            </w:r>
            <w:r w:rsidRPr="00584000">
              <w:rPr>
                <w:rStyle w:val="affc"/>
              </w:rPr>
              <w:t xml:space="preserve"> </w:t>
            </w:r>
            <w:proofErr w:type="spellStart"/>
            <w:r w:rsidRPr="00584000">
              <w:rPr>
                <w:rStyle w:val="affc"/>
              </w:rPr>
              <w:t>g</w:t>
            </w:r>
            <w:r w:rsidRPr="00584000">
              <w:rPr>
                <w:rStyle w:val="affc"/>
                <w:vertAlign w:val="subscript"/>
              </w:rPr>
              <w:t>i</w:t>
            </w:r>
            <w:proofErr w:type="spellEnd"/>
            <w:r w:rsidRPr="00584000">
              <w:rPr>
                <w:rStyle w:val="affc"/>
              </w:rPr>
              <w:t>(x)</w:t>
            </w:r>
            <w:r w:rsidR="00FB2B3E" w:rsidRPr="00FB2B3E">
              <w:rPr>
                <w:rFonts w:ascii="Times New Roman" w:hAnsi="Times New Roman" w:cs="Times New Roman"/>
                <w:i/>
                <w:sz w:val="28"/>
                <w:szCs w:val="28"/>
                <w:lang w:val="en-US"/>
              </w:rPr>
              <w:t xml:space="preserve"> </w:t>
            </w:r>
            <w:r w:rsidR="00FB2B3E" w:rsidRPr="00FB2B3E">
              <w:rPr>
                <w:rFonts w:ascii="Times New Roman" w:hAnsi="Times New Roman" w:cs="Times New Roman"/>
                <w:sz w:val="28"/>
                <w:szCs w:val="28"/>
              </w:rPr>
              <w:sym w:font="Symbol" w:char="F0A3"/>
            </w:r>
            <w:r w:rsidR="00FB2B3E" w:rsidRPr="00FB2B3E">
              <w:rPr>
                <w:rFonts w:ascii="Times New Roman" w:hAnsi="Times New Roman" w:cs="Times New Roman"/>
                <w:i/>
                <w:sz w:val="28"/>
                <w:szCs w:val="28"/>
                <w:lang w:val="en-US"/>
              </w:rPr>
              <w:t xml:space="preserve"> </w:t>
            </w:r>
            <w:r w:rsidR="00FB2B3E" w:rsidRPr="00FB2B3E">
              <w:rPr>
                <w:rFonts w:ascii="Times New Roman" w:hAnsi="Times New Roman" w:cs="Times New Roman"/>
                <w:sz w:val="28"/>
                <w:szCs w:val="28"/>
                <w:lang w:val="en-US"/>
              </w:rPr>
              <w:t>0, 1</w:t>
            </w:r>
            <w:r w:rsidR="00FB2B3E" w:rsidRPr="00FB2B3E">
              <w:rPr>
                <w:rFonts w:ascii="Times New Roman" w:hAnsi="Times New Roman" w:cs="Times New Roman"/>
                <w:sz w:val="28"/>
                <w:szCs w:val="28"/>
              </w:rPr>
              <w:sym w:font="Symbol" w:char="F0A3"/>
            </w:r>
            <w:proofErr w:type="spellStart"/>
            <w:r w:rsidR="00FB2B3E" w:rsidRPr="00FB2B3E">
              <w:rPr>
                <w:rFonts w:ascii="Times New Roman" w:hAnsi="Times New Roman" w:cs="Times New Roman"/>
                <w:i/>
                <w:sz w:val="28"/>
                <w:szCs w:val="28"/>
                <w:lang w:val="en-US"/>
              </w:rPr>
              <w:t>i</w:t>
            </w:r>
            <w:proofErr w:type="spellEnd"/>
            <w:r w:rsidR="00FB2B3E" w:rsidRPr="00FB2B3E">
              <w:rPr>
                <w:rFonts w:ascii="Times New Roman" w:hAnsi="Times New Roman" w:cs="Times New Roman"/>
                <w:sz w:val="28"/>
                <w:szCs w:val="28"/>
              </w:rPr>
              <w:sym w:font="Symbol" w:char="F0A3"/>
            </w:r>
            <w:r w:rsidR="00FB2B3E" w:rsidRPr="00FB2B3E">
              <w:rPr>
                <w:rFonts w:ascii="Times New Roman" w:hAnsi="Times New Roman" w:cs="Times New Roman"/>
                <w:i/>
                <w:sz w:val="28"/>
                <w:szCs w:val="28"/>
                <w:lang w:val="en-US"/>
              </w:rPr>
              <w:t>m</w:t>
            </w:r>
            <w:r w:rsidR="00FB2B3E" w:rsidRPr="00FB2B3E">
              <w:rPr>
                <w:rFonts w:ascii="Times New Roman" w:hAnsi="Times New Roman" w:cs="Times New Roman"/>
                <w:sz w:val="28"/>
                <w:szCs w:val="28"/>
                <w:lang w:val="en-US"/>
              </w:rPr>
              <w:t>,</w:t>
            </w:r>
            <w:r w:rsidR="00FB2B3E" w:rsidRPr="00FB2B3E">
              <w:rPr>
                <w:rFonts w:ascii="Times New Roman" w:hAnsi="Times New Roman" w:cs="Times New Roman"/>
                <w:i/>
                <w:sz w:val="28"/>
                <w:szCs w:val="28"/>
                <w:lang w:val="en-US"/>
              </w:rPr>
              <w:t xml:space="preserve"> </w:t>
            </w:r>
            <w:r w:rsidRPr="00584000">
              <w:rPr>
                <w:rStyle w:val="affc"/>
              </w:rPr>
              <w:t>x</w:t>
            </w:r>
            <w:r w:rsidRPr="00584000">
              <w:rPr>
                <w:rStyle w:val="affc"/>
              </w:rPr>
              <w:sym w:font="Symbol" w:char="F0CE"/>
            </w:r>
            <m:oMath>
              <m:r>
                <w:rPr>
                  <w:rStyle w:val="affc"/>
                </w:rPr>
                <m:t>∆</m:t>
              </m:r>
            </m:oMath>
            <w:r w:rsidRPr="00584000">
              <w:rPr>
                <w:rStyle w:val="affc"/>
              </w:rPr>
              <w:t xml:space="preserve">=[0,1] </w:t>
            </w:r>
            <w:r w:rsidRPr="00584000">
              <w:rPr>
                <w:rStyle w:val="affc"/>
              </w:rPr>
              <w:sym w:font="Symbol" w:char="F07D"/>
            </w:r>
          </w:p>
        </w:tc>
        <w:tc>
          <w:tcPr>
            <w:tcW w:w="1079" w:type="dxa"/>
            <w:vAlign w:val="center"/>
          </w:tcPr>
          <w:p w:rsidR="0026254C" w:rsidRPr="00584000" w:rsidRDefault="00FB2B3E" w:rsidP="0026254C">
            <w:pPr>
              <w:spacing w:before="40"/>
              <w:jc w:val="right"/>
              <w:rPr>
                <w:rFonts w:ascii="Times New Roman" w:hAnsi="Times New Roman" w:cs="Times New Roman"/>
                <w:sz w:val="28"/>
                <w:szCs w:val="28"/>
                <w:lang w:val="en-US"/>
              </w:rPr>
            </w:pPr>
            <w:r w:rsidRPr="00FB2B3E">
              <w:rPr>
                <w:rFonts w:ascii="Times New Roman" w:hAnsi="Times New Roman" w:cs="Times New Roman"/>
                <w:sz w:val="28"/>
                <w:szCs w:val="28"/>
                <w:lang w:val="en-US"/>
              </w:rPr>
              <w:t>(</w:t>
            </w:r>
            <w:r w:rsidRPr="00FB2B3E">
              <w:rPr>
                <w:rFonts w:ascii="Times New Roman" w:hAnsi="Times New Roman" w:cs="Times New Roman"/>
                <w:sz w:val="28"/>
                <w:szCs w:val="28"/>
              </w:rPr>
              <w:t>1</w:t>
            </w:r>
            <w:ins w:id="298" w:author="gergel" w:date="2020-05-28T16:46:00Z">
              <w:r w:rsidR="00584000">
                <w:rPr>
                  <w:rFonts w:ascii="Times New Roman" w:hAnsi="Times New Roman" w:cs="Times New Roman"/>
                  <w:sz w:val="28"/>
                  <w:szCs w:val="28"/>
                  <w:lang w:val="ru-RU"/>
                </w:rPr>
                <w:t>6</w:t>
              </w:r>
            </w:ins>
            <w:r w:rsidRPr="00FB2B3E">
              <w:rPr>
                <w:rFonts w:ascii="Times New Roman" w:hAnsi="Times New Roman" w:cs="Times New Roman"/>
                <w:sz w:val="28"/>
                <w:szCs w:val="28"/>
                <w:lang w:val="en-US"/>
              </w:rPr>
              <w:t>)</w:t>
            </w:r>
          </w:p>
        </w:tc>
      </w:tr>
    </w:tbl>
    <w:p w:rsidR="008B02CD" w:rsidRPr="00584000" w:rsidRDefault="00FB2B3E" w:rsidP="00DC4C88">
      <w:pPr>
        <w:autoSpaceDE w:val="0"/>
        <w:autoSpaceDN w:val="0"/>
        <w:adjustRightInd w:val="0"/>
        <w:ind w:left="0"/>
        <w:rPr>
          <w:rFonts w:ascii="Times New Roman" w:hAnsi="Times New Roman" w:cs="Times New Roman"/>
          <w:sz w:val="28"/>
          <w:szCs w:val="28"/>
        </w:rPr>
      </w:pPr>
      <w:r w:rsidRPr="00FB2B3E">
        <w:rPr>
          <w:rFonts w:ascii="Times New Roman" w:hAnsi="Times New Roman" w:cs="Times New Roman"/>
          <w:sz w:val="28"/>
          <w:szCs w:val="28"/>
        </w:rPr>
        <w:t xml:space="preserve">(the notation  </w:t>
      </w:r>
      <w:r w:rsidR="008B02CD" w:rsidRPr="00584000">
        <w:rPr>
          <w:rStyle w:val="affc"/>
        </w:rPr>
        <w:t>g</w:t>
      </w:r>
      <w:r w:rsidR="008B02CD" w:rsidRPr="00584000">
        <w:rPr>
          <w:rStyle w:val="affc"/>
          <w:vertAlign w:val="subscript"/>
        </w:rPr>
        <w:t>m+1</w:t>
      </w:r>
      <w:r w:rsidR="008B02CD" w:rsidRPr="00584000">
        <w:rPr>
          <w:rStyle w:val="affc"/>
        </w:rPr>
        <w:t xml:space="preserve">(x) = </w:t>
      </w:r>
      <w:r w:rsidR="008B02CD" w:rsidRPr="00584000">
        <w:rPr>
          <w:rStyle w:val="affc"/>
        </w:rPr>
        <w:sym w:font="Symbol" w:char="F06A"/>
      </w:r>
      <w:r w:rsidR="008B02CD" w:rsidRPr="00584000">
        <w:rPr>
          <w:rStyle w:val="affc"/>
        </w:rPr>
        <w:t>(x)</w:t>
      </w:r>
      <w:r w:rsidRPr="00FB2B3E">
        <w:rPr>
          <w:rFonts w:ascii="Times New Roman" w:hAnsi="Times New Roman" w:cs="Times New Roman"/>
          <w:sz w:val="28"/>
          <w:szCs w:val="28"/>
        </w:rPr>
        <w:t xml:space="preserve"> will also be used later).</w:t>
      </w:r>
    </w:p>
    <w:p w:rsidR="00C571F7" w:rsidRPr="00584000" w:rsidRDefault="00FB2B3E">
      <w:pPr>
        <w:autoSpaceDE w:val="0"/>
        <w:autoSpaceDN w:val="0"/>
        <w:adjustRightInd w:val="0"/>
        <w:ind w:left="0" w:firstLine="426"/>
        <w:rPr>
          <w:rFonts w:ascii="Times New Roman" w:hAnsi="Times New Roman" w:cs="Times New Roman"/>
          <w:sz w:val="28"/>
          <w:szCs w:val="28"/>
        </w:rPr>
      </w:pPr>
      <w:r w:rsidRPr="00FB2B3E">
        <w:rPr>
          <w:rFonts w:ascii="Times New Roman" w:hAnsi="Times New Roman" w:cs="Times New Roman"/>
          <w:sz w:val="28"/>
          <w:szCs w:val="28"/>
        </w:rPr>
        <w:t>The presence of nonlinear constraints significantly complicates the complexity of solving global optimization problems; the resulting solutions must belont to a feasible domain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9"/>
        <w:gridCol w:w="1112"/>
      </w:tblGrid>
      <w:tr w:rsidR="0026254C" w:rsidRPr="00584000" w:rsidTr="0026254C">
        <w:trPr>
          <w:jc w:val="center"/>
        </w:trPr>
        <w:tc>
          <w:tcPr>
            <w:tcW w:w="8207" w:type="dxa"/>
            <w:tcBorders>
              <w:top w:val="nil"/>
              <w:left w:val="nil"/>
              <w:bottom w:val="nil"/>
              <w:right w:val="nil"/>
            </w:tcBorders>
          </w:tcPr>
          <w:p w:rsidR="0026254C" w:rsidRPr="00584000" w:rsidRDefault="002D75F6" w:rsidP="0026254C">
            <w:pPr>
              <w:spacing w:after="60"/>
              <w:jc w:val="center"/>
              <w:rPr>
                <w:rStyle w:val="affc"/>
                <w:i w:val="0"/>
              </w:rPr>
            </w:pPr>
            <m:oMath>
              <m:sSub>
                <m:sSubPr>
                  <m:ctrlPr>
                    <w:rPr>
                      <w:rStyle w:val="affc"/>
                      <w:rFonts w:ascii="Cambria Math"/>
                      <w:i w:val="0"/>
                      <w:iCs w:val="0"/>
                    </w:rPr>
                  </m:ctrlPr>
                </m:sSubPr>
                <m:e>
                  <m:r>
                    <w:rPr>
                      <w:rStyle w:val="affc"/>
                    </w:rPr>
                    <m:t>∆</m:t>
                  </m:r>
                </m:e>
                <m:sub>
                  <m:r>
                    <w:rPr>
                      <w:rStyle w:val="affc"/>
                      <w:rFonts w:ascii="Cambria Math" w:hAnsi="Cambria Math"/>
                    </w:rPr>
                    <m:t>g</m:t>
                  </m:r>
                </m:sub>
              </m:sSub>
              <m:r>
                <w:rPr>
                  <w:rStyle w:val="affc"/>
                  <w:rFonts w:ascii="Cambria Math"/>
                </w:rPr>
                <m:t xml:space="preserve"> = </m:t>
              </m:r>
              <m:d>
                <m:dPr>
                  <m:begChr m:val="{"/>
                  <m:endChr m:val="}"/>
                  <m:ctrlPr>
                    <w:rPr>
                      <w:rStyle w:val="affc"/>
                      <w:rFonts w:ascii="Cambria Math"/>
                      <w:i w:val="0"/>
                      <w:iCs w:val="0"/>
                    </w:rPr>
                  </m:ctrlPr>
                </m:dPr>
                <m:e>
                  <m:r>
                    <w:rPr>
                      <w:rStyle w:val="affc"/>
                      <w:rFonts w:ascii="Cambria Math"/>
                    </w:rPr>
                    <m:t xml:space="preserve"> </m:t>
                  </m:r>
                  <m:r>
                    <w:rPr>
                      <w:rStyle w:val="affc"/>
                      <w:rFonts w:ascii="Cambria Math" w:hAnsi="Cambria Math"/>
                    </w:rPr>
                    <m:t>x∈</m:t>
                  </m:r>
                  <m:r>
                    <m:rPr>
                      <m:sty m:val="p"/>
                    </m:rPr>
                    <w:rPr>
                      <w:rStyle w:val="affc"/>
                      <w:rFonts w:ascii="Cambria Math"/>
                      <w:i w:val="0"/>
                    </w:rPr>
                    <w:sym w:font="Symbol" w:char="F044"/>
                  </m:r>
                  <m:r>
                    <w:rPr>
                      <w:rStyle w:val="affc"/>
                      <w:rFonts w:ascii="Cambria Math"/>
                    </w:rPr>
                    <m:t xml:space="preserve">=[0,1]  : </m:t>
                  </m:r>
                  <m:sSub>
                    <m:sSubPr>
                      <m:ctrlPr>
                        <w:rPr>
                          <w:rStyle w:val="affc"/>
                          <w:rFonts w:ascii="Cambria Math"/>
                          <w:i w:val="0"/>
                          <w:iCs w:val="0"/>
                          <w:spacing w:val="0"/>
                        </w:rPr>
                      </m:ctrlPr>
                    </m:sSubPr>
                    <m:e>
                      <m:r>
                        <w:rPr>
                          <w:rStyle w:val="affc"/>
                          <w:rFonts w:ascii="Cambria Math" w:hAnsi="Cambria Math"/>
                        </w:rPr>
                        <m:t>g</m:t>
                      </m:r>
                    </m:e>
                    <m:sub>
                      <m:r>
                        <w:rPr>
                          <w:rStyle w:val="affc"/>
                          <w:rFonts w:ascii="Cambria Math" w:hAnsi="Cambria Math"/>
                        </w:rPr>
                        <m:t>i</m:t>
                      </m:r>
                    </m:sub>
                  </m:sSub>
                  <m:r>
                    <w:rPr>
                      <w:rStyle w:val="affc"/>
                      <w:rFonts w:ascii="Cambria Math"/>
                    </w:rPr>
                    <m:t>(</m:t>
                  </m:r>
                  <m:r>
                    <w:rPr>
                      <w:rStyle w:val="affc"/>
                      <w:rFonts w:ascii="Cambria Math" w:hAnsi="Cambria Math"/>
                    </w:rPr>
                    <m:t>x</m:t>
                  </m:r>
                  <m:r>
                    <w:rPr>
                      <w:rStyle w:val="affc"/>
                      <w:rFonts w:ascii="Cambria Math"/>
                    </w:rPr>
                    <m:t>)</m:t>
                  </m:r>
                  <m:r>
                    <w:rPr>
                      <w:rFonts w:ascii="Cambria Math" w:hAnsi="Times New Roman" w:cs="Times New Roman"/>
                      <w:sz w:val="28"/>
                      <w:szCs w:val="28"/>
                      <w:lang w:val="en-US"/>
                    </w:rPr>
                    <m:t xml:space="preserve"> </m:t>
                  </m:r>
                  <m:r>
                    <m:rPr>
                      <m:sty m:val="p"/>
                    </m:rPr>
                    <w:rPr>
                      <w:rFonts w:ascii="Cambria Math" w:hAnsi="Times New Roman" w:cs="Times New Roman"/>
                      <w:sz w:val="28"/>
                      <w:szCs w:val="28"/>
                    </w:rPr>
                    <w:sym w:font="Symbol" w:char="F0A3"/>
                  </m:r>
                  <m:r>
                    <w:rPr>
                      <w:rFonts w:ascii="Cambria Math" w:hAnsi="Times New Roman" w:cs="Times New Roman"/>
                      <w:sz w:val="28"/>
                      <w:szCs w:val="28"/>
                      <w:lang w:val="en-US"/>
                    </w:rPr>
                    <m:t xml:space="preserve"> </m:t>
                  </m:r>
                  <m:r>
                    <m:rPr>
                      <m:sty m:val="p"/>
                    </m:rPr>
                    <w:rPr>
                      <w:rFonts w:ascii="Cambria Math" w:hAnsi="Times New Roman" w:cs="Times New Roman"/>
                      <w:sz w:val="28"/>
                      <w:szCs w:val="28"/>
                      <w:lang w:val="en-US"/>
                    </w:rPr>
                    <m:t xml:space="preserve">0, </m:t>
                  </m:r>
                  <m:r>
                    <m:rPr>
                      <m:sty m:val="p"/>
                    </m:rPr>
                    <w:rPr>
                      <w:rFonts w:ascii="Cambria Math" w:hAnsi="Times New Roman" w:cs="Times New Roman" w:hint="eastAsia"/>
                      <w:sz w:val="28"/>
                      <w:szCs w:val="28"/>
                      <w:lang w:val="en-US"/>
                    </w:rPr>
                    <m:t>   </m:t>
                  </m:r>
                  <m:r>
                    <m:rPr>
                      <m:sty m:val="p"/>
                    </m:rPr>
                    <w:rPr>
                      <w:rFonts w:ascii="Cambria Math" w:hAnsi="Times New Roman" w:cs="Times New Roman"/>
                      <w:sz w:val="28"/>
                      <w:szCs w:val="28"/>
                      <w:lang w:val="en-US"/>
                    </w:rPr>
                    <m:t>1</m:t>
                  </m:r>
                  <m:r>
                    <m:rPr>
                      <m:sty m:val="p"/>
                    </m:rPr>
                    <w:rPr>
                      <w:rFonts w:ascii="Cambria Math" w:hAnsi="Times New Roman" w:cs="Times New Roman"/>
                      <w:sz w:val="28"/>
                      <w:szCs w:val="28"/>
                    </w:rPr>
                    <w:sym w:font="Symbol" w:char="F0A3"/>
                  </m:r>
                  <m:r>
                    <w:rPr>
                      <w:rFonts w:ascii="Cambria Math" w:hAnsi="Cambria Math" w:cs="Times New Roman"/>
                      <w:sz w:val="28"/>
                      <w:szCs w:val="28"/>
                      <w:lang w:val="en-US"/>
                    </w:rPr>
                    <m:t>i</m:t>
                  </m:r>
                  <m:r>
                    <m:rPr>
                      <m:sty m:val="p"/>
                    </m:rPr>
                    <w:rPr>
                      <w:rFonts w:ascii="Cambria Math" w:hAnsi="Times New Roman" w:cs="Times New Roman"/>
                      <w:sz w:val="28"/>
                      <w:szCs w:val="28"/>
                    </w:rPr>
                    <w:sym w:font="Symbol" w:char="F0A3"/>
                  </m:r>
                  <m:r>
                    <w:rPr>
                      <w:rFonts w:ascii="Cambria Math" w:hAnsi="Cambria Math" w:cs="Times New Roman"/>
                      <w:sz w:val="28"/>
                      <w:szCs w:val="28"/>
                      <w:lang w:val="en-US"/>
                    </w:rPr>
                    <m:t>m</m:t>
                  </m:r>
                  <m:r>
                    <w:rPr>
                      <w:rStyle w:val="affc"/>
                      <w:rFonts w:ascii="Cambria Math"/>
                    </w:rPr>
                    <m:t xml:space="preserve"> </m:t>
                  </m:r>
                </m:e>
              </m:d>
            </m:oMath>
            <w:r w:rsidR="0026254C" w:rsidRPr="00584000">
              <w:rPr>
                <w:rStyle w:val="affc"/>
              </w:rPr>
              <w:t>.</w:t>
            </w:r>
          </w:p>
        </w:tc>
        <w:tc>
          <w:tcPr>
            <w:tcW w:w="1079" w:type="dxa"/>
            <w:tcBorders>
              <w:top w:val="nil"/>
              <w:left w:val="nil"/>
              <w:bottom w:val="nil"/>
              <w:right w:val="nil"/>
            </w:tcBorders>
            <w:vAlign w:val="center"/>
          </w:tcPr>
          <w:p w:rsidR="0026254C" w:rsidRPr="00584000" w:rsidRDefault="005D6D6B" w:rsidP="0026254C">
            <w:pPr>
              <w:pStyle w:val="af9"/>
              <w:spacing w:before="0" w:after="60"/>
              <w:jc w:val="right"/>
              <w:rPr>
                <w:rFonts w:cs="Times New Roman"/>
                <w:b/>
                <w:i w:val="0"/>
                <w:sz w:val="28"/>
                <w:szCs w:val="28"/>
                <w:lang w:val="en-US"/>
              </w:rPr>
            </w:pPr>
            <w:r w:rsidRPr="00584000">
              <w:rPr>
                <w:rFonts w:cs="Times New Roman"/>
                <w:i w:val="0"/>
                <w:sz w:val="28"/>
                <w:szCs w:val="28"/>
                <w:lang w:val="en-US"/>
              </w:rPr>
              <w:t>(</w:t>
            </w:r>
            <w:r w:rsidR="0026254C" w:rsidRPr="00584000">
              <w:rPr>
                <w:rFonts w:cs="Times New Roman"/>
                <w:i w:val="0"/>
                <w:sz w:val="28"/>
                <w:szCs w:val="28"/>
                <w:lang w:val="en-US"/>
              </w:rPr>
              <w:t>1</w:t>
            </w:r>
            <w:ins w:id="299" w:author="gergel" w:date="2020-05-28T16:46:00Z">
              <w:r w:rsidR="00584000">
                <w:rPr>
                  <w:rFonts w:cs="Times New Roman"/>
                  <w:i w:val="0"/>
                  <w:sz w:val="28"/>
                  <w:szCs w:val="28"/>
                  <w:lang w:val="en-US"/>
                </w:rPr>
                <w:t>7</w:t>
              </w:r>
            </w:ins>
            <w:r w:rsidRPr="00584000">
              <w:rPr>
                <w:rFonts w:cs="Times New Roman"/>
                <w:i w:val="0"/>
                <w:sz w:val="28"/>
                <w:szCs w:val="28"/>
                <w:lang w:val="en-US"/>
              </w:rPr>
              <w:t>)</w:t>
            </w:r>
          </w:p>
        </w:tc>
      </w:tr>
    </w:tbl>
    <w:p w:rsidR="002449D1" w:rsidRPr="00584000" w:rsidRDefault="00FB2B3E" w:rsidP="00DC4C88">
      <w:pPr>
        <w:autoSpaceDE w:val="0"/>
        <w:autoSpaceDN w:val="0"/>
        <w:adjustRightInd w:val="0"/>
        <w:ind w:firstLine="426"/>
        <w:rPr>
          <w:rFonts w:ascii="Times New Roman" w:hAnsi="Times New Roman" w:cs="Times New Roman"/>
          <w:sz w:val="28"/>
          <w:szCs w:val="28"/>
        </w:rPr>
      </w:pPr>
      <w:r w:rsidRPr="00FB2B3E">
        <w:rPr>
          <w:rFonts w:ascii="Times New Roman" w:hAnsi="Times New Roman" w:cs="Times New Roman"/>
          <w:sz w:val="28"/>
          <w:szCs w:val="28"/>
        </w:rPr>
        <w:t xml:space="preserve">To reduce the complexity of solving optimization problems with constraints, simpler cases are often highlighted; for example, problems with linear or quadratic constraints are selected. Various methods of approximating complex constraints with the aid of simpler forms (linear, convex, etc.) are widely used. However, the penalty function method is most commonly used, when calculating in an unfeasble region </w:t>
      </w:r>
      <w:r w:rsidRPr="00FB2B3E">
        <w:rPr>
          <w:rFonts w:ascii="Times New Roman" w:hAnsi="Times New Roman" w:cs="Times New Roman"/>
          <w:sz w:val="28"/>
          <w:szCs w:val="28"/>
          <w:lang w:val="en-US"/>
        </w:rPr>
        <w:sym w:font="Symbol" w:char="F044"/>
      </w:r>
      <w:r w:rsidRPr="00FB2B3E">
        <w:rPr>
          <w:rFonts w:ascii="Times New Roman" w:hAnsi="Times New Roman" w:cs="Times New Roman"/>
          <w:sz w:val="28"/>
          <w:szCs w:val="28"/>
        </w:rPr>
        <w:t>\</w:t>
      </w:r>
      <m:oMath>
        <m:r>
          <w:rPr>
            <w:rStyle w:val="affc"/>
            <w:rFonts w:ascii="Cambria Math"/>
          </w:rPr>
          <m:t xml:space="preserve"> </m:t>
        </m:r>
        <m:sSub>
          <m:sSubPr>
            <m:ctrlPr>
              <w:rPr>
                <w:rStyle w:val="affc"/>
                <w:rFonts w:ascii="Cambria Math"/>
                <w:i w:val="0"/>
                <w:iCs w:val="0"/>
              </w:rPr>
            </m:ctrlPr>
          </m:sSubPr>
          <m:e>
            <m:r>
              <w:rPr>
                <w:rStyle w:val="affc"/>
              </w:rPr>
              <m:t>∆</m:t>
            </m:r>
          </m:e>
          <m:sub>
            <m:r>
              <w:rPr>
                <w:rStyle w:val="affc"/>
                <w:rFonts w:ascii="Cambria Math" w:hAnsi="Cambria Math"/>
              </w:rPr>
              <m:t>g</m:t>
            </m:r>
          </m:sub>
        </m:sSub>
      </m:oMath>
      <w:r w:rsidRPr="00FB2B3E">
        <w:rPr>
          <w:rFonts w:ascii="Times New Roman" w:hAnsi="Times New Roman" w:cs="Times New Roman"/>
          <w:sz w:val="28"/>
          <w:szCs w:val="28"/>
          <w:lang w:val="en-US"/>
        </w:rPr>
        <w:t xml:space="preserve">, </w:t>
      </w:r>
      <w:proofErr w:type="gramStart"/>
      <w:r w:rsidRPr="00FB2B3E">
        <w:rPr>
          <w:rFonts w:ascii="Times New Roman" w:hAnsi="Times New Roman" w:cs="Times New Roman"/>
          <w:sz w:val="28"/>
          <w:szCs w:val="28"/>
          <w:lang w:val="en-US"/>
        </w:rPr>
        <w:t>some</w:t>
      </w:r>
      <w:proofErr w:type="gramEnd"/>
      <w:r w:rsidRPr="00FB2B3E">
        <w:rPr>
          <w:rFonts w:ascii="Times New Roman" w:hAnsi="Times New Roman" w:cs="Times New Roman"/>
          <w:sz w:val="28"/>
          <w:szCs w:val="28"/>
          <w:lang w:val="en-US"/>
        </w:rPr>
        <w:t xml:space="preserve"> “penalty” are added to the values of the minimized function.</w:t>
      </w:r>
      <w:r w:rsidRPr="00FB2B3E">
        <w:rPr>
          <w:rFonts w:ascii="Times New Roman" w:hAnsi="Times New Roman" w:cs="Times New Roman"/>
          <w:sz w:val="28"/>
          <w:szCs w:val="28"/>
        </w:rPr>
        <w:t xml:space="preserve"> But the penalty function method often involves repeatedly solving the optimization problem to determine a sufficient value of the penalty coefficient. More complete information on methods for solving optimization problems with constraints can be obtained, for example, in monographs [2</w:t>
      </w:r>
      <w:ins w:id="300" w:author="gergel" w:date="2020-05-26T17:34:00Z">
        <w:r w:rsidRPr="00FB2B3E">
          <w:rPr>
            <w:rFonts w:ascii="Times New Roman" w:hAnsi="Times New Roman" w:cs="Times New Roman"/>
            <w:sz w:val="28"/>
            <w:szCs w:val="28"/>
          </w:rPr>
          <w:t>8</w:t>
        </w:r>
      </w:ins>
      <w:r w:rsidRPr="00FB2B3E">
        <w:rPr>
          <w:rFonts w:ascii="Times New Roman" w:hAnsi="Times New Roman" w:cs="Times New Roman"/>
          <w:sz w:val="28"/>
          <w:szCs w:val="28"/>
        </w:rPr>
        <w:t>–2</w:t>
      </w:r>
      <w:ins w:id="301" w:author="gergel" w:date="2020-05-26T17:34:00Z">
        <w:r w:rsidRPr="00FB2B3E">
          <w:rPr>
            <w:rFonts w:ascii="Times New Roman" w:hAnsi="Times New Roman" w:cs="Times New Roman"/>
            <w:sz w:val="28"/>
            <w:szCs w:val="28"/>
          </w:rPr>
          <w:t>9</w:t>
        </w:r>
      </w:ins>
      <w:r w:rsidRPr="00FB2B3E">
        <w:rPr>
          <w:rFonts w:ascii="Times New Roman" w:hAnsi="Times New Roman" w:cs="Times New Roman"/>
          <w:sz w:val="28"/>
          <w:szCs w:val="28"/>
        </w:rPr>
        <w:t>].</w:t>
      </w:r>
    </w:p>
    <w:p w:rsidR="002449D1" w:rsidRPr="00514B22" w:rsidRDefault="00FB2B3E" w:rsidP="00CE66C6">
      <w:pPr>
        <w:autoSpaceDE w:val="0"/>
        <w:autoSpaceDN w:val="0"/>
        <w:adjustRightInd w:val="0"/>
        <w:ind w:firstLine="426"/>
        <w:rPr>
          <w:rFonts w:ascii="Times New Roman" w:hAnsi="Times New Roman" w:cs="Times New Roman"/>
          <w:sz w:val="28"/>
          <w:szCs w:val="28"/>
        </w:rPr>
      </w:pPr>
      <w:r w:rsidRPr="00FB2B3E">
        <w:rPr>
          <w:rFonts w:ascii="Times New Roman" w:hAnsi="Times New Roman" w:cs="Times New Roman"/>
          <w:sz w:val="28"/>
          <w:szCs w:val="28"/>
        </w:rPr>
        <w:t>The proposed approach is based on the original method of separate accounting for constraints developed in the framework of the information-statistical theory of multiextremal optimization [18]. The key idea of the approach consists in constructing a certain integral objective function without constraints, the solution of which also provides a solution to the initial constrained optimization problem (1</w:t>
      </w:r>
      <w:ins w:id="302" w:author="gergel" w:date="2020-05-28T16:49:00Z">
        <w:r w:rsidR="00584000">
          <w:rPr>
            <w:rFonts w:ascii="Times New Roman" w:hAnsi="Times New Roman" w:cs="Times New Roman"/>
            <w:sz w:val="28"/>
            <w:szCs w:val="28"/>
          </w:rPr>
          <w:t>6</w:t>
        </w:r>
      </w:ins>
      <w:r w:rsidRPr="00FB2B3E">
        <w:rPr>
          <w:rFonts w:ascii="Times New Roman" w:hAnsi="Times New Roman" w:cs="Times New Roman"/>
          <w:sz w:val="28"/>
          <w:szCs w:val="28"/>
        </w:rPr>
        <w:t>)</w:t>
      </w:r>
      <w:r w:rsidRPr="00FB2B3E">
        <w:rPr>
          <w:rFonts w:ascii="Times New Roman" w:hAnsi="Times New Roman" w:cs="Times New Roman"/>
          <w:sz w:val="28"/>
          <w:szCs w:val="28"/>
          <w:lang w:val="en-US"/>
        </w:rPr>
        <w:t xml:space="preserve">; </w:t>
      </w:r>
      <w:r w:rsidRPr="00FB2B3E">
        <w:rPr>
          <w:rFonts w:ascii="Times New Roman" w:hAnsi="Times New Roman" w:cs="Times New Roman"/>
          <w:sz w:val="28"/>
          <w:szCs w:val="28"/>
        </w:rPr>
        <w:t>a more detailed presentation of this method is given below.</w:t>
      </w:r>
    </w:p>
    <w:p w:rsidR="002449D1" w:rsidRPr="004D5F97" w:rsidRDefault="00035231" w:rsidP="00C3349C">
      <w:pPr>
        <w:pStyle w:val="af6"/>
        <w:ind w:firstLine="426"/>
        <w:rPr>
          <w:sz w:val="28"/>
          <w:szCs w:val="28"/>
          <w:lang w:val="en-US"/>
        </w:rPr>
      </w:pPr>
      <w:ins w:id="303" w:author="gergel" w:date="2020-05-26T17:43:00Z">
        <w:r w:rsidRPr="00035231">
          <w:rPr>
            <w:sz w:val="28"/>
            <w:szCs w:val="28"/>
            <w:lang w:val="en-US"/>
          </w:rPr>
          <w:t>To provide uniform calculations</w:t>
        </w:r>
        <w:r w:rsidRPr="00035231" w:rsidDel="00035231">
          <w:rPr>
            <w:sz w:val="28"/>
            <w:szCs w:val="28"/>
            <w:lang w:val="en-US"/>
          </w:rPr>
          <w:t xml:space="preserve"> </w:t>
        </w:r>
      </w:ins>
      <w:r w:rsidR="004D5F97" w:rsidRPr="004D5F97">
        <w:rPr>
          <w:sz w:val="28"/>
          <w:szCs w:val="28"/>
          <w:lang w:val="en-US"/>
        </w:rPr>
        <w:t>a sequential scheme</w:t>
      </w:r>
      <w:ins w:id="304" w:author="gergel" w:date="2020-05-26T17:43:00Z">
        <w:r>
          <w:rPr>
            <w:sz w:val="28"/>
            <w:szCs w:val="28"/>
            <w:lang w:val="en-US"/>
          </w:rPr>
          <w:t xml:space="preserve"> is applied</w:t>
        </w:r>
      </w:ins>
      <w:r w:rsidR="004D5F97" w:rsidRPr="004D5F97">
        <w:rPr>
          <w:sz w:val="28"/>
          <w:szCs w:val="28"/>
          <w:lang w:val="en-US"/>
        </w:rPr>
        <w:t xml:space="preserve"> to obtain </w:t>
      </w:r>
      <w:ins w:id="305" w:author="gergel" w:date="2020-05-26T17:44:00Z">
        <w:r w:rsidRPr="004D5F97">
          <w:rPr>
            <w:sz w:val="28"/>
            <w:szCs w:val="28"/>
            <w:lang w:val="en-US"/>
          </w:rPr>
          <w:t xml:space="preserve">values </w:t>
        </w:r>
      </w:ins>
      <w:r w:rsidR="004D5F97" w:rsidRPr="004D5F97">
        <w:rPr>
          <w:sz w:val="28"/>
          <w:szCs w:val="28"/>
          <w:lang w:val="en-US"/>
        </w:rPr>
        <w:t>the constraint</w:t>
      </w:r>
      <w:ins w:id="306" w:author="gergel" w:date="2020-05-26T17:44:00Z">
        <w:r>
          <w:rPr>
            <w:sz w:val="28"/>
            <w:szCs w:val="28"/>
            <w:lang w:val="en-US"/>
          </w:rPr>
          <w:t>s</w:t>
        </w:r>
      </w:ins>
      <w:r w:rsidR="004D5F97" w:rsidRPr="004D5F97">
        <w:rPr>
          <w:sz w:val="28"/>
          <w:szCs w:val="28"/>
          <w:lang w:val="en-US"/>
        </w:rPr>
        <w:t xml:space="preserve"> </w:t>
      </w:r>
      <w:proofErr w:type="spellStart"/>
      <w:r w:rsidR="0025188B" w:rsidRPr="003E3BCD">
        <w:rPr>
          <w:rStyle w:val="affc"/>
        </w:rPr>
        <w:t>g</w:t>
      </w:r>
      <w:r w:rsidR="0025188B" w:rsidRPr="003E3BCD">
        <w:rPr>
          <w:rStyle w:val="affc"/>
          <w:vertAlign w:val="subscript"/>
        </w:rPr>
        <w:t>i</w:t>
      </w:r>
      <w:proofErr w:type="spellEnd"/>
      <w:r w:rsidR="0025188B" w:rsidRPr="0025188B">
        <w:rPr>
          <w:rStyle w:val="affc"/>
        </w:rPr>
        <w:t>(</w:t>
      </w:r>
      <w:r w:rsidR="0025188B" w:rsidRPr="003E3BCD">
        <w:rPr>
          <w:rStyle w:val="affc"/>
        </w:rPr>
        <w:t>y</w:t>
      </w:r>
      <w:r w:rsidR="0025188B" w:rsidRPr="0025188B">
        <w:rPr>
          <w:rStyle w:val="affc"/>
        </w:rPr>
        <w:t>(</w:t>
      </w:r>
      <w:r w:rsidR="0025188B" w:rsidRPr="003E3BCD">
        <w:rPr>
          <w:rStyle w:val="affc"/>
        </w:rPr>
        <w:t>x</w:t>
      </w:r>
      <w:r w:rsidR="0025188B" w:rsidRPr="0025188B">
        <w:rPr>
          <w:rStyle w:val="affc"/>
        </w:rPr>
        <w:t>)</w:t>
      </w:r>
      <w:proofErr w:type="gramStart"/>
      <w:r w:rsidR="0025188B" w:rsidRPr="0025188B">
        <w:rPr>
          <w:rStyle w:val="affc"/>
        </w:rPr>
        <w:t>)</w:t>
      </w:r>
      <w:proofErr w:type="gramEnd"/>
      <w:r w:rsidR="0025188B" w:rsidRPr="003E3BCD">
        <w:rPr>
          <w:sz w:val="28"/>
          <w:szCs w:val="28"/>
        </w:rPr>
        <w:sym w:font="Symbol" w:char="F0A3"/>
      </w:r>
      <w:r w:rsidR="0025188B" w:rsidRPr="0025188B">
        <w:rPr>
          <w:sz w:val="28"/>
          <w:szCs w:val="28"/>
          <w:lang w:val="en-US"/>
        </w:rPr>
        <w:t>0, 1</w:t>
      </w:r>
      <w:r w:rsidR="0025188B" w:rsidRPr="003E3BCD">
        <w:rPr>
          <w:sz w:val="28"/>
          <w:szCs w:val="28"/>
        </w:rPr>
        <w:sym w:font="Symbol" w:char="F0A3"/>
      </w:r>
      <w:proofErr w:type="spellStart"/>
      <w:r w:rsidR="0025188B" w:rsidRPr="003E3BCD">
        <w:rPr>
          <w:i/>
          <w:sz w:val="28"/>
          <w:szCs w:val="28"/>
          <w:lang w:val="en-US"/>
        </w:rPr>
        <w:t>i</w:t>
      </w:r>
      <w:proofErr w:type="spellEnd"/>
      <w:r w:rsidR="0025188B" w:rsidRPr="003E3BCD">
        <w:rPr>
          <w:sz w:val="28"/>
          <w:szCs w:val="28"/>
        </w:rPr>
        <w:sym w:font="Symbol" w:char="F0A3"/>
      </w:r>
      <w:r w:rsidR="0025188B" w:rsidRPr="003E3BCD">
        <w:rPr>
          <w:i/>
          <w:sz w:val="28"/>
          <w:szCs w:val="28"/>
          <w:lang w:val="en-US"/>
        </w:rPr>
        <w:t>m</w:t>
      </w:r>
      <w:r w:rsidR="0025188B" w:rsidRPr="0025188B">
        <w:rPr>
          <w:sz w:val="28"/>
          <w:szCs w:val="28"/>
          <w:lang w:val="en-US"/>
        </w:rPr>
        <w:t xml:space="preserve">, </w:t>
      </w:r>
      <w:r w:rsidR="004D5F97" w:rsidRPr="004D5F97">
        <w:rPr>
          <w:sz w:val="28"/>
          <w:szCs w:val="28"/>
          <w:lang w:val="en-US"/>
        </w:rPr>
        <w:t xml:space="preserve">and the minimized function </w:t>
      </w:r>
      <w:r w:rsidR="0025188B" w:rsidRPr="003E3BCD">
        <w:rPr>
          <w:rStyle w:val="affc"/>
        </w:rPr>
        <w:sym w:font="Symbol" w:char="F06A"/>
      </w:r>
      <w:r w:rsidR="0025188B" w:rsidRPr="0025188B">
        <w:rPr>
          <w:rStyle w:val="affc"/>
        </w:rPr>
        <w:t>(</w:t>
      </w:r>
      <w:r w:rsidR="0025188B" w:rsidRPr="003E3BCD">
        <w:rPr>
          <w:rStyle w:val="affc"/>
        </w:rPr>
        <w:t>x</w:t>
      </w:r>
      <w:r w:rsidR="0025188B">
        <w:rPr>
          <w:rStyle w:val="affc"/>
        </w:rPr>
        <w:t>)</w:t>
      </w:r>
      <w:ins w:id="307" w:author="gergel" w:date="2020-05-26T17:44:00Z">
        <w:r>
          <w:rPr>
            <w:rStyle w:val="affc"/>
            <w:i w:val="0"/>
          </w:rPr>
          <w:t xml:space="preserve">. </w:t>
        </w:r>
      </w:ins>
      <w:r w:rsidR="0025188B" w:rsidRPr="0025188B">
        <w:rPr>
          <w:rStyle w:val="affc"/>
        </w:rPr>
        <w:t xml:space="preserve"> </w:t>
      </w:r>
      <w:ins w:id="308" w:author="gergel" w:date="2020-05-26T17:44:00Z">
        <w:r>
          <w:rPr>
            <w:sz w:val="28"/>
            <w:szCs w:val="28"/>
            <w:lang w:val="en-US"/>
          </w:rPr>
          <w:lastRenderedPageBreak/>
          <w:t>A</w:t>
        </w:r>
      </w:ins>
      <w:r w:rsidR="004D5F97" w:rsidRPr="004D5F97">
        <w:rPr>
          <w:sz w:val="28"/>
          <w:szCs w:val="28"/>
          <w:lang w:val="en-US"/>
        </w:rPr>
        <w:t xml:space="preserve">ccording to </w:t>
      </w:r>
      <w:ins w:id="309" w:author="gergel" w:date="2020-05-26T17:44:00Z">
        <w:r w:rsidR="00332686">
          <w:rPr>
            <w:sz w:val="28"/>
            <w:szCs w:val="28"/>
            <w:lang w:val="en-US"/>
          </w:rPr>
          <w:t>th</w:t>
        </w:r>
      </w:ins>
      <w:ins w:id="310" w:author="gergel" w:date="2020-05-27T15:42:00Z">
        <w:r w:rsidR="00332686">
          <w:rPr>
            <w:sz w:val="28"/>
            <w:szCs w:val="28"/>
            <w:lang w:val="en-US"/>
          </w:rPr>
          <w:t>i</w:t>
        </w:r>
      </w:ins>
      <w:ins w:id="311" w:author="gergel" w:date="2020-05-26T17:44:00Z">
        <w:r w:rsidR="00332686">
          <w:rPr>
            <w:sz w:val="28"/>
            <w:szCs w:val="28"/>
            <w:lang w:val="en-US"/>
          </w:rPr>
          <w:t>s</w:t>
        </w:r>
        <w:r>
          <w:rPr>
            <w:sz w:val="28"/>
            <w:szCs w:val="28"/>
            <w:lang w:val="en-US"/>
          </w:rPr>
          <w:t xml:space="preserve"> scheme</w:t>
        </w:r>
        <w:r w:rsidRPr="004D5F97">
          <w:rPr>
            <w:sz w:val="28"/>
            <w:szCs w:val="28"/>
            <w:lang w:val="en-US"/>
          </w:rPr>
          <w:t xml:space="preserve"> </w:t>
        </w:r>
      </w:ins>
      <w:r w:rsidR="004D5F97" w:rsidRPr="004D5F97">
        <w:rPr>
          <w:sz w:val="28"/>
          <w:szCs w:val="28"/>
          <w:lang w:val="en-US"/>
        </w:rPr>
        <w:t>the constraint values are calculated strictly in the order of their numbers, and the calculations immediately stop when the first violated constraint</w:t>
      </w:r>
      <w:r w:rsidR="0025188B">
        <w:rPr>
          <w:sz w:val="28"/>
          <w:szCs w:val="28"/>
          <w:lang w:val="en-US"/>
        </w:rPr>
        <w:t xml:space="preserve"> is detected</w:t>
      </w:r>
      <w:r w:rsidR="004D5F97" w:rsidRPr="004D5F97">
        <w:rPr>
          <w:sz w:val="28"/>
          <w:szCs w:val="28"/>
          <w:lang w:val="en-US"/>
        </w:rPr>
        <w:t xml:space="preserve"> (</w:t>
      </w:r>
      <w:r w:rsidR="0025188B">
        <w:rPr>
          <w:sz w:val="28"/>
          <w:szCs w:val="28"/>
          <w:lang w:val="en-US"/>
        </w:rPr>
        <w:t xml:space="preserve">the </w:t>
      </w:r>
      <w:r w:rsidR="004D5F97" w:rsidRPr="004D5F97">
        <w:rPr>
          <w:sz w:val="28"/>
          <w:szCs w:val="28"/>
          <w:lang w:val="en-US"/>
        </w:rPr>
        <w:t xml:space="preserve">partial computability scheme). The number of constraints in which the values were calculated will be referred below as the </w:t>
      </w:r>
      <w:r w:rsidR="005D6D6B" w:rsidRPr="005D6D6B">
        <w:rPr>
          <w:iCs/>
          <w:sz w:val="28"/>
          <w:szCs w:val="28"/>
          <w:lang w:val="en-US"/>
        </w:rPr>
        <w:t>index</w:t>
      </w:r>
      <w:r w:rsidR="00C3349C" w:rsidRPr="00C3349C">
        <w:rPr>
          <w:rStyle w:val="affc"/>
        </w:rPr>
        <w:t xml:space="preserve"> </w:t>
      </w:r>
      <w:r w:rsidR="00C3349C" w:rsidRPr="003E3BCD">
        <w:rPr>
          <w:rStyle w:val="affc"/>
        </w:rPr>
        <w:sym w:font="Symbol" w:char="F06E"/>
      </w:r>
      <w:r w:rsidR="00C3349C" w:rsidRPr="003E3BCD">
        <w:rPr>
          <w:rStyle w:val="affc"/>
        </w:rPr>
        <w:sym w:font="Symbol" w:char="F03D"/>
      </w:r>
      <w:r w:rsidR="00C3349C" w:rsidRPr="003E3BCD">
        <w:rPr>
          <w:rStyle w:val="affc"/>
        </w:rPr>
        <w:sym w:font="Symbol" w:char="F06E"/>
      </w:r>
      <w:r w:rsidR="00C3349C" w:rsidRPr="00C3349C">
        <w:rPr>
          <w:rStyle w:val="affc"/>
        </w:rPr>
        <w:t>(</w:t>
      </w:r>
      <w:r w:rsidR="00C3349C" w:rsidRPr="003E3BCD">
        <w:rPr>
          <w:rStyle w:val="affc"/>
        </w:rPr>
        <w:t>x</w:t>
      </w:r>
      <w:r w:rsidR="00C3349C" w:rsidRPr="00C3349C">
        <w:rPr>
          <w:rStyle w:val="affc"/>
        </w:rPr>
        <w:t>)</w:t>
      </w:r>
      <w:r w:rsidR="00C3349C">
        <w:rPr>
          <w:sz w:val="28"/>
          <w:szCs w:val="28"/>
          <w:lang w:val="en-US"/>
        </w:rPr>
        <w:t>, that 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22"/>
        <w:gridCol w:w="1549"/>
      </w:tblGrid>
      <w:tr w:rsidR="0026254C" w:rsidRPr="005A5F54" w:rsidTr="0026254C">
        <w:trPr>
          <w:jc w:val="center"/>
        </w:trPr>
        <w:tc>
          <w:tcPr>
            <w:tcW w:w="8022" w:type="dxa"/>
            <w:tcBorders>
              <w:top w:val="nil"/>
              <w:left w:val="nil"/>
              <w:bottom w:val="nil"/>
              <w:right w:val="nil"/>
            </w:tcBorders>
          </w:tcPr>
          <w:p w:rsidR="0026254C" w:rsidRPr="005A5F54" w:rsidRDefault="0026254C" w:rsidP="0026254C">
            <w:pPr>
              <w:spacing w:before="60" w:after="60"/>
              <w:jc w:val="center"/>
              <w:rPr>
                <w:sz w:val="28"/>
                <w:szCs w:val="28"/>
              </w:rPr>
            </w:pPr>
            <w:r w:rsidRPr="005A5F54">
              <w:rPr>
                <w:rStyle w:val="affc"/>
              </w:rPr>
              <w:sym w:font="Symbol" w:char="F06E"/>
            </w:r>
            <w:r w:rsidRPr="005A5F54">
              <w:rPr>
                <w:rStyle w:val="affc"/>
              </w:rPr>
              <w:t>(x) : g</w:t>
            </w:r>
            <w:r w:rsidRPr="005A5F54">
              <w:rPr>
                <w:rStyle w:val="affc"/>
                <w:vertAlign w:val="subscript"/>
              </w:rPr>
              <w:sym w:font="Symbol" w:char="F06E"/>
            </w:r>
            <w:r w:rsidRPr="005A5F54">
              <w:rPr>
                <w:rStyle w:val="affc"/>
              </w:rPr>
              <w:t xml:space="preserve">(x)&gt;0, </w:t>
            </w:r>
            <w:proofErr w:type="spellStart"/>
            <w:r w:rsidRPr="005A5F54">
              <w:rPr>
                <w:rStyle w:val="affc"/>
              </w:rPr>
              <w:t>g</w:t>
            </w:r>
            <w:r w:rsidRPr="005A5F54">
              <w:rPr>
                <w:rStyle w:val="affc"/>
                <w:vertAlign w:val="subscript"/>
              </w:rPr>
              <w:t>j</w:t>
            </w:r>
            <w:proofErr w:type="spellEnd"/>
            <w:r w:rsidRPr="005A5F54">
              <w:rPr>
                <w:rStyle w:val="affc"/>
              </w:rPr>
              <w:t>(x)</w:t>
            </w:r>
            <w:r w:rsidRPr="005A5F54">
              <w:rPr>
                <w:rStyle w:val="affc"/>
              </w:rPr>
              <w:sym w:font="Symbol" w:char="F0A3"/>
            </w:r>
            <w:r w:rsidRPr="005A5F54">
              <w:rPr>
                <w:rStyle w:val="affc"/>
              </w:rPr>
              <w:t>0, 1</w:t>
            </w:r>
            <w:r w:rsidRPr="005A5F54">
              <w:rPr>
                <w:rStyle w:val="affc"/>
              </w:rPr>
              <w:sym w:font="Symbol" w:char="F0A3"/>
            </w:r>
            <w:r w:rsidRPr="005A5F54">
              <w:rPr>
                <w:rStyle w:val="affc"/>
              </w:rPr>
              <w:t>j</w:t>
            </w:r>
            <w:r w:rsidRPr="005A5F54">
              <w:rPr>
                <w:rStyle w:val="affc"/>
              </w:rPr>
              <w:sym w:font="Symbol" w:char="F0A3"/>
            </w:r>
            <w:r w:rsidRPr="005A5F54">
              <w:rPr>
                <w:rStyle w:val="affc"/>
              </w:rPr>
              <w:sym w:font="Symbol" w:char="F06E"/>
            </w:r>
            <w:r w:rsidRPr="005A5F54">
              <w:rPr>
                <w:rStyle w:val="affc"/>
              </w:rPr>
              <w:sym w:font="Symbol" w:char="F02D"/>
            </w:r>
            <w:r w:rsidRPr="005A5F54">
              <w:rPr>
                <w:rStyle w:val="affc"/>
              </w:rPr>
              <w:t>1, 1</w:t>
            </w:r>
            <w:r w:rsidRPr="005A5F54">
              <w:rPr>
                <w:rStyle w:val="affc"/>
              </w:rPr>
              <w:sym w:font="Symbol" w:char="F0A3"/>
            </w:r>
            <w:r w:rsidRPr="005A5F54">
              <w:rPr>
                <w:rStyle w:val="affc"/>
              </w:rPr>
              <w:sym w:font="Symbol" w:char="F06E"/>
            </w:r>
            <w:r w:rsidRPr="005A5F54">
              <w:rPr>
                <w:rStyle w:val="affc"/>
              </w:rPr>
              <w:t>=</w:t>
            </w:r>
            <w:r w:rsidRPr="005A5F54">
              <w:rPr>
                <w:rStyle w:val="affc"/>
              </w:rPr>
              <w:sym w:font="Symbol" w:char="F06E"/>
            </w:r>
            <w:r w:rsidRPr="005A5F54">
              <w:rPr>
                <w:rStyle w:val="affc"/>
              </w:rPr>
              <w:t>(x)</w:t>
            </w:r>
            <w:r w:rsidRPr="005A5F54">
              <w:rPr>
                <w:rStyle w:val="affc"/>
              </w:rPr>
              <w:sym w:font="Symbol" w:char="F0A3"/>
            </w:r>
            <w:r w:rsidRPr="005A5F54">
              <w:rPr>
                <w:rStyle w:val="affc"/>
              </w:rPr>
              <w:t>m</w:t>
            </w:r>
          </w:p>
        </w:tc>
        <w:tc>
          <w:tcPr>
            <w:tcW w:w="1549" w:type="dxa"/>
            <w:tcBorders>
              <w:top w:val="nil"/>
              <w:left w:val="nil"/>
              <w:bottom w:val="nil"/>
              <w:right w:val="nil"/>
            </w:tcBorders>
          </w:tcPr>
          <w:p w:rsidR="0026254C" w:rsidRPr="005A5F54" w:rsidRDefault="0026254C" w:rsidP="0026254C">
            <w:pPr>
              <w:spacing w:before="60" w:after="60"/>
              <w:jc w:val="right"/>
              <w:rPr>
                <w:sz w:val="28"/>
                <w:szCs w:val="28"/>
              </w:rPr>
            </w:pPr>
            <w:r w:rsidRPr="005A5F54">
              <w:rPr>
                <w:sz w:val="28"/>
                <w:szCs w:val="28"/>
              </w:rPr>
              <w:t>(1</w:t>
            </w:r>
            <w:ins w:id="312" w:author="gergel" w:date="2020-05-28T16:50:00Z">
              <w:r w:rsidR="00584000">
                <w:rPr>
                  <w:sz w:val="28"/>
                  <w:szCs w:val="28"/>
                </w:rPr>
                <w:t>8</w:t>
              </w:r>
            </w:ins>
            <w:r w:rsidRPr="005A5F54">
              <w:rPr>
                <w:sz w:val="28"/>
                <w:szCs w:val="28"/>
              </w:rPr>
              <w:t>)</w:t>
            </w:r>
          </w:p>
        </w:tc>
      </w:tr>
    </w:tbl>
    <w:p w:rsidR="002449D1" w:rsidRPr="003E3BCD" w:rsidRDefault="005A5F54" w:rsidP="0026254C">
      <w:pPr>
        <w:pStyle w:val="af6"/>
        <w:ind w:firstLine="0"/>
        <w:rPr>
          <w:sz w:val="28"/>
          <w:szCs w:val="28"/>
          <w:lang w:val="en-US"/>
        </w:rPr>
      </w:pPr>
      <w:r w:rsidRPr="004D5F97">
        <w:rPr>
          <w:sz w:val="28"/>
          <w:szCs w:val="28"/>
          <w:lang w:val="en-US"/>
        </w:rPr>
        <w:t xml:space="preserve"> </w:t>
      </w:r>
      <w:r w:rsidR="004D5F97" w:rsidRPr="004D5F97">
        <w:rPr>
          <w:sz w:val="28"/>
          <w:szCs w:val="28"/>
          <w:lang w:val="en-US"/>
        </w:rPr>
        <w:t>(</w:t>
      </w:r>
      <w:proofErr w:type="gramStart"/>
      <w:r w:rsidR="00C3349C">
        <w:rPr>
          <w:sz w:val="28"/>
          <w:szCs w:val="28"/>
          <w:lang w:val="en-US"/>
        </w:rPr>
        <w:t>when</w:t>
      </w:r>
      <w:proofErr w:type="gramEnd"/>
      <w:r w:rsidR="00C3349C">
        <w:rPr>
          <w:sz w:val="28"/>
          <w:szCs w:val="28"/>
          <w:lang w:val="en-US"/>
        </w:rPr>
        <w:t xml:space="preserve"> </w:t>
      </w:r>
      <w:r w:rsidR="004D5F97" w:rsidRPr="004D5F97">
        <w:rPr>
          <w:sz w:val="28"/>
          <w:szCs w:val="28"/>
          <w:lang w:val="en-US"/>
        </w:rPr>
        <w:t xml:space="preserve">all the constraints are satisfied, </w:t>
      </w:r>
      <w:r w:rsidR="00C3349C" w:rsidRPr="003E3BCD">
        <w:rPr>
          <w:rStyle w:val="affc"/>
        </w:rPr>
        <w:sym w:font="Symbol" w:char="F06E"/>
      </w:r>
      <w:r w:rsidR="00C3349C" w:rsidRPr="00C3349C">
        <w:rPr>
          <w:rStyle w:val="affc"/>
        </w:rPr>
        <w:t>=</w:t>
      </w:r>
      <w:r w:rsidR="00C3349C" w:rsidRPr="003E3BCD">
        <w:rPr>
          <w:rStyle w:val="affc"/>
        </w:rPr>
        <w:t>m</w:t>
      </w:r>
      <w:r w:rsidR="00C3349C" w:rsidRPr="00C3349C">
        <w:rPr>
          <w:rStyle w:val="affc"/>
        </w:rPr>
        <w:t>+1</w:t>
      </w:r>
      <w:r w:rsidR="00C3669D">
        <w:rPr>
          <w:rStyle w:val="affc"/>
        </w:rPr>
        <w:t xml:space="preserve"> </w:t>
      </w:r>
      <w:r w:rsidR="002B0524">
        <w:rPr>
          <w:sz w:val="28"/>
          <w:szCs w:val="28"/>
          <w:lang w:val="en-US"/>
        </w:rPr>
        <w:t xml:space="preserve">is </w:t>
      </w:r>
      <w:r w:rsidR="00C3349C">
        <w:rPr>
          <w:sz w:val="28"/>
          <w:szCs w:val="28"/>
          <w:lang w:val="en-US"/>
        </w:rPr>
        <w:t>assumed</w:t>
      </w:r>
      <w:r w:rsidR="00DC4C88">
        <w:rPr>
          <w:sz w:val="28"/>
          <w:szCs w:val="28"/>
          <w:lang w:val="en-US"/>
        </w:rPr>
        <w:t>)</w:t>
      </w:r>
      <w:r w:rsidR="00C3349C">
        <w:rPr>
          <w:sz w:val="28"/>
          <w:szCs w:val="28"/>
          <w:lang w:val="en-US"/>
        </w:rPr>
        <w:t xml:space="preserve">. </w:t>
      </w:r>
      <w:r w:rsidR="002B0524">
        <w:rPr>
          <w:sz w:val="28"/>
          <w:szCs w:val="28"/>
          <w:lang w:val="en-US"/>
        </w:rPr>
        <w:t>I</w:t>
      </w:r>
      <w:r w:rsidR="004D5F97" w:rsidRPr="004D5F97">
        <w:rPr>
          <w:sz w:val="28"/>
          <w:szCs w:val="28"/>
          <w:lang w:val="en-US"/>
        </w:rPr>
        <w:t>ntroduc</w:t>
      </w:r>
      <w:r w:rsidR="002B0524">
        <w:rPr>
          <w:sz w:val="28"/>
          <w:szCs w:val="28"/>
          <w:lang w:val="en-US"/>
        </w:rPr>
        <w:t>ing the index</w:t>
      </w:r>
      <w:r w:rsidR="004D5F97" w:rsidRPr="004D5F97">
        <w:rPr>
          <w:sz w:val="28"/>
          <w:szCs w:val="28"/>
          <w:lang w:val="en-US"/>
        </w:rPr>
        <w:t xml:space="preserve"> concept allows us to determine the integrated function for </w:t>
      </w:r>
      <w:r w:rsidR="009A7835">
        <w:rPr>
          <w:sz w:val="28"/>
          <w:szCs w:val="28"/>
          <w:lang w:val="en-US"/>
        </w:rPr>
        <w:t xml:space="preserve">the </w:t>
      </w:r>
      <w:r w:rsidR="004D5F97" w:rsidRPr="004D5F97">
        <w:rPr>
          <w:sz w:val="28"/>
          <w:szCs w:val="28"/>
          <w:lang w:val="en-US"/>
        </w:rPr>
        <w:t>problem (1</w:t>
      </w:r>
      <w:ins w:id="313" w:author="gergel" w:date="2020-05-28T16:51:00Z">
        <w:r w:rsidR="00584000">
          <w:rPr>
            <w:sz w:val="28"/>
            <w:szCs w:val="28"/>
            <w:lang w:val="en-US"/>
          </w:rPr>
          <w:t>6</w:t>
        </w:r>
      </w:ins>
      <w:r w:rsidR="004D5F97" w:rsidRPr="004D5F97">
        <w:rPr>
          <w:sz w:val="28"/>
          <w:szCs w:val="28"/>
          <w:lang w:val="en-US"/>
        </w:rPr>
        <w:t>) (see Fig.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28"/>
        <w:gridCol w:w="1443"/>
      </w:tblGrid>
      <w:tr w:rsidR="0026254C" w:rsidRPr="003E3BCD" w:rsidTr="0026254C">
        <w:trPr>
          <w:jc w:val="center"/>
        </w:trPr>
        <w:tc>
          <w:tcPr>
            <w:tcW w:w="7886" w:type="dxa"/>
            <w:tcBorders>
              <w:top w:val="nil"/>
              <w:left w:val="nil"/>
              <w:bottom w:val="nil"/>
              <w:right w:val="nil"/>
            </w:tcBorders>
          </w:tcPr>
          <w:p w:rsidR="0026254C" w:rsidRPr="003E3BCD" w:rsidRDefault="0026254C" w:rsidP="0026254C">
            <w:pPr>
              <w:spacing w:before="60" w:after="60"/>
              <w:jc w:val="center"/>
              <w:rPr>
                <w:rStyle w:val="affc"/>
                <w:i w:val="0"/>
              </w:rPr>
            </w:pPr>
            <w:r w:rsidRPr="003E3BCD">
              <w:rPr>
                <w:rStyle w:val="affc"/>
              </w:rPr>
              <w:t xml:space="preserve">F(x) </w:t>
            </w:r>
            <w:r w:rsidRPr="003E3BCD">
              <w:rPr>
                <w:rStyle w:val="affc"/>
              </w:rPr>
              <w:sym w:font="Symbol" w:char="F03D"/>
            </w:r>
            <w:r w:rsidRPr="003E3BCD">
              <w:rPr>
                <w:rStyle w:val="affc"/>
              </w:rPr>
              <w:t xml:space="preserve"> g</w:t>
            </w:r>
            <w:r w:rsidRPr="003E3BCD">
              <w:rPr>
                <w:rStyle w:val="affc"/>
                <w:vertAlign w:val="subscript"/>
              </w:rPr>
              <w:sym w:font="Symbol" w:char="F06E"/>
            </w:r>
            <w:r w:rsidRPr="003E3BCD">
              <w:rPr>
                <w:rStyle w:val="affc"/>
              </w:rPr>
              <w:t xml:space="preserve">(x), </w:t>
            </w:r>
            <w:r w:rsidRPr="003E3BCD">
              <w:rPr>
                <w:rStyle w:val="affc"/>
              </w:rPr>
              <w:sym w:font="Symbol" w:char="F06E"/>
            </w:r>
            <w:r w:rsidRPr="003E3BCD">
              <w:rPr>
                <w:rStyle w:val="affc"/>
              </w:rPr>
              <w:sym w:font="Symbol" w:char="F03D"/>
            </w:r>
            <w:r w:rsidRPr="003E3BCD">
              <w:rPr>
                <w:rStyle w:val="affc"/>
              </w:rPr>
              <w:sym w:font="Symbol" w:char="F06E"/>
            </w:r>
            <w:r w:rsidRPr="003E3BCD">
              <w:rPr>
                <w:rStyle w:val="affc"/>
              </w:rPr>
              <w:t>(x),</w:t>
            </w:r>
          </w:p>
        </w:tc>
        <w:tc>
          <w:tcPr>
            <w:tcW w:w="1400" w:type="dxa"/>
            <w:tcBorders>
              <w:top w:val="nil"/>
              <w:left w:val="nil"/>
              <w:bottom w:val="nil"/>
              <w:right w:val="nil"/>
            </w:tcBorders>
          </w:tcPr>
          <w:p w:rsidR="0026254C" w:rsidRPr="003E3BCD" w:rsidRDefault="0026254C" w:rsidP="0026254C">
            <w:pPr>
              <w:spacing w:before="60" w:after="60"/>
              <w:jc w:val="right"/>
              <w:rPr>
                <w:sz w:val="28"/>
                <w:szCs w:val="28"/>
              </w:rPr>
            </w:pPr>
            <w:r w:rsidRPr="003E3BCD">
              <w:rPr>
                <w:sz w:val="28"/>
                <w:szCs w:val="28"/>
              </w:rPr>
              <w:t>(1</w:t>
            </w:r>
            <w:ins w:id="314" w:author="gergel" w:date="2020-05-27T15:45:00Z">
              <w:r w:rsidR="00332686">
                <w:rPr>
                  <w:sz w:val="28"/>
                  <w:szCs w:val="28"/>
                </w:rPr>
                <w:t>7</w:t>
              </w:r>
            </w:ins>
            <w:r w:rsidRPr="003E3BCD">
              <w:rPr>
                <w:sz w:val="28"/>
                <w:szCs w:val="28"/>
              </w:rPr>
              <w:t>)</w:t>
            </w:r>
          </w:p>
        </w:tc>
      </w:tr>
    </w:tbl>
    <w:p w:rsidR="002449D1" w:rsidRPr="004D5F97" w:rsidRDefault="004D5F97" w:rsidP="0026254C">
      <w:pPr>
        <w:pStyle w:val="af6"/>
        <w:spacing w:after="240"/>
        <w:ind w:firstLine="0"/>
        <w:rPr>
          <w:sz w:val="28"/>
          <w:szCs w:val="28"/>
          <w:lang w:val="en-US"/>
        </w:rPr>
      </w:pPr>
      <w:proofErr w:type="gramStart"/>
      <w:r w:rsidRPr="004D5F97">
        <w:rPr>
          <w:sz w:val="28"/>
          <w:szCs w:val="28"/>
          <w:lang w:val="en-US"/>
        </w:rPr>
        <w:t>defined</w:t>
      </w:r>
      <w:proofErr w:type="gramEnd"/>
      <w:r w:rsidRPr="004D5F97">
        <w:rPr>
          <w:sz w:val="28"/>
          <w:szCs w:val="28"/>
          <w:lang w:val="en-US"/>
        </w:rPr>
        <w:t xml:space="preserve"> and computable everywhere </w:t>
      </w:r>
      <w:r w:rsidR="00C3669D">
        <w:rPr>
          <w:sz w:val="28"/>
          <w:szCs w:val="28"/>
          <w:lang w:val="en-US"/>
        </w:rPr>
        <w:t>in</w:t>
      </w:r>
      <w:r w:rsidR="002B0524">
        <w:rPr>
          <w:sz w:val="28"/>
          <w:szCs w:val="28"/>
          <w:lang w:val="en-US"/>
        </w:rPr>
        <w:t xml:space="preserve"> </w:t>
      </w:r>
      <w:r w:rsidR="005D6D6B" w:rsidRPr="005D6D6B">
        <w:rPr>
          <w:rStyle w:val="affc"/>
          <w:i w:val="0"/>
        </w:rPr>
        <w:sym w:font="Symbol" w:char="F05B"/>
      </w:r>
      <w:r w:rsidR="005D6D6B" w:rsidRPr="005D6D6B">
        <w:rPr>
          <w:rStyle w:val="affc"/>
          <w:i w:val="0"/>
        </w:rPr>
        <w:t>0,1</w:t>
      </w:r>
      <w:r w:rsidR="005D6D6B" w:rsidRPr="005D6D6B">
        <w:rPr>
          <w:rStyle w:val="affc"/>
          <w:i w:val="0"/>
        </w:rPr>
        <w:sym w:font="Symbol" w:char="F05D"/>
      </w:r>
      <w:r w:rsidR="002B0524" w:rsidRPr="002B0524">
        <w:rPr>
          <w:i/>
          <w:sz w:val="28"/>
          <w:szCs w:val="28"/>
          <w:lang w:val="en-US"/>
        </w:rPr>
        <w:t>.</w:t>
      </w:r>
      <w:r w:rsidRPr="004D5F97">
        <w:rPr>
          <w:sz w:val="28"/>
          <w:szCs w:val="28"/>
          <w:lang w:val="en-US"/>
        </w:rPr>
        <w:t xml:space="preserve"> Its value at the point </w:t>
      </w:r>
      <w:r w:rsidR="009A7835" w:rsidRPr="003E3BCD">
        <w:rPr>
          <w:rStyle w:val="affc"/>
        </w:rPr>
        <w:t>x</w:t>
      </w:r>
      <w:r w:rsidR="005D6D6B" w:rsidRPr="005D6D6B">
        <w:rPr>
          <w:rStyle w:val="affc"/>
          <w:i w:val="0"/>
        </w:rPr>
        <w:sym w:font="Symbol" w:char="F0CE"/>
      </w:r>
      <w:r w:rsidR="005D6D6B" w:rsidRPr="005D6D6B">
        <w:rPr>
          <w:rStyle w:val="affc"/>
          <w:i w:val="0"/>
        </w:rPr>
        <w:sym w:font="Symbol" w:char="F05B"/>
      </w:r>
      <w:r w:rsidR="005D6D6B" w:rsidRPr="005D6D6B">
        <w:rPr>
          <w:rStyle w:val="affc"/>
          <w:i w:val="0"/>
        </w:rPr>
        <w:t>0</w:t>
      </w:r>
      <w:proofErr w:type="gramStart"/>
      <w:r w:rsidR="005D6D6B" w:rsidRPr="005D6D6B">
        <w:rPr>
          <w:rStyle w:val="affc"/>
          <w:i w:val="0"/>
        </w:rPr>
        <w:t>,1</w:t>
      </w:r>
      <w:proofErr w:type="gramEnd"/>
      <w:r w:rsidR="005D6D6B" w:rsidRPr="005D6D6B">
        <w:rPr>
          <w:rStyle w:val="affc"/>
          <w:i w:val="0"/>
        </w:rPr>
        <w:sym w:font="Symbol" w:char="F05D"/>
      </w:r>
      <w:r w:rsidRPr="004D5F97">
        <w:rPr>
          <w:sz w:val="28"/>
          <w:szCs w:val="28"/>
          <w:lang w:val="en-US"/>
        </w:rPr>
        <w:t xml:space="preserve"> is either the value of the left side of the constraint violated at this point (the case when </w:t>
      </w:r>
      <w:r w:rsidR="002B0524" w:rsidRPr="003E3BCD">
        <w:rPr>
          <w:rStyle w:val="affc"/>
        </w:rPr>
        <w:sym w:font="Symbol" w:char="F06E"/>
      </w:r>
      <w:r w:rsidR="005D6D6B" w:rsidRPr="005D6D6B">
        <w:rPr>
          <w:rStyle w:val="affc"/>
          <w:i w:val="0"/>
        </w:rPr>
        <w:sym w:font="Symbol" w:char="F0A3"/>
      </w:r>
      <w:r w:rsidR="002B0524" w:rsidRPr="002B0524">
        <w:rPr>
          <w:rStyle w:val="affc"/>
        </w:rPr>
        <w:t xml:space="preserve"> </w:t>
      </w:r>
      <w:r w:rsidR="002B0524" w:rsidRPr="003E3BCD">
        <w:rPr>
          <w:rStyle w:val="affc"/>
        </w:rPr>
        <w:t>m</w:t>
      </w:r>
      <w:r w:rsidRPr="004D5F97">
        <w:rPr>
          <w:sz w:val="28"/>
          <w:szCs w:val="28"/>
          <w:lang w:val="en-US"/>
        </w:rPr>
        <w:t xml:space="preserve">), or the value of the minimized function (the case when </w:t>
      </w:r>
      <w:r w:rsidR="002B0524" w:rsidRPr="003E3BCD">
        <w:rPr>
          <w:rStyle w:val="affc"/>
        </w:rPr>
        <w:sym w:font="Symbol" w:char="F06E"/>
      </w:r>
      <w:r w:rsidR="002B0524" w:rsidRPr="002B0524">
        <w:rPr>
          <w:rStyle w:val="affc"/>
        </w:rPr>
        <w:t>=</w:t>
      </w:r>
      <w:r w:rsidR="002B0524" w:rsidRPr="003E3BCD">
        <w:rPr>
          <w:rStyle w:val="affc"/>
        </w:rPr>
        <w:t>m</w:t>
      </w:r>
      <w:r w:rsidR="002B0524" w:rsidRPr="002B0524">
        <w:rPr>
          <w:rStyle w:val="affc"/>
        </w:rPr>
        <w:t>+1</w:t>
      </w:r>
      <w:r w:rsidRPr="004D5F97">
        <w:rPr>
          <w:sz w:val="28"/>
          <w:szCs w:val="28"/>
          <w:lang w:val="en-US"/>
        </w:rPr>
        <w:t xml:space="preserve">). The process of calculating the value of </w:t>
      </w:r>
      <w:r w:rsidR="00820AA3" w:rsidRPr="003E3BCD">
        <w:rPr>
          <w:rStyle w:val="affc"/>
        </w:rPr>
        <w:t>F</w:t>
      </w:r>
      <w:r w:rsidR="00820AA3" w:rsidRPr="00820AA3">
        <w:rPr>
          <w:rStyle w:val="affc"/>
        </w:rPr>
        <w:t>(</w:t>
      </w:r>
      <w:r w:rsidR="00820AA3" w:rsidRPr="003E3BCD">
        <w:rPr>
          <w:rStyle w:val="affc"/>
        </w:rPr>
        <w:t>x</w:t>
      </w:r>
      <w:r w:rsidR="00820AA3" w:rsidRPr="00820AA3">
        <w:rPr>
          <w:rStyle w:val="affc"/>
        </w:rPr>
        <w:t xml:space="preserve">), </w:t>
      </w:r>
      <w:r w:rsidR="005D6D6B">
        <w:rPr>
          <w:rStyle w:val="affc"/>
        </w:rPr>
        <w:t>x</w:t>
      </w:r>
      <w:r w:rsidR="005D6D6B" w:rsidRPr="005D6D6B">
        <w:rPr>
          <w:rStyle w:val="affc"/>
          <w:i w:val="0"/>
        </w:rPr>
        <w:sym w:font="Symbol" w:char="F0CE"/>
      </w:r>
      <w:r w:rsidR="005D6D6B" w:rsidRPr="005D6D6B">
        <w:rPr>
          <w:rStyle w:val="affc"/>
          <w:i w:val="0"/>
        </w:rPr>
        <w:sym w:font="Symbol" w:char="F05B"/>
      </w:r>
      <w:r w:rsidR="005D6D6B" w:rsidRPr="005D6D6B">
        <w:rPr>
          <w:rStyle w:val="affc"/>
          <w:i w:val="0"/>
        </w:rPr>
        <w:t>0</w:t>
      </w:r>
      <w:proofErr w:type="gramStart"/>
      <w:r w:rsidR="005D6D6B" w:rsidRPr="005D6D6B">
        <w:rPr>
          <w:rStyle w:val="affc"/>
          <w:i w:val="0"/>
        </w:rPr>
        <w:t>,1</w:t>
      </w:r>
      <w:proofErr w:type="gramEnd"/>
      <w:r w:rsidR="005D6D6B" w:rsidRPr="005D6D6B">
        <w:rPr>
          <w:rStyle w:val="affc"/>
          <w:i w:val="0"/>
        </w:rPr>
        <w:sym w:font="Symbol" w:char="F05D"/>
      </w:r>
      <w:r w:rsidR="00820AA3" w:rsidRPr="00820AA3">
        <w:rPr>
          <w:sz w:val="28"/>
          <w:szCs w:val="28"/>
          <w:lang w:val="en-US"/>
        </w:rPr>
        <w:t xml:space="preserve">, </w:t>
      </w:r>
      <w:r w:rsidRPr="004D5F97">
        <w:rPr>
          <w:sz w:val="28"/>
          <w:szCs w:val="28"/>
          <w:lang w:val="en-US"/>
        </w:rPr>
        <w:t xml:space="preserve"> </w:t>
      </w:r>
      <w:r w:rsidR="00820AA3">
        <w:rPr>
          <w:sz w:val="28"/>
          <w:szCs w:val="28"/>
          <w:lang w:val="en-US"/>
        </w:rPr>
        <w:t>is completed</w:t>
      </w:r>
      <w:r w:rsidRPr="004D5F97">
        <w:rPr>
          <w:sz w:val="28"/>
          <w:szCs w:val="28"/>
          <w:lang w:val="en-US"/>
        </w:rPr>
        <w:t xml:space="preserve"> either as a result of establishing the inequality </w:t>
      </w:r>
      <w:proofErr w:type="spellStart"/>
      <w:r w:rsidR="00820AA3" w:rsidRPr="003E3BCD">
        <w:rPr>
          <w:rStyle w:val="affc"/>
        </w:rPr>
        <w:t>g</w:t>
      </w:r>
      <w:r w:rsidR="00820AA3" w:rsidRPr="003E3BCD">
        <w:rPr>
          <w:rStyle w:val="affc"/>
          <w:vertAlign w:val="subscript"/>
        </w:rPr>
        <w:t>j</w:t>
      </w:r>
      <w:proofErr w:type="spellEnd"/>
      <w:r w:rsidR="00820AA3" w:rsidRPr="00820AA3">
        <w:rPr>
          <w:rStyle w:val="affc"/>
        </w:rPr>
        <w:t>(</w:t>
      </w:r>
      <w:r w:rsidR="00820AA3" w:rsidRPr="003E3BCD">
        <w:rPr>
          <w:rStyle w:val="affc"/>
        </w:rPr>
        <w:t>x</w:t>
      </w:r>
      <w:r w:rsidR="00820AA3" w:rsidRPr="00820AA3">
        <w:rPr>
          <w:rStyle w:val="affc"/>
        </w:rPr>
        <w:t>)&gt;0</w:t>
      </w:r>
      <w:r w:rsidR="00820AA3" w:rsidRPr="00820AA3">
        <w:rPr>
          <w:sz w:val="28"/>
          <w:szCs w:val="28"/>
          <w:lang w:val="en-US"/>
        </w:rPr>
        <w:t>,</w:t>
      </w:r>
      <w:r w:rsidRPr="004D5F97">
        <w:rPr>
          <w:sz w:val="28"/>
          <w:szCs w:val="28"/>
          <w:lang w:val="en-US"/>
        </w:rPr>
        <w:t xml:space="preserve"> or as a result of reaching the value</w:t>
      </w:r>
      <w:r w:rsidR="00820AA3">
        <w:rPr>
          <w:sz w:val="28"/>
          <w:szCs w:val="28"/>
          <w:lang w:val="en-US"/>
        </w:rPr>
        <w:t xml:space="preserve"> </w:t>
      </w:r>
      <w:r w:rsidR="00820AA3" w:rsidRPr="003E3BCD">
        <w:rPr>
          <w:rStyle w:val="affc"/>
        </w:rPr>
        <w:sym w:font="Symbol" w:char="F06E"/>
      </w:r>
      <w:r w:rsidR="00820AA3" w:rsidRPr="00820AA3">
        <w:rPr>
          <w:rStyle w:val="affc"/>
        </w:rPr>
        <w:t>(</w:t>
      </w:r>
      <w:r w:rsidR="00820AA3" w:rsidRPr="003E3BCD">
        <w:rPr>
          <w:rStyle w:val="affc"/>
        </w:rPr>
        <w:t>x</w:t>
      </w:r>
      <w:r w:rsidR="00820AA3" w:rsidRPr="00820AA3">
        <w:rPr>
          <w:rStyle w:val="affc"/>
        </w:rPr>
        <w:t>)=</w:t>
      </w:r>
      <w:r w:rsidR="00820AA3" w:rsidRPr="003E3BCD">
        <w:rPr>
          <w:rStyle w:val="affc"/>
        </w:rPr>
        <w:t>m</w:t>
      </w:r>
      <w:r w:rsidR="00820AA3" w:rsidRPr="00820AA3">
        <w:rPr>
          <w:rStyle w:val="affc"/>
        </w:rPr>
        <w:t>+1</w:t>
      </w:r>
      <w:r w:rsidR="00820AA3" w:rsidRPr="00820AA3">
        <w:rPr>
          <w:sz w:val="28"/>
          <w:szCs w:val="28"/>
          <w:lang w:val="en-US"/>
        </w:rPr>
        <w:t xml:space="preserve"> </w:t>
      </w:r>
      <w:r w:rsidR="00820AA3">
        <w:rPr>
          <w:sz w:val="28"/>
          <w:szCs w:val="28"/>
          <w:lang w:val="en-US"/>
        </w:rPr>
        <w:t xml:space="preserve">(below, </w:t>
      </w:r>
      <w:r w:rsidRPr="004D5F97">
        <w:rPr>
          <w:sz w:val="28"/>
          <w:szCs w:val="28"/>
          <w:lang w:val="en-US"/>
        </w:rPr>
        <w:t xml:space="preserve">this procedure is called </w:t>
      </w:r>
      <w:r w:rsidR="00820AA3">
        <w:rPr>
          <w:sz w:val="28"/>
          <w:szCs w:val="28"/>
          <w:lang w:val="en-US"/>
        </w:rPr>
        <w:t xml:space="preserve">a </w:t>
      </w:r>
      <w:r w:rsidRPr="00820AA3">
        <w:rPr>
          <w:i/>
          <w:iCs/>
          <w:sz w:val="28"/>
          <w:szCs w:val="28"/>
          <w:lang w:val="en-US"/>
        </w:rPr>
        <w:t>t</w:t>
      </w:r>
      <w:r w:rsidR="00820AA3" w:rsidRPr="00820AA3">
        <w:rPr>
          <w:i/>
          <w:iCs/>
          <w:sz w:val="28"/>
          <w:szCs w:val="28"/>
          <w:lang w:val="en-US"/>
        </w:rPr>
        <w:t>rial</w:t>
      </w:r>
      <w:r w:rsidRPr="004D5F97">
        <w:rPr>
          <w:sz w:val="28"/>
          <w:szCs w:val="28"/>
          <w:lang w:val="en-US"/>
        </w:rPr>
        <w:t>).</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45"/>
        <w:gridCol w:w="5226"/>
      </w:tblGrid>
      <w:tr w:rsidR="0026254C" w:rsidTr="0026254C">
        <w:tc>
          <w:tcPr>
            <w:tcW w:w="4643" w:type="dxa"/>
          </w:tcPr>
          <w:p w:rsidR="0026254C" w:rsidRDefault="0026254C" w:rsidP="0026254C">
            <w:pPr>
              <w:pStyle w:val="af6"/>
              <w:spacing w:after="240"/>
              <w:ind w:firstLine="0"/>
              <w:rPr>
                <w:lang w:val="en-US"/>
              </w:rPr>
            </w:pPr>
            <w:r>
              <w:rPr>
                <w:noProof/>
                <w:lang w:val="en-US" w:eastAsia="en-US"/>
              </w:rPr>
              <w:drawing>
                <wp:inline distT="0" distB="0" distL="0" distR="0">
                  <wp:extent cx="2309892" cy="1863951"/>
                  <wp:effectExtent l="19050" t="0" r="0" b="0"/>
                  <wp:docPr id="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6" cstate="print"/>
                          <a:srcRect/>
                          <a:stretch>
                            <a:fillRect/>
                          </a:stretch>
                        </pic:blipFill>
                        <pic:spPr bwMode="auto">
                          <a:xfrm>
                            <a:off x="0" y="0"/>
                            <a:ext cx="2309934" cy="1863985"/>
                          </a:xfrm>
                          <a:prstGeom prst="rect">
                            <a:avLst/>
                          </a:prstGeom>
                          <a:noFill/>
                          <a:ln w="9525">
                            <a:noFill/>
                            <a:miter lim="800000"/>
                            <a:headEnd/>
                            <a:tailEnd/>
                          </a:ln>
                        </pic:spPr>
                      </pic:pic>
                    </a:graphicData>
                  </a:graphic>
                </wp:inline>
              </w:drawing>
            </w:r>
          </w:p>
        </w:tc>
        <w:tc>
          <w:tcPr>
            <w:tcW w:w="4643" w:type="dxa"/>
            <w:vAlign w:val="center"/>
          </w:tcPr>
          <w:p w:rsidR="0026254C" w:rsidRDefault="0026254C" w:rsidP="0026254C">
            <w:pPr>
              <w:pStyle w:val="af6"/>
              <w:spacing w:after="240"/>
              <w:ind w:firstLine="0"/>
              <w:jc w:val="center"/>
              <w:rPr>
                <w:lang w:val="en-US"/>
              </w:rPr>
            </w:pPr>
            <w:r>
              <w:rPr>
                <w:noProof/>
                <w:lang w:val="en-US" w:eastAsia="en-US"/>
              </w:rPr>
              <w:drawing>
                <wp:inline distT="0" distB="0" distL="0" distR="0">
                  <wp:extent cx="3153061" cy="1040698"/>
                  <wp:effectExtent l="19050" t="0" r="9239" b="0"/>
                  <wp:docPr id="2"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cstate="print"/>
                          <a:srcRect/>
                          <a:stretch>
                            <a:fillRect/>
                          </a:stretch>
                        </pic:blipFill>
                        <pic:spPr bwMode="auto">
                          <a:xfrm>
                            <a:off x="0" y="0"/>
                            <a:ext cx="3165135" cy="1044683"/>
                          </a:xfrm>
                          <a:prstGeom prst="rect">
                            <a:avLst/>
                          </a:prstGeom>
                          <a:noFill/>
                          <a:ln w="9525">
                            <a:noFill/>
                            <a:miter lim="800000"/>
                            <a:headEnd/>
                            <a:tailEnd/>
                          </a:ln>
                        </pic:spPr>
                      </pic:pic>
                    </a:graphicData>
                  </a:graphic>
                </wp:inline>
              </w:drawing>
            </w:r>
          </w:p>
        </w:tc>
      </w:tr>
    </w:tbl>
    <w:p w:rsidR="0026254C" w:rsidRPr="00DC3A18" w:rsidRDefault="0026254C" w:rsidP="0026254C">
      <w:pPr>
        <w:pStyle w:val="af6"/>
        <w:tabs>
          <w:tab w:val="left" w:pos="2355"/>
        </w:tabs>
        <w:spacing w:after="240"/>
        <w:ind w:firstLine="0"/>
        <w:rPr>
          <w:lang w:val="en-US"/>
        </w:rPr>
      </w:pPr>
      <w:r w:rsidRPr="00DC3A18">
        <w:rPr>
          <w:lang w:val="en-US"/>
        </w:rPr>
        <w:t xml:space="preserve">                            </w:t>
      </w:r>
      <w:r w:rsidRPr="00DC3A18">
        <w:rPr>
          <w:lang w:val="en-US"/>
        </w:rPr>
        <w:tab/>
      </w:r>
      <w:r>
        <w:t>а</w:t>
      </w:r>
      <w:r w:rsidRPr="00DC3A18">
        <w:rPr>
          <w:lang w:val="en-US"/>
        </w:rPr>
        <w:t xml:space="preserve">)                                                                       </w:t>
      </w:r>
      <w:r>
        <w:t>б</w:t>
      </w:r>
      <w:r w:rsidRPr="00DC3A18">
        <w:rPr>
          <w:lang w:val="en-US"/>
        </w:rPr>
        <w:t>)</w:t>
      </w:r>
    </w:p>
    <w:p w:rsidR="00D409D9" w:rsidRDefault="00D409D9" w:rsidP="00D409D9">
      <w:pPr>
        <w:pStyle w:val="af6"/>
        <w:spacing w:after="60"/>
        <w:rPr>
          <w:sz w:val="28"/>
          <w:szCs w:val="28"/>
          <w:lang w:val="en-US"/>
        </w:rPr>
      </w:pPr>
      <w:proofErr w:type="gramStart"/>
      <w:r>
        <w:rPr>
          <w:sz w:val="28"/>
          <w:szCs w:val="28"/>
          <w:lang w:val="en-US"/>
        </w:rPr>
        <w:t>Fig. 1.</w:t>
      </w:r>
      <w:proofErr w:type="gramEnd"/>
      <w:r>
        <w:rPr>
          <w:sz w:val="28"/>
          <w:szCs w:val="28"/>
          <w:lang w:val="en-US"/>
        </w:rPr>
        <w:t xml:space="preserve"> An integrated function for </w:t>
      </w:r>
      <w:r w:rsidR="009A7835">
        <w:rPr>
          <w:sz w:val="28"/>
          <w:szCs w:val="28"/>
          <w:lang w:val="en-US"/>
        </w:rPr>
        <w:t xml:space="preserve">the </w:t>
      </w:r>
      <w:r>
        <w:rPr>
          <w:sz w:val="28"/>
          <w:szCs w:val="28"/>
          <w:lang w:val="en-US"/>
        </w:rPr>
        <w:t>problem (1</w:t>
      </w:r>
      <w:ins w:id="315" w:author="gergel" w:date="2020-05-28T16:52:00Z">
        <w:r w:rsidR="00584000">
          <w:rPr>
            <w:sz w:val="28"/>
            <w:szCs w:val="28"/>
            <w:lang w:val="en-US"/>
          </w:rPr>
          <w:t>6</w:t>
        </w:r>
      </w:ins>
      <w:r>
        <w:rPr>
          <w:sz w:val="28"/>
          <w:szCs w:val="28"/>
          <w:lang w:val="en-US"/>
        </w:rPr>
        <w:t xml:space="preserve">) using a sequential constraint calculation scheme: a) the function </w:t>
      </w:r>
      <w:r w:rsidRPr="003E3BCD">
        <w:rPr>
          <w:i/>
          <w:sz w:val="28"/>
          <w:szCs w:val="28"/>
          <w:lang w:val="en-US"/>
        </w:rPr>
        <w:t>F</w:t>
      </w:r>
      <w:r w:rsidRPr="00C4365E">
        <w:rPr>
          <w:sz w:val="28"/>
          <w:szCs w:val="28"/>
          <w:lang w:val="en-US"/>
        </w:rPr>
        <w:t>(</w:t>
      </w:r>
      <w:r w:rsidRPr="003E3BCD">
        <w:rPr>
          <w:i/>
          <w:sz w:val="28"/>
          <w:szCs w:val="28"/>
          <w:lang w:val="en-US"/>
        </w:rPr>
        <w:t>x</w:t>
      </w:r>
      <w:r w:rsidRPr="00C4365E">
        <w:rPr>
          <w:sz w:val="28"/>
          <w:szCs w:val="28"/>
          <w:lang w:val="en-US"/>
        </w:rPr>
        <w:t>)</w:t>
      </w:r>
      <w:r>
        <w:rPr>
          <w:sz w:val="28"/>
          <w:szCs w:val="28"/>
          <w:lang w:val="en-US"/>
        </w:rPr>
        <w:t xml:space="preserve"> from (1</w:t>
      </w:r>
      <w:ins w:id="316" w:author="gergel" w:date="2020-05-28T16:52:00Z">
        <w:r w:rsidR="00584000">
          <w:rPr>
            <w:sz w:val="28"/>
            <w:szCs w:val="28"/>
            <w:lang w:val="en-US"/>
          </w:rPr>
          <w:t>9</w:t>
        </w:r>
      </w:ins>
      <w:r>
        <w:rPr>
          <w:sz w:val="28"/>
          <w:szCs w:val="28"/>
          <w:lang w:val="en-US"/>
        </w:rPr>
        <w:t xml:space="preserve">), b) the function </w:t>
      </w:r>
      <m:oMath>
        <m:r>
          <m:rPr>
            <m:sty m:val="p"/>
          </m:rPr>
          <w:rPr>
            <w:rFonts w:ascii="Cambria Math" w:hAnsi="Cambria Math"/>
            <w:sz w:val="28"/>
            <w:szCs w:val="28"/>
          </w:rPr>
          <m:t>Φ</m:t>
        </m:r>
        <m:r>
          <w:rPr>
            <w:rFonts w:ascii="Cambria Math" w:hAnsi="Cambria Math"/>
            <w:sz w:val="28"/>
            <w:szCs w:val="28"/>
            <w:lang w:val="en-US"/>
          </w:rPr>
          <m:t>(x)</m:t>
        </m:r>
      </m:oMath>
      <w:r>
        <w:rPr>
          <w:sz w:val="28"/>
          <w:szCs w:val="28"/>
          <w:lang w:val="en-US"/>
        </w:rPr>
        <w:t xml:space="preserve"> from (</w:t>
      </w:r>
      <w:ins w:id="317" w:author="gergel" w:date="2020-05-28T16:52:00Z">
        <w:r w:rsidR="00584000">
          <w:rPr>
            <w:sz w:val="28"/>
            <w:szCs w:val="28"/>
            <w:lang w:val="en-US"/>
          </w:rPr>
          <w:t>20</w:t>
        </w:r>
      </w:ins>
      <w:r>
        <w:rPr>
          <w:sz w:val="28"/>
          <w:szCs w:val="28"/>
          <w:lang w:val="en-US"/>
        </w:rPr>
        <w:t>)</w:t>
      </w:r>
    </w:p>
    <w:p w:rsidR="00D409D9" w:rsidRPr="000A54C0" w:rsidRDefault="00D409D9" w:rsidP="00D409D9">
      <w:pPr>
        <w:pStyle w:val="af6"/>
        <w:spacing w:after="60"/>
        <w:rPr>
          <w:sz w:val="28"/>
          <w:szCs w:val="28"/>
          <w:lang w:val="en-US"/>
        </w:rPr>
      </w:pPr>
      <w:r>
        <w:rPr>
          <w:sz w:val="28"/>
          <w:szCs w:val="28"/>
          <w:lang w:val="en-US"/>
        </w:rPr>
        <w:t xml:space="preserve">The function </w:t>
      </w:r>
      <w:r w:rsidRPr="003E3BCD">
        <w:rPr>
          <w:rStyle w:val="affc"/>
        </w:rPr>
        <w:t>F</w:t>
      </w:r>
      <w:r w:rsidRPr="00C4365E">
        <w:rPr>
          <w:rStyle w:val="affc"/>
        </w:rPr>
        <w:t>(</w:t>
      </w:r>
      <w:r w:rsidRPr="003E3BCD">
        <w:rPr>
          <w:rStyle w:val="affc"/>
        </w:rPr>
        <w:t>x</w:t>
      </w:r>
      <w:r>
        <w:rPr>
          <w:rStyle w:val="affc"/>
        </w:rPr>
        <w:t>)</w:t>
      </w:r>
      <w:r>
        <w:rPr>
          <w:sz w:val="28"/>
          <w:szCs w:val="28"/>
          <w:lang w:val="en-US"/>
        </w:rPr>
        <w:t xml:space="preserve"> consists of separate fragments of the constraints </w:t>
      </w:r>
      <w:proofErr w:type="spellStart"/>
      <w:r w:rsidRPr="003E3BCD">
        <w:rPr>
          <w:rStyle w:val="affc"/>
        </w:rPr>
        <w:t>g</w:t>
      </w:r>
      <w:r w:rsidRPr="003E3BCD">
        <w:rPr>
          <w:rStyle w:val="affc"/>
          <w:vertAlign w:val="subscript"/>
        </w:rPr>
        <w:t>i</w:t>
      </w:r>
      <w:proofErr w:type="spellEnd"/>
      <w:r w:rsidRPr="00C4365E">
        <w:rPr>
          <w:rStyle w:val="affc"/>
        </w:rPr>
        <w:t>(</w:t>
      </w:r>
      <w:r w:rsidRPr="003E3BCD">
        <w:rPr>
          <w:rStyle w:val="affc"/>
        </w:rPr>
        <w:t>x</w:t>
      </w:r>
      <w:proofErr w:type="gramStart"/>
      <w:r w:rsidRPr="00C4365E">
        <w:rPr>
          <w:rStyle w:val="affc"/>
        </w:rPr>
        <w:t>)</w:t>
      </w:r>
      <w:proofErr w:type="gramEnd"/>
      <w:r w:rsidRPr="003E3BCD">
        <w:rPr>
          <w:sz w:val="28"/>
          <w:szCs w:val="28"/>
        </w:rPr>
        <w:sym w:font="Symbol" w:char="F0A3"/>
      </w:r>
      <w:r w:rsidRPr="00C4365E">
        <w:rPr>
          <w:sz w:val="28"/>
          <w:szCs w:val="28"/>
          <w:lang w:val="en-US"/>
        </w:rPr>
        <w:t>0, 1</w:t>
      </w:r>
      <w:r w:rsidRPr="003E3BCD">
        <w:rPr>
          <w:sz w:val="28"/>
          <w:szCs w:val="28"/>
        </w:rPr>
        <w:sym w:font="Symbol" w:char="F0A3"/>
      </w:r>
      <w:proofErr w:type="spellStart"/>
      <w:r w:rsidRPr="003E3BCD">
        <w:rPr>
          <w:i/>
          <w:sz w:val="28"/>
          <w:szCs w:val="28"/>
          <w:lang w:val="en-US"/>
        </w:rPr>
        <w:t>i</w:t>
      </w:r>
      <w:proofErr w:type="spellEnd"/>
      <w:r w:rsidRPr="003E3BCD">
        <w:rPr>
          <w:sz w:val="28"/>
          <w:szCs w:val="28"/>
        </w:rPr>
        <w:sym w:font="Symbol" w:char="F0A3"/>
      </w:r>
      <w:r w:rsidRPr="003E3BCD">
        <w:rPr>
          <w:i/>
          <w:sz w:val="28"/>
          <w:szCs w:val="28"/>
          <w:lang w:val="en-US"/>
        </w:rPr>
        <w:t>m</w:t>
      </w:r>
      <w:r w:rsidRPr="00C4365E">
        <w:rPr>
          <w:sz w:val="28"/>
          <w:szCs w:val="28"/>
          <w:lang w:val="en-US"/>
        </w:rPr>
        <w:t xml:space="preserve">, </w:t>
      </w:r>
      <w:r>
        <w:rPr>
          <w:sz w:val="28"/>
          <w:szCs w:val="28"/>
          <w:lang w:val="en-US"/>
        </w:rPr>
        <w:t xml:space="preserve">and the minimized function </w:t>
      </w:r>
      <w:r w:rsidRPr="003E3BCD">
        <w:rPr>
          <w:rStyle w:val="affc"/>
        </w:rPr>
        <w:sym w:font="Symbol" w:char="F06A"/>
      </w:r>
      <w:r w:rsidRPr="00C4365E">
        <w:rPr>
          <w:rStyle w:val="affc"/>
        </w:rPr>
        <w:t>(</w:t>
      </w:r>
      <w:r w:rsidRPr="003E3BCD">
        <w:rPr>
          <w:rStyle w:val="affc"/>
        </w:rPr>
        <w:t>x</w:t>
      </w:r>
      <w:r w:rsidRPr="00C4365E">
        <w:rPr>
          <w:rStyle w:val="affc"/>
        </w:rPr>
        <w:t>).</w:t>
      </w:r>
      <w:r>
        <w:rPr>
          <w:sz w:val="28"/>
          <w:szCs w:val="28"/>
          <w:lang w:val="en-US"/>
        </w:rPr>
        <w:t xml:space="preserve"> For the homogeneity of the components, </w:t>
      </w:r>
      <w:ins w:id="318" w:author="gergel" w:date="2020-05-27T15:56:00Z">
        <w:r w:rsidR="00792F02">
          <w:rPr>
            <w:sz w:val="28"/>
            <w:szCs w:val="28"/>
            <w:lang w:val="en-US"/>
          </w:rPr>
          <w:t xml:space="preserve">then </w:t>
        </w:r>
      </w:ins>
      <w:r>
        <w:rPr>
          <w:sz w:val="28"/>
          <w:szCs w:val="28"/>
          <w:lang w:val="en-US"/>
        </w:rPr>
        <w:t xml:space="preserve">the function </w:t>
      </w:r>
      <w:r w:rsidRPr="003E3BCD">
        <w:rPr>
          <w:rStyle w:val="affc"/>
        </w:rPr>
        <w:t>F</w:t>
      </w:r>
      <w:r w:rsidRPr="00C4365E">
        <w:rPr>
          <w:rStyle w:val="affc"/>
        </w:rPr>
        <w:t>(</w:t>
      </w:r>
      <w:r w:rsidRPr="003E3BCD">
        <w:rPr>
          <w:rStyle w:val="affc"/>
        </w:rPr>
        <w:t>x</w:t>
      </w:r>
      <w:proofErr w:type="gramStart"/>
      <w:r w:rsidRPr="00C4365E">
        <w:rPr>
          <w:rStyle w:val="affc"/>
        </w:rPr>
        <w:t>)</w:t>
      </w:r>
      <w:r>
        <w:rPr>
          <w:sz w:val="28"/>
          <w:szCs w:val="28"/>
          <w:lang w:val="en-US"/>
        </w:rPr>
        <w:t>is</w:t>
      </w:r>
      <w:proofErr w:type="gramEnd"/>
      <w:r>
        <w:rPr>
          <w:sz w:val="28"/>
          <w:szCs w:val="28"/>
          <w:lang w:val="en-US"/>
        </w:rPr>
        <w:t xml:space="preserve"> converted to the form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28"/>
        <w:gridCol w:w="1443"/>
      </w:tblGrid>
      <w:tr w:rsidR="0026254C" w:rsidRPr="00FB40AE" w:rsidTr="0026254C">
        <w:trPr>
          <w:jc w:val="center"/>
        </w:trPr>
        <w:tc>
          <w:tcPr>
            <w:tcW w:w="7886" w:type="dxa"/>
            <w:tcBorders>
              <w:top w:val="nil"/>
              <w:left w:val="nil"/>
              <w:bottom w:val="nil"/>
              <w:right w:val="nil"/>
            </w:tcBorders>
          </w:tcPr>
          <w:p w:rsidR="0026254C" w:rsidRPr="00DC48EF" w:rsidRDefault="0026254C" w:rsidP="0026254C">
            <w:pPr>
              <w:spacing w:before="60" w:after="60"/>
              <w:jc w:val="center"/>
              <w:rPr>
                <w:rStyle w:val="affc"/>
                <w:i w:val="0"/>
                <w:sz w:val="22"/>
              </w:rPr>
            </w:pPr>
            <w:r w:rsidRPr="00977E57">
              <w:rPr>
                <w:rStyle w:val="affc"/>
                <w:iCs w:val="0"/>
              </w:rPr>
              <w:object w:dxaOrig="3620" w:dyaOrig="760">
                <v:shape id="_x0000_i1029" type="#_x0000_t75" style="width:182.5pt;height:38.5pt" o:ole="" fillcolor="window">
                  <v:imagedata r:id="rId18" o:title=""/>
                </v:shape>
                <o:OLEObject Type="Embed" ProgID="Equation.3" ShapeID="_x0000_i1029" DrawAspect="Content" ObjectID="_1652451573" r:id="rId19"/>
              </w:object>
            </w:r>
          </w:p>
        </w:tc>
        <w:tc>
          <w:tcPr>
            <w:tcW w:w="1400" w:type="dxa"/>
            <w:tcBorders>
              <w:top w:val="nil"/>
              <w:left w:val="nil"/>
              <w:bottom w:val="nil"/>
              <w:right w:val="nil"/>
            </w:tcBorders>
            <w:vAlign w:val="center"/>
          </w:tcPr>
          <w:p w:rsidR="0026254C" w:rsidRPr="00C65B2B" w:rsidRDefault="0026254C" w:rsidP="0026254C">
            <w:pPr>
              <w:spacing w:before="60" w:after="60"/>
              <w:jc w:val="center"/>
            </w:pPr>
            <w:r>
              <w:t>(</w:t>
            </w:r>
            <w:ins w:id="319" w:author="gergel" w:date="2020-05-28T16:52:00Z">
              <w:r w:rsidR="00584000">
                <w:t>20</w:t>
              </w:r>
            </w:ins>
            <w:r w:rsidRPr="00C65B2B">
              <w:t>)</w:t>
            </w:r>
          </w:p>
        </w:tc>
      </w:tr>
    </w:tbl>
    <w:p w:rsidR="00BF37B6" w:rsidRPr="004D5F97" w:rsidRDefault="004D5F97" w:rsidP="004D5F97">
      <w:pPr>
        <w:pStyle w:val="af6"/>
        <w:spacing w:after="60"/>
        <w:ind w:firstLine="0"/>
        <w:rPr>
          <w:sz w:val="28"/>
          <w:szCs w:val="28"/>
          <w:lang w:val="en-US"/>
        </w:rPr>
      </w:pPr>
      <w:proofErr w:type="gramStart"/>
      <w:r w:rsidRPr="004D5F97">
        <w:rPr>
          <w:sz w:val="28"/>
          <w:szCs w:val="28"/>
          <w:lang w:val="en-US"/>
        </w:rPr>
        <w:t>where</w:t>
      </w:r>
      <w:proofErr w:type="gramEnd"/>
      <w:r w:rsidRPr="004D5F97">
        <w:rPr>
          <w:sz w:val="28"/>
          <w:szCs w:val="28"/>
          <w:lang w:val="en-US"/>
        </w:rPr>
        <w:t xml:space="preserve"> </w:t>
      </w:r>
      <w:r w:rsidRPr="00D409D9">
        <w:rPr>
          <w:i/>
          <w:iCs/>
          <w:sz w:val="28"/>
          <w:szCs w:val="28"/>
          <w:lang w:val="en-US"/>
        </w:rPr>
        <w:t>M</w:t>
      </w:r>
      <w:r w:rsidRPr="004D5F97">
        <w:rPr>
          <w:sz w:val="28"/>
          <w:szCs w:val="28"/>
          <w:lang w:val="en-US"/>
        </w:rPr>
        <w:t xml:space="preserve"> is the </w:t>
      </w:r>
      <w:r w:rsidR="00D409D9">
        <w:rPr>
          <w:sz w:val="28"/>
          <w:szCs w:val="28"/>
          <w:lang w:val="en-US"/>
        </w:rPr>
        <w:t>constraint</w:t>
      </w:r>
      <w:r w:rsidRPr="004D5F97">
        <w:rPr>
          <w:sz w:val="28"/>
          <w:szCs w:val="28"/>
          <w:lang w:val="en-US"/>
        </w:rPr>
        <w:t xml:space="preserve"> number for which there are no </w:t>
      </w:r>
      <w:r w:rsidR="00C3669D">
        <w:rPr>
          <w:sz w:val="28"/>
          <w:szCs w:val="28"/>
          <w:lang w:val="en-US"/>
        </w:rPr>
        <w:t>feasible</w:t>
      </w:r>
      <w:r w:rsidR="00C3669D" w:rsidRPr="004D5F97">
        <w:rPr>
          <w:sz w:val="28"/>
          <w:szCs w:val="28"/>
          <w:lang w:val="en-US"/>
        </w:rPr>
        <w:t xml:space="preserve"> </w:t>
      </w:r>
      <w:r w:rsidRPr="004D5F97">
        <w:rPr>
          <w:sz w:val="28"/>
          <w:szCs w:val="28"/>
          <w:lang w:val="en-US"/>
        </w:rPr>
        <w:t xml:space="preserve">points (the maximum value of the index </w:t>
      </w:r>
      <w:r w:rsidR="00D409D9" w:rsidRPr="003E3BCD">
        <w:rPr>
          <w:rStyle w:val="affc"/>
        </w:rPr>
        <w:sym w:font="Symbol" w:char="F06E"/>
      </w:r>
      <w:r w:rsidR="00D409D9" w:rsidRPr="00D409D9">
        <w:rPr>
          <w:rStyle w:val="affc"/>
        </w:rPr>
        <w:t>(</w:t>
      </w:r>
      <w:r w:rsidR="00D409D9" w:rsidRPr="003E3BCD">
        <w:rPr>
          <w:rStyle w:val="affc"/>
        </w:rPr>
        <w:t>x</w:t>
      </w:r>
      <w:r w:rsidR="00D409D9" w:rsidRPr="00D409D9">
        <w:rPr>
          <w:rStyle w:val="affc"/>
        </w:rPr>
        <w:t>))</w:t>
      </w:r>
      <w:r w:rsidR="00D409D9">
        <w:rPr>
          <w:rStyle w:val="affc"/>
        </w:rPr>
        <w:t>,</w:t>
      </w:r>
      <w:r w:rsidR="00134E13">
        <w:rPr>
          <w:rStyle w:val="affc"/>
        </w:rPr>
        <w:t xml:space="preserve"> </w:t>
      </w:r>
      <m:oMath>
        <m:sSubSup>
          <m:sSubSupPr>
            <m:ctrlPr>
              <w:rPr>
                <w:rStyle w:val="affc"/>
                <w:rFonts w:ascii="Cambria Math" w:hAnsi="Cambria Math"/>
              </w:rPr>
            </m:ctrlPr>
          </m:sSubSupPr>
          <m:e>
            <m:r>
              <w:rPr>
                <w:rStyle w:val="affc"/>
                <w:rFonts w:ascii="Cambria Math" w:hAnsi="Cambria Math"/>
              </w:rPr>
              <m:t>z</m:t>
            </m:r>
          </m:e>
          <m:sub>
            <m:r>
              <w:rPr>
                <w:rStyle w:val="affc"/>
                <w:rFonts w:ascii="Cambria Math" w:hAnsi="Cambria Math"/>
              </w:rPr>
              <m:t>M</m:t>
            </m:r>
          </m:sub>
          <m:sup>
            <m:r>
              <w:rPr>
                <w:rStyle w:val="affc"/>
                <w:rFonts w:ascii="Cambria Math" w:hAnsi="Cambria Math"/>
              </w:rPr>
              <m:t>*</m:t>
            </m:r>
          </m:sup>
        </m:sSubSup>
      </m:oMath>
      <w:r w:rsidR="00C3669D">
        <w:rPr>
          <w:sz w:val="28"/>
          <w:szCs w:val="28"/>
          <w:lang w:val="en-US"/>
        </w:rPr>
        <w:t xml:space="preserve"> </w:t>
      </w:r>
      <w:r w:rsidRPr="004D5F97">
        <w:rPr>
          <w:sz w:val="28"/>
          <w:szCs w:val="28"/>
          <w:lang w:val="en-US"/>
        </w:rPr>
        <w:t xml:space="preserve">is the value of the minimum </w:t>
      </w:r>
      <w:r w:rsidR="00D409D9">
        <w:rPr>
          <w:sz w:val="28"/>
          <w:szCs w:val="28"/>
          <w:lang w:val="en-US"/>
        </w:rPr>
        <w:t xml:space="preserve">constraint </w:t>
      </w:r>
      <w:r w:rsidRPr="004D5F97">
        <w:rPr>
          <w:sz w:val="28"/>
          <w:szCs w:val="28"/>
          <w:lang w:val="en-US"/>
        </w:rPr>
        <w:t>violation</w:t>
      </w:r>
      <w:r w:rsidR="00134E1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g</m:t>
            </m:r>
          </m:e>
          <m:sub>
            <m:r>
              <w:rPr>
                <w:rFonts w:ascii="Cambria Math" w:hAnsi="Cambria Math"/>
                <w:sz w:val="28"/>
                <w:szCs w:val="28"/>
                <w:lang w:val="en-US"/>
              </w:rPr>
              <m:t>M</m:t>
            </m:r>
          </m:sub>
        </m:sSub>
        <m:r>
          <w:rPr>
            <w:rFonts w:ascii="Cambria Math" w:hAnsi="Cambria Math"/>
            <w:sz w:val="28"/>
            <w:szCs w:val="28"/>
            <w:lang w:val="en-US"/>
          </w:rPr>
          <m:t>(x)</m:t>
        </m:r>
      </m:oMath>
      <w:r w:rsidR="00C3669D">
        <w:rPr>
          <w:rStyle w:val="af3"/>
          <w:sz w:val="28"/>
          <w:szCs w:val="28"/>
          <w:lang w:val="en-US"/>
        </w:rPr>
        <w:footnoteReference w:id="2"/>
      </w:r>
      <w:r w:rsidRPr="004D5F97">
        <w:rPr>
          <w:sz w:val="28"/>
          <w:szCs w:val="28"/>
          <w:lang w:val="en-US"/>
        </w:rPr>
        <w:t>, and</w:t>
      </w:r>
      <w:r w:rsidR="009C60A5">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ν</m:t>
            </m:r>
          </m:sub>
        </m:sSub>
      </m:oMath>
      <w:r w:rsidR="009C60A5" w:rsidRPr="009C60A5">
        <w:rPr>
          <w:sz w:val="28"/>
          <w:szCs w:val="28"/>
          <w:lang w:val="en-US"/>
        </w:rPr>
        <w:t>,1</w:t>
      </w:r>
      <w:r w:rsidR="009C60A5" w:rsidRPr="003E3BCD">
        <w:rPr>
          <w:sz w:val="28"/>
          <w:szCs w:val="28"/>
        </w:rPr>
        <w:sym w:font="Symbol" w:char="F0A3"/>
      </w:r>
      <w:r w:rsidR="009C60A5" w:rsidRPr="003E3BCD">
        <w:rPr>
          <w:sz w:val="28"/>
          <w:szCs w:val="28"/>
        </w:rPr>
        <w:sym w:font="Symbol" w:char="F06E"/>
      </w:r>
      <w:r w:rsidR="009C60A5" w:rsidRPr="003E3BCD">
        <w:rPr>
          <w:sz w:val="28"/>
          <w:szCs w:val="28"/>
        </w:rPr>
        <w:sym w:font="Symbol" w:char="F0A3"/>
      </w:r>
      <w:r w:rsidR="009C60A5" w:rsidRPr="003E3BCD">
        <w:rPr>
          <w:i/>
          <w:sz w:val="28"/>
          <w:szCs w:val="28"/>
          <w:lang w:val="en-US"/>
        </w:rPr>
        <w:t>M</w:t>
      </w:r>
      <w:r w:rsidR="009C60A5" w:rsidRPr="009C60A5">
        <w:rPr>
          <w:sz w:val="28"/>
          <w:szCs w:val="28"/>
          <w:lang w:val="en-US"/>
        </w:rPr>
        <w:t>,</w:t>
      </w:r>
      <w:r w:rsidRPr="004D5F97">
        <w:rPr>
          <w:sz w:val="28"/>
          <w:szCs w:val="28"/>
          <w:lang w:val="en-US"/>
        </w:rPr>
        <w:t xml:space="preserve"> are the </w:t>
      </w:r>
      <w:proofErr w:type="spellStart"/>
      <w:r w:rsidR="009C60A5" w:rsidRPr="007C274D">
        <w:rPr>
          <w:sz w:val="28"/>
          <w:szCs w:val="28"/>
          <w:lang w:val="en-US"/>
        </w:rPr>
        <w:t>Hölder</w:t>
      </w:r>
      <w:proofErr w:type="spellEnd"/>
      <w:r w:rsidR="009C60A5" w:rsidRPr="004D5F97">
        <w:rPr>
          <w:sz w:val="28"/>
          <w:szCs w:val="28"/>
          <w:lang w:val="en-US"/>
        </w:rPr>
        <w:t xml:space="preserve"> </w:t>
      </w:r>
      <w:r w:rsidRPr="004D5F97">
        <w:rPr>
          <w:sz w:val="28"/>
          <w:szCs w:val="28"/>
          <w:lang w:val="en-US"/>
        </w:rPr>
        <w:t>constants from (1</w:t>
      </w:r>
      <w:ins w:id="320" w:author="gergel" w:date="2020-05-28T16:53:00Z">
        <w:r w:rsidR="00584000">
          <w:rPr>
            <w:sz w:val="28"/>
            <w:szCs w:val="28"/>
            <w:lang w:val="en-US"/>
          </w:rPr>
          <w:t>3</w:t>
        </w:r>
      </w:ins>
      <w:r w:rsidRPr="004D5F97">
        <w:rPr>
          <w:sz w:val="28"/>
          <w:szCs w:val="28"/>
          <w:lang w:val="en-US"/>
        </w:rPr>
        <w:t xml:space="preserve">). As a rule, these values </w:t>
      </w:r>
      <w:r w:rsidR="00D409D9">
        <w:rPr>
          <w:sz w:val="28"/>
          <w:szCs w:val="28"/>
          <w:lang w:val="en-US"/>
        </w:rPr>
        <w:t>are</w:t>
      </w:r>
      <w:r w:rsidRPr="004D5F97">
        <w:rPr>
          <w:sz w:val="28"/>
          <w:szCs w:val="28"/>
          <w:lang w:val="en-US"/>
        </w:rPr>
        <w:t xml:space="preserve"> a priori unknown, but when performing calculations, instead of </w:t>
      </w:r>
      <w:r w:rsidRPr="004D5F97">
        <w:rPr>
          <w:sz w:val="28"/>
          <w:szCs w:val="28"/>
          <w:lang w:val="en-US"/>
        </w:rPr>
        <w:lastRenderedPageBreak/>
        <w:t xml:space="preserve">these values, their adaptive estimates </w:t>
      </w:r>
      <w:r w:rsidR="00C3669D">
        <w:rPr>
          <w:sz w:val="28"/>
          <w:szCs w:val="28"/>
          <w:lang w:val="en-US"/>
        </w:rPr>
        <w:t>can be applied</w:t>
      </w:r>
      <w:r w:rsidRPr="004D5F97">
        <w:rPr>
          <w:sz w:val="28"/>
          <w:szCs w:val="28"/>
          <w:lang w:val="en-US"/>
        </w:rPr>
        <w:t xml:space="preserve">. For this, the search information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k</m:t>
            </m:r>
          </m:sub>
        </m:sSub>
      </m:oMath>
      <w:r w:rsidR="00C3669D">
        <w:rPr>
          <w:sz w:val="28"/>
          <w:szCs w:val="28"/>
          <w:lang w:val="en-US"/>
        </w:rPr>
        <w:t xml:space="preserve"> </w:t>
      </w:r>
      <w:r w:rsidRPr="004D5F97">
        <w:rPr>
          <w:sz w:val="28"/>
          <w:szCs w:val="28"/>
          <w:lang w:val="en-US"/>
        </w:rPr>
        <w:t>from (1</w:t>
      </w:r>
      <w:ins w:id="321" w:author="gergel" w:date="2020-05-28T16:53:00Z">
        <w:r w:rsidR="00584000">
          <w:rPr>
            <w:sz w:val="28"/>
            <w:szCs w:val="28"/>
            <w:lang w:val="en-US"/>
          </w:rPr>
          <w:t>4</w:t>
        </w:r>
      </w:ins>
      <w:r w:rsidRPr="004D5F97">
        <w:rPr>
          <w:sz w:val="28"/>
          <w:szCs w:val="28"/>
          <w:lang w:val="en-US"/>
        </w:rPr>
        <w:t>) should be expanded with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9"/>
        <w:gridCol w:w="1112"/>
      </w:tblGrid>
      <w:tr w:rsidR="0026254C" w:rsidRPr="004D3ADA" w:rsidTr="0026254C">
        <w:trPr>
          <w:jc w:val="center"/>
        </w:trPr>
        <w:tc>
          <w:tcPr>
            <w:tcW w:w="8207" w:type="dxa"/>
            <w:tcBorders>
              <w:top w:val="nil"/>
              <w:left w:val="nil"/>
              <w:bottom w:val="nil"/>
              <w:right w:val="nil"/>
            </w:tcBorders>
          </w:tcPr>
          <w:p w:rsidR="0026254C" w:rsidRPr="00C058D8" w:rsidRDefault="002D75F6" w:rsidP="0026254C">
            <w:pPr>
              <w:spacing w:after="60"/>
              <w:jc w:val="center"/>
              <w:rPr>
                <w:rStyle w:val="affc"/>
                <w:sz w:val="24"/>
                <w:szCs w:val="24"/>
              </w:rPr>
            </w:pPr>
            <m:oMath>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k</m:t>
                  </m:r>
                </m:sub>
              </m:sSub>
              <m:r>
                <w:rPr>
                  <w:rFonts w:ascii="Cambria Math" w:hAnsi="Cambria Math"/>
                  <w:sz w:val="24"/>
                  <w:szCs w:val="24"/>
                </w:rPr>
                <m:t>=</m:t>
              </m:r>
              <m:d>
                <m:dPr>
                  <m:begChr m:val="{"/>
                  <m:endChr m:val="}"/>
                  <m:ctrlPr>
                    <w:rPr>
                      <w:rFonts w:ascii="Cambria Math" w:hAnsi="Cambria Math"/>
                      <w:i/>
                      <w:sz w:val="24"/>
                      <w:szCs w:val="24"/>
                      <w:lang w:val="en-US"/>
                    </w:rPr>
                  </m:ctrlPr>
                </m:dPr>
                <m:e>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z</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υ</m:t>
                      </m:r>
                    </m:e>
                    <m:sub>
                      <m:r>
                        <w:rPr>
                          <w:rFonts w:ascii="Cambria Math" w:hAnsi="Cambria Math"/>
                          <w:sz w:val="24"/>
                          <w:szCs w:val="24"/>
                        </w:rPr>
                        <m:t>i</m:t>
                      </m:r>
                    </m:sub>
                  </m:sSub>
                  <m:r>
                    <w:rPr>
                      <w:rFonts w:ascii="Cambria Math" w:hAnsi="Cambria Math"/>
                      <w:sz w:val="24"/>
                      <w:szCs w:val="24"/>
                    </w:rPr>
                    <m:t>,y</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lang w:val="en-US"/>
                    </w:rPr>
                    <m:t>f</m:t>
                  </m:r>
                  <m:r>
                    <w:rPr>
                      <w:rFonts w:ascii="Cambria Math" w:hAnsi="Cambria Math"/>
                      <w:sz w:val="24"/>
                      <w:szCs w:val="24"/>
                    </w:rPr>
                    <m:t>(</m:t>
                  </m:r>
                  <m:r>
                    <w:rPr>
                      <w:rFonts w:ascii="Cambria Math" w:hAnsi="Cambria Math"/>
                      <w:sz w:val="24"/>
                      <w:szCs w:val="24"/>
                      <w:lang w:val="en-US"/>
                    </w:rPr>
                    <m:t>y</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:1≤</m:t>
                  </m:r>
                  <m:r>
                    <w:rPr>
                      <w:rFonts w:ascii="Cambria Math" w:hAnsi="Cambria Math"/>
                      <w:sz w:val="24"/>
                      <w:szCs w:val="24"/>
                      <w:lang w:val="en-US"/>
                    </w:rPr>
                    <m:t>i</m:t>
                  </m:r>
                  <m:r>
                    <w:rPr>
                      <w:rFonts w:ascii="Cambria Math" w:hAnsi="Cambria Math"/>
                      <w:sz w:val="24"/>
                      <w:szCs w:val="24"/>
                    </w:rPr>
                    <m:t>≤</m:t>
                  </m:r>
                  <m:r>
                    <w:rPr>
                      <w:rFonts w:ascii="Cambria Math" w:hAnsi="Cambria Math"/>
                      <w:sz w:val="24"/>
                      <w:szCs w:val="24"/>
                      <w:lang w:val="en-US"/>
                    </w:rPr>
                    <m:t>k</m:t>
                  </m:r>
                  <m:r>
                    <w:rPr>
                      <w:rFonts w:ascii="Cambria Math" w:hAnsi="Cambria Math"/>
                      <w:sz w:val="24"/>
                      <w:szCs w:val="24"/>
                    </w:rPr>
                    <m:t xml:space="preserve"> </m:t>
                  </m:r>
                </m:e>
              </m:d>
            </m:oMath>
            <w:r w:rsidR="0026254C" w:rsidRPr="00C058D8">
              <w:rPr>
                <w:rStyle w:val="affc"/>
                <w:sz w:val="24"/>
                <w:szCs w:val="24"/>
                <w:lang w:val="fr-FR"/>
              </w:rPr>
              <w:t>,</w:t>
            </w:r>
          </w:p>
        </w:tc>
        <w:tc>
          <w:tcPr>
            <w:tcW w:w="1079" w:type="dxa"/>
            <w:tcBorders>
              <w:top w:val="nil"/>
              <w:left w:val="nil"/>
              <w:bottom w:val="nil"/>
              <w:right w:val="nil"/>
            </w:tcBorders>
            <w:vAlign w:val="center"/>
          </w:tcPr>
          <w:p w:rsidR="0026254C" w:rsidRPr="00C058D8" w:rsidRDefault="0026254C" w:rsidP="0026254C">
            <w:pPr>
              <w:pStyle w:val="af9"/>
              <w:spacing w:before="0" w:after="60"/>
              <w:jc w:val="right"/>
              <w:rPr>
                <w:b/>
                <w:i w:val="0"/>
              </w:rPr>
            </w:pPr>
            <w:r w:rsidRPr="00C058D8">
              <w:rPr>
                <w:i w:val="0"/>
              </w:rPr>
              <w:t>(</w:t>
            </w:r>
            <w:ins w:id="322" w:author="gergel" w:date="2020-05-28T16:53:00Z">
              <w:r w:rsidR="00584000">
                <w:rPr>
                  <w:i w:val="0"/>
                </w:rPr>
                <w:t>21</w:t>
              </w:r>
            </w:ins>
            <w:r w:rsidRPr="00C058D8">
              <w:rPr>
                <w:i w:val="0"/>
              </w:rPr>
              <w:t>)</w:t>
            </w:r>
          </w:p>
        </w:tc>
      </w:tr>
    </w:tbl>
    <w:p w:rsidR="00BF37B6" w:rsidRPr="00FB40AE" w:rsidRDefault="00744686" w:rsidP="00744686">
      <w:pPr>
        <w:pStyle w:val="af6"/>
        <w:spacing w:after="60"/>
        <w:ind w:firstLine="0"/>
        <w:rPr>
          <w:sz w:val="28"/>
          <w:szCs w:val="28"/>
          <w:lang w:val="en-US"/>
        </w:rPr>
      </w:pPr>
      <w:proofErr w:type="gramStart"/>
      <w:r w:rsidRPr="00FB40AE">
        <w:rPr>
          <w:sz w:val="28"/>
          <w:szCs w:val="28"/>
          <w:lang w:val="en-US"/>
        </w:rPr>
        <w:t>where</w:t>
      </w:r>
      <m:oMath>
        <w:proofErr w:type="gramEnd"/>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lang w:val="en-US"/>
              </w:rPr>
              <m:t xml:space="preserve"> </m:t>
            </m:r>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lang w:val="en-US"/>
          </w:rPr>
          <m:t xml:space="preserve">= </m:t>
        </m:r>
        <m:r>
          <m:rPr>
            <m:sty m:val="p"/>
          </m:rPr>
          <w:rPr>
            <w:rFonts w:ascii="Cambria Math" w:hAnsi="Cambria Math"/>
            <w:sz w:val="28"/>
            <w:szCs w:val="28"/>
          </w:rPr>
          <m:t>Φ</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 xml:space="preserve"> x</m:t>
                </m:r>
              </m:e>
              <m:sub>
                <m:r>
                  <w:rPr>
                    <w:rFonts w:ascii="Cambria Math" w:hAnsi="Cambria Math"/>
                    <w:sz w:val="28"/>
                    <w:szCs w:val="28"/>
                  </w:rPr>
                  <m:t>i</m:t>
                </m:r>
              </m:sub>
            </m:sSub>
            <m:ctrlPr>
              <w:rPr>
                <w:rFonts w:ascii="Cambria Math" w:hAnsi="Cambria Math"/>
                <w:sz w:val="28"/>
                <w:szCs w:val="28"/>
              </w:rPr>
            </m:ctrlPr>
          </m:e>
        </m:d>
        <m:r>
          <m:rPr>
            <m:sty m:val="p"/>
          </m:rPr>
          <w:rPr>
            <w:rFonts w:ascii="Cambria Math" w:hAnsi="Cambria Math"/>
            <w:sz w:val="28"/>
            <w:szCs w:val="28"/>
            <w:lang w:val="en-US"/>
          </w:rPr>
          <m:t xml:space="preserve">, </m:t>
        </m:r>
        <m:r>
          <w:rPr>
            <w:rFonts w:ascii="Cambria Math" w:hAnsi="Cambria Math"/>
            <w:sz w:val="28"/>
            <w:szCs w:val="28"/>
            <w:lang w:val="en-US"/>
          </w:rPr>
          <m:t>1≤i≤k.</m:t>
        </m:r>
      </m:oMath>
      <w:r w:rsidRPr="00FB40AE">
        <w:rPr>
          <w:sz w:val="28"/>
          <w:szCs w:val="28"/>
          <w:lang w:val="en-US"/>
        </w:rPr>
        <w:t xml:space="preserve"> Then </w:t>
      </w:r>
      <w:ins w:id="323" w:author="gergel" w:date="2020-05-27T16:04:00Z">
        <w:r w:rsidR="00870D21">
          <w:rPr>
            <w:sz w:val="28"/>
            <w:szCs w:val="28"/>
            <w:lang w:val="en-US"/>
          </w:rPr>
          <w:t xml:space="preserve">the </w:t>
        </w:r>
      </w:ins>
      <w:r w:rsidRPr="00FB40AE">
        <w:rPr>
          <w:sz w:val="28"/>
          <w:szCs w:val="28"/>
          <w:lang w:val="en-US"/>
        </w:rPr>
        <w:t>estimates of the required values can be determined as follows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59"/>
        <w:gridCol w:w="1112"/>
      </w:tblGrid>
      <w:tr w:rsidR="0026254C" w:rsidRPr="00FB40AE" w:rsidTr="0026254C">
        <w:trPr>
          <w:jc w:val="center"/>
        </w:trPr>
        <w:tc>
          <w:tcPr>
            <w:tcW w:w="8207" w:type="dxa"/>
            <w:tcBorders>
              <w:top w:val="nil"/>
              <w:left w:val="nil"/>
              <w:bottom w:val="nil"/>
              <w:right w:val="nil"/>
            </w:tcBorders>
          </w:tcPr>
          <w:p w:rsidR="0026254C" w:rsidRPr="00FB40AE" w:rsidRDefault="0026254C" w:rsidP="0026254C">
            <w:pPr>
              <w:spacing w:after="60"/>
              <w:jc w:val="center"/>
              <w:rPr>
                <w:rStyle w:val="affc"/>
                <w:lang w:val="ru-RU"/>
              </w:rPr>
            </w:pPr>
            <w:r w:rsidRPr="00FB40AE">
              <w:rPr>
                <w:rStyle w:val="affc"/>
              </w:rPr>
              <w:t>M</w:t>
            </w:r>
            <w:r w:rsidRPr="00FB40AE">
              <w:rPr>
                <w:rStyle w:val="affc"/>
                <w:vertAlign w:val="superscript"/>
              </w:rPr>
              <w:t>k</w:t>
            </w:r>
            <w:r w:rsidRPr="00FB40AE">
              <w:rPr>
                <w:rStyle w:val="affc"/>
              </w:rPr>
              <w:t xml:space="preserve"> </w:t>
            </w:r>
            <w:r w:rsidRPr="00FB40AE">
              <w:rPr>
                <w:rStyle w:val="affc"/>
              </w:rPr>
              <w:sym w:font="Symbol" w:char="F03D"/>
            </w:r>
            <w:r w:rsidRPr="00FB40AE">
              <w:rPr>
                <w:rStyle w:val="affc"/>
              </w:rPr>
              <w:t xml:space="preserve"> max </w:t>
            </w:r>
            <w:r w:rsidRPr="00FB40AE">
              <w:rPr>
                <w:rStyle w:val="affc"/>
              </w:rPr>
              <w:sym w:font="Symbol" w:char="F07B"/>
            </w:r>
            <w:r w:rsidRPr="00FB40AE">
              <w:rPr>
                <w:rStyle w:val="affc"/>
              </w:rPr>
              <w:sym w:font="Symbol" w:char="F06E"/>
            </w:r>
            <w:r w:rsidRPr="00FB40AE">
              <w:rPr>
                <w:rStyle w:val="affc"/>
              </w:rPr>
              <w:t>=</w:t>
            </w:r>
            <w:r w:rsidRPr="00FB40AE">
              <w:rPr>
                <w:rStyle w:val="affc"/>
              </w:rPr>
              <w:sym w:font="Symbol" w:char="F06E"/>
            </w:r>
            <w:r w:rsidRPr="00FB40AE">
              <w:rPr>
                <w:rStyle w:val="affc"/>
              </w:rPr>
              <w:t>(x</w:t>
            </w:r>
            <w:r w:rsidRPr="00FB40AE">
              <w:rPr>
                <w:rStyle w:val="affc"/>
                <w:vertAlign w:val="subscript"/>
              </w:rPr>
              <w:t>i</w:t>
            </w:r>
            <w:r w:rsidRPr="00FB40AE">
              <w:rPr>
                <w:rStyle w:val="affc"/>
              </w:rPr>
              <w:t>), 1</w:t>
            </w:r>
            <w:r w:rsidRPr="00FB40AE">
              <w:rPr>
                <w:rStyle w:val="affc"/>
              </w:rPr>
              <w:sym w:font="Symbol" w:char="F0A3"/>
            </w:r>
            <w:proofErr w:type="spellStart"/>
            <w:r w:rsidRPr="00FB40AE">
              <w:rPr>
                <w:rStyle w:val="affc"/>
              </w:rPr>
              <w:t>i</w:t>
            </w:r>
            <w:proofErr w:type="spellEnd"/>
            <w:r w:rsidRPr="00FB40AE">
              <w:rPr>
                <w:rStyle w:val="affc"/>
              </w:rPr>
              <w:sym w:font="Symbol" w:char="F0A3"/>
            </w:r>
            <w:r w:rsidRPr="00FB40AE">
              <w:rPr>
                <w:rStyle w:val="affc"/>
              </w:rPr>
              <w:t xml:space="preserve">k </w:t>
            </w:r>
            <w:r w:rsidRPr="00FB40AE">
              <w:rPr>
                <w:rStyle w:val="affc"/>
              </w:rPr>
              <w:sym w:font="Symbol" w:char="F07D"/>
            </w:r>
            <w:r w:rsidRPr="00FB40AE">
              <w:rPr>
                <w:rStyle w:val="affc"/>
              </w:rPr>
              <w:t>,</w:t>
            </w:r>
          </w:p>
        </w:tc>
        <w:tc>
          <w:tcPr>
            <w:tcW w:w="1079" w:type="dxa"/>
            <w:tcBorders>
              <w:top w:val="nil"/>
              <w:left w:val="nil"/>
              <w:bottom w:val="nil"/>
              <w:right w:val="nil"/>
            </w:tcBorders>
            <w:vAlign w:val="center"/>
          </w:tcPr>
          <w:p w:rsidR="0026254C" w:rsidRPr="00FB40AE" w:rsidRDefault="0026254C" w:rsidP="0026254C">
            <w:pPr>
              <w:pStyle w:val="af9"/>
              <w:spacing w:before="0" w:after="60"/>
              <w:jc w:val="right"/>
              <w:rPr>
                <w:b/>
                <w:i w:val="0"/>
                <w:sz w:val="28"/>
                <w:szCs w:val="28"/>
              </w:rPr>
            </w:pPr>
            <w:r w:rsidRPr="00FB40AE">
              <w:rPr>
                <w:i w:val="0"/>
                <w:sz w:val="28"/>
                <w:szCs w:val="28"/>
              </w:rPr>
              <w:t>(</w:t>
            </w:r>
            <w:ins w:id="324" w:author="gergel" w:date="2020-05-27T16:05:00Z">
              <w:r w:rsidR="00584000">
                <w:rPr>
                  <w:i w:val="0"/>
                  <w:sz w:val="28"/>
                  <w:szCs w:val="28"/>
                </w:rPr>
                <w:t>2</w:t>
              </w:r>
            </w:ins>
            <w:ins w:id="325" w:author="gergel" w:date="2020-05-28T16:54:00Z">
              <w:r w:rsidR="00584000">
                <w:rPr>
                  <w:i w:val="0"/>
                  <w:sz w:val="28"/>
                  <w:szCs w:val="28"/>
                </w:rPr>
                <w:t>2</w:t>
              </w:r>
            </w:ins>
            <w:r w:rsidRPr="00FB40AE">
              <w:rPr>
                <w:i w:val="0"/>
                <w:sz w:val="28"/>
                <w:szCs w:val="28"/>
              </w:rPr>
              <w:t>)</w:t>
            </w:r>
          </w:p>
        </w:tc>
      </w:tr>
      <w:tr w:rsidR="0026254C" w:rsidRPr="007B69B2" w:rsidTr="0026254C">
        <w:trPr>
          <w:jc w:val="center"/>
        </w:trPr>
        <w:tc>
          <w:tcPr>
            <w:tcW w:w="8207" w:type="dxa"/>
            <w:tcBorders>
              <w:top w:val="nil"/>
              <w:left w:val="nil"/>
              <w:bottom w:val="nil"/>
              <w:right w:val="nil"/>
            </w:tcBorders>
          </w:tcPr>
          <w:p w:rsidR="0026254C" w:rsidRPr="007B69B2" w:rsidRDefault="002D75F6" w:rsidP="00920F55">
            <w:pPr>
              <w:spacing w:after="60"/>
              <w:jc w:val="center"/>
              <w:rPr>
                <w:oMath/>
                <w:rStyle w:val="affc"/>
                <w:rFonts w:ascii="Cambria Math" w:hAnsi="Cambria Math"/>
                <w:kern w:val="0"/>
                <w:sz w:val="24"/>
                <w:szCs w:val="24"/>
              </w:rPr>
            </w:pPr>
            <m:oMathPara>
              <m:oMathParaPr>
                <m:jc m:val="center"/>
              </m:oMathParaPr>
              <m:oMath>
                <m:sSubSup>
                  <m:sSubSupPr>
                    <m:ctrlPr>
                      <w:rPr>
                        <w:rFonts w:ascii="Cambria Math" w:hAnsi="Cambria Math"/>
                        <w:i/>
                        <w:sz w:val="24"/>
                        <w:szCs w:val="24"/>
                        <w:lang w:val="ru-RU"/>
                      </w:rPr>
                    </m:ctrlPr>
                  </m:sSubSupPr>
                  <m:e>
                    <m:r>
                      <w:rPr>
                        <w:rFonts w:ascii="Cambria Math" w:hAnsi="Cambria Math"/>
                        <w:sz w:val="24"/>
                        <w:szCs w:val="24"/>
                        <w:lang w:val="ru-RU"/>
                      </w:rPr>
                      <m:t>z</m:t>
                    </m:r>
                  </m:e>
                  <m:sub>
                    <m:r>
                      <w:rPr>
                        <w:rFonts w:ascii="Cambria Math" w:hAnsi="Cambria Math"/>
                        <w:sz w:val="24"/>
                        <w:szCs w:val="24"/>
                        <w:lang w:val="ru-RU"/>
                      </w:rPr>
                      <m:t>ν</m:t>
                    </m:r>
                  </m:sub>
                  <m:sup>
                    <m:r>
                      <w:rPr>
                        <w:rFonts w:ascii="Cambria Math" w:hAnsi="Cambria Math"/>
                        <w:sz w:val="24"/>
                        <w:szCs w:val="24"/>
                        <w:lang w:val="ru-RU"/>
                      </w:rPr>
                      <m:t>k</m:t>
                    </m:r>
                  </m:sup>
                </m:sSubSup>
                <m:r>
                  <w:rPr>
                    <w:rFonts w:ascii="Cambria Math" w:hAnsi="Cambria Math"/>
                    <w:sz w:val="24"/>
                    <w:szCs w:val="24"/>
                    <w:lang w:val="ru-RU"/>
                  </w:rPr>
                  <m:t>=</m:t>
                </m:r>
                <m:d>
                  <m:dPr>
                    <m:begChr m:val="{"/>
                    <m:endChr m:val=""/>
                    <m:ctrlPr>
                      <w:rPr>
                        <w:rFonts w:ascii="Cambria Math" w:hAnsi="Cambria Math"/>
                        <w:i/>
                        <w:sz w:val="24"/>
                        <w:szCs w:val="24"/>
                        <w:lang w:val="ru-RU"/>
                      </w:rPr>
                    </m:ctrlPr>
                  </m:dPr>
                  <m:e>
                    <m:eqArr>
                      <m:eqArrPr>
                        <m:ctrlPr>
                          <w:rPr>
                            <w:rFonts w:ascii="Cambria Math" w:hAnsi="Cambria Math"/>
                            <w:i/>
                            <w:sz w:val="24"/>
                            <w:szCs w:val="24"/>
                            <w:lang w:val="ru-RU"/>
                          </w:rPr>
                        </m:ctrlPr>
                      </m:eqArrPr>
                      <m:e>
                        <m:r>
                          <w:rPr>
                            <w:rFonts w:ascii="Cambria Math" w:hAnsi="Cambria Math"/>
                            <w:sz w:val="24"/>
                            <w:szCs w:val="24"/>
                            <w:lang w:val="ru-RU"/>
                          </w:rPr>
                          <m:t>0, ν&lt;</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k</m:t>
                            </m:r>
                          </m:sup>
                        </m:sSup>
                      </m:e>
                      <m:e>
                        <m:func>
                          <m:funcPr>
                            <m:ctrlPr>
                              <w:rPr>
                                <w:rFonts w:ascii="Cambria Math" w:hAnsi="Cambria Math"/>
                                <w:i/>
                                <w:sz w:val="24"/>
                                <w:szCs w:val="24"/>
                                <w:lang w:val="ru-RU"/>
                              </w:rPr>
                            </m:ctrlPr>
                          </m:funcPr>
                          <m:fName>
                            <m:r>
                              <m:rPr>
                                <m:sty m:val="p"/>
                              </m:rPr>
                              <w:rPr>
                                <w:rFonts w:ascii="Cambria Math" w:hAnsi="Cambria Math"/>
                                <w:sz w:val="24"/>
                                <w:szCs w:val="24"/>
                                <w:lang w:val="ru-RU"/>
                              </w:rPr>
                              <m:t>min</m:t>
                            </m:r>
                          </m:fName>
                          <m:e>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g</m:t>
                                    </m:r>
                                  </m:e>
                                  <m:sub>
                                    <m:r>
                                      <w:rPr>
                                        <w:rFonts w:ascii="Cambria Math" w:hAnsi="Cambria Math"/>
                                        <w:sz w:val="24"/>
                                        <w:szCs w:val="24"/>
                                        <w:lang w:val="ru-RU"/>
                                      </w:rPr>
                                      <m:t>ν</m:t>
                                    </m:r>
                                  </m:sub>
                                </m:sSub>
                                <m:d>
                                  <m:dPr>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x</m:t>
                                        </m:r>
                                      </m:e>
                                      <m:sub>
                                        <m:r>
                                          <w:rPr>
                                            <w:rFonts w:ascii="Cambria Math" w:hAnsi="Cambria Math"/>
                                            <w:sz w:val="24"/>
                                            <w:szCs w:val="24"/>
                                            <w:lang w:val="ru-RU"/>
                                          </w:rPr>
                                          <m:t>i</m:t>
                                        </m:r>
                                      </m:sub>
                                    </m:sSub>
                                  </m:e>
                                </m:d>
                                <m:r>
                                  <w:rPr>
                                    <w:rFonts w:ascii="Cambria Math" w:hAnsi="Cambria Math"/>
                                    <w:sz w:val="24"/>
                                    <w:szCs w:val="24"/>
                                    <w:lang w:val="ru-RU"/>
                                  </w:rPr>
                                  <m:t>:ν=ν</m:t>
                                </m:r>
                                <m:d>
                                  <m:dPr>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x</m:t>
                                        </m:r>
                                      </m:e>
                                      <m:sub>
                                        <m:r>
                                          <w:rPr>
                                            <w:rFonts w:ascii="Cambria Math" w:hAnsi="Cambria Math"/>
                                            <w:sz w:val="24"/>
                                            <w:szCs w:val="24"/>
                                            <w:lang w:val="ru-RU"/>
                                          </w:rPr>
                                          <m:t>i</m:t>
                                        </m:r>
                                      </m:sub>
                                    </m:sSub>
                                  </m:e>
                                </m:d>
                                <m:r>
                                  <w:rPr>
                                    <w:rFonts w:ascii="Cambria Math" w:hAnsi="Cambria Math"/>
                                    <w:sz w:val="24"/>
                                    <w:szCs w:val="24"/>
                                    <w:lang w:val="ru-RU"/>
                                  </w:rPr>
                                  <m:t>, 1≤i≤k</m:t>
                                </m:r>
                              </m:e>
                            </m:d>
                            <m:r>
                              <w:rPr>
                                <w:rFonts w:ascii="Cambria Math" w:hAnsi="Cambria Math"/>
                                <w:sz w:val="24"/>
                                <w:szCs w:val="24"/>
                                <w:lang w:val="ru-RU"/>
                              </w:rPr>
                              <m:t>,ν=</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k</m:t>
                                </m:r>
                              </m:sup>
                            </m:sSup>
                          </m:e>
                        </m:func>
                      </m:e>
                    </m:eqArr>
                  </m:e>
                </m:d>
              </m:oMath>
            </m:oMathPara>
          </w:p>
        </w:tc>
        <w:tc>
          <w:tcPr>
            <w:tcW w:w="1079" w:type="dxa"/>
            <w:tcBorders>
              <w:top w:val="nil"/>
              <w:left w:val="nil"/>
              <w:bottom w:val="nil"/>
              <w:right w:val="nil"/>
            </w:tcBorders>
            <w:vAlign w:val="center"/>
          </w:tcPr>
          <w:p w:rsidR="0026254C" w:rsidRPr="007B69B2" w:rsidRDefault="0026254C" w:rsidP="0026254C">
            <w:pPr>
              <w:pStyle w:val="af9"/>
              <w:spacing w:before="0" w:after="60"/>
              <w:jc w:val="right"/>
              <w:rPr>
                <w:i w:val="0"/>
              </w:rPr>
            </w:pPr>
            <w:r w:rsidRPr="007B69B2">
              <w:rPr>
                <w:i w:val="0"/>
              </w:rPr>
              <w:t>(</w:t>
            </w:r>
            <w:r w:rsidRPr="007B69B2">
              <w:rPr>
                <w:i w:val="0"/>
                <w:lang w:val="en-US"/>
              </w:rPr>
              <w:t>2</w:t>
            </w:r>
            <w:ins w:id="326" w:author="gergel" w:date="2020-05-28T16:54:00Z">
              <w:r w:rsidR="00584000">
                <w:rPr>
                  <w:i w:val="0"/>
                  <w:lang w:val="en-US"/>
                </w:rPr>
                <w:t>3</w:t>
              </w:r>
            </w:ins>
            <w:r w:rsidRPr="007B69B2">
              <w:rPr>
                <w:i w:val="0"/>
              </w:rPr>
              <w:t>)</w:t>
            </w:r>
          </w:p>
        </w:tc>
      </w:tr>
      <w:tr w:rsidR="0026254C" w:rsidRPr="007B69B2" w:rsidTr="0026254C">
        <w:trPr>
          <w:jc w:val="center"/>
        </w:trPr>
        <w:tc>
          <w:tcPr>
            <w:tcW w:w="8207" w:type="dxa"/>
            <w:tcBorders>
              <w:top w:val="nil"/>
              <w:left w:val="nil"/>
              <w:bottom w:val="nil"/>
              <w:right w:val="nil"/>
            </w:tcBorders>
          </w:tcPr>
          <w:p w:rsidR="0026254C" w:rsidRPr="007B69B2" w:rsidRDefault="003F406C" w:rsidP="0026254C">
            <w:pPr>
              <w:spacing w:after="60"/>
              <w:jc w:val="center"/>
              <w:rPr>
                <w:oMath/>
                <w:rStyle w:val="affc"/>
                <w:rFonts w:ascii="Cambria Math" w:hAnsi="Cambria Math"/>
                <w:kern w:val="0"/>
                <w:sz w:val="24"/>
                <w:szCs w:val="24"/>
                <w:lang w:val="ru-RU"/>
              </w:rPr>
            </w:pPr>
            <w:r w:rsidRPr="009A748E">
              <w:rPr>
                <w:rStyle w:val="affc"/>
                <w:spacing w:val="0"/>
                <w:sz w:val="24"/>
                <w:szCs w:val="24"/>
              </w:rPr>
              <w:object w:dxaOrig="5720" w:dyaOrig="440">
                <v:shape id="_x0000_i1030" type="#_x0000_t75" style="width:286.35pt;height:22.6pt" o:ole="">
                  <v:imagedata r:id="rId20" o:title=""/>
                </v:shape>
                <o:OLEObject Type="Embed" ProgID="Equation.3" ShapeID="_x0000_i1030" DrawAspect="Content" ObjectID="_1652451574" r:id="rId21"/>
              </w:object>
            </w:r>
            <w:r w:rsidR="0026254C" w:rsidRPr="007B69B2">
              <w:rPr>
                <w:rStyle w:val="affc"/>
                <w:sz w:val="24"/>
                <w:szCs w:val="24"/>
                <w:lang w:val="ru-RU"/>
              </w:rPr>
              <w:t>.</w:t>
            </w:r>
          </w:p>
        </w:tc>
        <w:tc>
          <w:tcPr>
            <w:tcW w:w="1079" w:type="dxa"/>
            <w:tcBorders>
              <w:top w:val="nil"/>
              <w:left w:val="nil"/>
              <w:bottom w:val="nil"/>
              <w:right w:val="nil"/>
            </w:tcBorders>
            <w:vAlign w:val="center"/>
          </w:tcPr>
          <w:p w:rsidR="0026254C" w:rsidRPr="007B69B2" w:rsidRDefault="0026254C" w:rsidP="0026254C">
            <w:pPr>
              <w:pStyle w:val="af9"/>
              <w:spacing w:before="0" w:after="60"/>
              <w:jc w:val="right"/>
              <w:rPr>
                <w:i w:val="0"/>
              </w:rPr>
            </w:pPr>
            <w:r w:rsidRPr="007B69B2">
              <w:rPr>
                <w:i w:val="0"/>
              </w:rPr>
              <w:t>(</w:t>
            </w:r>
            <w:r w:rsidRPr="007B69B2">
              <w:rPr>
                <w:i w:val="0"/>
                <w:lang w:val="en-US"/>
              </w:rPr>
              <w:t>2</w:t>
            </w:r>
            <w:ins w:id="327" w:author="gergel" w:date="2020-05-28T16:54:00Z">
              <w:r w:rsidR="00584000">
                <w:rPr>
                  <w:i w:val="0"/>
                  <w:lang w:val="en-US"/>
                </w:rPr>
                <w:t>4</w:t>
              </w:r>
            </w:ins>
            <w:r w:rsidRPr="007B69B2">
              <w:rPr>
                <w:i w:val="0"/>
              </w:rPr>
              <w:t>)</w:t>
            </w:r>
          </w:p>
        </w:tc>
      </w:tr>
    </w:tbl>
    <w:p w:rsidR="00744686" w:rsidRPr="00744686" w:rsidRDefault="00744686" w:rsidP="00FB40AE">
      <w:pPr>
        <w:pStyle w:val="af6"/>
        <w:ind w:firstLine="0"/>
        <w:rPr>
          <w:sz w:val="28"/>
          <w:szCs w:val="28"/>
          <w:lang w:val="en-US"/>
        </w:rPr>
      </w:pPr>
      <w:r w:rsidRPr="00744686">
        <w:rPr>
          <w:sz w:val="28"/>
          <w:szCs w:val="28"/>
          <w:lang w:val="en-US"/>
        </w:rPr>
        <w:t xml:space="preserve">If </w:t>
      </w:r>
      <m:oMath>
        <m:sSubSup>
          <m:sSubSupPr>
            <m:ctrlPr>
              <w:rPr>
                <w:rFonts w:ascii="Cambria Math" w:hAnsi="Cambria Math"/>
                <w:i/>
                <w:sz w:val="28"/>
                <w:szCs w:val="28"/>
              </w:rPr>
            </m:ctrlPr>
          </m:sSubSupPr>
          <m:e>
            <m:r>
              <w:rPr>
                <w:rFonts w:ascii="Cambria Math" w:hAnsi="Cambria Math"/>
                <w:sz w:val="28"/>
                <w:szCs w:val="28"/>
                <w:lang w:val="en-US"/>
              </w:rPr>
              <m:t>h</m:t>
            </m:r>
          </m:e>
          <m:sub>
            <m:r>
              <w:rPr>
                <w:rFonts w:ascii="Cambria Math" w:hAnsi="Cambria Math"/>
                <w:sz w:val="28"/>
                <w:szCs w:val="28"/>
              </w:rPr>
              <m:t>l</m:t>
            </m:r>
          </m:sub>
          <m:sup>
            <m:r>
              <w:rPr>
                <w:rFonts w:ascii="Cambria Math" w:hAnsi="Cambria Math"/>
                <w:sz w:val="28"/>
                <w:szCs w:val="28"/>
                <w:lang w:val="en-US"/>
              </w:rPr>
              <m:t>k</m:t>
            </m:r>
          </m:sup>
        </m:sSubSup>
      </m:oMath>
      <w:r w:rsidRPr="00744686">
        <w:rPr>
          <w:sz w:val="28"/>
          <w:szCs w:val="28"/>
          <w:lang w:val="en-US"/>
        </w:rPr>
        <w:t xml:space="preserve"> in (2</w:t>
      </w:r>
      <w:ins w:id="328" w:author="gergel" w:date="2020-05-28T16:57:00Z">
        <w:r w:rsidR="00584000">
          <w:rPr>
            <w:sz w:val="28"/>
            <w:szCs w:val="28"/>
            <w:lang w:val="en-US"/>
          </w:rPr>
          <w:t>4</w:t>
        </w:r>
      </w:ins>
      <w:r w:rsidRPr="00744686">
        <w:rPr>
          <w:sz w:val="28"/>
          <w:szCs w:val="28"/>
          <w:lang w:val="en-US"/>
        </w:rPr>
        <w:t xml:space="preserve">) turns out to be indefinite or equal to zero, then </w:t>
      </w:r>
      <m:oMath>
        <m:sSubSup>
          <m:sSubSupPr>
            <m:ctrlPr>
              <w:rPr>
                <w:rFonts w:ascii="Cambria Math" w:hAnsi="Cambria Math"/>
                <w:i/>
                <w:sz w:val="28"/>
                <w:szCs w:val="28"/>
              </w:rPr>
            </m:ctrlPr>
          </m:sSubSupPr>
          <m:e>
            <m:r>
              <w:rPr>
                <w:rFonts w:ascii="Cambria Math" w:hAnsi="Cambria Math"/>
                <w:sz w:val="28"/>
                <w:szCs w:val="28"/>
                <w:lang w:val="en-US"/>
              </w:rPr>
              <m:t>h</m:t>
            </m:r>
          </m:e>
          <m:sub>
            <m:r>
              <w:rPr>
                <w:rFonts w:ascii="Cambria Math" w:hAnsi="Cambria Math"/>
                <w:sz w:val="28"/>
                <w:szCs w:val="28"/>
              </w:rPr>
              <m:t>l</m:t>
            </m:r>
          </m:sub>
          <m:sup>
            <m:r>
              <w:rPr>
                <w:rFonts w:ascii="Cambria Math" w:hAnsi="Cambria Math"/>
                <w:sz w:val="28"/>
                <w:szCs w:val="28"/>
                <w:lang w:val="en-US"/>
              </w:rPr>
              <m:t>k</m:t>
            </m:r>
          </m:sup>
        </m:sSubSup>
      </m:oMath>
      <w:r w:rsidR="007B69B2" w:rsidRPr="007B69B2">
        <w:rPr>
          <w:rStyle w:val="affc"/>
        </w:rPr>
        <w:t>=</w:t>
      </w:r>
      <w:r w:rsidR="00FB2B3E" w:rsidRPr="00FB2B3E">
        <w:rPr>
          <w:rStyle w:val="affc"/>
          <w:i w:val="0"/>
        </w:rPr>
        <w:t>1</w:t>
      </w:r>
      <w:r w:rsidRPr="00744686">
        <w:rPr>
          <w:sz w:val="28"/>
          <w:szCs w:val="28"/>
          <w:lang w:val="en-US"/>
        </w:rPr>
        <w:t xml:space="preserve">is taken. For the initial values of these </w:t>
      </w:r>
      <w:ins w:id="329" w:author="gergel" w:date="2020-05-27T16:06:00Z">
        <w:r w:rsidR="00870D21">
          <w:rPr>
            <w:sz w:val="28"/>
            <w:szCs w:val="28"/>
            <w:lang w:val="en-US"/>
          </w:rPr>
          <w:t>values</w:t>
        </w:r>
      </w:ins>
      <w:r w:rsidRPr="00744686">
        <w:rPr>
          <w:sz w:val="28"/>
          <w:szCs w:val="28"/>
          <w:lang w:val="en-US"/>
        </w:rPr>
        <w:t xml:space="preserve">, </w:t>
      </w:r>
      <w:r w:rsidR="007B69B2" w:rsidRPr="003E3BCD">
        <w:rPr>
          <w:rStyle w:val="affc"/>
        </w:rPr>
        <w:t>M</w:t>
      </w:r>
      <w:r w:rsidR="007B69B2" w:rsidRPr="007B69B2">
        <w:rPr>
          <w:rStyle w:val="affc"/>
          <w:vertAlign w:val="superscript"/>
        </w:rPr>
        <w:t>0</w:t>
      </w:r>
      <w:r w:rsidR="007B69B2" w:rsidRPr="007B69B2">
        <w:rPr>
          <w:rStyle w:val="affc"/>
        </w:rPr>
        <w:t xml:space="preserve"> = </w:t>
      </w:r>
      <m:oMath>
        <m:sSubSup>
          <m:sSubSupPr>
            <m:ctrlPr>
              <w:rPr>
                <w:rFonts w:ascii="Cambria Math" w:hAnsi="Cambria Math"/>
                <w:i/>
                <w:sz w:val="28"/>
                <w:szCs w:val="28"/>
              </w:rPr>
            </m:ctrlPr>
          </m:sSubSupPr>
          <m:e>
            <m:r>
              <w:rPr>
                <w:rFonts w:ascii="Cambria Math" w:hAnsi="Cambria Math"/>
                <w:sz w:val="28"/>
                <w:szCs w:val="28"/>
                <w:lang w:val="en-US"/>
              </w:rPr>
              <m:t>H</m:t>
            </m:r>
          </m:e>
          <m:sub>
            <m:r>
              <w:rPr>
                <w:rFonts w:ascii="Cambria Math" w:hAnsi="Cambria Math"/>
                <w:sz w:val="28"/>
                <w:szCs w:val="28"/>
              </w:rPr>
              <m:t>l</m:t>
            </m:r>
          </m:sub>
          <m:sup>
            <m:r>
              <w:rPr>
                <w:rFonts w:ascii="Cambria Math" w:hAnsi="Cambria Math"/>
                <w:sz w:val="28"/>
                <w:szCs w:val="28"/>
                <w:lang w:val="en-US"/>
              </w:rPr>
              <m:t>0</m:t>
            </m:r>
          </m:sup>
        </m:sSubSup>
      </m:oMath>
      <w:r w:rsidR="007B69B2" w:rsidRPr="007B69B2">
        <w:rPr>
          <w:rStyle w:val="affc"/>
        </w:rPr>
        <w:t xml:space="preserve">=1, </w:t>
      </w:r>
      <m:oMath>
        <m:sSubSup>
          <m:sSubSupPr>
            <m:ctrlPr>
              <w:rPr>
                <w:rFonts w:ascii="Cambria Math" w:hAnsi="Cambria Math"/>
                <w:i/>
                <w:sz w:val="28"/>
                <w:szCs w:val="28"/>
              </w:rPr>
            </m:ctrlPr>
          </m:sSubSupPr>
          <m:e>
            <m:r>
              <w:rPr>
                <w:rFonts w:ascii="Cambria Math" w:hAnsi="Cambria Math"/>
                <w:sz w:val="28"/>
                <w:szCs w:val="28"/>
                <w:lang w:val="en-US"/>
              </w:rPr>
              <m:t>z</m:t>
            </m:r>
          </m:e>
          <m:sub>
            <m:r>
              <w:rPr>
                <w:rFonts w:ascii="Cambria Math" w:hAnsi="Cambria Math"/>
                <w:sz w:val="28"/>
                <w:szCs w:val="28"/>
              </w:rPr>
              <m:t>l</m:t>
            </m:r>
          </m:sub>
          <m:sup>
            <m:r>
              <w:rPr>
                <w:rFonts w:ascii="Cambria Math" w:hAnsi="Cambria Math"/>
                <w:sz w:val="28"/>
                <w:szCs w:val="28"/>
                <w:lang w:val="en-US"/>
              </w:rPr>
              <m:t>0</m:t>
            </m:r>
          </m:sup>
        </m:sSubSup>
      </m:oMath>
      <w:r w:rsidR="007B69B2" w:rsidRPr="007B69B2">
        <w:rPr>
          <w:rStyle w:val="affc"/>
        </w:rPr>
        <w:t xml:space="preserve">=0, </w:t>
      </w:r>
      <m:oMath>
        <m:r>
          <w:rPr>
            <w:rFonts w:ascii="Cambria Math" w:hAnsi="Cambria Math"/>
            <w:sz w:val="28"/>
            <w:szCs w:val="28"/>
            <w:lang w:val="en-US"/>
          </w:rPr>
          <m:t>1≤i≤m+1</m:t>
        </m:r>
      </m:oMath>
      <w:r w:rsidR="007B69B2">
        <w:rPr>
          <w:sz w:val="28"/>
          <w:szCs w:val="28"/>
          <w:lang w:val="en-US"/>
        </w:rPr>
        <w:t xml:space="preserve"> </w:t>
      </w:r>
      <w:r w:rsidRPr="00744686">
        <w:rPr>
          <w:sz w:val="28"/>
          <w:szCs w:val="28"/>
          <w:lang w:val="en-US"/>
        </w:rPr>
        <w:t>can be taken.</w:t>
      </w:r>
    </w:p>
    <w:p w:rsidR="00744686" w:rsidRDefault="00514B22" w:rsidP="00744686">
      <w:pPr>
        <w:pStyle w:val="af6"/>
        <w:ind w:firstLine="426"/>
        <w:rPr>
          <w:sz w:val="28"/>
          <w:szCs w:val="28"/>
          <w:lang w:val="en-US"/>
        </w:rPr>
      </w:pPr>
      <w:ins w:id="330" w:author="gergel" w:date="2020-05-27T16:59:00Z">
        <w:r>
          <w:rPr>
            <w:sz w:val="28"/>
            <w:szCs w:val="28"/>
            <w:lang w:val="en-US"/>
          </w:rPr>
          <w:t>I</w:t>
        </w:r>
      </w:ins>
      <w:ins w:id="331" w:author="gergel" w:date="2020-05-27T16:58:00Z">
        <w:r w:rsidRPr="00D96D68">
          <w:rPr>
            <w:sz w:val="28"/>
            <w:szCs w:val="28"/>
            <w:lang w:val="en-US"/>
          </w:rPr>
          <w:t xml:space="preserve">n the framework of the </w:t>
        </w:r>
        <w:r>
          <w:rPr>
            <w:sz w:val="28"/>
            <w:szCs w:val="28"/>
            <w:lang w:val="en-US"/>
          </w:rPr>
          <w:t>proposed approach t</w:t>
        </w:r>
      </w:ins>
      <w:ins w:id="332" w:author="gergel" w:date="2020-05-27T16:56:00Z">
        <w:r>
          <w:rPr>
            <w:sz w:val="28"/>
            <w:szCs w:val="28"/>
            <w:lang w:val="en-US"/>
          </w:rPr>
          <w:t xml:space="preserve">o minimize the function </w:t>
        </w:r>
      </w:ins>
      <m:oMath>
        <w:ins w:id="333" w:author="gergel" w:date="2020-05-27T16:57:00Z">
          <m:r>
            <m:rPr>
              <m:sty m:val="p"/>
            </m:rPr>
            <w:rPr>
              <w:rFonts w:ascii="Cambria Math" w:hAnsi="Cambria Math"/>
              <w:sz w:val="28"/>
              <w:szCs w:val="28"/>
            </w:rPr>
            <m:t>Φ</m:t>
          </m:r>
        </w:ins>
        <m:d>
          <m:dPr>
            <m:ctrlPr>
              <w:ins w:id="334" w:author="gergel" w:date="2020-05-27T16:57:00Z">
                <w:rPr>
                  <w:rFonts w:ascii="Cambria Math" w:hAnsi="Cambria Math"/>
                  <w:i/>
                  <w:sz w:val="28"/>
                  <w:szCs w:val="28"/>
                </w:rPr>
              </w:ins>
            </m:ctrlPr>
          </m:dPr>
          <m:e>
            <w:ins w:id="335" w:author="gergel" w:date="2020-05-27T16:57:00Z">
              <m:r>
                <w:rPr>
                  <w:rFonts w:ascii="Cambria Math" w:hAnsi="Cambria Math"/>
                  <w:sz w:val="28"/>
                  <w:szCs w:val="28"/>
                  <w:lang w:val="en-US"/>
                </w:rPr>
                <m:t>x</m:t>
              </m:r>
            </w:ins>
            <m:ctrlPr>
              <w:ins w:id="336" w:author="gergel" w:date="2020-05-27T16:57:00Z">
                <w:rPr>
                  <w:rFonts w:ascii="Cambria Math" w:hAnsi="Cambria Math"/>
                  <w:sz w:val="28"/>
                  <w:szCs w:val="28"/>
                </w:rPr>
              </w:ins>
            </m:ctrlPr>
          </m:e>
        </m:d>
      </m:oMath>
      <w:r>
        <w:rPr>
          <w:sz w:val="28"/>
          <w:szCs w:val="28"/>
          <w:lang w:val="en-US"/>
        </w:rPr>
        <w:t xml:space="preserve"> </w:t>
      </w:r>
      <w:ins w:id="337" w:author="gergel" w:date="2020-05-27T16:57:00Z">
        <w:r w:rsidRPr="00744686">
          <w:rPr>
            <w:sz w:val="28"/>
            <w:szCs w:val="28"/>
            <w:lang w:val="en-US"/>
          </w:rPr>
          <w:t xml:space="preserve">the </w:t>
        </w:r>
        <w:r w:rsidRPr="005D6D6B">
          <w:rPr>
            <w:iCs/>
            <w:sz w:val="28"/>
            <w:szCs w:val="28"/>
            <w:lang w:val="en-US"/>
          </w:rPr>
          <w:t>global search algorithm</w:t>
        </w:r>
        <w:r w:rsidRPr="00744686">
          <w:rPr>
            <w:sz w:val="28"/>
            <w:szCs w:val="28"/>
            <w:lang w:val="en-US"/>
          </w:rPr>
          <w:t xml:space="preserve"> for </w:t>
        </w:r>
        <w:proofErr w:type="spellStart"/>
        <w:r w:rsidRPr="00744686">
          <w:rPr>
            <w:sz w:val="28"/>
            <w:szCs w:val="28"/>
            <w:lang w:val="en-US"/>
          </w:rPr>
          <w:t>multiextremal</w:t>
        </w:r>
        <w:proofErr w:type="spellEnd"/>
        <w:r w:rsidRPr="00744686">
          <w:rPr>
            <w:sz w:val="28"/>
            <w:szCs w:val="28"/>
            <w:lang w:val="en-US"/>
          </w:rPr>
          <w:t xml:space="preserve"> optimization problems with nonlinear constraints</w:t>
        </w:r>
        <w:r>
          <w:rPr>
            <w:rStyle w:val="af3"/>
            <w:sz w:val="28"/>
            <w:szCs w:val="28"/>
            <w:lang w:val="en-US"/>
          </w:rPr>
          <w:footnoteReference w:id="3"/>
        </w:r>
        <w:r w:rsidRPr="00744686">
          <w:rPr>
            <w:sz w:val="28"/>
            <w:szCs w:val="28"/>
            <w:lang w:val="en-US"/>
          </w:rPr>
          <w:t xml:space="preserve"> (AGCS)</w:t>
        </w:r>
        <w:r>
          <w:rPr>
            <w:sz w:val="28"/>
            <w:szCs w:val="28"/>
            <w:lang w:val="en-US"/>
          </w:rPr>
          <w:t xml:space="preserve"> </w:t>
        </w:r>
      </w:ins>
      <w:ins w:id="340" w:author="gergel" w:date="2020-05-27T16:59:00Z">
        <w:r>
          <w:rPr>
            <w:sz w:val="28"/>
            <w:szCs w:val="28"/>
            <w:lang w:val="en-US"/>
          </w:rPr>
          <w:t xml:space="preserve">is applied. </w:t>
        </w:r>
      </w:ins>
      <w:r w:rsidR="00744686" w:rsidRPr="00744686">
        <w:rPr>
          <w:sz w:val="28"/>
          <w:szCs w:val="28"/>
          <w:lang w:val="en-US"/>
        </w:rPr>
        <w:t xml:space="preserve">The general computational scheme of </w:t>
      </w:r>
      <w:ins w:id="341" w:author="gergel" w:date="2020-05-27T16:59:00Z">
        <w:r>
          <w:rPr>
            <w:sz w:val="28"/>
            <w:szCs w:val="28"/>
            <w:lang w:val="en-US"/>
          </w:rPr>
          <w:t xml:space="preserve">this method can be presented </w:t>
        </w:r>
      </w:ins>
      <w:r w:rsidR="00744686" w:rsidRPr="00744686">
        <w:rPr>
          <w:sz w:val="28"/>
          <w:szCs w:val="28"/>
          <w:lang w:val="en-US"/>
        </w:rPr>
        <w:t>as follows [18].</w:t>
      </w:r>
    </w:p>
    <w:p w:rsidR="00C571F7" w:rsidRDefault="00744686">
      <w:pPr>
        <w:pStyle w:val="af6"/>
        <w:ind w:firstLine="426"/>
        <w:rPr>
          <w:sz w:val="28"/>
          <w:szCs w:val="28"/>
          <w:lang w:val="en-US"/>
        </w:rPr>
      </w:pPr>
      <w:r w:rsidRPr="00744686">
        <w:rPr>
          <w:sz w:val="28"/>
          <w:szCs w:val="28"/>
          <w:lang w:val="en-US"/>
        </w:rPr>
        <w:t>The first t</w:t>
      </w:r>
      <w:r w:rsidR="00095FCF">
        <w:rPr>
          <w:sz w:val="28"/>
          <w:szCs w:val="28"/>
          <w:lang w:val="en-US"/>
        </w:rPr>
        <w:t>rial</w:t>
      </w:r>
      <w:r w:rsidRPr="00744686">
        <w:rPr>
          <w:sz w:val="28"/>
          <w:szCs w:val="28"/>
          <w:lang w:val="en-US"/>
        </w:rPr>
        <w:t xml:space="preserve"> is carried out at an arbitrary internal point</w:t>
      </w:r>
      <w:r w:rsidR="00095FCF" w:rsidRPr="00095FCF">
        <w:rPr>
          <w:rStyle w:val="affc"/>
        </w:rPr>
        <w:t xml:space="preserve"> </w:t>
      </w:r>
      <w:r w:rsidR="00095FCF" w:rsidRPr="003E3BCD">
        <w:rPr>
          <w:rStyle w:val="affc"/>
        </w:rPr>
        <w:t>x</w:t>
      </w:r>
      <w:r w:rsidR="00095FCF" w:rsidRPr="00095FCF">
        <w:rPr>
          <w:rStyle w:val="affc"/>
          <w:vertAlign w:val="superscript"/>
        </w:rPr>
        <w:t>1</w:t>
      </w:r>
      <w:r w:rsidR="00FB2B3E" w:rsidRPr="00FB2B3E">
        <w:rPr>
          <w:rStyle w:val="affc"/>
          <w:i w:val="0"/>
        </w:rPr>
        <w:sym w:font="Symbol" w:char="F0CE"/>
      </w:r>
      <w:r w:rsidR="00FB2B3E" w:rsidRPr="00FB2B3E">
        <w:rPr>
          <w:rStyle w:val="affc"/>
          <w:i w:val="0"/>
        </w:rPr>
        <w:t>(0</w:t>
      </w:r>
      <w:proofErr w:type="gramStart"/>
      <w:r w:rsidR="00FB2B3E" w:rsidRPr="00FB2B3E">
        <w:rPr>
          <w:rStyle w:val="affc"/>
          <w:i w:val="0"/>
        </w:rPr>
        <w:t>,1</w:t>
      </w:r>
      <w:proofErr w:type="gramEnd"/>
      <w:r w:rsidR="00FB2B3E" w:rsidRPr="00FB2B3E">
        <w:rPr>
          <w:rStyle w:val="affc"/>
          <w:i w:val="0"/>
        </w:rPr>
        <w:t>)</w:t>
      </w:r>
      <w:r w:rsidR="00095FCF" w:rsidRPr="00095FCF">
        <w:rPr>
          <w:i/>
          <w:sz w:val="28"/>
          <w:szCs w:val="28"/>
          <w:lang w:val="en-US"/>
        </w:rPr>
        <w:t>.</w:t>
      </w:r>
      <w:r w:rsidR="00095FCF">
        <w:rPr>
          <w:sz w:val="28"/>
          <w:szCs w:val="28"/>
          <w:lang w:val="en-US"/>
        </w:rPr>
        <w:t xml:space="preserve"> </w:t>
      </w:r>
      <w:r w:rsidRPr="00744686">
        <w:rPr>
          <w:sz w:val="28"/>
          <w:szCs w:val="28"/>
          <w:lang w:val="en-US"/>
        </w:rPr>
        <w:t xml:space="preserve">The choice of the point </w:t>
      </w:r>
      <w:proofErr w:type="spellStart"/>
      <w:r w:rsidR="00717153" w:rsidRPr="003E3BCD">
        <w:rPr>
          <w:rStyle w:val="affc"/>
        </w:rPr>
        <w:t>x</w:t>
      </w:r>
      <w:r w:rsidR="00717153" w:rsidRPr="003E3BCD">
        <w:rPr>
          <w:rStyle w:val="affc"/>
          <w:vertAlign w:val="superscript"/>
        </w:rPr>
        <w:t>k</w:t>
      </w:r>
      <w:proofErr w:type="spellEnd"/>
      <w:r w:rsidR="00717153" w:rsidRPr="003E3BCD">
        <w:rPr>
          <w:rStyle w:val="affc"/>
          <w:vertAlign w:val="superscript"/>
        </w:rPr>
        <w:sym w:font="Symbol" w:char="F02B"/>
      </w:r>
      <w:r w:rsidR="00717153" w:rsidRPr="003E3BCD">
        <w:rPr>
          <w:rStyle w:val="affc"/>
          <w:vertAlign w:val="superscript"/>
        </w:rPr>
        <w:sym w:font="Symbol" w:char="F031"/>
      </w:r>
      <w:r w:rsidR="00717153" w:rsidRPr="00717153">
        <w:rPr>
          <w:rStyle w:val="affc"/>
        </w:rPr>
        <w:t xml:space="preserve">, </w:t>
      </w:r>
      <w:r w:rsidR="00717153" w:rsidRPr="003E3BCD">
        <w:rPr>
          <w:rStyle w:val="affc"/>
        </w:rPr>
        <w:t>k</w:t>
      </w:r>
      <w:r w:rsidR="00717153" w:rsidRPr="003E3BCD">
        <w:rPr>
          <w:rStyle w:val="affc"/>
        </w:rPr>
        <w:sym w:font="Symbol" w:char="F0B3"/>
      </w:r>
      <w:r w:rsidR="00717153" w:rsidRPr="00717153">
        <w:rPr>
          <w:rStyle w:val="affc"/>
        </w:rPr>
        <w:t>1</w:t>
      </w:r>
      <w:r w:rsidR="009A7835">
        <w:rPr>
          <w:sz w:val="28"/>
          <w:szCs w:val="28"/>
          <w:lang w:val="en-US"/>
        </w:rPr>
        <w:t xml:space="preserve"> of</w:t>
      </w:r>
      <w:r w:rsidR="009A7835" w:rsidRPr="00744686">
        <w:rPr>
          <w:sz w:val="28"/>
          <w:szCs w:val="28"/>
          <w:lang w:val="en-US"/>
        </w:rPr>
        <w:t xml:space="preserve"> </w:t>
      </w:r>
      <w:r w:rsidRPr="00744686">
        <w:rPr>
          <w:sz w:val="28"/>
          <w:szCs w:val="28"/>
          <w:lang w:val="en-US"/>
        </w:rPr>
        <w:t xml:space="preserve">any </w:t>
      </w:r>
      <w:r w:rsidR="00D81E08">
        <w:rPr>
          <w:sz w:val="28"/>
          <w:szCs w:val="28"/>
          <w:lang w:val="en-US"/>
        </w:rPr>
        <w:t>next</w:t>
      </w:r>
      <w:r w:rsidR="00D81E08" w:rsidRPr="00744686">
        <w:rPr>
          <w:sz w:val="28"/>
          <w:szCs w:val="28"/>
          <w:lang w:val="en-US"/>
        </w:rPr>
        <w:t xml:space="preserve"> </w:t>
      </w:r>
      <w:r w:rsidRPr="00744686">
        <w:rPr>
          <w:sz w:val="28"/>
          <w:szCs w:val="28"/>
          <w:lang w:val="en-US"/>
        </w:rPr>
        <w:t>t</w:t>
      </w:r>
      <w:r w:rsidR="00D343D1">
        <w:rPr>
          <w:sz w:val="28"/>
          <w:szCs w:val="28"/>
          <w:lang w:val="en-US"/>
        </w:rPr>
        <w:t>rial</w:t>
      </w:r>
      <w:r w:rsidRPr="00744686">
        <w:rPr>
          <w:sz w:val="28"/>
          <w:szCs w:val="28"/>
          <w:lang w:val="en-US"/>
        </w:rPr>
        <w:t xml:space="preserve"> is determined by the following rules.</w:t>
      </w:r>
    </w:p>
    <w:p w:rsidR="00744686" w:rsidRDefault="00744686" w:rsidP="0026254C">
      <w:pPr>
        <w:pStyle w:val="af6"/>
        <w:rPr>
          <w:sz w:val="28"/>
          <w:szCs w:val="28"/>
          <w:lang w:val="en-US"/>
        </w:rPr>
      </w:pPr>
      <w:proofErr w:type="gramStart"/>
      <w:r w:rsidRPr="00D343D1">
        <w:rPr>
          <w:i/>
          <w:iCs/>
          <w:sz w:val="28"/>
          <w:szCs w:val="28"/>
          <w:lang w:val="en-US"/>
        </w:rPr>
        <w:t>Rule</w:t>
      </w:r>
      <w:r w:rsidRPr="00744686">
        <w:rPr>
          <w:sz w:val="28"/>
          <w:szCs w:val="28"/>
          <w:lang w:val="en-US"/>
        </w:rPr>
        <w:t xml:space="preserve"> 1.</w:t>
      </w:r>
      <w:proofErr w:type="gramEnd"/>
      <w:r w:rsidRPr="00744686">
        <w:rPr>
          <w:sz w:val="28"/>
          <w:szCs w:val="28"/>
          <w:lang w:val="en-US"/>
        </w:rPr>
        <w:t xml:space="preserve"> For each interval</w:t>
      </w:r>
      <w:r w:rsidR="00D343D1">
        <w:rPr>
          <w:sz w:val="28"/>
          <w:szCs w:val="28"/>
          <w:lang w:val="en-US"/>
        </w:rPr>
        <w:t xml:space="preserve"> </w:t>
      </w:r>
      <w:r w:rsidR="00D343D1" w:rsidRPr="00D343D1">
        <w:rPr>
          <w:rStyle w:val="affc"/>
        </w:rPr>
        <w:t>(</w:t>
      </w:r>
      <w:r w:rsidR="00D343D1" w:rsidRPr="003E3BCD">
        <w:rPr>
          <w:rStyle w:val="affc"/>
        </w:rPr>
        <w:t>x</w:t>
      </w:r>
      <w:r w:rsidR="00D343D1" w:rsidRPr="003E3BCD">
        <w:rPr>
          <w:rStyle w:val="affc"/>
          <w:vertAlign w:val="subscript"/>
        </w:rPr>
        <w:t>i</w:t>
      </w:r>
      <w:r w:rsidR="00D343D1" w:rsidRPr="003E3BCD">
        <w:rPr>
          <w:rStyle w:val="affc"/>
          <w:vertAlign w:val="subscript"/>
        </w:rPr>
        <w:sym w:font="Symbol" w:char="F02D"/>
      </w:r>
      <w:r w:rsidR="00D343D1" w:rsidRPr="00D343D1">
        <w:rPr>
          <w:rStyle w:val="affc"/>
          <w:vertAlign w:val="subscript"/>
        </w:rPr>
        <w:t>1</w:t>
      </w:r>
      <w:proofErr w:type="gramStart"/>
      <w:r w:rsidR="00D343D1" w:rsidRPr="00D343D1">
        <w:rPr>
          <w:rStyle w:val="affc"/>
        </w:rPr>
        <w:t>,</w:t>
      </w:r>
      <w:r w:rsidR="00D343D1" w:rsidRPr="003E3BCD">
        <w:rPr>
          <w:rStyle w:val="affc"/>
        </w:rPr>
        <w:t>x</w:t>
      </w:r>
      <w:r w:rsidR="00D343D1" w:rsidRPr="003E3BCD">
        <w:rPr>
          <w:rStyle w:val="affc"/>
          <w:vertAlign w:val="subscript"/>
        </w:rPr>
        <w:t>i</w:t>
      </w:r>
      <w:proofErr w:type="gramEnd"/>
      <w:r w:rsidR="00D343D1" w:rsidRPr="00D343D1">
        <w:rPr>
          <w:rStyle w:val="affc"/>
        </w:rPr>
        <w:t>), 1</w:t>
      </w:r>
      <w:ins w:id="342" w:author="gergel" w:date="2020-05-27T16:14:00Z">
        <w:r w:rsidR="009459EC">
          <w:rPr>
            <w:rStyle w:val="affc"/>
          </w:rPr>
          <w:t>&lt;</w:t>
        </w:r>
      </w:ins>
      <w:proofErr w:type="spellStart"/>
      <w:r w:rsidR="00D343D1" w:rsidRPr="003E3BCD">
        <w:rPr>
          <w:rStyle w:val="affc"/>
        </w:rPr>
        <w:t>i</w:t>
      </w:r>
      <w:proofErr w:type="spellEnd"/>
      <w:r w:rsidR="00D343D1" w:rsidRPr="003E3BCD">
        <w:rPr>
          <w:rStyle w:val="affc"/>
        </w:rPr>
        <w:sym w:font="Symbol" w:char="F0A3"/>
      </w:r>
      <w:r w:rsidR="00D343D1" w:rsidRPr="003E3BCD">
        <w:rPr>
          <w:rStyle w:val="affc"/>
        </w:rPr>
        <w:t>k</w:t>
      </w:r>
      <w:r w:rsidRPr="00744686">
        <w:rPr>
          <w:sz w:val="28"/>
          <w:szCs w:val="28"/>
          <w:lang w:val="en-US"/>
        </w:rPr>
        <w:t xml:space="preserve">, in the set </w:t>
      </w:r>
      <m:oMath>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k</m:t>
            </m:r>
          </m:sub>
        </m:sSub>
      </m:oMath>
      <w:r w:rsidR="00D343D1" w:rsidRPr="00D343D1">
        <w:rPr>
          <w:sz w:val="28"/>
          <w:szCs w:val="28"/>
          <w:lang w:val="en-US"/>
        </w:rPr>
        <w:t xml:space="preserve"> </w:t>
      </w:r>
      <w:r w:rsidRPr="00744686">
        <w:rPr>
          <w:sz w:val="28"/>
          <w:szCs w:val="28"/>
          <w:lang w:val="en-US"/>
        </w:rPr>
        <w:t xml:space="preserve">calculate the </w:t>
      </w:r>
      <w:r w:rsidR="005D6D6B" w:rsidRPr="005D6D6B">
        <w:rPr>
          <w:iCs/>
          <w:sz w:val="28"/>
          <w:szCs w:val="28"/>
          <w:lang w:val="en-US"/>
        </w:rPr>
        <w:t>characteristic</w:t>
      </w:r>
      <w:r w:rsidRPr="00744686">
        <w:rPr>
          <w:sz w:val="28"/>
          <w:szCs w:val="28"/>
          <w:lang w:val="en-US"/>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28"/>
        <w:gridCol w:w="1443"/>
      </w:tblGrid>
      <w:tr w:rsidR="0026254C" w:rsidTr="00AE7BFF">
        <w:trPr>
          <w:cantSplit/>
          <w:trHeight w:val="305"/>
          <w:jc w:val="center"/>
        </w:trPr>
        <w:tc>
          <w:tcPr>
            <w:tcW w:w="8128" w:type="dxa"/>
            <w:tcBorders>
              <w:top w:val="nil"/>
              <w:left w:val="nil"/>
              <w:bottom w:val="nil"/>
              <w:right w:val="nil"/>
            </w:tcBorders>
            <w:vAlign w:val="center"/>
          </w:tcPr>
          <w:p w:rsidR="006918B6" w:rsidRDefault="0026254C">
            <w:pPr>
              <w:spacing w:line="360" w:lineRule="auto"/>
              <w:jc w:val="center"/>
              <w:rPr>
                <w:lang w:val="en-US"/>
              </w:rPr>
            </w:pPr>
            <m:oMath>
              <w:ins w:id="343" w:author="gergel" w:date="2020-05-27T16:19:00Z">
                <m:r>
                  <w:rPr>
                    <w:rFonts w:ascii="Cambria Math" w:hAnsi="Cambria Math"/>
                    <w:lang w:val="en-US"/>
                  </w:rPr>
                  <m:t>R</m:t>
                </m:r>
              </w:ins>
              <m:d>
                <m:dPr>
                  <m:ctrlPr>
                    <w:ins w:id="344" w:author="gergel" w:date="2020-05-27T16:19:00Z">
                      <w:rPr>
                        <w:rFonts w:ascii="Cambria Math" w:hAnsi="Cambria Math"/>
                        <w:i/>
                        <w:lang w:val="en-US"/>
                      </w:rPr>
                    </w:ins>
                  </m:ctrlPr>
                </m:dPr>
                <m:e>
                  <w:ins w:id="345" w:author="gergel" w:date="2020-05-27T16:19:00Z">
                    <m:r>
                      <w:rPr>
                        <w:rFonts w:ascii="Cambria Math" w:hAnsi="Cambria Math"/>
                        <w:lang w:val="en-US"/>
                      </w:rPr>
                      <m:t>i</m:t>
                    </m:r>
                  </w:ins>
                </m:e>
              </m:d>
              <w:ins w:id="346" w:author="gergel" w:date="2020-05-27T16:19:00Z">
                <m:r>
                  <w:rPr>
                    <w:rFonts w:ascii="Cambria Math" w:hAnsi="Cambria Math"/>
                    <w:lang w:val="en-US"/>
                  </w:rPr>
                  <m:t xml:space="preserve">= </m:t>
                </m:r>
              </w:ins>
              <w:ins w:id="347" w:author="gergel" w:date="2020-05-27T16:23:00Z">
                <m:r>
                  <m:rPr>
                    <m:scr m:val="script"/>
                  </m:rPr>
                  <w:rPr>
                    <w:rFonts w:ascii="Cambria Math" w:hAnsi="Cambria Math"/>
                    <w:lang w:val="en-US"/>
                  </w:rPr>
                  <m:t>R(</m:t>
                </m:r>
                <m:r>
                  <w:rPr>
                    <w:rFonts w:ascii="Cambria Math" w:hAnsi="Cambria Math"/>
                    <w:lang w:val="en-US"/>
                  </w:rPr>
                  <m:t>i,</m:t>
                </m:r>
              </w:ins>
              <m:sSub>
                <m:sSubPr>
                  <m:ctrlPr>
                    <w:ins w:id="348" w:author="gergel" w:date="2020-05-27T16:23:00Z">
                      <w:rPr>
                        <w:rFonts w:ascii="Cambria Math" w:hAnsi="Cambria Math"/>
                        <w:i/>
                        <w:lang w:val="en-US"/>
                      </w:rPr>
                    </w:ins>
                  </m:ctrlPr>
                </m:sSubPr>
                <m:e>
                  <w:ins w:id="349" w:author="gergel" w:date="2020-05-27T16:24:00Z">
                    <m:r>
                      <w:rPr>
                        <w:rFonts w:ascii="Cambria Math" w:hAnsi="Cambria Math"/>
                        <w:lang w:val="en-US"/>
                      </w:rPr>
                      <m:t>A</m:t>
                    </m:r>
                  </w:ins>
                </m:e>
                <m:sub>
                  <w:ins w:id="350" w:author="gergel" w:date="2020-05-27T16:23:00Z">
                    <m:r>
                      <w:rPr>
                        <w:rFonts w:ascii="Cambria Math" w:hAnsi="Cambria Math"/>
                        <w:lang w:val="en-US"/>
                      </w:rPr>
                      <m:t>k</m:t>
                    </m:r>
                  </w:ins>
                </m:sub>
              </m:sSub>
              <w:ins w:id="351" w:author="gergel" w:date="2020-05-27T16:24:00Z">
                <m:r>
                  <w:rPr>
                    <w:rFonts w:ascii="Cambria Math" w:hAnsi="Cambria Math"/>
                    <w:lang w:val="en-US"/>
                  </w:rPr>
                  <m:t>)</m:t>
                </m:r>
              </w:ins>
            </m:oMath>
            <w:r w:rsidR="004C662A">
              <w:rPr>
                <w:lang w:val="en-US"/>
              </w:rPr>
              <w:t>,</w:t>
            </w:r>
          </w:p>
        </w:tc>
        <w:tc>
          <w:tcPr>
            <w:tcW w:w="1443" w:type="dxa"/>
            <w:vMerge w:val="restart"/>
            <w:tcBorders>
              <w:top w:val="nil"/>
              <w:left w:val="nil"/>
              <w:bottom w:val="nil"/>
              <w:right w:val="nil"/>
            </w:tcBorders>
          </w:tcPr>
          <w:p w:rsidR="006918B6" w:rsidRDefault="0026254C">
            <w:pPr>
              <w:spacing w:line="360" w:lineRule="auto"/>
              <w:jc w:val="right"/>
              <w:rPr>
                <w:lang w:val="en-US"/>
              </w:rPr>
            </w:pPr>
            <w:r>
              <w:rPr>
                <w:lang w:val="en-US"/>
              </w:rPr>
              <w:t>(</w:t>
            </w:r>
            <w:r>
              <w:t>2</w:t>
            </w:r>
            <w:ins w:id="352" w:author="gergel" w:date="2020-05-28T16:58:00Z">
              <w:r w:rsidR="00584000">
                <w:rPr>
                  <w:lang w:val="en-US"/>
                </w:rPr>
                <w:t>5</w:t>
              </w:r>
            </w:ins>
            <w:r>
              <w:rPr>
                <w:lang w:val="en-US"/>
              </w:rPr>
              <w:t>)</w:t>
            </w:r>
          </w:p>
        </w:tc>
      </w:tr>
    </w:tbl>
    <w:p w:rsidR="00BA7D91" w:rsidRDefault="00514B22">
      <w:pPr>
        <w:pStyle w:val="af6"/>
        <w:ind w:firstLine="0"/>
        <w:rPr>
          <w:ins w:id="353" w:author="gergel" w:date="2020-05-27T17:00:00Z"/>
          <w:sz w:val="28"/>
          <w:szCs w:val="28"/>
          <w:lang w:val="en-US"/>
        </w:rPr>
      </w:pPr>
      <w:proofErr w:type="gramStart"/>
      <w:ins w:id="354" w:author="gergel" w:date="2020-05-27T17:00:00Z">
        <w:r>
          <w:rPr>
            <w:sz w:val="28"/>
            <w:szCs w:val="28"/>
            <w:lang w:val="en-US"/>
          </w:rPr>
          <w:t>where</w:t>
        </w:r>
      </w:ins>
      <w:proofErr w:type="gramEnd"/>
      <w:ins w:id="355" w:author="gergel" w:date="2020-05-27T17:01:00Z">
        <w:r>
          <w:rPr>
            <w:sz w:val="28"/>
            <w:szCs w:val="28"/>
            <w:lang w:val="en-US"/>
          </w:rPr>
          <w:t xml:space="preserve"> the expression</w:t>
        </w:r>
      </w:ins>
      <w:ins w:id="356" w:author="gergel" w:date="2020-05-27T17:00:00Z">
        <w:r>
          <w:rPr>
            <w:sz w:val="28"/>
            <w:szCs w:val="28"/>
            <w:lang w:val="en-US"/>
          </w:rPr>
          <w:t xml:space="preserve"> </w:t>
        </w:r>
        <m:oMath>
          <m:r>
            <m:rPr>
              <m:scr m:val="script"/>
            </m:rPr>
            <w:rPr>
              <w:rFonts w:ascii="Cambria Math" w:hAnsi="Cambria Math"/>
              <w:lang w:val="en-US"/>
            </w:rPr>
            <m:t>R(</m:t>
          </m:r>
          <m:r>
            <w:rPr>
              <w:rFonts w:ascii="Cambria Math" w:hAnsi="Cambria Math"/>
              <w:lang w:val="en-US"/>
            </w:rPr>
            <m:t>i,</m:t>
          </m:r>
          <m:sSub>
            <m:sSubPr>
              <m:ctrlPr>
                <w:rPr>
                  <w:rFonts w:ascii="Cambria Math" w:eastAsia="Palatino Linotype" w:hAnsi="Cambria Math" w:cs="Palatino Linotype"/>
                  <w:i/>
                  <w:color w:val="181717"/>
                  <w:kern w:val="2"/>
                  <w:sz w:val="18"/>
                  <w:lang w:val="en-US" w:eastAsia="hr-HR"/>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oMath>
        <w:r>
          <w:rPr>
            <w:sz w:val="28"/>
            <w:szCs w:val="28"/>
            <w:lang w:val="en-US"/>
          </w:rPr>
          <w:t xml:space="preserve"> is </w:t>
        </w:r>
      </w:ins>
      <w:ins w:id="357" w:author="gergel" w:date="2020-05-27T17:03:00Z">
        <w:r>
          <w:rPr>
            <w:sz w:val="28"/>
            <w:szCs w:val="28"/>
            <w:lang w:val="en-US"/>
          </w:rPr>
          <w:t xml:space="preserve">set by </w:t>
        </w:r>
        <w:r w:rsidRPr="00744686">
          <w:rPr>
            <w:sz w:val="28"/>
            <w:szCs w:val="28"/>
            <w:lang w:val="en-US"/>
          </w:rPr>
          <w:t>AGCS</w:t>
        </w:r>
        <w:r>
          <w:rPr>
            <w:sz w:val="28"/>
            <w:szCs w:val="28"/>
            <w:lang w:val="en-US"/>
          </w:rPr>
          <w:t>.</w:t>
        </w:r>
      </w:ins>
    </w:p>
    <w:p w:rsidR="00BF37B6" w:rsidRPr="004F75BA" w:rsidRDefault="004F75BA" w:rsidP="008E40E4">
      <w:pPr>
        <w:pStyle w:val="af6"/>
        <w:rPr>
          <w:sz w:val="28"/>
          <w:szCs w:val="28"/>
          <w:lang w:val="en-US"/>
        </w:rPr>
      </w:pPr>
      <w:proofErr w:type="gramStart"/>
      <w:r w:rsidRPr="008E40E4">
        <w:rPr>
          <w:i/>
          <w:iCs/>
          <w:sz w:val="28"/>
          <w:szCs w:val="28"/>
          <w:lang w:val="en-US"/>
        </w:rPr>
        <w:t>Rule</w:t>
      </w:r>
      <w:r w:rsidRPr="004F75BA">
        <w:rPr>
          <w:sz w:val="28"/>
          <w:szCs w:val="28"/>
          <w:lang w:val="en-US"/>
        </w:rPr>
        <w:t xml:space="preserve"> 2.</w:t>
      </w:r>
      <w:proofErr w:type="gramEnd"/>
      <w:r w:rsidRPr="004F75BA">
        <w:rPr>
          <w:sz w:val="28"/>
          <w:szCs w:val="28"/>
          <w:lang w:val="en-US"/>
        </w:rPr>
        <w:t xml:space="preserve"> Determine the interval</w:t>
      </w:r>
      <w:r w:rsidR="008E40E4" w:rsidRPr="008E40E4">
        <w:rPr>
          <w:rStyle w:val="affc"/>
        </w:rPr>
        <w:t xml:space="preserve"> (</w:t>
      </w:r>
      <w:proofErr w:type="spellStart"/>
      <w:r w:rsidR="008E40E4" w:rsidRPr="003E3BCD">
        <w:rPr>
          <w:rStyle w:val="affc"/>
        </w:rPr>
        <w:t>x</w:t>
      </w:r>
      <w:r w:rsidR="008E40E4" w:rsidRPr="003E3BCD">
        <w:rPr>
          <w:rStyle w:val="affc"/>
          <w:vertAlign w:val="subscript"/>
        </w:rPr>
        <w:t>t</w:t>
      </w:r>
      <w:proofErr w:type="spellEnd"/>
      <w:r w:rsidR="008E40E4" w:rsidRPr="003E3BCD">
        <w:rPr>
          <w:rStyle w:val="affc"/>
          <w:vertAlign w:val="subscript"/>
        </w:rPr>
        <w:sym w:font="Symbol" w:char="F02D"/>
      </w:r>
      <w:r w:rsidR="008E40E4" w:rsidRPr="003E3BCD">
        <w:rPr>
          <w:rStyle w:val="affc"/>
          <w:vertAlign w:val="subscript"/>
        </w:rPr>
        <w:sym w:font="Symbol" w:char="F031"/>
      </w:r>
      <w:proofErr w:type="gramStart"/>
      <w:r w:rsidR="008E40E4" w:rsidRPr="008E40E4">
        <w:rPr>
          <w:rStyle w:val="affc"/>
        </w:rPr>
        <w:t>,</w:t>
      </w:r>
      <w:proofErr w:type="spellStart"/>
      <w:r w:rsidR="008E40E4" w:rsidRPr="003E3BCD">
        <w:rPr>
          <w:rStyle w:val="affc"/>
        </w:rPr>
        <w:t>x</w:t>
      </w:r>
      <w:r w:rsidR="008E40E4" w:rsidRPr="003E3BCD">
        <w:rPr>
          <w:rStyle w:val="affc"/>
          <w:vertAlign w:val="subscript"/>
        </w:rPr>
        <w:t>t</w:t>
      </w:r>
      <w:proofErr w:type="spellEnd"/>
      <w:proofErr w:type="gramEnd"/>
      <w:r w:rsidR="008E40E4" w:rsidRPr="008E40E4">
        <w:rPr>
          <w:rStyle w:val="affc"/>
        </w:rPr>
        <w:t>)</w:t>
      </w:r>
      <w:r w:rsidR="00004E20">
        <w:rPr>
          <w:rStyle w:val="affc"/>
        </w:rPr>
        <w:t xml:space="preserve"> </w:t>
      </w:r>
      <w:r w:rsidR="008E40E4">
        <w:rPr>
          <w:sz w:val="28"/>
          <w:szCs w:val="28"/>
          <w:lang w:val="en-US"/>
        </w:rPr>
        <w:t>that corresponds to</w:t>
      </w:r>
      <w:r w:rsidRPr="004F75BA">
        <w:rPr>
          <w:sz w:val="28"/>
          <w:szCs w:val="28"/>
          <w:lang w:val="en-US"/>
        </w:rPr>
        <w:t xml:space="preserve"> the maximum characteristic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4"/>
        <w:gridCol w:w="1437"/>
      </w:tblGrid>
      <w:tr w:rsidR="0026254C" w:rsidRPr="00FB40AE" w:rsidTr="0026254C">
        <w:trPr>
          <w:jc w:val="center"/>
        </w:trPr>
        <w:tc>
          <w:tcPr>
            <w:tcW w:w="8224" w:type="dxa"/>
            <w:tcBorders>
              <w:top w:val="nil"/>
              <w:left w:val="nil"/>
              <w:bottom w:val="nil"/>
              <w:right w:val="nil"/>
            </w:tcBorders>
          </w:tcPr>
          <w:p w:rsidR="0026254C" w:rsidRPr="00FB40AE" w:rsidRDefault="0026254C" w:rsidP="0026254C">
            <w:pPr>
              <w:spacing w:line="360" w:lineRule="auto"/>
              <w:jc w:val="center"/>
              <w:rPr>
                <w:sz w:val="28"/>
                <w:szCs w:val="28"/>
                <w:lang w:val="en-US"/>
              </w:rPr>
            </w:pPr>
            <w:proofErr w:type="gramStart"/>
            <w:r w:rsidRPr="00FB40AE">
              <w:rPr>
                <w:rStyle w:val="affc"/>
              </w:rPr>
              <w:t>R(</w:t>
            </w:r>
            <w:proofErr w:type="gramEnd"/>
            <w:r w:rsidRPr="00FB40AE">
              <w:rPr>
                <w:rStyle w:val="affc"/>
              </w:rPr>
              <w:t>t)</w:t>
            </w:r>
            <w:r w:rsidRPr="00FB40AE">
              <w:rPr>
                <w:rStyle w:val="affc"/>
              </w:rPr>
              <w:sym w:font="Symbol" w:char="F03D"/>
            </w:r>
            <w:r w:rsidRPr="00FB40AE">
              <w:rPr>
                <w:rStyle w:val="affc"/>
              </w:rPr>
              <w:t>max</w:t>
            </w:r>
            <w:r w:rsidRPr="00FB40AE">
              <w:rPr>
                <w:rStyle w:val="affc"/>
              </w:rPr>
              <w:sym w:font="Symbol" w:char="F07B"/>
            </w:r>
            <w:r w:rsidRPr="00FB40AE">
              <w:rPr>
                <w:rStyle w:val="affc"/>
              </w:rPr>
              <w:t>R(</w:t>
            </w:r>
            <w:proofErr w:type="spellStart"/>
            <w:r w:rsidRPr="00FB40AE">
              <w:rPr>
                <w:rStyle w:val="affc"/>
              </w:rPr>
              <w:t>i</w:t>
            </w:r>
            <w:proofErr w:type="spellEnd"/>
            <w:r w:rsidRPr="00FB40AE">
              <w:rPr>
                <w:rStyle w:val="affc"/>
              </w:rPr>
              <w:t>)</w:t>
            </w:r>
            <w:r w:rsidRPr="00FB40AE">
              <w:rPr>
                <w:rStyle w:val="affc"/>
              </w:rPr>
              <w:sym w:font="Symbol" w:char="F03A"/>
            </w:r>
            <w:r w:rsidRPr="00FB40AE">
              <w:rPr>
                <w:rStyle w:val="affc"/>
              </w:rPr>
              <w:t xml:space="preserve"> 1</w:t>
            </w:r>
            <w:ins w:id="358" w:author="gergel" w:date="2020-05-27T16:29:00Z">
              <w:r w:rsidR="004C662A">
                <w:rPr>
                  <w:rStyle w:val="affc"/>
                </w:rPr>
                <w:t>&lt;</w:t>
              </w:r>
            </w:ins>
            <w:proofErr w:type="spellStart"/>
            <w:r w:rsidRPr="00FB40AE">
              <w:rPr>
                <w:rStyle w:val="affc"/>
              </w:rPr>
              <w:t>i</w:t>
            </w:r>
            <w:proofErr w:type="spellEnd"/>
            <w:r w:rsidRPr="00FB40AE">
              <w:rPr>
                <w:rStyle w:val="affc"/>
              </w:rPr>
              <w:sym w:font="Symbol" w:char="F0A3"/>
            </w:r>
            <w:r w:rsidRPr="00FB40AE">
              <w:rPr>
                <w:rStyle w:val="affc"/>
              </w:rPr>
              <w:t>k</w:t>
            </w:r>
            <w:r w:rsidRPr="00FB40AE">
              <w:rPr>
                <w:rStyle w:val="affc"/>
              </w:rPr>
              <w:sym w:font="Symbol" w:char="F07D"/>
            </w:r>
            <w:r w:rsidRPr="00FB40AE">
              <w:rPr>
                <w:rStyle w:val="affc"/>
              </w:rPr>
              <w:t>.</w:t>
            </w:r>
          </w:p>
        </w:tc>
        <w:tc>
          <w:tcPr>
            <w:tcW w:w="1451" w:type="dxa"/>
            <w:tcBorders>
              <w:top w:val="nil"/>
              <w:left w:val="nil"/>
              <w:bottom w:val="nil"/>
              <w:right w:val="nil"/>
            </w:tcBorders>
          </w:tcPr>
          <w:p w:rsidR="0026254C" w:rsidRPr="00FB40AE" w:rsidRDefault="0026254C" w:rsidP="0026254C">
            <w:pPr>
              <w:jc w:val="right"/>
              <w:rPr>
                <w:sz w:val="28"/>
                <w:szCs w:val="28"/>
                <w:lang w:val="en-US"/>
              </w:rPr>
            </w:pPr>
            <w:r w:rsidRPr="00FB40AE">
              <w:rPr>
                <w:sz w:val="28"/>
                <w:szCs w:val="28"/>
                <w:lang w:val="en-US"/>
              </w:rPr>
              <w:t>(2</w:t>
            </w:r>
            <w:ins w:id="359" w:author="gergel" w:date="2020-05-28T16:58:00Z">
              <w:r w:rsidR="00584000">
                <w:rPr>
                  <w:sz w:val="28"/>
                  <w:szCs w:val="28"/>
                  <w:lang w:val="en-US"/>
                </w:rPr>
                <w:t>6</w:t>
              </w:r>
            </w:ins>
            <w:r w:rsidRPr="00FB40AE">
              <w:rPr>
                <w:sz w:val="28"/>
                <w:szCs w:val="28"/>
                <w:lang w:val="en-US"/>
              </w:rPr>
              <w:t>)</w:t>
            </w:r>
          </w:p>
        </w:tc>
      </w:tr>
    </w:tbl>
    <w:p w:rsidR="0026254C" w:rsidRDefault="0026254C" w:rsidP="00092E28">
      <w:pPr>
        <w:pStyle w:val="af6"/>
        <w:ind w:firstLine="0"/>
        <w:rPr>
          <w:iCs/>
          <w:kern w:val="24"/>
          <w:sz w:val="28"/>
          <w:szCs w:val="28"/>
        </w:rPr>
      </w:pPr>
    </w:p>
    <w:p w:rsidR="004F75BA" w:rsidRDefault="004F75BA" w:rsidP="0026254C">
      <w:pPr>
        <w:pStyle w:val="af6"/>
        <w:rPr>
          <w:sz w:val="28"/>
          <w:szCs w:val="28"/>
          <w:lang w:val="en-US"/>
        </w:rPr>
      </w:pPr>
      <w:proofErr w:type="gramStart"/>
      <w:r w:rsidRPr="00092E28">
        <w:rPr>
          <w:i/>
          <w:iCs/>
          <w:sz w:val="28"/>
          <w:szCs w:val="28"/>
          <w:lang w:val="en-US"/>
        </w:rPr>
        <w:t>Rule</w:t>
      </w:r>
      <w:r w:rsidRPr="004F75BA">
        <w:rPr>
          <w:sz w:val="28"/>
          <w:szCs w:val="28"/>
          <w:lang w:val="en-US"/>
        </w:rPr>
        <w:t xml:space="preserve"> 3.</w:t>
      </w:r>
      <w:proofErr w:type="gramEnd"/>
      <w:r w:rsidRPr="004F75BA">
        <w:rPr>
          <w:sz w:val="28"/>
          <w:szCs w:val="28"/>
          <w:lang w:val="en-US"/>
        </w:rPr>
        <w:t xml:space="preserve"> </w:t>
      </w:r>
      <w:r w:rsidR="00004E20">
        <w:rPr>
          <w:sz w:val="28"/>
          <w:szCs w:val="28"/>
          <w:lang w:val="en-US"/>
        </w:rPr>
        <w:t>Execute</w:t>
      </w:r>
      <w:r w:rsidR="00004E20" w:rsidRPr="004F75BA">
        <w:rPr>
          <w:sz w:val="28"/>
          <w:szCs w:val="28"/>
          <w:lang w:val="en-US"/>
        </w:rPr>
        <w:t xml:space="preserve"> </w:t>
      </w:r>
      <w:r w:rsidR="00AD03AA">
        <w:rPr>
          <w:sz w:val="28"/>
          <w:szCs w:val="28"/>
          <w:lang w:val="en-US"/>
        </w:rPr>
        <w:t>a new</w:t>
      </w:r>
      <w:r w:rsidR="00AD03AA" w:rsidRPr="004F75BA">
        <w:rPr>
          <w:sz w:val="28"/>
          <w:szCs w:val="28"/>
          <w:lang w:val="en-US"/>
        </w:rPr>
        <w:t xml:space="preserve"> </w:t>
      </w:r>
      <w:r w:rsidRPr="004F75BA">
        <w:rPr>
          <w:sz w:val="28"/>
          <w:szCs w:val="28"/>
          <w:lang w:val="en-US"/>
        </w:rPr>
        <w:t>t</w:t>
      </w:r>
      <w:r w:rsidR="00092E28">
        <w:rPr>
          <w:sz w:val="28"/>
          <w:szCs w:val="28"/>
          <w:lang w:val="en-US"/>
        </w:rPr>
        <w:t>rial</w:t>
      </w:r>
      <w:r w:rsidRPr="004F75BA">
        <w:rPr>
          <w:sz w:val="28"/>
          <w:szCs w:val="28"/>
          <w:lang w:val="en-US"/>
        </w:rPr>
        <w:t xml:space="preserve"> at the point </w:t>
      </w:r>
      <w:r w:rsidR="00092E28" w:rsidRPr="003E3BCD">
        <w:rPr>
          <w:i/>
          <w:sz w:val="28"/>
          <w:szCs w:val="28"/>
          <w:lang w:val="en-US"/>
        </w:rPr>
        <w:t>x</w:t>
      </w:r>
      <w:r w:rsidR="00092E28" w:rsidRPr="003E3BCD">
        <w:rPr>
          <w:sz w:val="28"/>
          <w:szCs w:val="28"/>
          <w:vertAlign w:val="superscript"/>
          <w:lang w:val="en-US"/>
        </w:rPr>
        <w:t>k</w:t>
      </w:r>
      <w:r w:rsidR="00092E28" w:rsidRPr="00092E28">
        <w:rPr>
          <w:sz w:val="28"/>
          <w:szCs w:val="28"/>
          <w:vertAlign w:val="superscript"/>
          <w:lang w:val="en-US"/>
        </w:rPr>
        <w:t>+1</w:t>
      </w:r>
      <w:r w:rsidR="00092E28" w:rsidRPr="003E3BCD">
        <w:rPr>
          <w:sz w:val="28"/>
          <w:szCs w:val="28"/>
        </w:rPr>
        <w:sym w:font="Symbol" w:char="F0CE"/>
      </w:r>
      <w:r w:rsidR="00092E28" w:rsidRPr="00092E28">
        <w:rPr>
          <w:rStyle w:val="affc"/>
        </w:rPr>
        <w:t>(</w:t>
      </w:r>
      <w:proofErr w:type="spellStart"/>
      <w:r w:rsidR="00092E28" w:rsidRPr="003E3BCD">
        <w:rPr>
          <w:rStyle w:val="affc"/>
        </w:rPr>
        <w:t>x</w:t>
      </w:r>
      <w:r w:rsidR="00092E28" w:rsidRPr="003E3BCD">
        <w:rPr>
          <w:rStyle w:val="affc"/>
          <w:vertAlign w:val="subscript"/>
        </w:rPr>
        <w:t>t</w:t>
      </w:r>
      <w:proofErr w:type="spellEnd"/>
      <w:r w:rsidR="00092E28" w:rsidRPr="003E3BCD">
        <w:rPr>
          <w:rStyle w:val="affc"/>
          <w:vertAlign w:val="subscript"/>
        </w:rPr>
        <w:sym w:font="Symbol" w:char="F02D"/>
      </w:r>
      <w:r w:rsidR="00092E28" w:rsidRPr="003E3BCD">
        <w:rPr>
          <w:rStyle w:val="affc"/>
          <w:vertAlign w:val="subscript"/>
        </w:rPr>
        <w:sym w:font="Symbol" w:char="F031"/>
      </w:r>
      <w:proofErr w:type="gramStart"/>
      <w:r w:rsidR="00092E28" w:rsidRPr="00092E28">
        <w:rPr>
          <w:rStyle w:val="affc"/>
        </w:rPr>
        <w:t>,</w:t>
      </w:r>
      <w:proofErr w:type="spellStart"/>
      <w:r w:rsidR="00092E28" w:rsidRPr="003E3BCD">
        <w:rPr>
          <w:rStyle w:val="affc"/>
        </w:rPr>
        <w:t>x</w:t>
      </w:r>
      <w:r w:rsidR="00092E28" w:rsidRPr="003E3BCD">
        <w:rPr>
          <w:rStyle w:val="affc"/>
          <w:vertAlign w:val="subscript"/>
        </w:rPr>
        <w:t>t</w:t>
      </w:r>
      <w:proofErr w:type="spellEnd"/>
      <w:proofErr w:type="gramEnd"/>
      <w:r w:rsidR="00092E28" w:rsidRPr="00092E28">
        <w:rPr>
          <w:rStyle w:val="affc"/>
        </w:rPr>
        <w:t>),</w:t>
      </w:r>
      <w:r w:rsidRPr="004F75BA">
        <w:rPr>
          <w:sz w:val="28"/>
          <w:szCs w:val="28"/>
          <w:lang w:val="en-US"/>
        </w:rPr>
        <w:t xml:space="preserve"> determined in accordance with the expression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4"/>
        <w:gridCol w:w="1437"/>
      </w:tblGrid>
      <w:tr w:rsidR="0026254C" w:rsidTr="00514B22">
        <w:trPr>
          <w:jc w:val="center"/>
        </w:trPr>
        <w:tc>
          <w:tcPr>
            <w:tcW w:w="8134" w:type="dxa"/>
            <w:tcBorders>
              <w:top w:val="nil"/>
              <w:left w:val="nil"/>
              <w:bottom w:val="nil"/>
              <w:right w:val="nil"/>
            </w:tcBorders>
          </w:tcPr>
          <w:p w:rsidR="006918B6" w:rsidRDefault="002D75F6">
            <w:pPr>
              <w:spacing w:line="360" w:lineRule="auto"/>
              <w:jc w:val="center"/>
              <w:rPr>
                <w:lang w:val="en-US"/>
              </w:rPr>
            </w:pPr>
            <m:oMath>
              <m:sSup>
                <m:sSupPr>
                  <m:ctrlPr>
                    <w:ins w:id="360" w:author="gergel" w:date="2020-05-27T16:31:00Z">
                      <w:rPr>
                        <w:rFonts w:ascii="Cambria Math" w:hAnsi="Cambria Math"/>
                        <w:i/>
                        <w:lang w:val="en-US"/>
                      </w:rPr>
                    </w:ins>
                  </m:ctrlPr>
                </m:sSupPr>
                <m:e>
                  <w:ins w:id="361" w:author="gergel" w:date="2020-05-27T16:31:00Z">
                    <m:r>
                      <w:rPr>
                        <w:rFonts w:ascii="Cambria Math" w:hAnsi="Cambria Math"/>
                        <w:lang w:val="en-US"/>
                      </w:rPr>
                      <m:t>x</m:t>
                    </m:r>
                  </w:ins>
                </m:e>
                <m:sup>
                  <w:ins w:id="362" w:author="gergel" w:date="2020-05-27T16:31:00Z">
                    <m:r>
                      <w:rPr>
                        <w:rFonts w:ascii="Cambria Math" w:hAnsi="Cambria Math"/>
                        <w:lang w:val="en-US"/>
                      </w:rPr>
                      <m:t>k+1</m:t>
                    </m:r>
                  </w:ins>
                </m:sup>
              </m:sSup>
              <w:ins w:id="363" w:author="gergel" w:date="2020-05-27T16:31:00Z">
                <m:r>
                  <m:rPr>
                    <m:scr m:val="script"/>
                  </m:rPr>
                  <w:rPr>
                    <w:rFonts w:ascii="Cambria Math" w:hAnsi="Cambria Math"/>
                    <w:lang w:val="en-US"/>
                  </w:rPr>
                  <m:t>=X</m:t>
                </m:r>
              </w:ins>
              <w:ins w:id="364" w:author="gergel" w:date="2020-05-27T16:33:00Z">
                <m:r>
                  <w:rPr>
                    <w:rFonts w:ascii="Cambria Math" w:hAnsi="Cambria Math"/>
                    <w:lang w:val="en-US"/>
                  </w:rPr>
                  <m:t>(</m:t>
                </m:r>
              </w:ins>
              <m:sSub>
                <m:sSubPr>
                  <m:ctrlPr>
                    <w:ins w:id="365" w:author="gergel" w:date="2020-05-27T16:33:00Z">
                      <w:rPr>
                        <w:rFonts w:ascii="Cambria Math" w:hAnsi="Cambria Math"/>
                        <w:i/>
                        <w:lang w:val="en-US"/>
                      </w:rPr>
                    </w:ins>
                  </m:ctrlPr>
                </m:sSubPr>
                <m:e>
                  <w:ins w:id="366" w:author="gergel" w:date="2020-05-27T16:33:00Z">
                    <m:r>
                      <w:rPr>
                        <w:rFonts w:ascii="Cambria Math" w:hAnsi="Cambria Math"/>
                        <w:lang w:val="en-US"/>
                      </w:rPr>
                      <m:t>x</m:t>
                    </m:r>
                  </w:ins>
                </m:e>
                <m:sub>
                  <w:ins w:id="367" w:author="gergel" w:date="2020-05-27T16:33:00Z">
                    <m:r>
                      <w:rPr>
                        <w:rFonts w:ascii="Cambria Math" w:hAnsi="Cambria Math"/>
                        <w:lang w:val="en-US"/>
                      </w:rPr>
                      <m:t>t-1</m:t>
                    </m:r>
                  </w:ins>
                </m:sub>
              </m:sSub>
              <w:ins w:id="368" w:author="gergel" w:date="2020-05-27T16:33:00Z">
                <m:r>
                  <w:rPr>
                    <w:rFonts w:ascii="Cambria Math" w:hAnsi="Cambria Math"/>
                    <w:lang w:val="en-US"/>
                  </w:rPr>
                  <m:t>,</m:t>
                </m:r>
              </w:ins>
              <m:sSub>
                <m:sSubPr>
                  <m:ctrlPr>
                    <w:ins w:id="369" w:author="gergel" w:date="2020-05-27T16:33:00Z">
                      <w:rPr>
                        <w:rFonts w:ascii="Cambria Math" w:hAnsi="Cambria Math"/>
                        <w:i/>
                        <w:lang w:val="en-US"/>
                      </w:rPr>
                    </w:ins>
                  </m:ctrlPr>
                </m:sSubPr>
                <m:e>
                  <w:ins w:id="370" w:author="gergel" w:date="2020-05-27T16:33:00Z">
                    <m:r>
                      <w:rPr>
                        <w:rFonts w:ascii="Cambria Math" w:hAnsi="Cambria Math"/>
                        <w:lang w:val="en-US"/>
                      </w:rPr>
                      <m:t>x</m:t>
                    </m:r>
                  </w:ins>
                </m:e>
                <m:sub>
                  <w:ins w:id="371" w:author="gergel" w:date="2020-05-27T16:33:00Z">
                    <m:r>
                      <w:rPr>
                        <w:rFonts w:ascii="Cambria Math" w:hAnsi="Cambria Math"/>
                        <w:lang w:val="en-US"/>
                      </w:rPr>
                      <m:t>t</m:t>
                    </m:r>
                  </w:ins>
                </m:sub>
              </m:sSub>
              <w:ins w:id="372" w:author="gergel" w:date="2020-05-27T16:33:00Z">
                <m:r>
                  <w:rPr>
                    <w:rFonts w:ascii="Cambria Math" w:hAnsi="Cambria Math"/>
                    <w:lang w:val="en-US"/>
                  </w:rPr>
                  <m:t>)</m:t>
                </m:r>
              </w:ins>
            </m:oMath>
            <w:r w:rsidR="004C662A">
              <w:rPr>
                <w:lang w:val="en-US"/>
              </w:rPr>
              <w:t>,</w:t>
            </w:r>
          </w:p>
        </w:tc>
        <w:tc>
          <w:tcPr>
            <w:tcW w:w="1437" w:type="dxa"/>
            <w:tcBorders>
              <w:top w:val="nil"/>
              <w:left w:val="nil"/>
              <w:bottom w:val="nil"/>
              <w:right w:val="nil"/>
            </w:tcBorders>
            <w:vAlign w:val="center"/>
          </w:tcPr>
          <w:p w:rsidR="0026254C" w:rsidRPr="00545A47" w:rsidRDefault="0026254C" w:rsidP="0026254C">
            <w:pPr>
              <w:jc w:val="right"/>
              <w:rPr>
                <w:lang w:val="en-US"/>
              </w:rPr>
            </w:pPr>
            <w:r>
              <w:rPr>
                <w:lang w:val="en-US"/>
              </w:rPr>
              <w:t>(</w:t>
            </w:r>
            <w:r>
              <w:t>2</w:t>
            </w:r>
            <w:ins w:id="373" w:author="gergel" w:date="2020-05-28T16:59:00Z">
              <w:r w:rsidR="00584000">
                <w:rPr>
                  <w:lang w:val="en-US"/>
                </w:rPr>
                <w:t>7</w:t>
              </w:r>
            </w:ins>
            <w:r>
              <w:rPr>
                <w:lang w:val="en-US"/>
              </w:rPr>
              <w:t>)</w:t>
            </w:r>
          </w:p>
        </w:tc>
      </w:tr>
    </w:tbl>
    <w:p w:rsidR="00514B22" w:rsidRPr="00514B22" w:rsidRDefault="00514B22" w:rsidP="00514B22">
      <w:pPr>
        <w:pStyle w:val="af6"/>
        <w:ind w:firstLine="0"/>
        <w:rPr>
          <w:ins w:id="374" w:author="gergel" w:date="2020-05-27T17:03:00Z"/>
          <w:sz w:val="28"/>
          <w:szCs w:val="28"/>
          <w:lang w:val="en-US"/>
        </w:rPr>
      </w:pPr>
      <w:proofErr w:type="gramStart"/>
      <w:ins w:id="375" w:author="gergel" w:date="2020-05-27T17:03:00Z">
        <w:r>
          <w:rPr>
            <w:sz w:val="28"/>
            <w:szCs w:val="28"/>
            <w:lang w:val="en-US"/>
          </w:rPr>
          <w:t>where</w:t>
        </w:r>
        <w:proofErr w:type="gramEnd"/>
        <w:r>
          <w:rPr>
            <w:sz w:val="28"/>
            <w:szCs w:val="28"/>
            <w:lang w:val="en-US"/>
          </w:rPr>
          <w:t xml:space="preserve"> the expression </w:t>
        </w:r>
      </w:ins>
      <m:oMath>
        <w:ins w:id="376" w:author="gergel" w:date="2020-05-27T17:04:00Z">
          <m:r>
            <m:rPr>
              <m:scr m:val="script"/>
            </m:rPr>
            <w:rPr>
              <w:rFonts w:ascii="Cambria Math" w:hAnsi="Cambria Math"/>
              <w:lang w:val="en-US"/>
            </w:rPr>
            <m:t>X(</m:t>
          </m:r>
        </w:ins>
        <m:sSub>
          <m:sSubPr>
            <m:ctrlPr>
              <w:ins w:id="377" w:author="gergel" w:date="2020-05-27T17:04:00Z">
                <w:rPr>
                  <w:rFonts w:ascii="Cambria Math" w:eastAsia="Palatino Linotype" w:hAnsi="Cambria Math" w:cs="Palatino Linotype"/>
                  <w:i/>
                  <w:color w:val="181717"/>
                  <w:kern w:val="2"/>
                  <w:sz w:val="18"/>
                  <w:lang w:val="en-US" w:eastAsia="hr-HR"/>
                </w:rPr>
              </w:ins>
            </m:ctrlPr>
          </m:sSubPr>
          <m:e>
            <w:ins w:id="378" w:author="gergel" w:date="2020-05-27T17:04:00Z">
              <m:r>
                <w:rPr>
                  <w:rFonts w:ascii="Cambria Math" w:hAnsi="Cambria Math"/>
                  <w:lang w:val="en-US"/>
                </w:rPr>
                <m:t>x</m:t>
              </m:r>
            </w:ins>
          </m:e>
          <m:sub>
            <w:ins w:id="379" w:author="gergel" w:date="2020-05-27T17:04:00Z">
              <m:r>
                <w:rPr>
                  <w:rFonts w:ascii="Cambria Math" w:hAnsi="Cambria Math"/>
                  <w:lang w:val="en-US"/>
                </w:rPr>
                <m:t>t-1</m:t>
              </m:r>
            </w:ins>
          </m:sub>
        </m:sSub>
        <w:ins w:id="380" w:author="gergel" w:date="2020-05-27T17:04:00Z">
          <m:r>
            <w:rPr>
              <w:rFonts w:ascii="Cambria Math" w:hAnsi="Cambria Math"/>
              <w:lang w:val="en-US"/>
            </w:rPr>
            <m:t>,</m:t>
          </m:r>
        </w:ins>
        <m:sSub>
          <m:sSubPr>
            <m:ctrlPr>
              <w:ins w:id="381" w:author="gergel" w:date="2020-05-27T17:04:00Z">
                <w:rPr>
                  <w:rFonts w:ascii="Cambria Math" w:eastAsia="Palatino Linotype" w:hAnsi="Cambria Math" w:cs="Palatino Linotype"/>
                  <w:i/>
                  <w:color w:val="181717"/>
                  <w:kern w:val="2"/>
                  <w:sz w:val="18"/>
                  <w:lang w:val="en-US" w:eastAsia="hr-HR"/>
                </w:rPr>
              </w:ins>
            </m:ctrlPr>
          </m:sSubPr>
          <m:e>
            <w:ins w:id="382" w:author="gergel" w:date="2020-05-27T17:04:00Z">
              <m:r>
                <w:rPr>
                  <w:rFonts w:ascii="Cambria Math" w:hAnsi="Cambria Math"/>
                  <w:lang w:val="en-US"/>
                </w:rPr>
                <m:t>x</m:t>
              </m:r>
            </w:ins>
          </m:e>
          <m:sub>
            <w:ins w:id="383" w:author="gergel" w:date="2020-05-27T17:04:00Z">
              <m:r>
                <w:rPr>
                  <w:rFonts w:ascii="Cambria Math" w:hAnsi="Cambria Math"/>
                  <w:lang w:val="en-US"/>
                </w:rPr>
                <m:t>t</m:t>
              </m:r>
            </w:ins>
          </m:sub>
        </m:sSub>
        <w:ins w:id="384" w:author="gergel" w:date="2020-05-27T17:04:00Z">
          <m:r>
            <w:rPr>
              <w:rFonts w:ascii="Cambria Math" w:hAnsi="Cambria Math"/>
              <w:lang w:val="en-US"/>
            </w:rPr>
            <m:t>)</m:t>
          </m:r>
        </w:ins>
      </m:oMath>
      <w:r>
        <w:rPr>
          <w:sz w:val="28"/>
          <w:szCs w:val="28"/>
          <w:lang w:val="en-US"/>
        </w:rPr>
        <w:t xml:space="preserve"> is </w:t>
      </w:r>
      <w:ins w:id="385" w:author="gergel" w:date="2020-05-27T17:04:00Z">
        <w:r>
          <w:rPr>
            <w:sz w:val="28"/>
            <w:szCs w:val="28"/>
            <w:lang w:val="en-US"/>
          </w:rPr>
          <w:t xml:space="preserve">also </w:t>
        </w:r>
      </w:ins>
      <w:ins w:id="386" w:author="gergel" w:date="2020-05-27T17:03:00Z">
        <w:r>
          <w:rPr>
            <w:sz w:val="28"/>
            <w:szCs w:val="28"/>
            <w:lang w:val="en-US"/>
          </w:rPr>
          <w:t xml:space="preserve">set by </w:t>
        </w:r>
        <w:r w:rsidRPr="00744686">
          <w:rPr>
            <w:sz w:val="28"/>
            <w:szCs w:val="28"/>
            <w:lang w:val="en-US"/>
          </w:rPr>
          <w:t>AGCS</w:t>
        </w:r>
        <w:r>
          <w:rPr>
            <w:sz w:val="28"/>
            <w:szCs w:val="28"/>
            <w:lang w:val="en-US"/>
          </w:rPr>
          <w:t>.</w:t>
        </w:r>
      </w:ins>
    </w:p>
    <w:p w:rsidR="008F479A" w:rsidRPr="004F75BA" w:rsidRDefault="004F75BA" w:rsidP="00092E28">
      <w:pPr>
        <w:pStyle w:val="af6"/>
        <w:ind w:firstLine="426"/>
        <w:rPr>
          <w:sz w:val="28"/>
          <w:szCs w:val="28"/>
          <w:lang w:val="en-US"/>
        </w:rPr>
      </w:pPr>
      <w:r w:rsidRPr="004F75BA">
        <w:rPr>
          <w:sz w:val="28"/>
          <w:szCs w:val="28"/>
          <w:lang w:val="en-US"/>
        </w:rPr>
        <w:t>Iterations of the algorithm are terminated if the stop condition is satisfied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4"/>
        <w:gridCol w:w="1437"/>
      </w:tblGrid>
      <w:tr w:rsidR="0026254C" w:rsidRPr="003E3BCD" w:rsidTr="0026254C">
        <w:trPr>
          <w:jc w:val="center"/>
        </w:trPr>
        <w:tc>
          <w:tcPr>
            <w:tcW w:w="8224" w:type="dxa"/>
            <w:tcBorders>
              <w:top w:val="nil"/>
              <w:left w:val="nil"/>
              <w:bottom w:val="nil"/>
              <w:right w:val="nil"/>
            </w:tcBorders>
          </w:tcPr>
          <w:p w:rsidR="0026254C" w:rsidRPr="003E3BCD" w:rsidRDefault="0026254C" w:rsidP="0026254C">
            <w:pPr>
              <w:jc w:val="center"/>
              <w:rPr>
                <w:sz w:val="28"/>
                <w:szCs w:val="28"/>
              </w:rPr>
            </w:pPr>
            <w:r w:rsidRPr="003E3BCD">
              <w:rPr>
                <w:rStyle w:val="affc"/>
              </w:rPr>
              <w:sym w:font="Symbol" w:char="F072"/>
            </w:r>
            <w:r w:rsidRPr="003E3BCD">
              <w:rPr>
                <w:rStyle w:val="affc"/>
                <w:vertAlign w:val="subscript"/>
              </w:rPr>
              <w:t>t</w:t>
            </w:r>
            <w:r w:rsidRPr="003E3BCD">
              <w:rPr>
                <w:rStyle w:val="affc"/>
              </w:rPr>
              <w:sym w:font="Symbol" w:char="F0A3"/>
            </w:r>
            <w:r w:rsidRPr="003E3BCD">
              <w:rPr>
                <w:rStyle w:val="affc"/>
              </w:rPr>
              <w:sym w:font="Symbol" w:char="F065"/>
            </w:r>
            <w:r w:rsidRPr="003E3BCD">
              <w:rPr>
                <w:rStyle w:val="affc"/>
              </w:rPr>
              <w:t>,</w:t>
            </w:r>
          </w:p>
        </w:tc>
        <w:tc>
          <w:tcPr>
            <w:tcW w:w="1451" w:type="dxa"/>
            <w:tcBorders>
              <w:top w:val="nil"/>
              <w:left w:val="nil"/>
              <w:bottom w:val="nil"/>
              <w:right w:val="nil"/>
            </w:tcBorders>
          </w:tcPr>
          <w:p w:rsidR="0026254C" w:rsidRPr="003E3BCD" w:rsidRDefault="0026254C" w:rsidP="0026254C">
            <w:pPr>
              <w:jc w:val="right"/>
              <w:rPr>
                <w:sz w:val="28"/>
                <w:szCs w:val="28"/>
                <w:lang w:val="en-US"/>
              </w:rPr>
            </w:pPr>
            <w:r w:rsidRPr="003E3BCD">
              <w:rPr>
                <w:sz w:val="28"/>
                <w:szCs w:val="28"/>
                <w:lang w:val="en-US"/>
              </w:rPr>
              <w:t>(2</w:t>
            </w:r>
            <w:ins w:id="387" w:author="gergel" w:date="2020-05-28T17:00:00Z">
              <w:r w:rsidR="00584000">
                <w:rPr>
                  <w:sz w:val="28"/>
                  <w:szCs w:val="28"/>
                  <w:lang w:val="en-US"/>
                </w:rPr>
                <w:t>8</w:t>
              </w:r>
            </w:ins>
            <w:r w:rsidRPr="003E3BCD">
              <w:rPr>
                <w:sz w:val="28"/>
                <w:szCs w:val="28"/>
                <w:lang w:val="en-US"/>
              </w:rPr>
              <w:t>)</w:t>
            </w:r>
          </w:p>
        </w:tc>
      </w:tr>
    </w:tbl>
    <w:p w:rsidR="00092E28" w:rsidRPr="00431297" w:rsidRDefault="00092E28" w:rsidP="00092E28">
      <w:pPr>
        <w:pStyle w:val="af6"/>
        <w:ind w:firstLine="0"/>
        <w:rPr>
          <w:sz w:val="28"/>
          <w:szCs w:val="28"/>
          <w:lang w:val="en-US"/>
        </w:rPr>
      </w:pPr>
      <w:proofErr w:type="gramStart"/>
      <w:r w:rsidRPr="00431297">
        <w:rPr>
          <w:sz w:val="28"/>
          <w:szCs w:val="28"/>
          <w:lang w:val="en-US"/>
        </w:rPr>
        <w:t>where</w:t>
      </w:r>
      <w:proofErr w:type="gramEnd"/>
      <w:r w:rsidRPr="00431297">
        <w:rPr>
          <w:sz w:val="28"/>
          <w:szCs w:val="28"/>
          <w:lang w:val="en-US"/>
        </w:rPr>
        <w:t xml:space="preserve"> </w:t>
      </w:r>
      <w:r w:rsidRPr="00092E28">
        <w:rPr>
          <w:i/>
          <w:iCs/>
          <w:sz w:val="28"/>
          <w:szCs w:val="28"/>
          <w:lang w:val="en-US"/>
        </w:rPr>
        <w:t>t</w:t>
      </w:r>
      <w:r w:rsidRPr="00431297">
        <w:rPr>
          <w:sz w:val="28"/>
          <w:szCs w:val="28"/>
          <w:lang w:val="en-US"/>
        </w:rPr>
        <w:t xml:space="preserve"> from (</w:t>
      </w:r>
      <w:ins w:id="388" w:author="gergel" w:date="2020-05-27T17:07:00Z">
        <w:r w:rsidR="00584000">
          <w:rPr>
            <w:sz w:val="28"/>
            <w:szCs w:val="28"/>
            <w:lang w:val="en-US"/>
          </w:rPr>
          <w:t>2</w:t>
        </w:r>
      </w:ins>
      <w:ins w:id="389" w:author="gergel" w:date="2020-05-28T17:00:00Z">
        <w:r w:rsidR="00584000">
          <w:rPr>
            <w:sz w:val="28"/>
            <w:szCs w:val="28"/>
            <w:lang w:val="en-US"/>
          </w:rPr>
          <w:t>6</w:t>
        </w:r>
      </w:ins>
      <w:r w:rsidRPr="00431297">
        <w:rPr>
          <w:sz w:val="28"/>
          <w:szCs w:val="28"/>
          <w:lang w:val="en-US"/>
        </w:rPr>
        <w:t>)</w:t>
      </w:r>
      <w:ins w:id="390" w:author="gergel" w:date="2020-05-27T17:07:00Z">
        <w:r w:rsidR="00FB492C">
          <w:rPr>
            <w:sz w:val="28"/>
            <w:szCs w:val="28"/>
            <w:lang w:val="en-US"/>
          </w:rPr>
          <w:t xml:space="preserve">, </w:t>
        </w:r>
      </w:ins>
      <m:oMath>
        <m:sSub>
          <m:sSubPr>
            <m:ctrlPr>
              <w:ins w:id="391" w:author="gergel" w:date="2020-05-27T17:09:00Z">
                <w:rPr>
                  <w:rFonts w:ascii="Cambria Math" w:hAnsi="Cambria Math"/>
                  <w:i/>
                  <w:sz w:val="28"/>
                  <w:szCs w:val="28"/>
                  <w:lang w:val="en-US"/>
                </w:rPr>
              </w:ins>
            </m:ctrlPr>
          </m:sSubPr>
          <m:e>
            <w:ins w:id="392" w:author="gergel" w:date="2020-05-27T17:09:00Z">
              <m:r>
                <w:rPr>
                  <w:rFonts w:ascii="Cambria Math" w:hAnsi="Cambria Math"/>
                  <w:sz w:val="28"/>
                  <w:szCs w:val="28"/>
                  <w:lang w:val="en-US"/>
                </w:rPr>
                <m:t>ρ</m:t>
              </m:r>
            </w:ins>
          </m:e>
          <m:sub>
            <w:ins w:id="393" w:author="gergel" w:date="2020-05-27T17:09:00Z">
              <m:r>
                <w:rPr>
                  <w:rFonts w:ascii="Cambria Math" w:hAnsi="Cambria Math"/>
                  <w:sz w:val="28"/>
                  <w:szCs w:val="28"/>
                  <w:lang w:val="en-US"/>
                </w:rPr>
                <m:t>t</m:t>
              </m:r>
            </w:ins>
          </m:sub>
        </m:sSub>
        <w:ins w:id="394" w:author="gergel" w:date="2020-05-27T17:10:00Z">
          <m:r>
            <w:rPr>
              <w:rFonts w:ascii="Cambria Math" w:hAnsi="Cambria Math"/>
              <w:sz w:val="28"/>
              <w:szCs w:val="28"/>
              <w:lang w:val="en-US"/>
            </w:rPr>
            <m:t>=</m:t>
          </m:r>
        </w:ins>
        <m:rad>
          <m:radPr>
            <m:ctrlPr>
              <w:ins w:id="395" w:author="gergel" w:date="2020-05-27T17:09:00Z">
                <w:rPr>
                  <w:rFonts w:ascii="Cambria Math" w:hAnsi="Cambria Math"/>
                  <w:i/>
                  <w:sz w:val="28"/>
                  <w:szCs w:val="28"/>
                  <w:lang w:val="en-US"/>
                </w:rPr>
              </w:ins>
            </m:ctrlPr>
          </m:radPr>
          <m:deg>
            <w:ins w:id="396" w:author="gergel" w:date="2020-05-27T17:10:00Z">
              <m:r>
                <w:rPr>
                  <w:rFonts w:ascii="Cambria Math" w:hAnsi="Cambria Math"/>
                  <w:sz w:val="28"/>
                  <w:szCs w:val="28"/>
                  <w:lang w:val="en-US"/>
                </w:rPr>
                <m:t>N</m:t>
              </m:r>
            </w:ins>
          </m:deg>
          <m:e>
            <w:ins w:id="397" w:author="gergel" w:date="2020-05-27T17:09:00Z">
              <m:r>
                <w:rPr>
                  <w:rFonts w:ascii="Cambria Math" w:hAnsi="Cambria Math"/>
                  <w:sz w:val="28"/>
                  <w:szCs w:val="28"/>
                  <w:lang w:val="en-US"/>
                </w:rPr>
                <m:t>(</m:t>
              </m:r>
            </w:ins>
            <m:sSub>
              <m:sSubPr>
                <m:ctrlPr>
                  <w:ins w:id="398" w:author="gergel" w:date="2020-05-27T17:09:00Z">
                    <w:rPr>
                      <w:rFonts w:ascii="Cambria Math" w:hAnsi="Cambria Math"/>
                      <w:i/>
                      <w:sz w:val="28"/>
                      <w:szCs w:val="28"/>
                      <w:lang w:val="en-US"/>
                    </w:rPr>
                  </w:ins>
                </m:ctrlPr>
              </m:sSubPr>
              <m:e>
                <w:ins w:id="399" w:author="gergel" w:date="2020-05-27T17:10:00Z">
                  <m:r>
                    <w:rPr>
                      <w:rFonts w:ascii="Cambria Math" w:hAnsi="Cambria Math"/>
                      <w:sz w:val="28"/>
                      <w:szCs w:val="28"/>
                      <w:lang w:val="en-US"/>
                    </w:rPr>
                    <m:t>x</m:t>
                  </m:r>
                </w:ins>
              </m:e>
              <m:sub>
                <w:ins w:id="400" w:author="gergel" w:date="2020-05-27T17:09:00Z">
                  <m:r>
                    <w:rPr>
                      <w:rFonts w:ascii="Cambria Math" w:hAnsi="Cambria Math"/>
                      <w:sz w:val="28"/>
                      <w:szCs w:val="28"/>
                      <w:lang w:val="en-US"/>
                    </w:rPr>
                    <m:t>t</m:t>
                  </m:r>
                </w:ins>
              </m:sub>
            </m:sSub>
            <w:ins w:id="401" w:author="gergel" w:date="2020-05-27T17:10:00Z">
              <m:r>
                <w:rPr>
                  <w:rFonts w:ascii="Cambria Math" w:hAnsi="Cambria Math"/>
                  <w:sz w:val="28"/>
                  <w:szCs w:val="28"/>
                  <w:lang w:val="en-US"/>
                </w:rPr>
                <m:t>-</m:t>
              </m:r>
            </w:ins>
            <m:sSub>
              <m:sSubPr>
                <m:ctrlPr>
                  <w:ins w:id="402" w:author="gergel" w:date="2020-05-27T17:10:00Z">
                    <w:rPr>
                      <w:rFonts w:ascii="Cambria Math" w:hAnsi="Cambria Math"/>
                      <w:i/>
                      <w:sz w:val="28"/>
                      <w:szCs w:val="28"/>
                      <w:lang w:val="en-US"/>
                    </w:rPr>
                  </w:ins>
                </m:ctrlPr>
              </m:sSubPr>
              <m:e>
                <w:ins w:id="403" w:author="gergel" w:date="2020-05-27T17:10:00Z">
                  <m:r>
                    <w:rPr>
                      <w:rFonts w:ascii="Cambria Math" w:hAnsi="Cambria Math"/>
                      <w:sz w:val="28"/>
                      <w:szCs w:val="28"/>
                      <w:lang w:val="en-US"/>
                    </w:rPr>
                    <m:t>x</m:t>
                  </m:r>
                </w:ins>
              </m:e>
              <m:sub>
                <w:ins w:id="404" w:author="gergel" w:date="2020-05-27T17:10:00Z">
                  <m:r>
                    <w:rPr>
                      <w:rFonts w:ascii="Cambria Math" w:hAnsi="Cambria Math"/>
                      <w:sz w:val="28"/>
                      <w:szCs w:val="28"/>
                      <w:lang w:val="en-US"/>
                    </w:rPr>
                    <m:t>t-1</m:t>
                  </m:r>
                </w:ins>
              </m:sub>
            </m:sSub>
          </m:e>
        </m:rad>
      </m:oMath>
      <w:r w:rsidRPr="00431297">
        <w:rPr>
          <w:sz w:val="28"/>
          <w:szCs w:val="28"/>
          <w:lang w:val="en-US"/>
        </w:rPr>
        <w:t xml:space="preserve"> and </w:t>
      </w:r>
      <w:r w:rsidRPr="003E3BCD">
        <w:rPr>
          <w:rStyle w:val="affc"/>
        </w:rPr>
        <w:sym w:font="Symbol" w:char="F065"/>
      </w:r>
      <w:r w:rsidRPr="003E3BCD">
        <w:rPr>
          <w:rStyle w:val="affc"/>
        </w:rPr>
        <w:sym w:font="Symbol" w:char="F03E"/>
      </w:r>
      <w:r w:rsidRPr="00092E28">
        <w:rPr>
          <w:rStyle w:val="affc"/>
        </w:rPr>
        <w:t>0</w:t>
      </w:r>
      <w:r w:rsidRPr="00431297">
        <w:rPr>
          <w:sz w:val="28"/>
          <w:szCs w:val="28"/>
          <w:lang w:val="en-US"/>
        </w:rPr>
        <w:t xml:space="preserve">is the </w:t>
      </w:r>
      <w:r w:rsidR="00AD03AA">
        <w:rPr>
          <w:sz w:val="28"/>
          <w:szCs w:val="28"/>
          <w:lang w:val="en-US"/>
        </w:rPr>
        <w:t xml:space="preserve">given </w:t>
      </w:r>
      <w:r w:rsidR="00004E20">
        <w:rPr>
          <w:sz w:val="28"/>
          <w:szCs w:val="28"/>
          <w:lang w:val="en-US"/>
        </w:rPr>
        <w:t>accuracy</w:t>
      </w:r>
      <w:r w:rsidRPr="00431297">
        <w:rPr>
          <w:sz w:val="28"/>
          <w:szCs w:val="28"/>
          <w:lang w:val="en-US"/>
        </w:rPr>
        <w:t>.</w:t>
      </w:r>
    </w:p>
    <w:p w:rsidR="008F479A" w:rsidRPr="00431297" w:rsidRDefault="008F479A" w:rsidP="0058125B">
      <w:pPr>
        <w:pStyle w:val="af6"/>
        <w:ind w:firstLine="426"/>
        <w:rPr>
          <w:sz w:val="28"/>
          <w:szCs w:val="28"/>
          <w:lang w:val="en-US"/>
        </w:rPr>
      </w:pPr>
      <w:r w:rsidRPr="008F479A">
        <w:rPr>
          <w:sz w:val="28"/>
          <w:szCs w:val="28"/>
          <w:lang w:val="en-US"/>
        </w:rPr>
        <w:t>Results of using the AGCS algorithm to solve the t</w:t>
      </w:r>
      <w:r w:rsidR="00617086">
        <w:rPr>
          <w:sz w:val="28"/>
          <w:szCs w:val="28"/>
          <w:lang w:val="en-US"/>
        </w:rPr>
        <w:t>est</w:t>
      </w:r>
      <w:r w:rsidRPr="008F479A">
        <w:rPr>
          <w:sz w:val="28"/>
          <w:szCs w:val="28"/>
          <w:lang w:val="en-US"/>
        </w:rPr>
        <w:t xml:space="preserve"> problem from Fig. 1 with the </w:t>
      </w:r>
      <w:ins w:id="405" w:author="gergel" w:date="2020-05-27T17:11:00Z">
        <w:r w:rsidR="00FB492C">
          <w:rPr>
            <w:sz w:val="28"/>
            <w:szCs w:val="28"/>
            <w:lang w:val="en-US"/>
          </w:rPr>
          <w:t>accuracy</w:t>
        </w:r>
      </w:ins>
      <w:r w:rsidRPr="008F479A">
        <w:rPr>
          <w:sz w:val="28"/>
          <w:szCs w:val="28"/>
          <w:lang w:val="en-US"/>
        </w:rPr>
        <w:t xml:space="preserve"> </w:t>
      </w:r>
      <w:r w:rsidR="007F6F19" w:rsidRPr="003E3BCD">
        <w:rPr>
          <w:rStyle w:val="affc"/>
        </w:rPr>
        <w:sym w:font="Symbol" w:char="F065"/>
      </w:r>
      <w:r w:rsidR="007F6F19" w:rsidRPr="007F6F19">
        <w:rPr>
          <w:rStyle w:val="affc"/>
        </w:rPr>
        <w:t>=10</w:t>
      </w:r>
      <w:r w:rsidR="007F6F19" w:rsidRPr="003E3BCD">
        <w:rPr>
          <w:rStyle w:val="affc"/>
          <w:vertAlign w:val="superscript"/>
        </w:rPr>
        <w:sym w:font="Symbol" w:char="F02D"/>
      </w:r>
      <w:r w:rsidR="007F6F19" w:rsidRPr="007F6F19">
        <w:rPr>
          <w:rStyle w:val="affc"/>
          <w:vertAlign w:val="superscript"/>
        </w:rPr>
        <w:t>5</w:t>
      </w:r>
      <w:r w:rsidR="007F6F19">
        <w:rPr>
          <w:sz w:val="28"/>
          <w:szCs w:val="28"/>
          <w:lang w:val="en-US"/>
        </w:rPr>
        <w:t xml:space="preserve">are </w:t>
      </w:r>
      <w:r w:rsidRPr="008F479A">
        <w:rPr>
          <w:sz w:val="28"/>
          <w:szCs w:val="28"/>
          <w:lang w:val="en-US"/>
        </w:rPr>
        <w:t>shown in Fig. 2.  The coordinates of the t</w:t>
      </w:r>
      <w:r w:rsidR="00004E20">
        <w:rPr>
          <w:sz w:val="28"/>
          <w:szCs w:val="28"/>
          <w:lang w:val="en-US"/>
        </w:rPr>
        <w:t>rial</w:t>
      </w:r>
      <w:r w:rsidRPr="008F479A">
        <w:rPr>
          <w:sz w:val="28"/>
          <w:szCs w:val="28"/>
          <w:lang w:val="en-US"/>
        </w:rPr>
        <w:t xml:space="preserve"> points performed by the algorithm in the process of solving the problem are marked in Fig. 2 </w:t>
      </w:r>
      <w:r w:rsidR="007F6F19">
        <w:rPr>
          <w:sz w:val="28"/>
          <w:szCs w:val="28"/>
          <w:lang w:val="en-US"/>
        </w:rPr>
        <w:t xml:space="preserve">by </w:t>
      </w:r>
      <w:r w:rsidRPr="008F479A">
        <w:rPr>
          <w:sz w:val="28"/>
          <w:szCs w:val="28"/>
          <w:lang w:val="en-US"/>
        </w:rPr>
        <w:t>three rows of vertical strokes.</w:t>
      </w:r>
      <w:r w:rsidR="0058125B">
        <w:rPr>
          <w:sz w:val="28"/>
          <w:szCs w:val="28"/>
          <w:lang w:val="en-US"/>
        </w:rPr>
        <w:t xml:space="preserve"> </w:t>
      </w:r>
      <w:r w:rsidRPr="008F479A">
        <w:rPr>
          <w:sz w:val="28"/>
          <w:szCs w:val="28"/>
          <w:lang w:val="en-US"/>
        </w:rPr>
        <w:t xml:space="preserve">The strokes </w:t>
      </w:r>
      <w:r w:rsidR="007F6F19">
        <w:rPr>
          <w:sz w:val="28"/>
          <w:szCs w:val="28"/>
          <w:lang w:val="en-US"/>
        </w:rPr>
        <w:t>in</w:t>
      </w:r>
      <w:r w:rsidRPr="008F479A">
        <w:rPr>
          <w:sz w:val="28"/>
          <w:szCs w:val="28"/>
          <w:lang w:val="en-US"/>
        </w:rPr>
        <w:t xml:space="preserve"> the </w:t>
      </w:r>
      <w:r w:rsidR="0058125B">
        <w:rPr>
          <w:sz w:val="28"/>
          <w:szCs w:val="28"/>
          <w:lang w:val="en-US"/>
        </w:rPr>
        <w:t>upper</w:t>
      </w:r>
      <w:r w:rsidRPr="008F479A">
        <w:rPr>
          <w:sz w:val="28"/>
          <w:szCs w:val="28"/>
          <w:lang w:val="en-US"/>
        </w:rPr>
        <w:t xml:space="preserve"> row correspond to points with a </w:t>
      </w:r>
      <w:r w:rsidR="0058125B">
        <w:rPr>
          <w:sz w:val="28"/>
          <w:szCs w:val="28"/>
          <w:lang w:val="en-US"/>
        </w:rPr>
        <w:t>unit</w:t>
      </w:r>
      <w:r w:rsidRPr="008F479A">
        <w:rPr>
          <w:sz w:val="28"/>
          <w:szCs w:val="28"/>
          <w:lang w:val="en-US"/>
        </w:rPr>
        <w:t xml:space="preserve"> index, the second row to points w</w:t>
      </w:r>
      <w:r w:rsidR="0058125B">
        <w:rPr>
          <w:sz w:val="28"/>
          <w:szCs w:val="28"/>
          <w:lang w:val="en-US"/>
        </w:rPr>
        <w:t>hose indic</w:t>
      </w:r>
      <w:r w:rsidRPr="008F479A">
        <w:rPr>
          <w:sz w:val="28"/>
          <w:szCs w:val="28"/>
          <w:lang w:val="en-US"/>
        </w:rPr>
        <w:t xml:space="preserve">es equal </w:t>
      </w:r>
      <w:proofErr w:type="gramStart"/>
      <w:r w:rsidR="00AD03AA">
        <w:rPr>
          <w:sz w:val="28"/>
          <w:szCs w:val="28"/>
          <w:lang w:val="en-US"/>
        </w:rPr>
        <w:t xml:space="preserve">to </w:t>
      </w:r>
      <m:oMath>
        <w:proofErr w:type="gramEnd"/>
        <w:ins w:id="406" w:author="Evgeniy Kozinov" w:date="2020-05-31T17:31:00Z">
          <m:r>
            <w:rPr>
              <w:rFonts w:ascii="Cambria Math" w:hAnsi="Cambria Math"/>
              <w:sz w:val="28"/>
              <w:szCs w:val="28"/>
              <w:lang w:val="en-US"/>
            </w:rPr>
            <m:t>ν</m:t>
          </m:r>
          <m:r>
            <w:rPr>
              <w:rFonts w:ascii="Cambria Math" w:hAnsi="Cambria Math"/>
              <w:sz w:val="28"/>
              <w:szCs w:val="28"/>
              <w:lang w:val="en-US"/>
            </w:rPr>
            <m:t>=</m:t>
          </m:r>
        </w:ins>
        <m:r>
          <w:rPr>
            <w:rFonts w:ascii="Cambria Math" w:hAnsi="Cambria Math"/>
            <w:sz w:val="28"/>
            <w:szCs w:val="28"/>
            <w:lang w:val="en-US"/>
          </w:rPr>
          <m:t>2</m:t>
        </m:r>
      </m:oMath>
      <w:r w:rsidR="007F6F19">
        <w:rPr>
          <w:sz w:val="28"/>
          <w:szCs w:val="28"/>
          <w:lang w:val="en-US"/>
        </w:rPr>
        <w:t>;</w:t>
      </w:r>
      <w:r w:rsidRPr="008F479A">
        <w:rPr>
          <w:sz w:val="28"/>
          <w:szCs w:val="28"/>
          <w:lang w:val="en-US"/>
        </w:rPr>
        <w:t xml:space="preserve"> </w:t>
      </w:r>
      <w:r w:rsidR="00004E20">
        <w:rPr>
          <w:sz w:val="28"/>
          <w:szCs w:val="28"/>
          <w:lang w:val="en-US"/>
        </w:rPr>
        <w:t xml:space="preserve">the </w:t>
      </w:r>
      <w:r w:rsidRPr="008F479A">
        <w:rPr>
          <w:sz w:val="28"/>
          <w:szCs w:val="28"/>
          <w:lang w:val="en-US"/>
        </w:rPr>
        <w:t xml:space="preserve">points marked with strokes </w:t>
      </w:r>
      <w:r w:rsidR="007F6F19">
        <w:rPr>
          <w:sz w:val="28"/>
          <w:szCs w:val="28"/>
          <w:lang w:val="en-US"/>
        </w:rPr>
        <w:t>in</w:t>
      </w:r>
      <w:r w:rsidRPr="008F479A">
        <w:rPr>
          <w:sz w:val="28"/>
          <w:szCs w:val="28"/>
          <w:lang w:val="en-US"/>
        </w:rPr>
        <w:t xml:space="preserve"> the bottom row </w:t>
      </w:r>
      <w:r w:rsidR="00004E20">
        <w:rPr>
          <w:sz w:val="28"/>
          <w:szCs w:val="28"/>
          <w:lang w:val="en-US"/>
        </w:rPr>
        <w:t>belong to the feasible domain</w:t>
      </w:r>
      <w:r w:rsidRPr="008F479A">
        <w:rPr>
          <w:sz w:val="28"/>
          <w:szCs w:val="28"/>
          <w:lang w:val="en-US"/>
        </w:rPr>
        <w:t xml:space="preserve">. </w:t>
      </w:r>
      <w:r w:rsidRPr="008F479A">
        <w:rPr>
          <w:sz w:val="28"/>
          <w:szCs w:val="28"/>
          <w:lang w:val="en-US"/>
        </w:rPr>
        <w:lastRenderedPageBreak/>
        <w:t>The coordinates of t</w:t>
      </w:r>
      <w:r w:rsidR="00004E20">
        <w:rPr>
          <w:sz w:val="28"/>
          <w:szCs w:val="28"/>
          <w:lang w:val="en-US"/>
        </w:rPr>
        <w:t>rial</w:t>
      </w:r>
      <w:r w:rsidRPr="008F479A">
        <w:rPr>
          <w:sz w:val="28"/>
          <w:szCs w:val="28"/>
          <w:lang w:val="en-US"/>
        </w:rPr>
        <w:t xml:space="preserve">s performed at </w:t>
      </w:r>
      <w:r w:rsidR="00004E20">
        <w:rPr>
          <w:sz w:val="28"/>
          <w:szCs w:val="28"/>
          <w:lang w:val="en-US"/>
        </w:rPr>
        <w:t>close</w:t>
      </w:r>
      <w:r w:rsidR="00004E20" w:rsidRPr="008F479A">
        <w:rPr>
          <w:sz w:val="28"/>
          <w:szCs w:val="28"/>
          <w:lang w:val="en-US"/>
        </w:rPr>
        <w:t xml:space="preserve"> </w:t>
      </w:r>
      <w:r w:rsidRPr="008F479A">
        <w:rPr>
          <w:sz w:val="28"/>
          <w:szCs w:val="28"/>
          <w:lang w:val="en-US"/>
        </w:rPr>
        <w:t xml:space="preserve">points are marked with a dark rectangle. </w:t>
      </w:r>
      <w:r w:rsidR="0058125B">
        <w:rPr>
          <w:sz w:val="28"/>
          <w:szCs w:val="28"/>
          <w:lang w:val="en-US"/>
        </w:rPr>
        <w:t>In total,</w:t>
      </w:r>
      <w:r w:rsidRPr="008F479A">
        <w:rPr>
          <w:sz w:val="28"/>
          <w:szCs w:val="28"/>
          <w:lang w:val="en-US"/>
        </w:rPr>
        <w:t xml:space="preserve"> the value of the first </w:t>
      </w:r>
      <w:r w:rsidR="0058125B">
        <w:rPr>
          <w:sz w:val="28"/>
          <w:szCs w:val="28"/>
          <w:lang w:val="en-US"/>
        </w:rPr>
        <w:t>constraint</w:t>
      </w:r>
      <w:r w:rsidRPr="008F479A">
        <w:rPr>
          <w:sz w:val="28"/>
          <w:szCs w:val="28"/>
          <w:lang w:val="en-US"/>
        </w:rPr>
        <w:t xml:space="preserve"> was computed 147 times, </w:t>
      </w:r>
      <w:r w:rsidR="00AD03AA">
        <w:rPr>
          <w:sz w:val="28"/>
          <w:szCs w:val="28"/>
          <w:lang w:val="en-US"/>
        </w:rPr>
        <w:t xml:space="preserve">the value of </w:t>
      </w:r>
      <w:r w:rsidRPr="008F479A">
        <w:rPr>
          <w:sz w:val="28"/>
          <w:szCs w:val="28"/>
          <w:lang w:val="en-US"/>
        </w:rPr>
        <w:t xml:space="preserve">the second </w:t>
      </w:r>
      <w:r w:rsidR="0058125B">
        <w:rPr>
          <w:sz w:val="28"/>
          <w:szCs w:val="28"/>
          <w:lang w:val="en-US"/>
        </w:rPr>
        <w:t>constraint</w:t>
      </w:r>
      <w:r w:rsidRPr="008F479A">
        <w:rPr>
          <w:sz w:val="28"/>
          <w:szCs w:val="28"/>
          <w:lang w:val="en-US"/>
        </w:rPr>
        <w:t xml:space="preserve"> </w:t>
      </w:r>
      <w:r w:rsidR="00004E20">
        <w:rPr>
          <w:sz w:val="28"/>
          <w:szCs w:val="28"/>
          <w:lang w:val="en-US"/>
        </w:rPr>
        <w:t xml:space="preserve">- </w:t>
      </w:r>
      <w:r w:rsidRPr="008F479A">
        <w:rPr>
          <w:sz w:val="28"/>
          <w:szCs w:val="28"/>
          <w:lang w:val="en-US"/>
        </w:rPr>
        <w:t xml:space="preserve">84 times, and the </w:t>
      </w:r>
      <w:r w:rsidR="0058125B">
        <w:rPr>
          <w:sz w:val="28"/>
          <w:szCs w:val="28"/>
          <w:lang w:val="en-US"/>
        </w:rPr>
        <w:t xml:space="preserve">value of the </w:t>
      </w:r>
      <w:r w:rsidRPr="008F479A">
        <w:rPr>
          <w:sz w:val="28"/>
          <w:szCs w:val="28"/>
          <w:lang w:val="en-US"/>
        </w:rPr>
        <w:t xml:space="preserve">minimized function </w:t>
      </w:r>
      <w:r w:rsidR="0058125B">
        <w:rPr>
          <w:sz w:val="28"/>
          <w:szCs w:val="28"/>
          <w:lang w:val="en-US"/>
        </w:rPr>
        <w:t xml:space="preserve">was calculated </w:t>
      </w:r>
      <w:r w:rsidRPr="008F479A">
        <w:rPr>
          <w:sz w:val="28"/>
          <w:szCs w:val="28"/>
          <w:lang w:val="en-US"/>
        </w:rPr>
        <w:t>only 35 times.</w:t>
      </w:r>
    </w:p>
    <w:p w:rsidR="0026254C" w:rsidRDefault="0026254C" w:rsidP="0026254C">
      <w:pPr>
        <w:pStyle w:val="af6"/>
        <w:ind w:firstLine="426"/>
        <w:jc w:val="center"/>
        <w:rPr>
          <w:sz w:val="24"/>
          <w:szCs w:val="20"/>
        </w:rPr>
      </w:pPr>
      <w:r>
        <w:rPr>
          <w:noProof/>
          <w:sz w:val="24"/>
          <w:szCs w:val="20"/>
          <w:lang w:val="en-US" w:eastAsia="en-US"/>
        </w:rPr>
        <w:drawing>
          <wp:inline distT="0" distB="0" distL="0" distR="0">
            <wp:extent cx="2769617" cy="2027853"/>
            <wp:effectExtent l="1905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2" cstate="print"/>
                    <a:srcRect/>
                    <a:stretch>
                      <a:fillRect/>
                    </a:stretch>
                  </pic:blipFill>
                  <pic:spPr bwMode="auto">
                    <a:xfrm>
                      <a:off x="0" y="0"/>
                      <a:ext cx="2769559" cy="2027810"/>
                    </a:xfrm>
                    <a:prstGeom prst="rect">
                      <a:avLst/>
                    </a:prstGeom>
                    <a:noFill/>
                    <a:ln w="9525">
                      <a:noFill/>
                      <a:miter lim="800000"/>
                      <a:headEnd/>
                      <a:tailEnd/>
                    </a:ln>
                  </pic:spPr>
                </pic:pic>
              </a:graphicData>
            </a:graphic>
          </wp:inline>
        </w:drawing>
      </w:r>
    </w:p>
    <w:p w:rsidR="0026254C" w:rsidRDefault="0026254C" w:rsidP="00617086">
      <w:pPr>
        <w:pStyle w:val="af6"/>
        <w:spacing w:before="120"/>
        <w:rPr>
          <w:sz w:val="28"/>
          <w:szCs w:val="28"/>
        </w:rPr>
      </w:pPr>
    </w:p>
    <w:p w:rsidR="008F479A" w:rsidRPr="00431297" w:rsidRDefault="00617086" w:rsidP="00617086">
      <w:pPr>
        <w:pStyle w:val="af6"/>
        <w:spacing w:before="120"/>
        <w:rPr>
          <w:iCs/>
          <w:sz w:val="28"/>
          <w:szCs w:val="28"/>
          <w:lang w:val="en-US"/>
        </w:rPr>
      </w:pPr>
      <w:r>
        <w:rPr>
          <w:iCs/>
          <w:sz w:val="28"/>
          <w:szCs w:val="28"/>
          <w:lang w:val="en-US"/>
        </w:rPr>
        <w:t xml:space="preserve">    </w:t>
      </w:r>
      <w:proofErr w:type="gramStart"/>
      <w:r w:rsidR="00431297" w:rsidRPr="00431297">
        <w:rPr>
          <w:iCs/>
          <w:sz w:val="28"/>
          <w:szCs w:val="28"/>
          <w:lang w:val="en-US"/>
        </w:rPr>
        <w:t>Fig. 2.</w:t>
      </w:r>
      <w:proofErr w:type="gramEnd"/>
      <w:r w:rsidR="00431297" w:rsidRPr="00431297">
        <w:rPr>
          <w:iCs/>
          <w:sz w:val="28"/>
          <w:szCs w:val="28"/>
          <w:lang w:val="en-US"/>
        </w:rPr>
        <w:t xml:space="preserve"> </w:t>
      </w:r>
      <w:r>
        <w:rPr>
          <w:iCs/>
          <w:sz w:val="28"/>
          <w:szCs w:val="28"/>
          <w:lang w:val="en-US"/>
        </w:rPr>
        <w:t>R</w:t>
      </w:r>
      <w:r w:rsidR="00431297" w:rsidRPr="00431297">
        <w:rPr>
          <w:iCs/>
          <w:sz w:val="28"/>
          <w:szCs w:val="28"/>
          <w:lang w:val="en-US"/>
        </w:rPr>
        <w:t xml:space="preserve">esults of </w:t>
      </w:r>
      <w:r>
        <w:rPr>
          <w:iCs/>
          <w:sz w:val="28"/>
          <w:szCs w:val="28"/>
          <w:lang w:val="en-US"/>
        </w:rPr>
        <w:t>us</w:t>
      </w:r>
      <w:r w:rsidR="00431297" w:rsidRPr="00431297">
        <w:rPr>
          <w:iCs/>
          <w:sz w:val="28"/>
          <w:szCs w:val="28"/>
          <w:lang w:val="en-US"/>
        </w:rPr>
        <w:t>ing the AGCS algorithm to solve the test problem</w:t>
      </w:r>
    </w:p>
    <w:p w:rsidR="0026254C" w:rsidRPr="00431297" w:rsidRDefault="0026254C" w:rsidP="0026254C">
      <w:pPr>
        <w:pStyle w:val="af6"/>
        <w:ind w:firstLine="426"/>
        <w:rPr>
          <w:sz w:val="28"/>
          <w:szCs w:val="28"/>
          <w:lang w:val="en-US"/>
        </w:rPr>
      </w:pPr>
    </w:p>
    <w:p w:rsidR="00431297" w:rsidRPr="00431297" w:rsidRDefault="0026254C" w:rsidP="004651FA">
      <w:pPr>
        <w:pStyle w:val="af6"/>
        <w:rPr>
          <w:sz w:val="28"/>
          <w:szCs w:val="28"/>
          <w:lang w:val="en-US"/>
        </w:rPr>
      </w:pPr>
      <w:r w:rsidRPr="003E3BCD">
        <w:rPr>
          <w:sz w:val="28"/>
          <w:szCs w:val="28"/>
          <w:lang w:val="en-US"/>
        </w:rPr>
        <w:t xml:space="preserve">Various modifications of this algorithm and the corresponding theory of convergence are presented in [18]. </w:t>
      </w:r>
      <w:r w:rsidR="00767799">
        <w:rPr>
          <w:sz w:val="28"/>
          <w:szCs w:val="28"/>
          <w:lang w:val="en-US"/>
        </w:rPr>
        <w:t xml:space="preserve">For instance, </w:t>
      </w:r>
      <w:r w:rsidR="00617086" w:rsidRPr="00431297">
        <w:rPr>
          <w:sz w:val="28"/>
          <w:szCs w:val="28"/>
          <w:lang w:val="en-US"/>
        </w:rPr>
        <w:t>the following theorem</w:t>
      </w:r>
      <w:r w:rsidR="00767799">
        <w:rPr>
          <w:sz w:val="28"/>
          <w:szCs w:val="28"/>
          <w:lang w:val="en-US"/>
        </w:rPr>
        <w:t xml:space="preserve"> is valid</w:t>
      </w:r>
      <w:r w:rsidR="00617086" w:rsidRPr="00431297">
        <w:rPr>
          <w:sz w:val="28"/>
          <w:szCs w:val="28"/>
          <w:lang w:val="en-US"/>
        </w:rPr>
        <w:t>.</w:t>
      </w:r>
    </w:p>
    <w:p w:rsidR="00431297" w:rsidRDefault="00431297" w:rsidP="00431297">
      <w:pPr>
        <w:pStyle w:val="af6"/>
        <w:rPr>
          <w:sz w:val="28"/>
          <w:szCs w:val="28"/>
          <w:lang w:val="en-US"/>
        </w:rPr>
      </w:pPr>
      <w:proofErr w:type="gramStart"/>
      <w:r w:rsidRPr="006A2E1F">
        <w:rPr>
          <w:b/>
          <w:bCs/>
          <w:sz w:val="28"/>
          <w:szCs w:val="28"/>
          <w:lang w:val="en-US"/>
        </w:rPr>
        <w:t>Theorem</w:t>
      </w:r>
      <w:ins w:id="407" w:author="gergel" w:date="2020-05-28T17:12:00Z">
        <w:r w:rsidR="0041785F">
          <w:rPr>
            <w:b/>
            <w:bCs/>
            <w:sz w:val="28"/>
            <w:szCs w:val="28"/>
            <w:lang w:val="en-US"/>
          </w:rPr>
          <w:t xml:space="preserve"> 1</w:t>
        </w:r>
      </w:ins>
      <w:r w:rsidRPr="006A2E1F">
        <w:rPr>
          <w:b/>
          <w:bCs/>
          <w:sz w:val="28"/>
          <w:szCs w:val="28"/>
          <w:lang w:val="en-US"/>
        </w:rPr>
        <w:t>.</w:t>
      </w:r>
      <w:proofErr w:type="gramEnd"/>
      <w:r w:rsidRPr="00431297">
        <w:rPr>
          <w:sz w:val="28"/>
          <w:szCs w:val="28"/>
          <w:lang w:val="en-US"/>
        </w:rPr>
        <w:t xml:space="preserve"> If the AGCS algorithm is used to solve problem (1</w:t>
      </w:r>
      <w:ins w:id="408" w:author="gergel" w:date="2020-05-28T17:01:00Z">
        <w:r w:rsidR="00CF4ADB">
          <w:rPr>
            <w:sz w:val="28"/>
            <w:szCs w:val="28"/>
            <w:lang w:val="en-US"/>
          </w:rPr>
          <w:t>6</w:t>
        </w:r>
      </w:ins>
      <w:r w:rsidRPr="00431297">
        <w:rPr>
          <w:sz w:val="28"/>
          <w:szCs w:val="28"/>
          <w:lang w:val="en-US"/>
        </w:rPr>
        <w:t>), and the</w:t>
      </w:r>
      <w:r w:rsidR="00767799">
        <w:rPr>
          <w:sz w:val="28"/>
          <w:szCs w:val="28"/>
          <w:lang w:val="en-US"/>
        </w:rPr>
        <w:t xml:space="preserve"> following </w:t>
      </w:r>
      <w:r w:rsidRPr="00431297">
        <w:rPr>
          <w:sz w:val="28"/>
          <w:szCs w:val="28"/>
          <w:lang w:val="en-US"/>
        </w:rPr>
        <w:t>conditions are satisfied:</w:t>
      </w:r>
    </w:p>
    <w:p w:rsidR="0026254C" w:rsidRPr="006A2E1F" w:rsidRDefault="006A2E1F" w:rsidP="006A2E1F">
      <w:pPr>
        <w:pStyle w:val="af6"/>
        <w:rPr>
          <w:sz w:val="28"/>
          <w:szCs w:val="28"/>
          <w:lang w:val="en-US"/>
        </w:rPr>
      </w:pPr>
      <w:r w:rsidRPr="008F479A">
        <w:rPr>
          <w:sz w:val="28"/>
          <w:szCs w:val="28"/>
          <w:lang w:val="en-US"/>
        </w:rPr>
        <w:t xml:space="preserve">1) </w:t>
      </w:r>
      <w:proofErr w:type="gramStart"/>
      <w:r w:rsidR="00767799">
        <w:rPr>
          <w:sz w:val="28"/>
          <w:szCs w:val="28"/>
          <w:lang w:val="en-US"/>
        </w:rPr>
        <w:t>the</w:t>
      </w:r>
      <w:proofErr w:type="gramEnd"/>
      <w:r w:rsidR="00767799">
        <w:rPr>
          <w:sz w:val="28"/>
          <w:szCs w:val="28"/>
          <w:lang w:val="en-US"/>
        </w:rPr>
        <w:t xml:space="preserve"> </w:t>
      </w:r>
      <w:r w:rsidRPr="008F479A">
        <w:rPr>
          <w:sz w:val="28"/>
          <w:szCs w:val="28"/>
          <w:lang w:val="en-US"/>
        </w:rPr>
        <w:t>function</w:t>
      </w:r>
      <w:r w:rsidR="00767799">
        <w:rPr>
          <w:sz w:val="28"/>
          <w:szCs w:val="28"/>
          <w:lang w:val="en-US"/>
        </w:rPr>
        <w:t>s</w:t>
      </w:r>
      <w:r w:rsidRPr="008F479A">
        <w:rPr>
          <w:sz w:val="28"/>
          <w:szCs w:val="28"/>
          <w:lang w:val="en-US"/>
        </w:rPr>
        <w:t xml:space="preserve"> </w:t>
      </w:r>
      <w:proofErr w:type="spellStart"/>
      <w:r w:rsidRPr="003E3BCD">
        <w:rPr>
          <w:rStyle w:val="affc"/>
        </w:rPr>
        <w:t>g</w:t>
      </w:r>
      <w:r w:rsidRPr="003E3BCD">
        <w:rPr>
          <w:rStyle w:val="affc"/>
          <w:vertAlign w:val="subscript"/>
        </w:rPr>
        <w:t>j</w:t>
      </w:r>
      <w:proofErr w:type="spellEnd"/>
      <w:r w:rsidRPr="006A2E1F">
        <w:rPr>
          <w:rStyle w:val="affc"/>
        </w:rPr>
        <w:t>,</w:t>
      </w:r>
      <w:r w:rsidRPr="003E3BCD">
        <w:rPr>
          <w:rStyle w:val="affc"/>
        </w:rPr>
        <w:t> </w:t>
      </w:r>
      <w:r w:rsidRPr="006A2E1F">
        <w:rPr>
          <w:rStyle w:val="affc"/>
        </w:rPr>
        <w:t>1</w:t>
      </w:r>
      <w:r w:rsidRPr="003E3BCD">
        <w:rPr>
          <w:rStyle w:val="affc"/>
        </w:rPr>
        <w:sym w:font="Symbol" w:char="F0A3"/>
      </w:r>
      <w:r w:rsidRPr="003E3BCD">
        <w:rPr>
          <w:rStyle w:val="affc"/>
        </w:rPr>
        <w:t>j</w:t>
      </w:r>
      <w:r w:rsidRPr="003E3BCD">
        <w:rPr>
          <w:rStyle w:val="affc"/>
        </w:rPr>
        <w:sym w:font="Symbol" w:char="F0A3"/>
      </w:r>
      <w:r w:rsidRPr="003E3BCD">
        <w:rPr>
          <w:rStyle w:val="affc"/>
        </w:rPr>
        <w:t>m</w:t>
      </w:r>
      <w:r w:rsidRPr="006A2E1F">
        <w:rPr>
          <w:rStyle w:val="affc"/>
        </w:rPr>
        <w:t>+1,</w:t>
      </w:r>
      <w:r w:rsidRPr="003E3BCD">
        <w:rPr>
          <w:rStyle w:val="affc"/>
        </w:rPr>
        <w:t> </w:t>
      </w:r>
      <w:r w:rsidRPr="006A2E1F">
        <w:rPr>
          <w:sz w:val="28"/>
          <w:szCs w:val="28"/>
          <w:lang w:val="en-US"/>
        </w:rPr>
        <w:t xml:space="preserve"> </w:t>
      </w:r>
      <w:r w:rsidRPr="003E3BCD">
        <w:rPr>
          <w:rStyle w:val="affc"/>
        </w:rPr>
        <w:sym w:font="Symbol" w:char="F05B"/>
      </w:r>
      <w:r w:rsidRPr="006A2E1F">
        <w:rPr>
          <w:rStyle w:val="affc"/>
        </w:rPr>
        <w:t>0,1</w:t>
      </w:r>
      <w:r w:rsidRPr="003E3BCD">
        <w:rPr>
          <w:rStyle w:val="affc"/>
        </w:rPr>
        <w:sym w:font="Symbol" w:char="F05D"/>
      </w:r>
      <w:r w:rsidRPr="006A2E1F">
        <w:rPr>
          <w:sz w:val="28"/>
          <w:szCs w:val="28"/>
          <w:lang w:val="en-US"/>
        </w:rPr>
        <w:t xml:space="preserve"> </w:t>
      </w:r>
      <w:r w:rsidRPr="008F479A">
        <w:rPr>
          <w:sz w:val="28"/>
          <w:szCs w:val="28"/>
          <w:lang w:val="en-US"/>
        </w:rPr>
        <w:t xml:space="preserve"> satisf</w:t>
      </w:r>
      <w:r w:rsidR="00AD03AA">
        <w:rPr>
          <w:sz w:val="28"/>
          <w:szCs w:val="28"/>
          <w:lang w:val="en-US"/>
        </w:rPr>
        <w:t>y</w:t>
      </w:r>
      <w:r w:rsidRPr="008F479A">
        <w:rPr>
          <w:sz w:val="28"/>
          <w:szCs w:val="28"/>
          <w:lang w:val="en-US"/>
        </w:rPr>
        <w:t xml:space="preserve"> the </w:t>
      </w:r>
      <w:proofErr w:type="spellStart"/>
      <w:r w:rsidRPr="00431297">
        <w:rPr>
          <w:sz w:val="28"/>
          <w:szCs w:val="28"/>
          <w:lang w:val="en-US"/>
        </w:rPr>
        <w:t>Hölder</w:t>
      </w:r>
      <w:proofErr w:type="spellEnd"/>
      <w:r w:rsidRPr="008F479A">
        <w:rPr>
          <w:sz w:val="28"/>
          <w:szCs w:val="28"/>
          <w:lang w:val="en-US"/>
        </w:rPr>
        <w:t xml:space="preserve"> condition of (1</w:t>
      </w:r>
      <w:ins w:id="409" w:author="gergel" w:date="2020-05-28T17:01:00Z">
        <w:r w:rsidR="00CF4ADB">
          <w:rPr>
            <w:sz w:val="28"/>
            <w:szCs w:val="28"/>
            <w:lang w:val="en-US"/>
          </w:rPr>
          <w:t>3</w:t>
        </w:r>
      </w:ins>
      <w:r w:rsidRPr="008F479A">
        <w:rPr>
          <w:sz w:val="28"/>
          <w:szCs w:val="28"/>
          <w:lang w:val="en-US"/>
        </w:rPr>
        <w:t>) with the constant</w:t>
      </w:r>
      <w:r w:rsidR="00767799">
        <w:rPr>
          <w:sz w:val="28"/>
          <w:szCs w:val="28"/>
          <w:lang w:val="en-US"/>
        </w:rPr>
        <w:t>s</w:t>
      </w:r>
      <w:r w:rsidRPr="008F479A">
        <w:rPr>
          <w:sz w:val="28"/>
          <w:szCs w:val="28"/>
          <w:lang w:val="en-US"/>
        </w:rPr>
        <w:t xml:space="preserve"> </w:t>
      </w:r>
      <w:proofErr w:type="spellStart"/>
      <w:r w:rsidRPr="003E3BCD">
        <w:rPr>
          <w:rStyle w:val="affc"/>
        </w:rPr>
        <w:t>H</w:t>
      </w:r>
      <w:r w:rsidRPr="003E3BCD">
        <w:rPr>
          <w:rStyle w:val="affc"/>
          <w:vertAlign w:val="subscript"/>
        </w:rPr>
        <w:t>j</w:t>
      </w:r>
      <w:proofErr w:type="spellEnd"/>
      <w:r w:rsidR="00767799" w:rsidRPr="006A2E1F">
        <w:rPr>
          <w:rStyle w:val="affc"/>
        </w:rPr>
        <w:t>,</w:t>
      </w:r>
      <w:r w:rsidR="00767799" w:rsidRPr="003E3BCD">
        <w:rPr>
          <w:rStyle w:val="affc"/>
        </w:rPr>
        <w:t> </w:t>
      </w:r>
      <w:r w:rsidR="00767799" w:rsidRPr="006A2E1F">
        <w:rPr>
          <w:rStyle w:val="affc"/>
        </w:rPr>
        <w:t>1</w:t>
      </w:r>
      <w:r w:rsidR="00767799" w:rsidRPr="003E3BCD">
        <w:rPr>
          <w:rStyle w:val="affc"/>
        </w:rPr>
        <w:sym w:font="Symbol" w:char="F0A3"/>
      </w:r>
      <w:r w:rsidR="00767799" w:rsidRPr="003E3BCD">
        <w:rPr>
          <w:rStyle w:val="affc"/>
        </w:rPr>
        <w:t>j</w:t>
      </w:r>
      <w:r w:rsidR="00767799" w:rsidRPr="003E3BCD">
        <w:rPr>
          <w:rStyle w:val="affc"/>
        </w:rPr>
        <w:sym w:font="Symbol" w:char="F0A3"/>
      </w:r>
      <w:r w:rsidR="00767799" w:rsidRPr="003E3BCD">
        <w:rPr>
          <w:rStyle w:val="affc"/>
        </w:rPr>
        <w:t>m</w:t>
      </w:r>
      <w:r w:rsidR="00767799" w:rsidRPr="006A2E1F">
        <w:rPr>
          <w:rStyle w:val="affc"/>
        </w:rPr>
        <w:t>+1</w:t>
      </w:r>
      <w:r w:rsidRPr="008F479A">
        <w:rPr>
          <w:sz w:val="28"/>
          <w:szCs w:val="28"/>
          <w:lang w:val="en-US"/>
        </w:rPr>
        <w:t>,</w:t>
      </w:r>
    </w:p>
    <w:p w:rsidR="00431297" w:rsidRDefault="00431297" w:rsidP="00431297">
      <w:pPr>
        <w:pStyle w:val="af6"/>
        <w:rPr>
          <w:ins w:id="410" w:author="gergel" w:date="2020-05-27T17:15:00Z"/>
          <w:sz w:val="28"/>
          <w:szCs w:val="28"/>
          <w:lang w:val="en-US"/>
        </w:rPr>
      </w:pPr>
      <w:r w:rsidRPr="00431297">
        <w:rPr>
          <w:sz w:val="28"/>
          <w:szCs w:val="28"/>
          <w:lang w:val="en-US"/>
        </w:rPr>
        <w:t xml:space="preserve">2) </w:t>
      </w:r>
      <w:proofErr w:type="gramStart"/>
      <w:r w:rsidRPr="00431297">
        <w:rPr>
          <w:sz w:val="28"/>
          <w:szCs w:val="28"/>
          <w:lang w:val="en-US"/>
        </w:rPr>
        <w:t>for</w:t>
      </w:r>
      <w:proofErr w:type="gramEnd"/>
      <w:r w:rsidRPr="00431297">
        <w:rPr>
          <w:sz w:val="28"/>
          <w:szCs w:val="28"/>
          <w:lang w:val="en-US"/>
        </w:rPr>
        <w:t xml:space="preserve"> the </w:t>
      </w:r>
      <w:ins w:id="411" w:author="gergel" w:date="2020-05-27T17:13:00Z">
        <w:r w:rsidR="00261762">
          <w:rPr>
            <w:sz w:val="28"/>
            <w:szCs w:val="28"/>
            <w:lang w:val="en-US"/>
          </w:rPr>
          <w:t>values</w:t>
        </w:r>
        <w:r w:rsidR="00261762" w:rsidRPr="00431297">
          <w:rPr>
            <w:sz w:val="28"/>
            <w:szCs w:val="28"/>
            <w:lang w:val="en-US"/>
          </w:rPr>
          <w:t xml:space="preserve"> </w:t>
        </w:r>
      </w:ins>
      <w:r w:rsidR="006A2E1F" w:rsidRPr="003E3BCD">
        <w:rPr>
          <w:rStyle w:val="affc"/>
        </w:rPr>
        <w:t>h</w:t>
      </w:r>
      <w:r w:rsidR="006A2E1F" w:rsidRPr="003E3BCD">
        <w:rPr>
          <w:rStyle w:val="affc"/>
          <w:vertAlign w:val="subscript"/>
        </w:rPr>
        <w:sym w:font="Symbol" w:char="F06E"/>
      </w:r>
      <w:r w:rsidR="006A2E1F">
        <w:rPr>
          <w:rStyle w:val="affc"/>
          <w:vertAlign w:val="subscript"/>
        </w:rPr>
        <w:t xml:space="preserve"> </w:t>
      </w:r>
      <w:r w:rsidRPr="00431297">
        <w:rPr>
          <w:sz w:val="28"/>
          <w:szCs w:val="28"/>
          <w:lang w:val="en-US"/>
        </w:rPr>
        <w:t>from (2</w:t>
      </w:r>
      <w:ins w:id="412" w:author="gergel" w:date="2020-05-28T17:02:00Z">
        <w:r w:rsidR="00CF4ADB">
          <w:rPr>
            <w:sz w:val="28"/>
            <w:szCs w:val="28"/>
            <w:lang w:val="en-US"/>
          </w:rPr>
          <w:t>4</w:t>
        </w:r>
      </w:ins>
      <w:r w:rsidRPr="00431297">
        <w:rPr>
          <w:sz w:val="28"/>
          <w:szCs w:val="28"/>
          <w:lang w:val="en-US"/>
        </w:rPr>
        <w:t>), starting from a certain step, the inequalities</w:t>
      </w:r>
      <w:r w:rsidR="006A2E1F">
        <w:rPr>
          <w:sz w:val="28"/>
          <w:szCs w:val="28"/>
          <w:lang w:val="en-US"/>
        </w:rPr>
        <w:t xml:space="preserve"> are valid</w:t>
      </w:r>
      <w:ins w:id="413" w:author="gergel" w:date="2020-05-27T17:16:00Z">
        <w:r w:rsidR="00261762">
          <w:rPr>
            <w:rStyle w:val="af3"/>
            <w:sz w:val="28"/>
            <w:szCs w:val="28"/>
            <w:lang w:val="en-US"/>
          </w:rPr>
          <w:footnoteReference w:id="4"/>
        </w:r>
      </w:ins>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29"/>
        <w:gridCol w:w="1442"/>
      </w:tblGrid>
      <w:tr w:rsidR="00261762" w:rsidRPr="003E3BCD" w:rsidTr="00261762">
        <w:trPr>
          <w:jc w:val="center"/>
          <w:ins w:id="427" w:author="gergel" w:date="2020-05-27T17:15:00Z"/>
        </w:trPr>
        <w:tc>
          <w:tcPr>
            <w:tcW w:w="8129" w:type="dxa"/>
            <w:tcBorders>
              <w:top w:val="nil"/>
              <w:left w:val="nil"/>
              <w:bottom w:val="nil"/>
              <w:right w:val="nil"/>
            </w:tcBorders>
          </w:tcPr>
          <w:p w:rsidR="00261762" w:rsidRPr="00261762" w:rsidRDefault="00261762" w:rsidP="00261762">
            <w:pPr>
              <w:spacing w:line="360" w:lineRule="auto"/>
              <w:jc w:val="center"/>
              <w:rPr>
                <w:ins w:id="428" w:author="gergel" w:date="2020-05-27T17:15:00Z"/>
                <w:rFonts w:ascii="Times New Roman" w:hAnsi="Times New Roman" w:cs="Times New Roman"/>
                <w:i/>
                <w:iCs/>
                <w:spacing w:val="40"/>
                <w:kern w:val="16"/>
                <w:sz w:val="28"/>
                <w:szCs w:val="28"/>
                <w:lang w:val="en-US"/>
              </w:rPr>
            </w:pPr>
            <w:ins w:id="429" w:author="gergel" w:date="2020-05-27T17:15:00Z">
              <w:r w:rsidRPr="003E3BCD">
                <w:rPr>
                  <w:rStyle w:val="affc"/>
                </w:rPr>
                <w:t>r</w:t>
              </w:r>
              <w:r w:rsidRPr="003E3BCD">
                <w:rPr>
                  <w:rStyle w:val="affc"/>
                  <w:vertAlign w:val="subscript"/>
                </w:rPr>
                <w:sym w:font="Symbol" w:char="F06E"/>
              </w:r>
              <w:r w:rsidRPr="003E3BCD">
                <w:rPr>
                  <w:rStyle w:val="affc"/>
                </w:rPr>
                <w:t>h</w:t>
              </w:r>
              <w:r w:rsidRPr="003E3BCD">
                <w:rPr>
                  <w:rStyle w:val="affc"/>
                  <w:vertAlign w:val="subscript"/>
                </w:rPr>
                <w:sym w:font="Symbol" w:char="F06E"/>
              </w:r>
              <w:r w:rsidRPr="003E3BCD">
                <w:rPr>
                  <w:rStyle w:val="affc"/>
                </w:rPr>
                <w:t>&gt;2H</w:t>
              </w:r>
              <w:r w:rsidRPr="003E3BCD">
                <w:rPr>
                  <w:rStyle w:val="affc"/>
                  <w:vertAlign w:val="subscript"/>
                </w:rPr>
                <w:sym w:font="Symbol" w:char="F06E"/>
              </w:r>
              <w:r w:rsidRPr="003E3BCD">
                <w:rPr>
                  <w:rStyle w:val="affc"/>
                </w:rPr>
                <w:t>, r</w:t>
              </w:r>
              <w:r w:rsidRPr="003E3BCD">
                <w:rPr>
                  <w:rStyle w:val="affc"/>
                  <w:vertAlign w:val="subscript"/>
                </w:rPr>
                <w:sym w:font="Symbol" w:char="F06E"/>
              </w:r>
              <w:r>
                <w:rPr>
                  <w:rStyle w:val="affc"/>
                </w:rPr>
                <w:t>&gt;</w:t>
              </w:r>
              <w:r w:rsidRPr="003E3BCD">
                <w:rPr>
                  <w:rStyle w:val="affc"/>
                </w:rPr>
                <w:t>1</w:t>
              </w:r>
              <w:r>
                <w:rPr>
                  <w:rStyle w:val="affc"/>
                </w:rPr>
                <w:t>,1</w:t>
              </w:r>
              <w:r w:rsidRPr="003E3BCD">
                <w:rPr>
                  <w:rStyle w:val="affc"/>
                </w:rPr>
                <w:sym w:font="Symbol" w:char="F0A3"/>
              </w:r>
              <w:r w:rsidRPr="003E3BCD">
                <w:rPr>
                  <w:rStyle w:val="affc"/>
                </w:rPr>
                <w:sym w:font="Symbol" w:char="F06E"/>
              </w:r>
              <w:r w:rsidRPr="003E3BCD">
                <w:rPr>
                  <w:rStyle w:val="affc"/>
                </w:rPr>
                <w:sym w:font="Symbol" w:char="F0A3"/>
              </w:r>
              <w:r w:rsidRPr="003E3BCD">
                <w:rPr>
                  <w:rStyle w:val="affc"/>
                </w:rPr>
                <w:t>m+1,</w:t>
              </w:r>
            </w:ins>
          </w:p>
        </w:tc>
        <w:tc>
          <w:tcPr>
            <w:tcW w:w="1442" w:type="dxa"/>
            <w:tcBorders>
              <w:top w:val="nil"/>
              <w:left w:val="nil"/>
              <w:bottom w:val="nil"/>
              <w:right w:val="nil"/>
            </w:tcBorders>
            <w:vAlign w:val="center"/>
          </w:tcPr>
          <w:p w:rsidR="00261762" w:rsidRPr="003E3BCD" w:rsidRDefault="00261762" w:rsidP="00261762">
            <w:pPr>
              <w:spacing w:line="360" w:lineRule="auto"/>
              <w:jc w:val="right"/>
              <w:rPr>
                <w:ins w:id="430" w:author="gergel" w:date="2020-05-27T17:15:00Z"/>
                <w:sz w:val="28"/>
                <w:szCs w:val="28"/>
                <w:lang w:val="en-US"/>
              </w:rPr>
            </w:pPr>
            <w:ins w:id="431" w:author="gergel" w:date="2020-05-27T17:15:00Z">
              <w:r w:rsidRPr="003E3BCD">
                <w:rPr>
                  <w:sz w:val="28"/>
                  <w:szCs w:val="28"/>
                  <w:lang w:val="en-US"/>
                </w:rPr>
                <w:t>(2</w:t>
              </w:r>
            </w:ins>
            <w:ins w:id="432" w:author="gergel" w:date="2020-05-28T17:08:00Z">
              <w:r w:rsidR="00CF4ADB">
                <w:rPr>
                  <w:sz w:val="28"/>
                  <w:szCs w:val="28"/>
                  <w:lang w:val="en-US"/>
                </w:rPr>
                <w:t>9</w:t>
              </w:r>
            </w:ins>
            <w:ins w:id="433" w:author="gergel" w:date="2020-05-27T17:15:00Z">
              <w:r w:rsidRPr="003E3BCD">
                <w:rPr>
                  <w:sz w:val="28"/>
                  <w:szCs w:val="28"/>
                  <w:lang w:val="en-US"/>
                </w:rPr>
                <w:t>)</w:t>
              </w:r>
            </w:ins>
          </w:p>
        </w:tc>
      </w:tr>
    </w:tbl>
    <w:p w:rsidR="00431297" w:rsidRDefault="00431297" w:rsidP="00431297">
      <w:pPr>
        <w:pStyle w:val="af6"/>
        <w:ind w:firstLine="0"/>
        <w:rPr>
          <w:sz w:val="28"/>
          <w:szCs w:val="28"/>
          <w:lang w:val="en-US"/>
        </w:rPr>
      </w:pPr>
      <w:proofErr w:type="gramStart"/>
      <w:r w:rsidRPr="00431297">
        <w:rPr>
          <w:sz w:val="28"/>
          <w:szCs w:val="28"/>
          <w:lang w:val="en-US"/>
        </w:rPr>
        <w:t>then</w:t>
      </w:r>
      <w:proofErr w:type="gramEnd"/>
      <w:r w:rsidRPr="00431297">
        <w:rPr>
          <w:sz w:val="28"/>
          <w:szCs w:val="28"/>
          <w:lang w:val="en-US"/>
        </w:rPr>
        <w:t xml:space="preserve"> the set of limit points of the sequence</w:t>
      </w:r>
      <w:r w:rsidR="00C80758">
        <w:rPr>
          <w:sz w:val="28"/>
          <w:szCs w:val="28"/>
          <w:lang w:val="en-US"/>
        </w:rPr>
        <w:t xml:space="preserve"> </w:t>
      </w:r>
      <w:r w:rsidR="00C80758" w:rsidRPr="00C80758">
        <w:rPr>
          <w:rStyle w:val="affc"/>
        </w:rPr>
        <w:t>{</w:t>
      </w:r>
      <w:proofErr w:type="spellStart"/>
      <w:r w:rsidR="00C80758" w:rsidRPr="003E3BCD">
        <w:rPr>
          <w:rStyle w:val="affc"/>
        </w:rPr>
        <w:t>x</w:t>
      </w:r>
      <w:r w:rsidR="00C80758" w:rsidRPr="003E3BCD">
        <w:rPr>
          <w:rStyle w:val="affc"/>
          <w:vertAlign w:val="superscript"/>
        </w:rPr>
        <w:t>k</w:t>
      </w:r>
      <w:proofErr w:type="spellEnd"/>
      <w:r w:rsidR="00C80758" w:rsidRPr="00C80758">
        <w:rPr>
          <w:rStyle w:val="affc"/>
        </w:rPr>
        <w:t>}</w:t>
      </w:r>
      <w:r w:rsidR="00C80758" w:rsidRPr="00C80758">
        <w:rPr>
          <w:sz w:val="28"/>
          <w:szCs w:val="28"/>
          <w:lang w:val="en-US"/>
        </w:rPr>
        <w:t>,</w:t>
      </w:r>
      <w:r w:rsidR="00C80758">
        <w:rPr>
          <w:sz w:val="28"/>
          <w:szCs w:val="28"/>
          <w:lang w:val="en-US"/>
        </w:rPr>
        <w:t xml:space="preserve"> </w:t>
      </w:r>
      <w:r w:rsidRPr="00431297">
        <w:rPr>
          <w:sz w:val="28"/>
          <w:szCs w:val="28"/>
          <w:lang w:val="en-US"/>
        </w:rPr>
        <w:t xml:space="preserve">generated by the algorithm coincides with the set of </w:t>
      </w:r>
      <w:r w:rsidR="00CC275F">
        <w:rPr>
          <w:sz w:val="28"/>
          <w:szCs w:val="28"/>
          <w:lang w:val="en-US"/>
        </w:rPr>
        <w:t>global minimum point</w:t>
      </w:r>
      <w:r w:rsidR="00CC275F" w:rsidRPr="00431297">
        <w:rPr>
          <w:sz w:val="28"/>
          <w:szCs w:val="28"/>
          <w:lang w:val="en-US"/>
        </w:rPr>
        <w:t xml:space="preserve">s </w:t>
      </w:r>
      <w:r w:rsidR="00CC275F">
        <w:rPr>
          <w:sz w:val="28"/>
          <w:szCs w:val="28"/>
          <w:lang w:val="en-US"/>
        </w:rPr>
        <w:t>of the</w:t>
      </w:r>
      <w:r w:rsidRPr="00431297">
        <w:rPr>
          <w:sz w:val="28"/>
          <w:szCs w:val="28"/>
          <w:lang w:val="en-US"/>
        </w:rPr>
        <w:t xml:space="preserve"> problem (1</w:t>
      </w:r>
      <w:ins w:id="434" w:author="gergel" w:date="2020-05-28T17:04:00Z">
        <w:r w:rsidR="00CF4ADB">
          <w:rPr>
            <w:sz w:val="28"/>
            <w:szCs w:val="28"/>
            <w:lang w:val="en-US"/>
          </w:rPr>
          <w:t>6</w:t>
        </w:r>
      </w:ins>
      <w:r w:rsidRPr="00431297">
        <w:rPr>
          <w:sz w:val="28"/>
          <w:szCs w:val="28"/>
          <w:lang w:val="en-US"/>
        </w:rPr>
        <w:t xml:space="preserve">) </w:t>
      </w:r>
      <w:r w:rsidR="00CC275F">
        <w:rPr>
          <w:sz w:val="28"/>
          <w:szCs w:val="28"/>
          <w:lang w:val="en-US"/>
        </w:rPr>
        <w:t xml:space="preserve">with </w:t>
      </w:r>
      <w:r w:rsidR="00C80758" w:rsidRPr="003E3BCD">
        <w:rPr>
          <w:rStyle w:val="affc"/>
        </w:rPr>
        <w:sym w:font="Symbol" w:char="F065"/>
      </w:r>
      <w:r w:rsidR="00C80758" w:rsidRPr="00C80758">
        <w:rPr>
          <w:rStyle w:val="affc"/>
        </w:rPr>
        <w:t>=0</w:t>
      </w:r>
      <w:r w:rsidR="00C80758" w:rsidRPr="00C80758">
        <w:rPr>
          <w:sz w:val="28"/>
          <w:szCs w:val="28"/>
          <w:lang w:val="en-US"/>
        </w:rPr>
        <w:t xml:space="preserve"> </w:t>
      </w:r>
      <w:r w:rsidR="00C80758">
        <w:rPr>
          <w:sz w:val="28"/>
          <w:szCs w:val="28"/>
          <w:lang w:val="en-US"/>
        </w:rPr>
        <w:t>in</w:t>
      </w:r>
      <w:r w:rsidRPr="00431297">
        <w:rPr>
          <w:sz w:val="28"/>
          <w:szCs w:val="28"/>
          <w:lang w:val="en-US"/>
        </w:rPr>
        <w:t xml:space="preserve"> the stop condition (2</w:t>
      </w:r>
      <w:ins w:id="435" w:author="gergel" w:date="2020-05-28T17:04:00Z">
        <w:r w:rsidR="00CF4ADB">
          <w:rPr>
            <w:sz w:val="28"/>
            <w:szCs w:val="28"/>
            <w:lang w:val="en-US"/>
          </w:rPr>
          <w:t>8</w:t>
        </w:r>
      </w:ins>
      <w:r w:rsidRPr="00431297">
        <w:rPr>
          <w:sz w:val="28"/>
          <w:szCs w:val="28"/>
          <w:lang w:val="en-US"/>
        </w:rPr>
        <w:t>).</w:t>
      </w:r>
    </w:p>
    <w:p w:rsidR="008F479A" w:rsidRPr="00431297" w:rsidRDefault="008F479A" w:rsidP="00431297">
      <w:pPr>
        <w:pStyle w:val="af6"/>
        <w:ind w:firstLine="0"/>
        <w:rPr>
          <w:sz w:val="28"/>
          <w:szCs w:val="28"/>
          <w:lang w:val="en-US"/>
        </w:rPr>
      </w:pPr>
    </w:p>
    <w:p w:rsidR="008F479A" w:rsidRPr="004651FA" w:rsidRDefault="008F479A" w:rsidP="00E97F3C">
      <w:pPr>
        <w:rPr>
          <w:rFonts w:ascii="Times New Roman" w:hAnsi="Times New Roman" w:cs="Times New Roman"/>
          <w:b/>
          <w:bCs/>
          <w:sz w:val="28"/>
          <w:szCs w:val="28"/>
        </w:rPr>
      </w:pPr>
      <w:r w:rsidRPr="004651FA">
        <w:rPr>
          <w:rFonts w:ascii="Times New Roman" w:hAnsi="Times New Roman" w:cs="Times New Roman"/>
          <w:b/>
          <w:bCs/>
          <w:sz w:val="28"/>
          <w:szCs w:val="28"/>
        </w:rPr>
        <w:t xml:space="preserve">3.3. Acceleration of computations based on </w:t>
      </w:r>
      <w:r w:rsidR="00E97F3C" w:rsidRPr="004651FA">
        <w:rPr>
          <w:rFonts w:ascii="Times New Roman" w:hAnsi="Times New Roman" w:cs="Times New Roman"/>
          <w:b/>
          <w:bCs/>
          <w:sz w:val="28"/>
          <w:szCs w:val="28"/>
        </w:rPr>
        <w:t xml:space="preserve">the </w:t>
      </w:r>
      <w:r w:rsidRPr="004651FA">
        <w:rPr>
          <w:rFonts w:ascii="Times New Roman" w:hAnsi="Times New Roman" w:cs="Times New Roman"/>
          <w:b/>
          <w:bCs/>
          <w:sz w:val="28"/>
          <w:szCs w:val="28"/>
        </w:rPr>
        <w:t>reuse</w:t>
      </w:r>
      <w:r w:rsidR="00E97F3C" w:rsidRPr="004651FA">
        <w:rPr>
          <w:rFonts w:ascii="Times New Roman" w:hAnsi="Times New Roman" w:cs="Times New Roman"/>
          <w:b/>
          <w:bCs/>
          <w:sz w:val="28"/>
          <w:szCs w:val="28"/>
        </w:rPr>
        <w:t xml:space="preserve"> of search information</w:t>
      </w:r>
    </w:p>
    <w:p w:rsidR="00C571F7" w:rsidRPr="00D0553B" w:rsidRDefault="00FB2B3E">
      <w:pPr>
        <w:ind w:firstLine="411"/>
        <w:rPr>
          <w:rFonts w:ascii="Times New Roman" w:hAnsi="Times New Roman" w:cs="Times New Roman"/>
          <w:sz w:val="28"/>
          <w:szCs w:val="28"/>
        </w:rPr>
      </w:pPr>
      <w:r w:rsidRPr="00FB2B3E">
        <w:rPr>
          <w:rFonts w:ascii="Times New Roman" w:hAnsi="Times New Roman" w:cs="Times New Roman"/>
          <w:sz w:val="28"/>
          <w:szCs w:val="28"/>
        </w:rPr>
        <w:t>As noted earlier, the MCOlex problem at each stage</w:t>
      </w:r>
      <w:ins w:id="436" w:author="gergel" w:date="2020-05-27T17:24:00Z">
        <w:r w:rsidR="00D0553B">
          <w:rPr>
            <w:rFonts w:ascii="Times New Roman" w:hAnsi="Times New Roman" w:cs="Times New Roman"/>
            <w:sz w:val="28"/>
            <w:szCs w:val="28"/>
          </w:rPr>
          <w:t xml:space="preserve"> </w:t>
        </w:r>
        <w:r w:rsidR="00CF4ADB">
          <w:rPr>
            <w:rFonts w:ascii="Times New Roman" w:hAnsi="Times New Roman" w:cs="Times New Roman"/>
            <w:sz w:val="28"/>
            <w:szCs w:val="28"/>
          </w:rPr>
          <w:t>(</w:t>
        </w:r>
      </w:ins>
      <w:ins w:id="437" w:author="gergel" w:date="2020-05-28T17:05:00Z">
        <w:r w:rsidR="00CF4ADB">
          <w:rPr>
            <w:rFonts w:ascii="Times New Roman" w:hAnsi="Times New Roman" w:cs="Times New Roman"/>
            <w:sz w:val="28"/>
            <w:szCs w:val="28"/>
          </w:rPr>
          <w:t>9</w:t>
        </w:r>
      </w:ins>
      <w:ins w:id="438" w:author="gergel" w:date="2020-05-27T17:24:00Z">
        <w:r w:rsidR="00D0553B" w:rsidRPr="00D0553B">
          <w:rPr>
            <w:rFonts w:ascii="Times New Roman" w:hAnsi="Times New Roman" w:cs="Times New Roman"/>
            <w:sz w:val="28"/>
            <w:szCs w:val="28"/>
          </w:rPr>
          <w:t xml:space="preserve">) </w:t>
        </w:r>
      </w:ins>
      <w:r w:rsidRPr="00FB2B3E">
        <w:rPr>
          <w:rFonts w:ascii="Times New Roman" w:hAnsi="Times New Roman" w:cs="Times New Roman"/>
          <w:sz w:val="28"/>
          <w:szCs w:val="28"/>
        </w:rPr>
        <w:t xml:space="preserve"> of the </w:t>
      </w:r>
      <w:ins w:id="439" w:author="gergel" w:date="2020-05-27T17:24:00Z">
        <w:r w:rsidR="00D0553B" w:rsidRPr="000D3B50">
          <w:rPr>
            <w:sz w:val="28"/>
            <w:szCs w:val="28"/>
            <w:lang w:val="en-US"/>
          </w:rPr>
          <w:t xml:space="preserve">the </w:t>
        </w:r>
        <w:r w:rsidR="00D0553B">
          <w:rPr>
            <w:sz w:val="28"/>
            <w:szCs w:val="28"/>
          </w:rPr>
          <w:sym w:font="Symbol" w:char="F065"/>
        </w:r>
        <w:r w:rsidR="00D0553B" w:rsidRPr="007F4604">
          <w:rPr>
            <w:rFonts w:ascii="Times New Roman" w:eastAsia="Times New Roman" w:hAnsi="Times New Roman" w:cs="Times New Roman"/>
            <w:color w:val="auto"/>
            <w:kern w:val="0"/>
            <w:sz w:val="28"/>
            <w:szCs w:val="28"/>
            <w:lang w:val="en-US" w:eastAsia="zh-CN"/>
          </w:rPr>
          <w:t xml:space="preserve">-constraint </w:t>
        </w:r>
      </w:ins>
      <w:r w:rsidRPr="00FB2B3E">
        <w:rPr>
          <w:rFonts w:ascii="Times New Roman" w:hAnsi="Times New Roman" w:cs="Times New Roman"/>
          <w:sz w:val="28"/>
          <w:szCs w:val="28"/>
        </w:rPr>
        <w:t>method is a global optimization problem with nonlinear constraints (1</w:t>
      </w:r>
      <w:ins w:id="440" w:author="gergel" w:date="2020-05-28T17:05:00Z">
        <w:r w:rsidR="00CF4ADB">
          <w:rPr>
            <w:rFonts w:ascii="Times New Roman" w:hAnsi="Times New Roman" w:cs="Times New Roman"/>
            <w:sz w:val="28"/>
            <w:szCs w:val="28"/>
          </w:rPr>
          <w:t>6</w:t>
        </w:r>
      </w:ins>
      <w:r w:rsidRPr="00FB2B3E">
        <w:rPr>
          <w:rFonts w:ascii="Times New Roman" w:hAnsi="Times New Roman" w:cs="Times New Roman"/>
          <w:sz w:val="28"/>
          <w:szCs w:val="28"/>
        </w:rPr>
        <w:t xml:space="preserve">). </w:t>
      </w:r>
      <w:ins w:id="441" w:author="Evgeniy Kozinov" w:date="2020-05-31T17:32:00Z">
        <w:r w:rsidR="00954FE1" w:rsidRPr="00954FE1">
          <w:rPr>
            <w:rFonts w:ascii="Times New Roman" w:hAnsi="Times New Roman" w:cs="Times New Roman"/>
            <w:sz w:val="28"/>
            <w:szCs w:val="28"/>
          </w:rPr>
          <w:t>Generally, the solution to such problems must start from the beginning</w:t>
        </w:r>
      </w:ins>
      <w:del w:id="442" w:author="Evgeniy Kozinov" w:date="2020-05-31T17:32:00Z">
        <w:r w:rsidRPr="00FB2B3E" w:rsidDel="00954FE1">
          <w:rPr>
            <w:rFonts w:ascii="Times New Roman" w:hAnsi="Times New Roman" w:cs="Times New Roman"/>
            <w:sz w:val="28"/>
            <w:szCs w:val="28"/>
          </w:rPr>
          <w:delText>Generally, the solution to such problems must start at the beginning</w:delText>
        </w:r>
      </w:del>
      <w:r w:rsidRPr="00FB2B3E">
        <w:rPr>
          <w:rFonts w:ascii="Times New Roman" w:hAnsi="Times New Roman" w:cs="Times New Roman"/>
          <w:sz w:val="28"/>
          <w:szCs w:val="28"/>
        </w:rPr>
        <w:t xml:space="preserve">, and multiple solutions of such global optimization problems may require extensive calculations. However, the presence of search information </w:t>
      </w:r>
      <m:oMath>
        <m:sSub>
          <m:sSubPr>
            <m:ctrlPr>
              <w:rPr>
                <w:rFonts w:ascii="Cambria Math" w:hAnsi="Times New Roman"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oMath>
      <w:r w:rsidRPr="00FB2B3E">
        <w:rPr>
          <w:rFonts w:ascii="Times New Roman" w:hAnsi="Times New Roman" w:cs="Times New Roman"/>
          <w:sz w:val="28"/>
          <w:szCs w:val="28"/>
        </w:rPr>
        <w:t xml:space="preserve"> from (</w:t>
      </w:r>
      <w:ins w:id="443" w:author="gergel" w:date="2020-05-28T17:05:00Z">
        <w:r w:rsidR="00CF4ADB">
          <w:rPr>
            <w:rFonts w:ascii="Times New Roman" w:hAnsi="Times New Roman" w:cs="Times New Roman"/>
            <w:sz w:val="28"/>
            <w:szCs w:val="28"/>
          </w:rPr>
          <w:t>21</w:t>
        </w:r>
      </w:ins>
      <w:r w:rsidRPr="00FB2B3E">
        <w:rPr>
          <w:rFonts w:ascii="Times New Roman" w:hAnsi="Times New Roman" w:cs="Times New Roman"/>
          <w:sz w:val="28"/>
          <w:szCs w:val="28"/>
        </w:rPr>
        <w:t>) allows us to bring the results of previous calculations to the values of any next solved optimization problem in the scheme (</w:t>
      </w:r>
      <w:ins w:id="444" w:author="gergel" w:date="2020-05-28T17:06:00Z">
        <w:r w:rsidR="00CF4ADB">
          <w:rPr>
            <w:rFonts w:ascii="Times New Roman" w:hAnsi="Times New Roman" w:cs="Times New Roman"/>
            <w:sz w:val="28"/>
            <w:szCs w:val="28"/>
          </w:rPr>
          <w:t>9</w:t>
        </w:r>
      </w:ins>
      <w:r w:rsidRPr="00FB2B3E">
        <w:rPr>
          <w:rFonts w:ascii="Times New Roman" w:hAnsi="Times New Roman" w:cs="Times New Roman"/>
          <w:sz w:val="28"/>
          <w:szCs w:val="28"/>
        </w:rPr>
        <w:t>) without any time-consuming calculations of the values of the criteria</w:t>
      </w:r>
      <m:oMath>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 1</m:t>
        </m:r>
        <m:r>
          <w:rPr>
            <w:rFonts w:ascii="Cambria Math" w:hAnsi="Times New Roman" w:cs="Times New Roman"/>
            <w:sz w:val="28"/>
            <w:szCs w:val="28"/>
          </w:rPr>
          <m:t>≤</m:t>
        </m:r>
        <m:r>
          <w:rPr>
            <w:rFonts w:ascii="Cambria Math" w:hAnsi="Cambria Math" w:cs="Times New Roman"/>
            <w:sz w:val="28"/>
            <w:szCs w:val="28"/>
            <w:lang w:val="en-US"/>
          </w:rPr>
          <m:t>j</m:t>
        </m:r>
        <m:r>
          <w:rPr>
            <w:rFonts w:ascii="Cambria Math" w:hAnsi="Times New Roman" w:cs="Times New Roman"/>
            <w:sz w:val="28"/>
            <w:szCs w:val="28"/>
          </w:rPr>
          <m:t>≤</m:t>
        </m:r>
        <m:r>
          <w:rPr>
            <w:rFonts w:ascii="Cambria Math" w:hAnsi="Cambria Math" w:cs="Times New Roman"/>
            <w:sz w:val="28"/>
            <w:szCs w:val="28"/>
            <w:lang w:val="en-US"/>
          </w:rPr>
          <m:t>s</m:t>
        </m:r>
        <m:r>
          <w:rPr>
            <w:rFonts w:ascii="Cambria Math" w:hAnsi="Times New Roman" w:cs="Times New Roman"/>
            <w:sz w:val="28"/>
            <w:szCs w:val="28"/>
          </w:rPr>
          <m:t>,</m:t>
        </m:r>
      </m:oMath>
      <w:r w:rsidRPr="00FB2B3E">
        <w:rPr>
          <w:rFonts w:ascii="Times New Roman" w:hAnsi="Times New Roman" w:cs="Times New Roman"/>
          <w:sz w:val="28"/>
          <w:szCs w:val="28"/>
        </w:rPr>
        <w:t xml:space="preserve">  of the problem (1) [30-31]. This reuse </w:t>
      </w:r>
      <w:r w:rsidRPr="00FB2B3E">
        <w:rPr>
          <w:rFonts w:ascii="Times New Roman" w:hAnsi="Times New Roman" w:cs="Times New Roman"/>
          <w:sz w:val="28"/>
          <w:szCs w:val="28"/>
        </w:rPr>
        <w:lastRenderedPageBreak/>
        <w:t>of search information to find the next efficient decision reduces the amount of computations needed to solve each next optimization problem to just a few iterations</w:t>
      </w:r>
      <w:r w:rsidR="00D0553B">
        <w:rPr>
          <w:rFonts w:ascii="Times New Roman" w:hAnsi="Times New Roman" w:cs="Times New Roman"/>
          <w:sz w:val="28"/>
          <w:szCs w:val="28"/>
        </w:rPr>
        <w:t xml:space="preserve"> -</w:t>
      </w:r>
      <w:r w:rsidRPr="00FB2B3E">
        <w:rPr>
          <w:rFonts w:ascii="Times New Roman" w:hAnsi="Times New Roman" w:cs="Times New Roman"/>
          <w:sz w:val="28"/>
          <w:szCs w:val="28"/>
        </w:rPr>
        <w:t xml:space="preserve"> see Section </w:t>
      </w:r>
      <w:ins w:id="445" w:author="gergel" w:date="2020-05-27T17:26:00Z">
        <w:r w:rsidR="00D0553B">
          <w:rPr>
            <w:rFonts w:ascii="Times New Roman" w:hAnsi="Times New Roman" w:cs="Times New Roman"/>
            <w:sz w:val="28"/>
            <w:szCs w:val="28"/>
          </w:rPr>
          <w:t>5</w:t>
        </w:r>
      </w:ins>
      <w:r w:rsidRPr="00FB2B3E">
        <w:rPr>
          <w:rFonts w:ascii="Times New Roman" w:hAnsi="Times New Roman" w:cs="Times New Roman"/>
          <w:sz w:val="28"/>
          <w:szCs w:val="28"/>
        </w:rPr>
        <w:t xml:space="preserve"> for the results of computational experiments.</w:t>
      </w:r>
    </w:p>
    <w:p w:rsidR="00C571F7" w:rsidRDefault="00303447">
      <w:pPr>
        <w:pStyle w:val="af6"/>
        <w:ind w:firstLine="426"/>
        <w:rPr>
          <w:lang w:val="en-US"/>
        </w:rPr>
      </w:pPr>
      <w:r w:rsidRPr="00303447">
        <w:rPr>
          <w:sz w:val="28"/>
          <w:szCs w:val="28"/>
          <w:lang w:val="en-US"/>
        </w:rPr>
        <w:t xml:space="preserve">Moreover, </w:t>
      </w:r>
      <w:r w:rsidR="00D94BC3">
        <w:rPr>
          <w:sz w:val="28"/>
          <w:szCs w:val="28"/>
          <w:lang w:val="en-US"/>
        </w:rPr>
        <w:t xml:space="preserve">using </w:t>
      </w:r>
      <w:r w:rsidRPr="00303447">
        <w:rPr>
          <w:sz w:val="28"/>
          <w:szCs w:val="28"/>
          <w:lang w:val="en-US"/>
        </w:rPr>
        <w:t xml:space="preserve">search information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oMath>
      <w:r w:rsidR="0003623C" w:rsidRPr="0003623C">
        <w:rPr>
          <w:sz w:val="28"/>
          <w:szCs w:val="28"/>
          <w:lang w:val="en-US"/>
        </w:rPr>
        <w:t xml:space="preserve"> </w:t>
      </w:r>
      <w:r w:rsidRPr="00303447">
        <w:rPr>
          <w:sz w:val="28"/>
          <w:szCs w:val="28"/>
          <w:lang w:val="en-US"/>
        </w:rPr>
        <w:t xml:space="preserve">allows </w:t>
      </w:r>
      <w:proofErr w:type="gramStart"/>
      <w:r w:rsidRPr="00303447">
        <w:rPr>
          <w:sz w:val="28"/>
          <w:szCs w:val="28"/>
          <w:lang w:val="en-US"/>
        </w:rPr>
        <w:t>to reduce</w:t>
      </w:r>
      <w:proofErr w:type="gramEnd"/>
      <w:r w:rsidRPr="00303447">
        <w:rPr>
          <w:sz w:val="28"/>
          <w:szCs w:val="28"/>
          <w:lang w:val="en-US"/>
        </w:rPr>
        <w:t xml:space="preserve"> the multistage solution of the MCO problem in accordance with </w:t>
      </w:r>
      <w:r w:rsidR="00DA787F">
        <w:rPr>
          <w:sz w:val="28"/>
          <w:szCs w:val="28"/>
          <w:lang w:val="en-US"/>
        </w:rPr>
        <w:t xml:space="preserve">the </w:t>
      </w:r>
      <w:r w:rsidRPr="00303447">
        <w:rPr>
          <w:sz w:val="28"/>
          <w:szCs w:val="28"/>
          <w:lang w:val="en-US"/>
        </w:rPr>
        <w:t>scheme (</w:t>
      </w:r>
      <w:ins w:id="446" w:author="gergel" w:date="2020-05-28T17:07:00Z">
        <w:r w:rsidR="00CF4ADB">
          <w:rPr>
            <w:sz w:val="28"/>
            <w:szCs w:val="28"/>
            <w:lang w:val="en-US"/>
          </w:rPr>
          <w:t>9</w:t>
        </w:r>
      </w:ins>
      <w:r w:rsidRPr="00303447">
        <w:rPr>
          <w:sz w:val="28"/>
          <w:szCs w:val="28"/>
          <w:lang w:val="en-US"/>
        </w:rPr>
        <w:t xml:space="preserve">) to the solution of the only global optimization problem </w:t>
      </w:r>
      <w:r w:rsidR="0003623C">
        <w:rPr>
          <w:sz w:val="28"/>
          <w:szCs w:val="28"/>
          <w:lang w:val="en-US"/>
        </w:rPr>
        <w:t>in</w:t>
      </w:r>
      <w:r w:rsidRPr="00303447">
        <w:rPr>
          <w:sz w:val="28"/>
          <w:szCs w:val="28"/>
          <w:lang w:val="en-US"/>
        </w:rPr>
        <w:t xml:space="preserve"> the last stage of </w:t>
      </w:r>
      <w:r w:rsidR="00DA787F">
        <w:rPr>
          <w:sz w:val="28"/>
          <w:szCs w:val="28"/>
          <w:lang w:val="en-US"/>
        </w:rPr>
        <w:t xml:space="preserve">the </w:t>
      </w:r>
      <w:r w:rsidRPr="00303447">
        <w:rPr>
          <w:sz w:val="28"/>
          <w:szCs w:val="28"/>
          <w:lang w:val="en-US"/>
        </w:rPr>
        <w:t>scheme (</w:t>
      </w:r>
      <w:ins w:id="447" w:author="gergel" w:date="2020-05-28T17:07:00Z">
        <w:r w:rsidR="00CF4ADB">
          <w:rPr>
            <w:sz w:val="28"/>
            <w:szCs w:val="28"/>
            <w:lang w:val="en-US"/>
          </w:rPr>
          <w:t>9</w:t>
        </w:r>
      </w:ins>
      <w:r w:rsidRPr="00303447">
        <w:rPr>
          <w:sz w:val="28"/>
          <w:szCs w:val="28"/>
          <w:lang w:val="en-US"/>
        </w:rPr>
        <w:t>), name</w:t>
      </w:r>
      <w:r w:rsidR="00D94BC3">
        <w:rPr>
          <w:sz w:val="28"/>
          <w:szCs w:val="28"/>
          <w:lang w:val="en-US"/>
        </w:rPr>
        <w:t>ly</w:t>
      </w:r>
      <w:r w:rsidR="00A204BE" w:rsidRPr="00A204BE">
        <w:rPr>
          <w:sz w:val="28"/>
          <w:szCs w:val="28"/>
          <w:lang w:val="en-US"/>
        </w:rPr>
        <w:t xml:space="preserve"> </w:t>
      </w:r>
    </w:p>
    <w:p w:rsidR="00A204BE" w:rsidRPr="00303447" w:rsidRDefault="00A204BE" w:rsidP="0003623C">
      <w:pPr>
        <w:pStyle w:val="af6"/>
        <w:ind w:firstLine="0"/>
        <w:rPr>
          <w:sz w:val="28"/>
          <w:szCs w:val="28"/>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34"/>
        <w:gridCol w:w="1437"/>
      </w:tblGrid>
      <w:tr w:rsidR="0026254C" w:rsidRPr="003E3BCD" w:rsidTr="0026254C">
        <w:trPr>
          <w:jc w:val="center"/>
        </w:trPr>
        <w:tc>
          <w:tcPr>
            <w:tcW w:w="8224" w:type="dxa"/>
            <w:tcBorders>
              <w:top w:val="nil"/>
              <w:left w:val="nil"/>
              <w:bottom w:val="nil"/>
              <w:right w:val="nil"/>
            </w:tcBorders>
          </w:tcPr>
          <w:p w:rsidR="0026254C" w:rsidRPr="003E3BCD" w:rsidRDefault="002D75F6" w:rsidP="0026254C">
            <w:pPr>
              <w:spacing w:before="120"/>
              <w:jc w:val="center"/>
              <w:rPr>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δlex</m:t>
                    </m:r>
                  </m:sub>
                </m:sSub>
                <m:d>
                  <m:dPr>
                    <m:ctrlPr>
                      <w:rPr>
                        <w:rFonts w:ascii="Cambria Math" w:hAnsi="Cambria Math"/>
                        <w:i/>
                        <w:sz w:val="28"/>
                        <w:szCs w:val="28"/>
                      </w:rPr>
                    </m:ctrlPr>
                  </m:dPr>
                  <m:e>
                    <m:r>
                      <w:rPr>
                        <w:rFonts w:ascii="Cambria Math" w:hAnsi="Cambria Math"/>
                        <w:sz w:val="28"/>
                        <w:szCs w:val="28"/>
                      </w:rPr>
                      <m:t>f,δ,D</m:t>
                    </m:r>
                  </m:e>
                </m:d>
                <m:r>
                  <w:rPr>
                    <w:rFonts w:ascii="Cambria Math" w:hAnsi="Cambria Math"/>
                    <w:sz w:val="28"/>
                    <w:szCs w:val="28"/>
                  </w:rPr>
                  <m:t>=Arg</m:t>
                </m:r>
                <m:limLow>
                  <m:limLowPr>
                    <m:ctrlPr>
                      <w:rPr>
                        <w:rFonts w:ascii="Cambria Math" w:hAnsi="Cambria Math"/>
                        <w:i/>
                        <w:sz w:val="28"/>
                        <w:szCs w:val="28"/>
                      </w:rPr>
                    </m:ctrlPr>
                  </m:limLowPr>
                  <m:e>
                    <m:r>
                      <m:rPr>
                        <m:sty m:val="p"/>
                      </m:rPr>
                      <w:rPr>
                        <w:rFonts w:ascii="Cambria Math" w:hAnsi="Cambria Math"/>
                        <w:sz w:val="28"/>
                        <w:szCs w:val="28"/>
                      </w:rPr>
                      <m:t xml:space="preserve"> min</m:t>
                    </m:r>
                  </m:e>
                  <m:lim>
                    <m:r>
                      <w:rPr>
                        <w:rFonts w:ascii="Cambria Math" w:hAnsi="Cambria Math"/>
                        <w:sz w:val="28"/>
                        <w:szCs w:val="28"/>
                      </w:rPr>
                      <m:t>y∈D</m:t>
                    </m:r>
                  </m:lim>
                </m:limLow>
                <m:sSub>
                  <m:sSubPr>
                    <m:ctrlPr>
                      <w:rPr>
                        <w:rFonts w:ascii="Cambria Math" w:hAnsi="Cambria Math"/>
                        <w:i/>
                        <w:sz w:val="28"/>
                        <w:szCs w:val="28"/>
                      </w:rPr>
                    </m:ctrlPr>
                  </m:sSubPr>
                  <m:e>
                    <m:r>
                      <w:rPr>
                        <w:rFonts w:ascii="Cambria Math" w:hAnsi="Cambria Math"/>
                        <w:sz w:val="28"/>
                        <w:szCs w:val="28"/>
                      </w:rPr>
                      <m:t xml:space="preserve"> f</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j</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j</m:t>
                    </m:r>
                  </m:sub>
                </m:sSub>
                <m:r>
                  <w:rPr>
                    <w:rFonts w:ascii="Cambria Math" w:hAnsi="Cambria Math"/>
                    <w:sz w:val="28"/>
                    <w:szCs w:val="28"/>
                  </w:rPr>
                  <m:t>, 1≤j&lt;s,</m:t>
                </m:r>
              </m:oMath>
            </m:oMathPara>
          </w:p>
        </w:tc>
        <w:tc>
          <w:tcPr>
            <w:tcW w:w="1451" w:type="dxa"/>
            <w:tcBorders>
              <w:top w:val="nil"/>
              <w:left w:val="nil"/>
              <w:bottom w:val="nil"/>
              <w:right w:val="nil"/>
            </w:tcBorders>
          </w:tcPr>
          <w:p w:rsidR="0026254C" w:rsidRPr="003E3BCD" w:rsidRDefault="0026254C" w:rsidP="0026254C">
            <w:pPr>
              <w:jc w:val="right"/>
              <w:rPr>
                <w:sz w:val="28"/>
                <w:szCs w:val="28"/>
                <w:lang w:val="en-US"/>
              </w:rPr>
            </w:pPr>
            <w:r w:rsidRPr="003E3BCD">
              <w:rPr>
                <w:sz w:val="28"/>
                <w:szCs w:val="28"/>
                <w:lang w:val="en-US"/>
              </w:rPr>
              <w:t>(</w:t>
            </w:r>
            <w:ins w:id="448" w:author="gergel" w:date="2020-05-28T17:08:00Z">
              <w:r w:rsidR="00CF4ADB">
                <w:rPr>
                  <w:sz w:val="28"/>
                  <w:szCs w:val="28"/>
                  <w:lang w:val="en-US"/>
                </w:rPr>
                <w:t>30</w:t>
              </w:r>
            </w:ins>
            <w:r w:rsidRPr="003E3BCD">
              <w:rPr>
                <w:sz w:val="28"/>
                <w:szCs w:val="28"/>
                <w:lang w:val="en-US"/>
              </w:rPr>
              <w:t>)</w:t>
            </w:r>
          </w:p>
        </w:tc>
      </w:tr>
    </w:tbl>
    <w:p w:rsidR="00A204BE" w:rsidRPr="00303447" w:rsidRDefault="00303447" w:rsidP="0026254C">
      <w:pPr>
        <w:pStyle w:val="af6"/>
        <w:ind w:firstLine="0"/>
        <w:rPr>
          <w:sz w:val="28"/>
          <w:szCs w:val="28"/>
          <w:lang w:val="en-US"/>
        </w:rPr>
      </w:pPr>
      <w:proofErr w:type="gramStart"/>
      <w:r w:rsidRPr="00303447">
        <w:rPr>
          <w:sz w:val="28"/>
          <w:szCs w:val="28"/>
          <w:lang w:val="en-US"/>
        </w:rPr>
        <w:t>where</w:t>
      </w:r>
      <w:proofErr w:type="gramEnd"/>
      <w:r w:rsidRPr="00303447">
        <w:rPr>
          <w:sz w:val="28"/>
          <w:szCs w:val="28"/>
          <w:lang w:val="en-US"/>
        </w:rPr>
        <w:t xml:space="preserve"> for </w:t>
      </w:r>
      <w:r w:rsidR="0003623C">
        <w:rPr>
          <w:sz w:val="28"/>
          <w:szCs w:val="28"/>
          <w:lang w:val="en-US"/>
        </w:rPr>
        <w:t xml:space="preserve">the </w:t>
      </w:r>
      <w:r w:rsidRPr="00303447">
        <w:rPr>
          <w:sz w:val="28"/>
          <w:szCs w:val="28"/>
          <w:lang w:val="en-US"/>
        </w:rPr>
        <w:t xml:space="preserve">unknown a priori </w:t>
      </w:r>
      <w:r w:rsidR="0003623C">
        <w:rPr>
          <w:sz w:val="28"/>
          <w:szCs w:val="28"/>
          <w:lang w:val="en-US"/>
        </w:rPr>
        <w:t>values</w:t>
      </w:r>
      <w:r w:rsidRPr="00303447">
        <w:rPr>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rPr>
              <m:t>f</m:t>
            </m:r>
          </m:e>
          <m:sub>
            <m:r>
              <w:rPr>
                <w:rFonts w:ascii="Cambria Math" w:hAnsi="Cambria Math"/>
                <w:sz w:val="28"/>
                <w:szCs w:val="28"/>
              </w:rPr>
              <m:t>j</m:t>
            </m:r>
          </m:sub>
          <m:sup>
            <m:r>
              <w:rPr>
                <w:rFonts w:ascii="Cambria Math" w:hAnsi="Cambria Math"/>
                <w:sz w:val="28"/>
                <w:szCs w:val="28"/>
                <w:lang w:val="en-US"/>
              </w:rPr>
              <m:t>*</m:t>
            </m:r>
          </m:sup>
        </m:sSubSup>
        <m:r>
          <w:rPr>
            <w:rFonts w:ascii="Cambria Math" w:hAnsi="Cambria Math"/>
            <w:sz w:val="28"/>
            <w:szCs w:val="28"/>
            <w:lang w:val="en-US"/>
          </w:rPr>
          <m:t>, 1≤</m:t>
        </m:r>
        <m:r>
          <w:rPr>
            <w:rFonts w:ascii="Cambria Math" w:hAnsi="Cambria Math"/>
            <w:sz w:val="28"/>
            <w:szCs w:val="28"/>
          </w:rPr>
          <m:t>j</m:t>
        </m:r>
        <m:r>
          <w:rPr>
            <w:rFonts w:ascii="Cambria Math" w:hAnsi="Cambria Math"/>
            <w:sz w:val="28"/>
            <w:szCs w:val="28"/>
            <w:lang w:val="en-US"/>
          </w:rPr>
          <m:t>&lt;</m:t>
        </m:r>
        <m:r>
          <w:rPr>
            <w:rFonts w:ascii="Cambria Math" w:hAnsi="Cambria Math"/>
            <w:sz w:val="28"/>
            <w:szCs w:val="28"/>
          </w:rPr>
          <m:t>s</m:t>
        </m:r>
        <m:r>
          <w:rPr>
            <w:rFonts w:ascii="Cambria Math" w:hAnsi="Cambria Math"/>
            <w:sz w:val="28"/>
            <w:szCs w:val="28"/>
            <w:lang w:val="en-US"/>
          </w:rPr>
          <m:t>,</m:t>
        </m:r>
      </m:oMath>
      <w:r w:rsidRPr="00303447">
        <w:rPr>
          <w:sz w:val="28"/>
          <w:szCs w:val="28"/>
          <w:lang w:val="en-US"/>
        </w:rPr>
        <w:t xml:space="preserve"> can </w:t>
      </w:r>
      <w:r w:rsidR="0088763F">
        <w:rPr>
          <w:sz w:val="28"/>
          <w:szCs w:val="28"/>
          <w:lang w:val="en-US"/>
        </w:rPr>
        <w:t>be used</w:t>
      </w:r>
      <w:r w:rsidR="0088763F" w:rsidRPr="00303447">
        <w:rPr>
          <w:sz w:val="28"/>
          <w:szCs w:val="28"/>
          <w:lang w:val="en-US"/>
        </w:rPr>
        <w:t xml:space="preserve"> </w:t>
      </w:r>
      <w:r w:rsidRPr="00303447">
        <w:rPr>
          <w:sz w:val="28"/>
          <w:szCs w:val="28"/>
          <w:lang w:val="en-US"/>
        </w:rPr>
        <w:t>the estimates</w:t>
      </w:r>
      <w:r w:rsidR="0003623C">
        <w:rPr>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j</m:t>
            </m:r>
          </m:sub>
          <m:sup>
            <m:r>
              <w:rPr>
                <w:rFonts w:ascii="Cambria Math" w:hAnsi="Cambria Math"/>
                <w:sz w:val="28"/>
                <w:szCs w:val="28"/>
              </w:rPr>
              <m:t>k</m:t>
            </m:r>
          </m:sup>
        </m:sSubSup>
        <m:r>
          <w:rPr>
            <w:rFonts w:ascii="Cambria Math" w:hAnsi="Cambria Math"/>
            <w:sz w:val="28"/>
            <w:szCs w:val="28"/>
            <w:lang w:val="en-US"/>
          </w:rPr>
          <m:t>, 1≤</m:t>
        </m:r>
        <m:r>
          <w:rPr>
            <w:rFonts w:ascii="Cambria Math" w:hAnsi="Cambria Math"/>
            <w:sz w:val="28"/>
            <w:szCs w:val="28"/>
          </w:rPr>
          <m:t>j</m:t>
        </m:r>
        <m:r>
          <w:rPr>
            <w:rFonts w:ascii="Cambria Math" w:hAnsi="Cambria Math"/>
            <w:sz w:val="28"/>
            <w:szCs w:val="28"/>
            <w:lang w:val="en-US"/>
          </w:rPr>
          <m:t>&lt;</m:t>
        </m:r>
        <m:r>
          <w:rPr>
            <w:rFonts w:ascii="Cambria Math" w:hAnsi="Cambria Math"/>
            <w:sz w:val="28"/>
            <w:szCs w:val="28"/>
          </w:rPr>
          <m:t>s</m:t>
        </m:r>
        <m:r>
          <w:rPr>
            <w:rFonts w:ascii="Cambria Math" w:hAnsi="Cambria Math"/>
            <w:sz w:val="28"/>
            <w:szCs w:val="28"/>
            <w:lang w:val="en-US"/>
          </w:rPr>
          <m:t>,</m:t>
        </m:r>
      </m:oMath>
      <w:r w:rsidRPr="00303447">
        <w:rPr>
          <w:sz w:val="28"/>
          <w:szCs w:val="28"/>
          <w:lang w:val="en-US"/>
        </w:rPr>
        <w:t xml:space="preserve"> from (2</w:t>
      </w:r>
      <w:ins w:id="449" w:author="gergel" w:date="2020-05-28T17:09:00Z">
        <w:r w:rsidR="00CF4ADB">
          <w:rPr>
            <w:sz w:val="28"/>
            <w:szCs w:val="28"/>
            <w:lang w:val="en-US"/>
          </w:rPr>
          <w:t>3</w:t>
        </w:r>
      </w:ins>
      <w:r w:rsidRPr="00303447">
        <w:rPr>
          <w:sz w:val="28"/>
          <w:szCs w:val="28"/>
          <w:lang w:val="en-US"/>
        </w:rPr>
        <w:t xml:space="preserve">) obtained </w:t>
      </w:r>
      <w:r w:rsidR="0003623C">
        <w:rPr>
          <w:sz w:val="28"/>
          <w:szCs w:val="28"/>
          <w:lang w:val="en-US"/>
        </w:rPr>
        <w:t>from</w:t>
      </w:r>
      <w:r w:rsidRPr="00303447">
        <w:rPr>
          <w:sz w:val="28"/>
          <w:szCs w:val="28"/>
          <w:lang w:val="en-US"/>
        </w:rPr>
        <w:t xml:space="preserve"> the search information</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oMath>
      <w:r w:rsidR="0003623C" w:rsidRPr="0003623C">
        <w:rPr>
          <w:sz w:val="28"/>
          <w:szCs w:val="28"/>
          <w:lang w:val="en-US"/>
        </w:rPr>
        <w:t xml:space="preserve">, </w:t>
      </w:r>
      <w:r w:rsidRPr="00303447">
        <w:rPr>
          <w:sz w:val="28"/>
          <w:szCs w:val="28"/>
          <w:lang w:val="en-US"/>
        </w:rPr>
        <w:t xml:space="preserve">and for the </w:t>
      </w:r>
      <w:ins w:id="450" w:author="gergel" w:date="2020-05-27T17:34:00Z">
        <w:r w:rsidR="00D0553B" w:rsidRPr="00303447">
          <w:rPr>
            <w:sz w:val="28"/>
            <w:szCs w:val="28"/>
            <w:lang w:val="en-US"/>
          </w:rPr>
          <w:t>concessions</w:t>
        </w:r>
        <m:oMath>
          <m:r>
            <w:rPr>
              <w:rFonts w:ascii="Cambria Math" w:hAnsi="Cambria Math"/>
              <w:sz w:val="28"/>
              <w:szCs w:val="28"/>
              <w:lang w:val="en-US"/>
            </w:rPr>
            <m:t xml:space="preserve"> </m:t>
          </m:r>
        </m:oMath>
      </w:ins>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j</m:t>
            </m:r>
          </m:sub>
        </m:sSub>
        <m:r>
          <w:rPr>
            <w:rFonts w:ascii="Cambria Math" w:hAnsi="Cambria Math"/>
            <w:sz w:val="28"/>
            <w:szCs w:val="28"/>
            <w:lang w:val="en-US"/>
          </w:rPr>
          <m:t>, 1≤</m:t>
        </m:r>
        <m:r>
          <w:rPr>
            <w:rFonts w:ascii="Cambria Math" w:hAnsi="Cambria Math"/>
            <w:sz w:val="28"/>
            <w:szCs w:val="28"/>
          </w:rPr>
          <m:t>j</m:t>
        </m:r>
        <m:r>
          <w:rPr>
            <w:rFonts w:ascii="Cambria Math" w:hAnsi="Cambria Math"/>
            <w:sz w:val="28"/>
            <w:szCs w:val="28"/>
            <w:lang w:val="en-US"/>
          </w:rPr>
          <m:t>&lt;</m:t>
        </m:r>
        <m:r>
          <w:rPr>
            <w:rFonts w:ascii="Cambria Math" w:hAnsi="Cambria Math"/>
            <w:sz w:val="28"/>
            <w:szCs w:val="28"/>
          </w:rPr>
          <m:t>s</m:t>
        </m:r>
        <m:r>
          <w:rPr>
            <w:rFonts w:ascii="Cambria Math" w:hAnsi="Cambria Math"/>
            <w:sz w:val="28"/>
            <w:szCs w:val="28"/>
            <w:lang w:val="en-US"/>
          </w:rPr>
          <m:t>,</m:t>
        </m:r>
      </m:oMath>
      <w:r w:rsidR="0003623C" w:rsidRPr="0003623C">
        <w:rPr>
          <w:sz w:val="28"/>
          <w:szCs w:val="28"/>
          <w:lang w:val="en-US"/>
        </w:rPr>
        <w:t xml:space="preserve"> </w:t>
      </w:r>
      <w:r w:rsidRPr="00303447">
        <w:rPr>
          <w:sz w:val="28"/>
          <w:szCs w:val="28"/>
          <w:lang w:val="en-US"/>
        </w:rPr>
        <w:t>the</w:t>
      </w:r>
      <w:r w:rsidR="00682B74">
        <w:rPr>
          <w:sz w:val="28"/>
          <w:szCs w:val="28"/>
          <w:lang w:val="en-US"/>
        </w:rPr>
        <w:t xml:space="preserve"> </w:t>
      </w:r>
      <w:ins w:id="451" w:author="gergel" w:date="2020-05-27T17:29:00Z">
        <w:r w:rsidR="00D0553B">
          <w:rPr>
            <w:sz w:val="28"/>
            <w:szCs w:val="28"/>
            <w:lang w:val="en-US"/>
          </w:rPr>
          <w:t xml:space="preserve">normalized </w:t>
        </w:r>
      </w:ins>
      <w:r w:rsidRPr="00303447">
        <w:rPr>
          <w:sz w:val="28"/>
          <w:szCs w:val="28"/>
          <w:lang w:val="en-US"/>
        </w:rPr>
        <w:t xml:space="preserve">values </w:t>
      </w:r>
      <w:ins w:id="452" w:author="gergel" w:date="2020-05-27T17:29:00Z">
        <w:r w:rsidR="00D0553B">
          <w:rPr>
            <w:sz w:val="28"/>
            <w:szCs w:val="28"/>
            <w:lang w:val="en-US"/>
          </w:rPr>
          <w:t>can be applied</w:t>
        </w:r>
      </w:ins>
      <w:r w:rsidRPr="00303447">
        <w:rPr>
          <w:sz w:val="28"/>
          <w:szCs w:val="28"/>
          <w:lang w:val="en-US"/>
        </w:rPr>
        <w:t xml:space="preserve">, </w:t>
      </w:r>
      <w:r w:rsidR="00682B74">
        <w:rPr>
          <w:sz w:val="28"/>
          <w:szCs w:val="28"/>
          <w:lang w:val="en-US"/>
        </w:rPr>
        <w:t>that 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28"/>
        <w:gridCol w:w="1443"/>
      </w:tblGrid>
      <w:tr w:rsidR="0026254C" w:rsidRPr="003E3BCD" w:rsidTr="0026254C">
        <w:trPr>
          <w:jc w:val="center"/>
        </w:trPr>
        <w:tc>
          <w:tcPr>
            <w:tcW w:w="7886" w:type="dxa"/>
            <w:tcBorders>
              <w:top w:val="nil"/>
              <w:left w:val="nil"/>
              <w:bottom w:val="nil"/>
              <w:right w:val="nil"/>
            </w:tcBorders>
          </w:tcPr>
          <w:p w:rsidR="0026254C" w:rsidRPr="003E3BCD" w:rsidRDefault="002D75F6" w:rsidP="0026254C">
            <w:pPr>
              <w:spacing w:before="120"/>
              <w:jc w:val="center"/>
              <w:rPr>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j</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j</m:t>
                    </m:r>
                  </m:sub>
                  <m:sup>
                    <m:r>
                      <w:rPr>
                        <w:rFonts w:ascii="Cambria Math" w:hAnsi="Cambria Math"/>
                        <w:sz w:val="28"/>
                        <w:szCs w:val="28"/>
                      </w:rPr>
                      <m:t>k</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lang w:val="en-US"/>
                      </w:rPr>
                      <m:t>j</m:t>
                    </m:r>
                  </m:sub>
                </m:sSub>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g</m:t>
                        </m:r>
                      </m:e>
                      <m:sub>
                        <m:r>
                          <w:rPr>
                            <w:rFonts w:ascii="Cambria Math" w:hAnsi="Cambria Math"/>
                            <w:sz w:val="28"/>
                            <w:szCs w:val="28"/>
                          </w:rPr>
                          <m:t>j</m:t>
                        </m:r>
                      </m:sub>
                      <m:sup>
                        <m:r>
                          <w:rPr>
                            <w:rFonts w:ascii="Cambria Math" w:hAnsi="Cambria Math"/>
                            <w:sz w:val="28"/>
                            <w:szCs w:val="28"/>
                          </w:rPr>
                          <m:t>k</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j</m:t>
                        </m:r>
                      </m:sub>
                      <m:sup>
                        <m:r>
                          <w:rPr>
                            <w:rFonts w:ascii="Cambria Math" w:hAnsi="Cambria Math"/>
                            <w:sz w:val="28"/>
                            <w:szCs w:val="28"/>
                          </w:rPr>
                          <m:t>k</m:t>
                        </m:r>
                      </m:sup>
                    </m:sSubSup>
                  </m:e>
                </m:d>
                <m:r>
                  <w:rPr>
                    <w:rFonts w:ascii="Cambria Math" w:hAnsi="Cambria Math"/>
                    <w:sz w:val="28"/>
                    <w:szCs w:val="28"/>
                  </w:rPr>
                  <m:t>,  0≤</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lang w:val="en-US"/>
                      </w:rPr>
                      <m:t>j</m:t>
                    </m:r>
                  </m:sub>
                </m:sSub>
                <m:r>
                  <w:rPr>
                    <w:rFonts w:ascii="Cambria Math" w:hAnsi="Cambria Math"/>
                    <w:sz w:val="28"/>
                    <w:szCs w:val="28"/>
                  </w:rPr>
                  <m:t>≤1</m:t>
                </m:r>
                <m:r>
                  <w:rPr>
                    <w:rFonts w:ascii="Cambria Math" w:hAnsi="Cambria Math"/>
                    <w:sz w:val="28"/>
                    <w:szCs w:val="28"/>
                    <w:lang w:val="en-US"/>
                  </w:rPr>
                  <m:t xml:space="preserve">, </m:t>
                </m:r>
                <m:r>
                  <w:rPr>
                    <w:rFonts w:ascii="Cambria Math" w:hAnsi="Cambria Math"/>
                    <w:sz w:val="28"/>
                    <w:szCs w:val="28"/>
                  </w:rPr>
                  <m:t>1≤j&lt;s,</m:t>
                </m:r>
              </m:oMath>
            </m:oMathPara>
          </w:p>
          <w:p w:rsidR="0026254C" w:rsidRPr="003E3BCD" w:rsidRDefault="002D75F6" w:rsidP="0026254C">
            <w:pPr>
              <w:tabs>
                <w:tab w:val="left" w:pos="1034"/>
              </w:tabs>
              <w:spacing w:before="120"/>
              <w:jc w:val="center"/>
              <w:rPr>
                <w:sz w:val="28"/>
                <w:szCs w:val="28"/>
                <w:lang w:val="en-US"/>
              </w:rPr>
            </w:pPr>
            <m:oMath>
              <m:sSubSup>
                <m:sSubSupPr>
                  <m:ctrlPr>
                    <w:rPr>
                      <w:rFonts w:ascii="Cambria Math" w:hAnsi="Cambria Math"/>
                      <w:i/>
                      <w:sz w:val="28"/>
                      <w:szCs w:val="28"/>
                    </w:rPr>
                  </m:ctrlPr>
                </m:sSubSupPr>
                <m:e>
                  <m:r>
                    <w:rPr>
                      <w:rFonts w:ascii="Cambria Math" w:hAnsi="Cambria Math"/>
                      <w:sz w:val="28"/>
                      <w:szCs w:val="28"/>
                    </w:rPr>
                    <m:t>g</m:t>
                  </m:r>
                </m:e>
                <m:sub>
                  <m:r>
                    <w:rPr>
                      <w:rFonts w:ascii="Cambria Math" w:hAnsi="Cambria Math"/>
                      <w:sz w:val="28"/>
                      <w:szCs w:val="28"/>
                    </w:rPr>
                    <m:t>j</m:t>
                  </m:r>
                </m:sub>
                <m:sup>
                  <m:r>
                    <w:rPr>
                      <w:rFonts w:ascii="Cambria Math" w:hAnsi="Cambria Math"/>
                      <w:sz w:val="28"/>
                      <w:szCs w:val="28"/>
                    </w:rPr>
                    <m:t>k</m:t>
                  </m:r>
                </m:sup>
              </m:sSubSup>
              <m:r>
                <w:rPr>
                  <w:rFonts w:ascii="Cambria Math" w:hAnsi="Cambria Math"/>
                  <w:sz w:val="28"/>
                  <w:szCs w:val="28"/>
                  <w:lang w:val="en-US"/>
                </w:rPr>
                <m:t>=</m:t>
              </m:r>
              <m:func>
                <m:funcPr>
                  <m:ctrlPr>
                    <w:rPr>
                      <w:rFonts w:ascii="Cambria Math" w:hAnsi="Cambria Math"/>
                      <w:i/>
                      <w:sz w:val="28"/>
                      <w:szCs w:val="28"/>
                    </w:rPr>
                  </m:ctrlPr>
                </m:funcPr>
                <m:fName>
                  <m:r>
                    <m:rPr>
                      <m:sty m:val="p"/>
                    </m:rPr>
                    <w:rPr>
                      <w:rFonts w:ascii="Cambria Math" w:hAnsi="Cambria Math"/>
                      <w:sz w:val="28"/>
                      <w:szCs w:val="28"/>
                      <w:lang w:val="en-US"/>
                    </w:rPr>
                    <m:t>max </m:t>
                  </m:r>
                </m:fName>
                <m:e>
                  <m:r>
                    <w:rPr>
                      <w:rFonts w:ascii="Cambria Math" w:hAnsi="Cambria Math"/>
                      <w:sz w:val="28"/>
                      <w:szCs w:val="28"/>
                      <w:lang w:val="en-US"/>
                    </w:rPr>
                    <m:t>{</m:t>
                  </m:r>
                </m:e>
              </m:func>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lang w:val="en-US"/>
                </w:rPr>
                <m:t xml:space="preserve"> : </m:t>
              </m:r>
              <m:r>
                <w:rPr>
                  <w:rFonts w:ascii="Cambria Math" w:hAnsi="Cambria Math"/>
                  <w:sz w:val="28"/>
                  <w:szCs w:val="28"/>
                </w:rPr>
                <m:t>ν</m:t>
              </m:r>
              <m:sSub>
                <m:sSubPr>
                  <m:ctrlPr>
                    <w:rPr>
                      <w:rFonts w:ascii="Cambria Math" w:hAnsi="Cambria Math"/>
                      <w:i/>
                      <w:sz w:val="28"/>
                      <w:szCs w:val="28"/>
                    </w:rPr>
                  </m:ctrlPr>
                </m:sSubPr>
                <m:e>
                  <m:r>
                    <w:rPr>
                      <w:rFonts w:ascii="Cambria Math" w:hAnsi="Cambria Math"/>
                      <w:sz w:val="28"/>
                      <w:szCs w:val="28"/>
                      <w:lang w:val="en-US"/>
                    </w:rPr>
                    <m:t>(</m:t>
                  </m:r>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en-US"/>
                </w:rPr>
                <m:t>)=j, 1≤i≤k }</m:t>
              </m:r>
            </m:oMath>
            <w:r w:rsidR="0026254C" w:rsidRPr="003E3BCD">
              <w:rPr>
                <w:sz w:val="28"/>
                <w:szCs w:val="28"/>
                <w:lang w:val="en-US"/>
              </w:rPr>
              <w:t>.</w:t>
            </w:r>
          </w:p>
        </w:tc>
        <w:tc>
          <w:tcPr>
            <w:tcW w:w="1400" w:type="dxa"/>
            <w:tcBorders>
              <w:top w:val="nil"/>
              <w:left w:val="nil"/>
              <w:bottom w:val="nil"/>
              <w:right w:val="nil"/>
            </w:tcBorders>
            <w:vAlign w:val="center"/>
          </w:tcPr>
          <w:p w:rsidR="0026254C" w:rsidRPr="003E3BCD" w:rsidRDefault="0026254C" w:rsidP="0026254C">
            <w:pPr>
              <w:jc w:val="right"/>
              <w:rPr>
                <w:sz w:val="28"/>
                <w:szCs w:val="28"/>
                <w:lang w:val="en-US"/>
              </w:rPr>
            </w:pPr>
            <w:r w:rsidRPr="003E3BCD">
              <w:rPr>
                <w:sz w:val="28"/>
                <w:szCs w:val="28"/>
                <w:lang w:val="en-US"/>
              </w:rPr>
              <w:t>(</w:t>
            </w:r>
            <w:ins w:id="453" w:author="gergel" w:date="2020-05-28T17:09:00Z">
              <w:r w:rsidR="00CF4ADB">
                <w:rPr>
                  <w:sz w:val="28"/>
                  <w:szCs w:val="28"/>
                </w:rPr>
                <w:t>31</w:t>
              </w:r>
            </w:ins>
            <w:r w:rsidRPr="003E3BCD">
              <w:rPr>
                <w:sz w:val="28"/>
                <w:szCs w:val="28"/>
                <w:lang w:val="en-US"/>
              </w:rPr>
              <w:t>)</w:t>
            </w:r>
          </w:p>
        </w:tc>
      </w:tr>
    </w:tbl>
    <w:p w:rsidR="00CC4B24" w:rsidRDefault="00FB2B3E" w:rsidP="0026254C">
      <w:pPr>
        <w:pStyle w:val="af6"/>
        <w:ind w:firstLine="0"/>
        <w:rPr>
          <w:sz w:val="28"/>
          <w:szCs w:val="28"/>
          <w:lang w:val="en-US"/>
        </w:rPr>
      </w:pPr>
      <w:ins w:id="454" w:author="gergel" w:date="2020-05-27T17:33:00Z">
        <w:r w:rsidRPr="00FB2B3E">
          <w:rPr>
            <w:sz w:val="28"/>
            <w:szCs w:val="28"/>
            <w:lang w:val="en-US"/>
          </w:rPr>
          <w:t xml:space="preserve">In particular, a similar one-step scheme </w:t>
        </w:r>
        <w:r w:rsidR="00CF4ADB">
          <w:rPr>
            <w:sz w:val="28"/>
            <w:szCs w:val="28"/>
            <w:lang w:val="en-US"/>
          </w:rPr>
          <w:t>(</w:t>
        </w:r>
      </w:ins>
      <w:ins w:id="455" w:author="gergel" w:date="2020-05-28T17:09:00Z">
        <w:r w:rsidR="00CF4ADB">
          <w:rPr>
            <w:sz w:val="28"/>
            <w:szCs w:val="28"/>
            <w:lang w:val="en-US"/>
          </w:rPr>
          <w:t>30</w:t>
        </w:r>
      </w:ins>
      <w:ins w:id="456" w:author="gergel" w:date="2020-05-27T17:33:00Z">
        <w:r w:rsidR="00CF4ADB">
          <w:rPr>
            <w:sz w:val="28"/>
            <w:szCs w:val="28"/>
            <w:lang w:val="en-US"/>
          </w:rPr>
          <w:t>) - (</w:t>
        </w:r>
      </w:ins>
      <w:ins w:id="457" w:author="gergel" w:date="2020-05-28T17:09:00Z">
        <w:r w:rsidR="00CF4ADB">
          <w:rPr>
            <w:sz w:val="28"/>
            <w:szCs w:val="28"/>
            <w:lang w:val="en-US"/>
          </w:rPr>
          <w:t>31</w:t>
        </w:r>
      </w:ins>
      <w:ins w:id="458" w:author="gergel" w:date="2020-05-27T17:33:00Z">
        <w:r w:rsidRPr="00FB2B3E">
          <w:rPr>
            <w:sz w:val="28"/>
            <w:szCs w:val="28"/>
            <w:lang w:val="en-US"/>
          </w:rPr>
          <w:t>) can be applied through the use of AGCS</w:t>
        </w:r>
      </w:ins>
    </w:p>
    <w:p w:rsidR="00A204BE" w:rsidRPr="00303447" w:rsidRDefault="00303447" w:rsidP="004651FA">
      <w:pPr>
        <w:pStyle w:val="af6"/>
        <w:rPr>
          <w:sz w:val="28"/>
          <w:szCs w:val="28"/>
          <w:lang w:val="en-US"/>
        </w:rPr>
      </w:pPr>
      <w:r w:rsidRPr="00303447">
        <w:rPr>
          <w:sz w:val="28"/>
          <w:szCs w:val="28"/>
          <w:lang w:val="en-US"/>
        </w:rPr>
        <w:t>With a complete scheme for calculating criteria</w:t>
      </w:r>
      <w:r w:rsidR="00DA787F">
        <w:rPr>
          <w:sz w:val="28"/>
          <w:szCs w:val="28"/>
          <w:lang w:val="en-US"/>
        </w:rPr>
        <w:t xml:space="preserve"> values</w:t>
      </w:r>
      <w:r w:rsidRPr="00303447">
        <w:rPr>
          <w:sz w:val="28"/>
          <w:szCs w:val="28"/>
          <w:lang w:val="en-US"/>
        </w:rPr>
        <w:t xml:space="preserve">, i.e. when at the </w:t>
      </w:r>
      <w:r w:rsidR="00B03F83">
        <w:rPr>
          <w:sz w:val="28"/>
          <w:szCs w:val="28"/>
          <w:lang w:val="en-US"/>
        </w:rPr>
        <w:t xml:space="preserve">iteration </w:t>
      </w:r>
      <w:proofErr w:type="gramStart"/>
      <w:r w:rsidRPr="00303447">
        <w:rPr>
          <w:sz w:val="28"/>
          <w:szCs w:val="28"/>
          <w:lang w:val="en-US"/>
        </w:rPr>
        <w:t xml:space="preserve">points </w:t>
      </w:r>
      <m:oMath>
        <m:sSub>
          <m:sSubPr>
            <m:ctrlPr>
              <w:rPr>
                <w:rFonts w:ascii="Cambria Math" w:hAnsi="Cambria Math"/>
                <w:i/>
                <w:sz w:val="28"/>
                <w:szCs w:val="28"/>
              </w:rPr>
            </m:ctrlPr>
          </m:sSubPr>
          <m:e>
            <w:proofErr w:type="gramEnd"/>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en-US"/>
          </w:rPr>
          <m:t>, 1≤i≤</m:t>
        </m:r>
      </m:oMath>
      <w:r w:rsidR="00CC4B24">
        <w:rPr>
          <w:sz w:val="28"/>
          <w:szCs w:val="28"/>
          <w:lang w:val="en-US"/>
        </w:rPr>
        <w:t xml:space="preserve"> </w:t>
      </w:r>
      <m:oMath>
        <m:r>
          <w:rPr>
            <w:rFonts w:ascii="Cambria Math" w:hAnsi="Cambria Math"/>
            <w:sz w:val="28"/>
            <w:szCs w:val="28"/>
            <w:lang w:val="en-US"/>
          </w:rPr>
          <m:t>k</m:t>
        </m:r>
      </m:oMath>
      <w:r w:rsidRPr="00303447">
        <w:rPr>
          <w:sz w:val="28"/>
          <w:szCs w:val="28"/>
          <w:lang w:val="en-US"/>
        </w:rPr>
        <w:t>,  the values of all criteria</w:t>
      </w:r>
      <w:r w:rsidR="00CC4B24">
        <w:rPr>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j</m:t>
            </m:r>
          </m:sub>
        </m:sSub>
        <m:r>
          <w:rPr>
            <w:rFonts w:ascii="Cambria Math" w:hAnsi="Cambria Math"/>
            <w:sz w:val="28"/>
            <w:szCs w:val="28"/>
            <w:lang w:val="en-US"/>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lang w:val="en-US"/>
          </w:rPr>
          <m:t>), 1≤j≤s,1≤i≤k,</m:t>
        </m:r>
      </m:oMath>
      <w:r w:rsidRPr="00303447">
        <w:rPr>
          <w:sz w:val="28"/>
          <w:szCs w:val="28"/>
          <w:lang w:val="en-US"/>
        </w:rPr>
        <w:t xml:space="preserve"> are calculated, the effect of using the search information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oMath>
      <w:r w:rsidRPr="00303447">
        <w:rPr>
          <w:sz w:val="28"/>
          <w:szCs w:val="28"/>
          <w:lang w:val="en-US"/>
        </w:rPr>
        <w:t xml:space="preserve"> can be even more significant.</w:t>
      </w:r>
      <w:r w:rsidR="004651FA">
        <w:rPr>
          <w:sz w:val="28"/>
          <w:szCs w:val="28"/>
          <w:lang w:val="en-US"/>
        </w:rPr>
        <w:t xml:space="preserve"> </w:t>
      </w:r>
      <w:r w:rsidRPr="00303447">
        <w:rPr>
          <w:sz w:val="28"/>
          <w:szCs w:val="28"/>
          <w:lang w:val="en-US"/>
        </w:rPr>
        <w:t>In this case, the search information can also be used when changing the values of the concessions</w:t>
      </w:r>
      <m:oMath>
        <m:r>
          <w:rPr>
            <w:rFonts w:ascii="Cambria Math" w:hAnsi="Cambria Math"/>
            <w:sz w:val="28"/>
            <w:szCs w:val="28"/>
            <w:lang w:val="en-US"/>
          </w:rPr>
          <m:t xml:space="preserve"> </m:t>
        </m:r>
        <m:sSub>
          <m:sSubPr>
            <m:ctrlPr>
              <w:rPr>
                <w:rFonts w:ascii="Cambria Math" w:hAnsi="Cambria Math"/>
                <w:i/>
                <w:sz w:val="28"/>
                <w:szCs w:val="28"/>
              </w:rPr>
            </m:ctrlPr>
          </m:sSubPr>
          <m:e>
            <m:r>
              <w:rPr>
                <w:rFonts w:ascii="Cambria Math" w:hAnsi="Cambria Math"/>
                <w:sz w:val="28"/>
                <w:szCs w:val="28"/>
              </w:rPr>
              <m:t>δ</m:t>
            </m:r>
          </m:e>
          <m:sub>
            <m:r>
              <w:rPr>
                <w:rFonts w:ascii="Cambria Math" w:hAnsi="Cambria Math"/>
                <w:sz w:val="28"/>
                <w:szCs w:val="28"/>
              </w:rPr>
              <m:t>j</m:t>
            </m:r>
          </m:sub>
        </m:sSub>
        <m:r>
          <w:rPr>
            <w:rFonts w:ascii="Cambria Math" w:hAnsi="Cambria Math"/>
            <w:sz w:val="28"/>
            <w:szCs w:val="28"/>
            <w:lang w:val="en-US"/>
          </w:rPr>
          <m:t>, 1≤</m:t>
        </m:r>
        <m:r>
          <w:rPr>
            <w:rFonts w:ascii="Cambria Math" w:hAnsi="Cambria Math"/>
            <w:sz w:val="28"/>
            <w:szCs w:val="28"/>
          </w:rPr>
          <m:t>j</m:t>
        </m:r>
        <m:r>
          <w:rPr>
            <w:rFonts w:ascii="Cambria Math" w:hAnsi="Cambria Math"/>
            <w:sz w:val="28"/>
            <w:szCs w:val="28"/>
            <w:lang w:val="en-US"/>
          </w:rPr>
          <m:t>&lt;</m:t>
        </m:r>
        <m:r>
          <w:rPr>
            <w:rFonts w:ascii="Cambria Math" w:hAnsi="Cambria Math"/>
            <w:sz w:val="28"/>
            <w:szCs w:val="28"/>
          </w:rPr>
          <m:t>s</m:t>
        </m:r>
      </m:oMath>
      <w:r w:rsidRPr="00303447">
        <w:rPr>
          <w:sz w:val="28"/>
          <w:szCs w:val="28"/>
          <w:lang w:val="en-US"/>
        </w:rPr>
        <w:t xml:space="preserve"> and thus, the solution of the next problem </w:t>
      </w:r>
      <w:r w:rsidR="000A19D8">
        <w:rPr>
          <w:sz w:val="28"/>
          <w:szCs w:val="28"/>
          <w:lang w:val="en-US"/>
        </w:rPr>
        <w:t>from</w:t>
      </w:r>
      <w:r w:rsidRPr="00303447">
        <w:rPr>
          <w:sz w:val="28"/>
          <w:szCs w:val="28"/>
          <w:lang w:val="en-US"/>
        </w:rPr>
        <w:t xml:space="preserve"> the </w:t>
      </w:r>
      <m:oMath>
        <m:sSub>
          <m:sSubPr>
            <m:ctrlPr>
              <w:rPr>
                <w:rFonts w:ascii="Cambria Math" w:hAnsi="Cambria Math"/>
                <w:i/>
                <w:sz w:val="28"/>
                <w:szCs w:val="28"/>
              </w:rPr>
            </m:ctrlPr>
          </m:sSubPr>
          <m:e>
            <m:r>
              <m:rPr>
                <m:scr m:val="double-struck"/>
              </m:rPr>
              <w:rPr>
                <w:rFonts w:ascii="Cambria Math" w:hAnsi="Cambria Math"/>
                <w:sz w:val="28"/>
                <w:szCs w:val="28"/>
                <w:lang w:val="en-US"/>
              </w:rPr>
              <m:t>P</m:t>
            </m:r>
          </m:e>
          <m:sub>
            <m:r>
              <w:rPr>
                <w:rFonts w:ascii="Cambria Math" w:hAnsi="Cambria Math"/>
                <w:sz w:val="28"/>
                <w:szCs w:val="28"/>
              </w:rPr>
              <m:t>t</m:t>
            </m:r>
          </m:sub>
        </m:sSub>
      </m:oMath>
      <w:r w:rsidR="000A19D8" w:rsidRPr="000A19D8">
        <w:rPr>
          <w:sz w:val="28"/>
          <w:szCs w:val="28"/>
          <w:lang w:val="en-US"/>
        </w:rPr>
        <w:t xml:space="preserve"> </w:t>
      </w:r>
      <w:r w:rsidRPr="00303447">
        <w:rPr>
          <w:sz w:val="28"/>
          <w:szCs w:val="28"/>
          <w:lang w:val="en-US"/>
        </w:rPr>
        <w:t>family (</w:t>
      </w:r>
      <w:ins w:id="459" w:author="gergel" w:date="2020-05-28T17:10:00Z">
        <w:r w:rsidR="00CF4ADB">
          <w:rPr>
            <w:sz w:val="28"/>
            <w:szCs w:val="28"/>
            <w:lang w:val="en-US"/>
          </w:rPr>
          <w:t>10</w:t>
        </w:r>
      </w:ins>
      <w:r w:rsidRPr="00303447">
        <w:rPr>
          <w:sz w:val="28"/>
          <w:szCs w:val="28"/>
          <w:lang w:val="en-US"/>
        </w:rPr>
        <w:t xml:space="preserve">) can be carried out </w:t>
      </w:r>
      <w:r w:rsidR="000A19D8">
        <w:rPr>
          <w:sz w:val="28"/>
          <w:szCs w:val="28"/>
          <w:lang w:val="en-US"/>
        </w:rPr>
        <w:t>repeatedly</w:t>
      </w:r>
      <w:r w:rsidRPr="00303447">
        <w:rPr>
          <w:sz w:val="28"/>
          <w:szCs w:val="28"/>
          <w:lang w:val="en-US"/>
        </w:rPr>
        <w:t xml:space="preserve"> using the results of all previously performed calculations. </w:t>
      </w:r>
      <w:ins w:id="460" w:author="gergel" w:date="2020-05-28T17:10:00Z">
        <w:r w:rsidR="00CF4ADB">
          <w:rPr>
            <w:sz w:val="28"/>
            <w:szCs w:val="28"/>
            <w:lang w:val="en-US"/>
          </w:rPr>
          <w:t>The r</w:t>
        </w:r>
      </w:ins>
      <w:r w:rsidRPr="00303447">
        <w:rPr>
          <w:sz w:val="28"/>
          <w:szCs w:val="28"/>
          <w:lang w:val="en-US"/>
        </w:rPr>
        <w:t xml:space="preserve">esults of computational experiments (see Section </w:t>
      </w:r>
      <w:ins w:id="461" w:author="gergel" w:date="2020-05-27T17:34:00Z">
        <w:r w:rsidR="00D0553B">
          <w:rPr>
            <w:sz w:val="28"/>
            <w:szCs w:val="28"/>
            <w:lang w:val="en-US"/>
          </w:rPr>
          <w:t>5</w:t>
        </w:r>
      </w:ins>
      <w:r w:rsidRPr="00303447">
        <w:rPr>
          <w:sz w:val="28"/>
          <w:szCs w:val="28"/>
          <w:lang w:val="en-US"/>
        </w:rPr>
        <w:t xml:space="preserve">), </w:t>
      </w:r>
      <w:r w:rsidR="009913C5">
        <w:rPr>
          <w:sz w:val="28"/>
          <w:szCs w:val="28"/>
          <w:lang w:val="en-US"/>
        </w:rPr>
        <w:t>demonstrate that</w:t>
      </w:r>
      <w:r w:rsidRPr="00303447">
        <w:rPr>
          <w:sz w:val="28"/>
          <w:szCs w:val="28"/>
          <w:lang w:val="en-US"/>
        </w:rPr>
        <w:t xml:space="preserve"> the volume of computations performed</w:t>
      </w:r>
      <w:r w:rsidR="000A19D8">
        <w:rPr>
          <w:sz w:val="28"/>
          <w:szCs w:val="28"/>
          <w:lang w:val="en-US"/>
        </w:rPr>
        <w:t>,</w:t>
      </w:r>
      <w:r w:rsidRPr="00303447">
        <w:rPr>
          <w:sz w:val="28"/>
          <w:szCs w:val="28"/>
          <w:lang w:val="en-US"/>
        </w:rPr>
        <w:t xml:space="preserve"> </w:t>
      </w:r>
      <w:r w:rsidR="000A19D8">
        <w:rPr>
          <w:sz w:val="28"/>
          <w:szCs w:val="28"/>
          <w:lang w:val="en-US"/>
        </w:rPr>
        <w:t>based on reusing</w:t>
      </w:r>
      <w:r w:rsidRPr="00303447">
        <w:rPr>
          <w:sz w:val="28"/>
          <w:szCs w:val="28"/>
          <w:lang w:val="en-US"/>
        </w:rPr>
        <w:t xml:space="preserve"> search information</w:t>
      </w:r>
      <w:r w:rsidR="000A19D8">
        <w:rPr>
          <w:sz w:val="28"/>
          <w:szCs w:val="28"/>
          <w:lang w:val="en-US"/>
        </w:rPr>
        <w:t xml:space="preserve">, </w:t>
      </w:r>
      <w:ins w:id="462" w:author="gergel" w:date="2020-05-27T17:36:00Z">
        <w:r w:rsidR="00D0553B">
          <w:rPr>
            <w:sz w:val="28"/>
            <w:szCs w:val="28"/>
            <w:lang w:val="en-US"/>
          </w:rPr>
          <w:t xml:space="preserve">can </w:t>
        </w:r>
      </w:ins>
      <w:ins w:id="463" w:author="gergel" w:date="2020-05-27T17:39:00Z">
        <w:r w:rsidR="00F53690">
          <w:rPr>
            <w:sz w:val="28"/>
            <w:szCs w:val="28"/>
            <w:lang w:val="en-US"/>
          </w:rPr>
          <w:t>significantly decrease</w:t>
        </w:r>
      </w:ins>
      <w:r w:rsidRPr="00303447">
        <w:rPr>
          <w:sz w:val="28"/>
          <w:szCs w:val="28"/>
          <w:lang w:val="en-US"/>
        </w:rPr>
        <w:t>.</w:t>
      </w:r>
    </w:p>
    <w:p w:rsidR="00303447" w:rsidRDefault="00303447" w:rsidP="0026254C">
      <w:pPr>
        <w:pStyle w:val="af6"/>
        <w:rPr>
          <w:ins w:id="464" w:author="gergel" w:date="2020-05-26T19:29:00Z"/>
          <w:sz w:val="28"/>
          <w:szCs w:val="28"/>
          <w:lang w:val="en-US"/>
        </w:rPr>
      </w:pPr>
      <w:r w:rsidRPr="00303447">
        <w:rPr>
          <w:sz w:val="28"/>
          <w:szCs w:val="28"/>
          <w:lang w:val="en-US"/>
        </w:rPr>
        <w:t>The AGCS algorithm, supplemented by the ability to use search information to solve m</w:t>
      </w:r>
      <w:r w:rsidR="00DA787F">
        <w:rPr>
          <w:sz w:val="28"/>
          <w:szCs w:val="28"/>
          <w:lang w:val="en-US"/>
        </w:rPr>
        <w:t>u</w:t>
      </w:r>
      <w:r w:rsidR="00F135C8">
        <w:rPr>
          <w:sz w:val="28"/>
          <w:szCs w:val="28"/>
          <w:lang w:val="en-US"/>
        </w:rPr>
        <w:t>ltiple</w:t>
      </w:r>
      <w:r w:rsidRPr="00303447">
        <w:rPr>
          <w:sz w:val="28"/>
          <w:szCs w:val="28"/>
          <w:lang w:val="en-US"/>
        </w:rPr>
        <w:t xml:space="preserve"> </w:t>
      </w:r>
      <w:proofErr w:type="spellStart"/>
      <w:r w:rsidRPr="00303447">
        <w:rPr>
          <w:sz w:val="28"/>
          <w:szCs w:val="28"/>
          <w:lang w:val="en-US"/>
        </w:rPr>
        <w:t>MCOlex</w:t>
      </w:r>
      <w:proofErr w:type="spellEnd"/>
      <w:r w:rsidRPr="00303447" w:rsidDel="00F135C8">
        <w:rPr>
          <w:sz w:val="28"/>
          <w:szCs w:val="28"/>
          <w:lang w:val="en-US"/>
        </w:rPr>
        <w:t xml:space="preserve"> </w:t>
      </w:r>
      <w:r w:rsidRPr="00303447">
        <w:rPr>
          <w:sz w:val="28"/>
          <w:szCs w:val="28"/>
          <w:lang w:val="en-US"/>
        </w:rPr>
        <w:t>problems, will be referred to below as the global search algorithm for multistage solution</w:t>
      </w:r>
      <w:r w:rsidR="00F90D6A">
        <w:rPr>
          <w:sz w:val="28"/>
          <w:szCs w:val="28"/>
          <w:lang w:val="en-US"/>
        </w:rPr>
        <w:t>s</w:t>
      </w:r>
      <w:r w:rsidRPr="00303447">
        <w:rPr>
          <w:sz w:val="28"/>
          <w:szCs w:val="28"/>
          <w:lang w:val="en-US"/>
        </w:rPr>
        <w:t xml:space="preserve"> of </w:t>
      </w:r>
      <w:r w:rsidR="001B6CE6">
        <w:rPr>
          <w:sz w:val="28"/>
          <w:szCs w:val="28"/>
          <w:lang w:val="en-US"/>
        </w:rPr>
        <w:t>a set of</w:t>
      </w:r>
      <w:r w:rsidRPr="00303447">
        <w:rPr>
          <w:sz w:val="28"/>
          <w:szCs w:val="28"/>
          <w:lang w:val="en-US"/>
        </w:rPr>
        <w:t xml:space="preserve"> </w:t>
      </w:r>
      <w:proofErr w:type="spellStart"/>
      <w:r w:rsidR="00F90D6A">
        <w:rPr>
          <w:sz w:val="28"/>
          <w:szCs w:val="28"/>
          <w:lang w:val="en-US"/>
        </w:rPr>
        <w:t>multiextremal</w:t>
      </w:r>
      <w:proofErr w:type="spellEnd"/>
      <w:r w:rsidRPr="00303447">
        <w:rPr>
          <w:sz w:val="28"/>
          <w:szCs w:val="28"/>
          <w:lang w:val="en-US"/>
        </w:rPr>
        <w:t xml:space="preserve"> optimization problems with nonlinear constraints (M</w:t>
      </w:r>
      <w:r w:rsidR="00F135C8">
        <w:rPr>
          <w:sz w:val="28"/>
          <w:szCs w:val="28"/>
          <w:lang w:val="en-US"/>
        </w:rPr>
        <w:t>A</w:t>
      </w:r>
      <w:r w:rsidRPr="00303447">
        <w:rPr>
          <w:sz w:val="28"/>
          <w:szCs w:val="28"/>
          <w:lang w:val="en-US"/>
        </w:rPr>
        <w:t>GCS).</w:t>
      </w:r>
    </w:p>
    <w:p w:rsidR="00AC1498" w:rsidRDefault="00AC1498" w:rsidP="0026254C">
      <w:pPr>
        <w:pStyle w:val="af6"/>
        <w:rPr>
          <w:sz w:val="28"/>
          <w:szCs w:val="28"/>
          <w:lang w:val="en-US"/>
        </w:rPr>
      </w:pPr>
    </w:p>
    <w:p w:rsidR="00AC1498" w:rsidRPr="00AC1498" w:rsidRDefault="00FB2B3E" w:rsidP="00AC1498">
      <w:pPr>
        <w:rPr>
          <w:ins w:id="465" w:author="gergel" w:date="2020-05-26T19:29:00Z"/>
          <w:rFonts w:ascii="Times New Roman" w:hAnsi="Times New Roman" w:cs="Times New Roman"/>
          <w:b/>
          <w:sz w:val="28"/>
          <w:szCs w:val="28"/>
        </w:rPr>
      </w:pPr>
      <w:ins w:id="466" w:author="gergel" w:date="2020-05-26T19:29:00Z">
        <w:r w:rsidRPr="00FB2B3E">
          <w:rPr>
            <w:rFonts w:ascii="Times New Roman" w:hAnsi="Times New Roman" w:cs="Times New Roman"/>
            <w:b/>
            <w:sz w:val="28"/>
            <w:szCs w:val="28"/>
          </w:rPr>
          <w:t>4. Оценка эффективности многократного использования поисковой информации</w:t>
        </w:r>
      </w:ins>
    </w:p>
    <w:p w:rsidR="00AC1498" w:rsidRPr="00AC1498" w:rsidRDefault="00FB2B3E" w:rsidP="00AC1498">
      <w:pPr>
        <w:spacing w:after="60"/>
        <w:ind w:firstLine="426"/>
        <w:rPr>
          <w:ins w:id="467" w:author="gergel" w:date="2020-05-26T19:29:00Z"/>
          <w:rFonts w:ascii="Times New Roman" w:hAnsi="Times New Roman" w:cs="Times New Roman"/>
          <w:sz w:val="28"/>
          <w:szCs w:val="28"/>
        </w:rPr>
      </w:pPr>
      <w:ins w:id="468" w:author="gergel" w:date="2020-05-26T19:29:00Z">
        <w:r w:rsidRPr="00FB2B3E">
          <w:rPr>
            <w:rFonts w:ascii="Times New Roman" w:hAnsi="Times New Roman" w:cs="Times New Roman"/>
            <w:sz w:val="28"/>
            <w:szCs w:val="28"/>
          </w:rPr>
          <w:t xml:space="preserve">Оценка эффективности многократного использования поисковой информации основывается на ключевых свойствах используемого алгоритма </w:t>
        </w:r>
        <w:r w:rsidRPr="00FB2B3E">
          <w:rPr>
            <w:rFonts w:ascii="Times New Roman" w:hAnsi="Times New Roman" w:cs="Times New Roman"/>
            <w:sz w:val="28"/>
            <w:szCs w:val="28"/>
            <w:lang w:val="en-US"/>
          </w:rPr>
          <w:t>AGCS</w:t>
        </w:r>
        <w:r w:rsidRPr="00FB2B3E">
          <w:rPr>
            <w:rFonts w:ascii="Times New Roman" w:hAnsi="Times New Roman" w:cs="Times New Roman"/>
            <w:sz w:val="28"/>
            <w:szCs w:val="28"/>
          </w:rPr>
          <w:t>, который при поиске глобального минимума конструирует сетку из точек поисковых испытаний, покрывающих области поиска. Кроме того, алгоритм является устойчивым, в результате чего при небольших вариациях минимизируемой функции величина изменения оценки глобального минимума является ограниченной.</w:t>
        </w:r>
      </w:ins>
    </w:p>
    <w:p w:rsidR="00AC1498" w:rsidRPr="00AC1498" w:rsidRDefault="00FB2B3E" w:rsidP="00AC1498">
      <w:pPr>
        <w:spacing w:after="60"/>
        <w:ind w:firstLine="426"/>
        <w:rPr>
          <w:ins w:id="469" w:author="gergel" w:date="2020-05-26T19:29:00Z"/>
          <w:rFonts w:ascii="Times New Roman" w:hAnsi="Times New Roman" w:cs="Times New Roman"/>
          <w:sz w:val="28"/>
          <w:szCs w:val="28"/>
        </w:rPr>
      </w:pPr>
      <w:ins w:id="470" w:author="gergel" w:date="2020-05-26T19:29:00Z">
        <w:r w:rsidRPr="00FB2B3E">
          <w:rPr>
            <w:rFonts w:ascii="Times New Roman" w:hAnsi="Times New Roman" w:cs="Times New Roman"/>
            <w:sz w:val="28"/>
            <w:szCs w:val="28"/>
          </w:rPr>
          <w:t xml:space="preserve">Для снижения сложности проведения теоретического анализа все дальнейшие исследования выполнены для одномерного варианта алгоритма </w:t>
        </w:r>
        <w:r w:rsidRPr="00FB2B3E">
          <w:rPr>
            <w:rFonts w:ascii="Times New Roman" w:hAnsi="Times New Roman" w:cs="Times New Roman"/>
            <w:sz w:val="28"/>
            <w:szCs w:val="28"/>
            <w:lang w:val="en-US"/>
          </w:rPr>
          <w:lastRenderedPageBreak/>
          <w:t>AGCS</w:t>
        </w:r>
        <w:r w:rsidRPr="00FB2B3E">
          <w:rPr>
            <w:rFonts w:ascii="Times New Roman" w:hAnsi="Times New Roman" w:cs="Times New Roman"/>
            <w:sz w:val="28"/>
            <w:szCs w:val="28"/>
          </w:rPr>
          <w:t>; полученные результаты в силу использования редукции размерности будут справедливыми и при решении многомерных задач оптмизации.</w:t>
        </w:r>
      </w:ins>
    </w:p>
    <w:p w:rsidR="00AC1498" w:rsidRPr="00AC1498" w:rsidRDefault="00FB2B3E" w:rsidP="00AC1498">
      <w:pPr>
        <w:spacing w:after="60"/>
        <w:ind w:firstLine="426"/>
        <w:rPr>
          <w:rFonts w:ascii="Times New Roman" w:hAnsi="Times New Roman" w:cs="Times New Roman"/>
          <w:sz w:val="28"/>
          <w:szCs w:val="28"/>
        </w:rPr>
      </w:pPr>
      <w:ins w:id="471" w:author="gergel" w:date="2020-05-26T19:29:00Z">
        <w:r w:rsidRPr="00FB2B3E">
          <w:rPr>
            <w:rFonts w:ascii="Times New Roman" w:hAnsi="Times New Roman" w:cs="Times New Roman"/>
            <w:sz w:val="28"/>
            <w:szCs w:val="28"/>
          </w:rPr>
          <w:t>Начальный теоретический анализ свойств глобального поиска при использовании поисковой информации был выполнен в [</w:t>
        </w:r>
      </w:ins>
      <w:ins w:id="472" w:author="gergel" w:date="2020-05-27T19:48:00Z">
        <w:r w:rsidRPr="00FB2B3E">
          <w:rPr>
            <w:rFonts w:ascii="Times New Roman" w:hAnsi="Times New Roman" w:cs="Times New Roman"/>
            <w:sz w:val="28"/>
            <w:szCs w:val="28"/>
            <w:lang w:val="ru-RU"/>
          </w:rPr>
          <w:t>48</w:t>
        </w:r>
      </w:ins>
      <w:ins w:id="473" w:author="gergel" w:date="2020-05-26T19:29:00Z">
        <w:r w:rsidRPr="00FB2B3E">
          <w:rPr>
            <w:rFonts w:ascii="Times New Roman" w:hAnsi="Times New Roman" w:cs="Times New Roman"/>
            <w:sz w:val="28"/>
            <w:szCs w:val="28"/>
          </w:rPr>
          <w:t>]. Полученные теоретические утверждения могут быть переформулированы применительно к задачам lexicographic multicriteria optimization problems.</w:t>
        </w:r>
      </w:ins>
      <w:r w:rsidRPr="00FB2B3E">
        <w:rPr>
          <w:rFonts w:ascii="Times New Roman" w:hAnsi="Times New Roman" w:cs="Times New Roman"/>
          <w:sz w:val="28"/>
          <w:szCs w:val="28"/>
        </w:rPr>
        <w:t xml:space="preserve"> </w:t>
      </w:r>
    </w:p>
    <w:p w:rsidR="00AC1498" w:rsidRPr="00AC1498" w:rsidRDefault="00FB2B3E" w:rsidP="00AC1498">
      <w:pPr>
        <w:spacing w:after="60"/>
        <w:ind w:firstLine="426"/>
        <w:rPr>
          <w:rFonts w:ascii="Times New Roman" w:hAnsi="Times New Roman" w:cs="Times New Roman"/>
          <w:sz w:val="28"/>
          <w:szCs w:val="28"/>
        </w:rPr>
      </w:pPr>
      <w:r w:rsidRPr="00FB2B3E">
        <w:rPr>
          <w:rFonts w:ascii="Times New Roman" w:hAnsi="Times New Roman" w:cs="Times New Roman"/>
          <w:b/>
          <w:sz w:val="28"/>
          <w:szCs w:val="28"/>
        </w:rPr>
        <w:t xml:space="preserve">Теорема </w:t>
      </w:r>
      <w:r w:rsidR="0041785F">
        <w:rPr>
          <w:rFonts w:ascii="Times New Roman" w:hAnsi="Times New Roman" w:cs="Times New Roman"/>
          <w:b/>
          <w:sz w:val="28"/>
          <w:szCs w:val="28"/>
        </w:rPr>
        <w:t>2</w:t>
      </w:r>
      <w:r w:rsidRPr="00FB2B3E">
        <w:rPr>
          <w:rFonts w:ascii="Times New Roman" w:hAnsi="Times New Roman" w:cs="Times New Roman"/>
          <w:sz w:val="28"/>
          <w:szCs w:val="28"/>
        </w:rPr>
        <w:t xml:space="preserve">. Пусть очередная решаемая задача оптимизации </w:t>
      </w:r>
      <m:oMath>
        <m:r>
          <w:rPr>
            <w:rFonts w:ascii="Cambria Math" w:hAnsi="Cambria Math" w:cs="Times New Roman"/>
            <w:sz w:val="28"/>
            <w:szCs w:val="28"/>
          </w:rPr>
          <m:t>ψ</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hAnsi="Times New Roman" w:cs="Times New Roman"/>
          <w:i/>
          <w:sz w:val="28"/>
          <w:szCs w:val="28"/>
        </w:rPr>
        <w:t xml:space="preserve"> </w:t>
      </w:r>
      <w:r w:rsidRPr="00FB2B3E">
        <w:rPr>
          <w:rFonts w:ascii="Times New Roman" w:hAnsi="Times New Roman" w:cs="Times New Roman"/>
          <w:sz w:val="28"/>
          <w:szCs w:val="28"/>
        </w:rPr>
        <w:t xml:space="preserve">вычислительной схемы (9) отличается от предыдущей решенной задачи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eastAsiaTheme="minorEastAsia" w:hAnsi="Times New Roman" w:cs="Times New Roman"/>
          <w:sz w:val="28"/>
          <w:szCs w:val="28"/>
        </w:rPr>
        <w:t xml:space="preserve"> </w:t>
      </w:r>
      <w:r w:rsidRPr="00FB2B3E">
        <w:rPr>
          <w:rFonts w:ascii="Times New Roman" w:hAnsi="Times New Roman" w:cs="Times New Roman"/>
          <w:sz w:val="28"/>
          <w:szCs w:val="28"/>
        </w:rPr>
        <w:t xml:space="preserve">на некоторую ограниченную величину </w:t>
      </w:r>
      <m:oMath>
        <m:r>
          <w:rPr>
            <w:rFonts w:ascii="Cambria Math" w:hAnsi="Cambria Math" w:cs="Times New Roman"/>
            <w:sz w:val="28"/>
            <w:szCs w:val="28"/>
          </w:rPr>
          <m:t>δ</m:t>
        </m:r>
      </m:oMath>
      <w:r w:rsidRPr="00FB2B3E">
        <w:rPr>
          <w:rFonts w:ascii="Times New Roman" w:hAnsi="Times New Roman" w:cs="Times New Roman"/>
          <w:sz w:val="28"/>
          <w:szCs w:val="28"/>
        </w:rPr>
        <w:t>, т.е.</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72"/>
        <w:gridCol w:w="699"/>
      </w:tblGrid>
      <w:tr w:rsidR="00AC1498" w:rsidRPr="00AC1498" w:rsidTr="009112F9">
        <w:trPr>
          <w:ins w:id="474" w:author="gergel" w:date="2020-05-26T19:29:00Z"/>
        </w:trPr>
        <w:tc>
          <w:tcPr>
            <w:tcW w:w="9039" w:type="dxa"/>
          </w:tcPr>
          <w:p w:rsidR="00AC1498" w:rsidRPr="00AC1498" w:rsidRDefault="002D75F6" w:rsidP="009112F9">
            <w:pPr>
              <w:spacing w:after="60"/>
              <w:rPr>
                <w:rFonts w:ascii="Times New Roman" w:hAnsi="Times New Roman" w:cs="Times New Roman"/>
                <w:i/>
                <w:sz w:val="28"/>
                <w:szCs w:val="28"/>
                <w:lang w:val="en-US"/>
              </w:rPr>
            </w:pPr>
            <m:oMathPara>
              <m:oMath>
                <m:d>
                  <m:dPr>
                    <m:begChr m:val="|"/>
                    <m:endChr m:val="|"/>
                    <m:ctrlPr>
                      <w:rPr>
                        <w:rFonts w:ascii="Cambria Math" w:hAnsi="Times New Roman" w:cs="Times New Roman"/>
                        <w:i/>
                        <w:sz w:val="28"/>
                        <w:szCs w:val="28"/>
                      </w:rPr>
                    </m:ctrlPr>
                  </m:dPr>
                  <m:e>
                    <m:r>
                      <w:rPr>
                        <w:rFonts w:ascii="Cambria Math" w:hAnsi="Cambria Math" w:cs="Times New Roman"/>
                        <w:sz w:val="28"/>
                        <w:szCs w:val="28"/>
                      </w:rPr>
                      <m:t>ψ</m:t>
                    </m:r>
                    <m:d>
                      <m:dPr>
                        <m:ctrlPr>
                          <w:rPr>
                            <w:rFonts w:ascii="Cambria Math" w:hAnsi="Times New Roman" w:cs="Times New Roman"/>
                            <w:i/>
                            <w:sz w:val="28"/>
                            <w:szCs w:val="28"/>
                          </w:rPr>
                        </m:ctrlPr>
                      </m:dPr>
                      <m:e>
                        <m:r>
                          <w:rPr>
                            <w:rFonts w:ascii="Cambria Math" w:hAnsi="Cambria Math" w:cs="Times New Roman"/>
                            <w:sz w:val="28"/>
                            <w:szCs w:val="28"/>
                          </w:rPr>
                          <m:t>x</m:t>
                        </m:r>
                      </m:e>
                    </m:d>
                    <m:r>
                      <w:rPr>
                        <w:rFonts w:ascii="Times New Roman" w:hAnsi="Times New Roman" w:cs="Times New Roman"/>
                        <w:sz w:val="28"/>
                        <w:szCs w:val="28"/>
                      </w:rPr>
                      <m:t>-</m:t>
                    </m:r>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lang w:val="en-US"/>
                      </w:rPr>
                      <m:t>)</m:t>
                    </m:r>
                  </m:e>
                </m:d>
                <m:r>
                  <w:rPr>
                    <w:rFonts w:ascii="Cambria Math" w:hAnsi="Times New Roman" w:cs="Times New Roman"/>
                    <w:sz w:val="28"/>
                    <w:szCs w:val="28"/>
                  </w:rPr>
                  <m:t>≤</m:t>
                </m:r>
                <m:r>
                  <w:rPr>
                    <w:rFonts w:ascii="Cambria Math" w:hAnsi="Cambria Math" w:cs="Times New Roman"/>
                    <w:sz w:val="28"/>
                    <w:szCs w:val="28"/>
                  </w:rPr>
                  <m:t>δ</m:t>
                </m:r>
                <m:r>
                  <w:rPr>
                    <w:rFonts w:ascii="Cambria Math" w:hAnsi="Times New Roman" w:cs="Times New Roman"/>
                    <w:sz w:val="28"/>
                    <w:szCs w:val="28"/>
                    <w:lang w:val="en-US"/>
                  </w:rPr>
                  <m:t xml:space="preserve">, </m:t>
                </m:r>
                <m:r>
                  <w:rPr>
                    <w:rFonts w:ascii="Cambria Math" w:hAnsi="Cambria Math" w:cs="Times New Roman"/>
                    <w:sz w:val="28"/>
                    <w:szCs w:val="28"/>
                    <w:lang w:val="en-US"/>
                  </w:rPr>
                  <m:t>x∈</m:t>
                </m:r>
                <w:ins w:id="475" w:author="gergel" w:date="2020-05-26T19:29:00Z">
                  <m:r>
                    <w:rPr>
                      <w:rFonts w:ascii="Cambria Math" w:hAnsi="Times New Roman" w:cs="Times New Roman"/>
                      <w:sz w:val="28"/>
                      <w:szCs w:val="28"/>
                      <w:lang w:val="en-US"/>
                    </w:rPr>
                    <m:t>[0,1]</m:t>
                  </m:r>
                </w:ins>
              </m:oMath>
            </m:oMathPara>
          </w:p>
        </w:tc>
        <w:tc>
          <w:tcPr>
            <w:tcW w:w="532" w:type="dxa"/>
          </w:tcPr>
          <w:p w:rsidR="00AC1498" w:rsidRPr="00AC1498" w:rsidRDefault="00FB2B3E" w:rsidP="009112F9">
            <w:pPr>
              <w:spacing w:after="60"/>
              <w:rPr>
                <w:rFonts w:ascii="Times New Roman" w:hAnsi="Times New Roman" w:cs="Times New Roman"/>
                <w:sz w:val="28"/>
                <w:szCs w:val="28"/>
              </w:rPr>
            </w:pPr>
            <w:ins w:id="476" w:author="gergel" w:date="2020-05-26T19:29:00Z">
              <w:r w:rsidRPr="00FB2B3E">
                <w:rPr>
                  <w:rFonts w:ascii="Times New Roman" w:hAnsi="Times New Roman" w:cs="Times New Roman"/>
                  <w:sz w:val="28"/>
                  <w:szCs w:val="28"/>
                </w:rPr>
                <w:t>(</w:t>
              </w:r>
            </w:ins>
            <w:ins w:id="477" w:author="gergel" w:date="2020-05-28T17:11:00Z">
              <w:r w:rsidR="0041785F">
                <w:rPr>
                  <w:rFonts w:ascii="Times New Roman" w:hAnsi="Times New Roman" w:cs="Times New Roman"/>
                  <w:sz w:val="28"/>
                  <w:szCs w:val="28"/>
                </w:rPr>
                <w:t>32</w:t>
              </w:r>
            </w:ins>
            <w:ins w:id="478" w:author="gergel" w:date="2020-05-26T19:29:00Z">
              <w:r w:rsidRPr="00FB2B3E">
                <w:rPr>
                  <w:rFonts w:ascii="Times New Roman" w:hAnsi="Times New Roman" w:cs="Times New Roman"/>
                  <w:sz w:val="28"/>
                  <w:szCs w:val="28"/>
                </w:rPr>
                <w:t>)</w:t>
              </w:r>
            </w:ins>
          </w:p>
        </w:tc>
      </w:tr>
    </w:tbl>
    <w:p w:rsidR="00AC1498" w:rsidRPr="00AC1498" w:rsidRDefault="00FB2B3E" w:rsidP="00AC1498">
      <w:pPr>
        <w:spacing w:after="60"/>
        <w:rPr>
          <w:rFonts w:ascii="Times New Roman" w:eastAsiaTheme="minorEastAsia" w:hAnsi="Times New Roman" w:cs="Times New Roman"/>
          <w:sz w:val="28"/>
          <w:szCs w:val="28"/>
        </w:rPr>
      </w:pPr>
      <w:r w:rsidRPr="00FB2B3E">
        <w:rPr>
          <w:rFonts w:ascii="Times New Roman" w:hAnsi="Times New Roman" w:cs="Times New Roman"/>
          <w:sz w:val="28"/>
          <w:szCs w:val="28"/>
        </w:rPr>
        <w:t xml:space="preserve">и пусть при минимизации функции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eastAsiaTheme="minorEastAsia" w:hAnsi="Times New Roman" w:cs="Times New Roman"/>
          <w:sz w:val="28"/>
          <w:szCs w:val="28"/>
        </w:rPr>
        <w:t xml:space="preserve"> было выполнено условие остановки (28) для заданной точности глобального поиска </w:t>
      </w:r>
      <m:oMath>
        <m:r>
          <w:rPr>
            <w:rFonts w:ascii="Cambria Math" w:hAnsi="Cambria Math" w:cs="Times New Roman"/>
            <w:sz w:val="28"/>
            <w:szCs w:val="28"/>
          </w:rPr>
          <m:t>ε</m:t>
        </m:r>
        <m:r>
          <w:rPr>
            <w:rFonts w:ascii="Cambria Math" w:hAnsi="Times New Roman" w:cs="Times New Roman"/>
            <w:sz w:val="28"/>
            <w:szCs w:val="28"/>
          </w:rPr>
          <m:t>&gt;0</m:t>
        </m:r>
      </m:oMath>
      <w:r w:rsidRPr="00FB2B3E">
        <w:rPr>
          <w:rFonts w:ascii="Times New Roman" w:eastAsiaTheme="minorEastAsia" w:hAnsi="Times New Roman" w:cs="Times New Roman"/>
          <w:sz w:val="28"/>
          <w:szCs w:val="28"/>
        </w:rPr>
        <w:t xml:space="preserve">. Тогда </w:t>
      </w:r>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72"/>
        <w:gridCol w:w="699"/>
      </w:tblGrid>
      <w:tr w:rsidR="00AC1498" w:rsidRPr="00AC1498" w:rsidTr="009112F9">
        <w:trPr>
          <w:ins w:id="479" w:author="gergel" w:date="2020-05-26T19:29:00Z"/>
        </w:trPr>
        <w:tc>
          <w:tcPr>
            <w:tcW w:w="9039" w:type="dxa"/>
          </w:tcPr>
          <w:p w:rsidR="00AC1498" w:rsidRPr="00AC1498" w:rsidRDefault="002D75F6" w:rsidP="009112F9">
            <w:pPr>
              <w:spacing w:after="60"/>
              <w:jc w:val="center"/>
              <w:rPr>
                <w:ins w:id="480" w:author="gergel" w:date="2020-05-26T19:29:00Z"/>
                <w:rFonts w:ascii="Times New Roman" w:hAnsi="Times New Roman" w:cs="Times New Roman"/>
                <w:sz w:val="28"/>
                <w:szCs w:val="28"/>
                <w:lang w:val="en-US"/>
              </w:rPr>
            </w:pPr>
            <m:oMath>
              <m:d>
                <m:dPr>
                  <m:begChr m:val="|"/>
                  <m:endChr m:val="|"/>
                  <m:ctrlPr>
                    <w:rPr>
                      <w:rFonts w:ascii="Cambria Math" w:hAnsi="Times New Roman" w:cs="Times New Roman"/>
                      <w:i/>
                      <w:sz w:val="28"/>
                      <w:szCs w:val="28"/>
                    </w:rPr>
                  </m:ctrlPr>
                </m:dPr>
                <m:e>
                  <m:r>
                    <w:rPr>
                      <w:rFonts w:ascii="Cambria Math" w:hAnsi="Cambria Math" w:cs="Times New Roman"/>
                      <w:sz w:val="28"/>
                      <w:szCs w:val="28"/>
                    </w:rPr>
                    <m:t>ψ</m:t>
                  </m:r>
                  <m:d>
                    <m:dPr>
                      <m:ctrlPr>
                        <w:rPr>
                          <w:rFonts w:ascii="Cambria Math" w:hAnsi="Times New Roman" w:cs="Times New Roman"/>
                          <w:i/>
                          <w:sz w:val="28"/>
                          <w:szCs w:val="28"/>
                        </w:rPr>
                      </m:ctrlPr>
                    </m:dPr>
                    <m:e>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Cambria Math" w:cs="Times New Roman"/>
                              <w:sz w:val="28"/>
                              <w:szCs w:val="28"/>
                            </w:rPr>
                            <m:t>*</m:t>
                          </m:r>
                        </m:sup>
                      </m:sSup>
                    </m:e>
                  </m:d>
                  <m:r>
                    <w:rPr>
                      <w:rFonts w:ascii="Times New Roman" w:hAnsi="Times New Roman" w:cs="Times New Roman"/>
                      <w:sz w:val="28"/>
                      <w:szCs w:val="28"/>
                    </w:rPr>
                    <m:t>-</m:t>
                  </m:r>
                  <m:r>
                    <w:rPr>
                      <w:rFonts w:ascii="Cambria Math" w:hAnsi="Cambria Math" w:cs="Times New Roman"/>
                      <w:sz w:val="28"/>
                      <w:szCs w:val="28"/>
                    </w:rPr>
                    <m:t>φ</m:t>
                  </m:r>
                  <m:r>
                    <w:rPr>
                      <w:rFonts w:ascii="Cambria Math" w:hAnsi="Times New Roman" w:cs="Times New Roman"/>
                      <w:sz w:val="28"/>
                      <w:szCs w:val="28"/>
                    </w:rPr>
                    <m:t>(</m:t>
                  </m:r>
                  <m:sSubSup>
                    <m:sSubSupPr>
                      <m:ctrlPr>
                        <w:rPr>
                          <w:rFonts w:ascii="Cambria Math" w:hAnsi="Times New Roman" w:cs="Times New Roman"/>
                          <w:i/>
                          <w:sz w:val="28"/>
                          <w:szCs w:val="28"/>
                          <w:lang w:val="en-US"/>
                        </w:rPr>
                      </m:ctrlPr>
                    </m:sSubSupPr>
                    <m:e>
                      <m:r>
                        <w:rPr>
                          <w:rFonts w:ascii="Cambria Math" w:hAnsi="Cambria Math" w:cs="Times New Roman"/>
                          <w:sz w:val="28"/>
                          <w:szCs w:val="28"/>
                          <w:lang w:val="en-US"/>
                        </w:rPr>
                        <m:t>x</m:t>
                      </m:r>
                    </m:e>
                    <m:sub>
                      <m:r>
                        <w:rPr>
                          <w:rFonts w:ascii="Cambria Math" w:hAnsi="Cambria Math" w:cs="Times New Roman"/>
                          <w:sz w:val="28"/>
                          <w:szCs w:val="28"/>
                          <w:lang w:val="en-US"/>
                        </w:rPr>
                        <m:t>k</m:t>
                      </m:r>
                    </m:sub>
                    <m:sup>
                      <m:r>
                        <w:rPr>
                          <w:rFonts w:ascii="Times New Roman" w:hAnsi="Cambria Math" w:cs="Times New Roman"/>
                          <w:sz w:val="28"/>
                          <w:szCs w:val="28"/>
                          <w:lang w:val="en-US"/>
                        </w:rPr>
                        <m:t>*</m:t>
                      </m:r>
                    </m:sup>
                  </m:sSubSup>
                  <m:r>
                    <w:rPr>
                      <w:rFonts w:ascii="Cambria Math" w:hAnsi="Times New Roman" w:cs="Times New Roman"/>
                      <w:sz w:val="28"/>
                      <w:szCs w:val="28"/>
                      <w:lang w:val="en-US"/>
                    </w:rPr>
                    <m:t>)</m:t>
                  </m:r>
                </m:e>
              </m:d>
              <m:r>
                <w:rPr>
                  <w:rFonts w:ascii="Cambria Math" w:hAnsi="Times New Roman" w:cs="Times New Roman"/>
                  <w:sz w:val="28"/>
                  <w:szCs w:val="28"/>
                </w:rPr>
                <m:t>≤∆</m:t>
              </m:r>
              <m:r>
                <w:rPr>
                  <w:rFonts w:ascii="Cambria Math" w:hAnsi="Times New Roman" w:cs="Times New Roman"/>
                  <w:sz w:val="28"/>
                  <w:szCs w:val="28"/>
                </w:rPr>
                <m:t>=</m:t>
              </m:r>
              <m:f>
                <m:fPr>
                  <m:ctrlPr>
                    <w:rPr>
                      <w:rFonts w:ascii="Cambria Math" w:hAnsi="Times New Roman" w:cs="Times New Roman"/>
                      <w:i/>
                      <w:sz w:val="28"/>
                      <w:szCs w:val="28"/>
                    </w:rPr>
                  </m:ctrlPr>
                </m:fPr>
                <m:num>
                  <m:r>
                    <w:rPr>
                      <w:rFonts w:ascii="Cambria Math" w:hAnsi="Cambria Math" w:cs="Times New Roman"/>
                      <w:sz w:val="28"/>
                      <w:szCs w:val="28"/>
                    </w:rPr>
                    <m:t>αLε</m:t>
                  </m:r>
                </m:num>
                <m:den>
                  <m:r>
                    <w:rPr>
                      <w:rFonts w:ascii="Cambria Math" w:hAnsi="Times New Roman" w:cs="Times New Roman"/>
                      <w:sz w:val="28"/>
                      <w:szCs w:val="28"/>
                    </w:rPr>
                    <m:t>2</m:t>
                  </m:r>
                </m:den>
              </m:f>
              <m:r>
                <w:rPr>
                  <w:rFonts w:ascii="Cambria Math" w:hAnsi="Times New Roman" w:cs="Times New Roman"/>
                  <w:sz w:val="28"/>
                  <w:szCs w:val="28"/>
                </w:rPr>
                <m:t>+</m:t>
              </m:r>
              <m:r>
                <w:rPr>
                  <w:rFonts w:ascii="Cambria Math" w:hAnsi="Cambria Math" w:cs="Times New Roman"/>
                  <w:sz w:val="28"/>
                  <w:szCs w:val="28"/>
                </w:rPr>
                <m:t>δ</m:t>
              </m:r>
            </m:oMath>
            <w:r w:rsidR="00FB2B3E" w:rsidRPr="00FB2B3E">
              <w:rPr>
                <w:rFonts w:ascii="Times New Roman" w:hAnsi="Times New Roman" w:cs="Times New Roman"/>
                <w:sz w:val="28"/>
                <w:szCs w:val="28"/>
                <w:lang w:val="en-US"/>
              </w:rPr>
              <w:t>,</w:t>
            </w:r>
          </w:p>
        </w:tc>
        <w:tc>
          <w:tcPr>
            <w:tcW w:w="532" w:type="dxa"/>
          </w:tcPr>
          <w:p w:rsidR="00AC1498" w:rsidRPr="00AC1498" w:rsidRDefault="00FB2B3E" w:rsidP="009112F9">
            <w:pPr>
              <w:spacing w:after="60"/>
              <w:rPr>
                <w:ins w:id="481" w:author="gergel" w:date="2020-05-26T19:29:00Z"/>
                <w:rFonts w:ascii="Times New Roman" w:hAnsi="Times New Roman" w:cs="Times New Roman"/>
                <w:sz w:val="28"/>
                <w:szCs w:val="28"/>
              </w:rPr>
            </w:pPr>
            <w:r w:rsidRPr="00FB2B3E">
              <w:rPr>
                <w:rFonts w:ascii="Times New Roman" w:hAnsi="Times New Roman" w:cs="Times New Roman"/>
                <w:sz w:val="28"/>
                <w:szCs w:val="28"/>
              </w:rPr>
              <w:t>(</w:t>
            </w:r>
            <w:r w:rsidR="000D6DAE">
              <w:rPr>
                <w:rFonts w:ascii="Times New Roman" w:hAnsi="Times New Roman" w:cs="Times New Roman"/>
                <w:sz w:val="28"/>
                <w:szCs w:val="28"/>
              </w:rPr>
              <w:t>3</w:t>
            </w:r>
            <w:r w:rsidR="0041785F">
              <w:rPr>
                <w:rFonts w:ascii="Times New Roman" w:hAnsi="Times New Roman" w:cs="Times New Roman"/>
                <w:sz w:val="28"/>
                <w:szCs w:val="28"/>
              </w:rPr>
              <w:t>3</w:t>
            </w:r>
            <w:r w:rsidRPr="00FB2B3E">
              <w:rPr>
                <w:rFonts w:ascii="Times New Roman" w:hAnsi="Times New Roman" w:cs="Times New Roman"/>
                <w:sz w:val="28"/>
                <w:szCs w:val="28"/>
              </w:rPr>
              <w:t>)</w:t>
            </w:r>
          </w:p>
        </w:tc>
      </w:tr>
    </w:tbl>
    <w:p w:rsidR="00AC1498" w:rsidRPr="00AC1498" w:rsidRDefault="00FB2B3E" w:rsidP="00AC1498">
      <w:pPr>
        <w:spacing w:after="60"/>
        <w:rPr>
          <w:rFonts w:ascii="Times New Roman" w:eastAsiaTheme="minorEastAsia" w:hAnsi="Times New Roman" w:cs="Times New Roman"/>
          <w:sz w:val="28"/>
          <w:szCs w:val="28"/>
        </w:rPr>
      </w:pPr>
      <w:ins w:id="482" w:author="gergel" w:date="2020-05-26T19:29:00Z">
        <w:r w:rsidRPr="00FB2B3E">
          <w:rPr>
            <w:rFonts w:ascii="Times New Roman" w:eastAsiaTheme="minorEastAsia" w:hAnsi="Times New Roman" w:cs="Times New Roman"/>
            <w:sz w:val="28"/>
            <w:szCs w:val="28"/>
          </w:rPr>
          <w:t xml:space="preserve">если начиная с некоторой итерации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k</m:t>
              </m:r>
            </m:e>
            <m:sub>
              <m:r>
                <w:rPr>
                  <w:rFonts w:ascii="Cambria Math" w:hAnsi="Times New Roman" w:cs="Times New Roman"/>
                  <w:sz w:val="28"/>
                  <w:szCs w:val="28"/>
                </w:rPr>
                <m:t>0</m:t>
              </m:r>
            </m:sub>
          </m:sSub>
          <m:r>
            <w:rPr>
              <w:rFonts w:ascii="Cambria Math" w:hAnsi="Times New Roman" w:cs="Times New Roman"/>
              <w:sz w:val="28"/>
              <w:szCs w:val="28"/>
            </w:rPr>
            <m:t>&gt;0</m:t>
          </m:r>
        </m:oMath>
        <w:r w:rsidRPr="00FB2B3E">
          <w:rPr>
            <w:rFonts w:ascii="Times New Roman" w:eastAsiaTheme="minorEastAsia" w:hAnsi="Times New Roman" w:cs="Times New Roman"/>
            <w:sz w:val="28"/>
            <w:szCs w:val="28"/>
          </w:rPr>
          <w:t xml:space="preserve"> </w:t>
        </w:r>
        <w:r w:rsidRPr="00FB2B3E">
          <w:rPr>
            <w:rFonts w:ascii="Times New Roman" w:hAnsi="Times New Roman" w:cs="Times New Roman"/>
            <w:sz w:val="28"/>
            <w:szCs w:val="28"/>
          </w:rPr>
          <w:t xml:space="preserve">минимизации функции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eastAsiaTheme="minorEastAsia" w:hAnsi="Times New Roman" w:cs="Times New Roman"/>
            <w:sz w:val="28"/>
            <w:szCs w:val="28"/>
          </w:rPr>
          <w:t xml:space="preserve"> для оценки константы Липщица </w:t>
        </w:r>
      </w:ins>
      <w:r w:rsidRPr="00FB2B3E">
        <w:rPr>
          <w:rFonts w:ascii="Times New Roman" w:eastAsiaTheme="minorEastAsia" w:hAnsi="Times New Roman" w:cs="Times New Roman"/>
          <w:i/>
          <w:sz w:val="28"/>
          <w:szCs w:val="28"/>
          <w:lang w:val="en-US"/>
        </w:rPr>
        <w:t>m</w:t>
      </w:r>
      <w:ins w:id="483" w:author="gergel" w:date="2020-05-26T19:29:00Z">
        <w:r w:rsidRPr="00FB2B3E">
          <w:rPr>
            <w:rFonts w:ascii="Times New Roman" w:eastAsiaTheme="minorEastAsia" w:hAnsi="Times New Roman" w:cs="Times New Roman"/>
            <w:sz w:val="28"/>
            <w:szCs w:val="28"/>
          </w:rPr>
          <w:t xml:space="preserve"> и некоторого </w:t>
        </w:r>
        <m:oMath>
          <m:r>
            <w:rPr>
              <w:rFonts w:ascii="Cambria Math" w:eastAsiaTheme="minorEastAsia" w:hAnsi="Cambria Math" w:cs="Times New Roman"/>
              <w:sz w:val="28"/>
              <w:szCs w:val="28"/>
            </w:rPr>
            <m:t>α</m:t>
          </m:r>
          <m:r>
            <w:rPr>
              <w:rFonts w:ascii="Cambria Math" w:eastAsiaTheme="minorEastAsia" w:hAnsi="Times New Roman" w:cs="Times New Roman"/>
              <w:sz w:val="28"/>
              <w:szCs w:val="28"/>
            </w:rPr>
            <m:t>&gt;1</m:t>
          </m:r>
        </m:oMath>
        <w:r w:rsidRPr="00FB2B3E">
          <w:rPr>
            <w:rFonts w:ascii="Times New Roman" w:eastAsiaTheme="minorEastAsia" w:hAnsi="Times New Roman" w:cs="Times New Roman"/>
            <w:sz w:val="28"/>
            <w:szCs w:val="28"/>
          </w:rPr>
          <w:t xml:space="preserve"> выполняется условие </w:t>
        </w:r>
      </w:ins>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72"/>
        <w:gridCol w:w="699"/>
      </w:tblGrid>
      <w:tr w:rsidR="00AC1498" w:rsidRPr="00AC1498" w:rsidTr="009112F9">
        <w:trPr>
          <w:ins w:id="484" w:author="gergel" w:date="2020-05-26T19:29:00Z"/>
        </w:trPr>
        <w:tc>
          <w:tcPr>
            <w:tcW w:w="9039" w:type="dxa"/>
          </w:tcPr>
          <w:p w:rsidR="00AC1498" w:rsidRPr="00AC1498" w:rsidRDefault="00FB2B3E" w:rsidP="009112F9">
            <w:pPr>
              <w:spacing w:after="60"/>
              <w:jc w:val="center"/>
              <w:rPr>
                <w:ins w:id="485" w:author="gergel" w:date="2020-05-26T19:29:00Z"/>
                <w:rFonts w:ascii="Times New Roman" w:hAnsi="Times New Roman" w:cs="Times New Roman"/>
                <w:sz w:val="28"/>
                <w:szCs w:val="28"/>
              </w:rPr>
            </w:pPr>
            <m:oMath>
              <m:r>
                <w:rPr>
                  <w:rFonts w:ascii="Cambria Math" w:hAnsi="Cambria Math" w:cs="Times New Roman"/>
                  <w:sz w:val="28"/>
                  <w:szCs w:val="28"/>
                  <w:lang w:val="en-US"/>
                </w:rPr>
                <m:t>m</m:t>
              </m:r>
              <m:r>
                <w:rPr>
                  <w:rFonts w:ascii="Cambria Math" w:hAnsi="Times New Roman" w:cs="Times New Roman"/>
                  <w:sz w:val="28"/>
                  <w:szCs w:val="28"/>
                </w:rPr>
                <m:t>≥</m:t>
              </m:r>
              <m:r>
                <w:rPr>
                  <w:rFonts w:ascii="Cambria Math" w:hAnsi="Cambria Math" w:cs="Times New Roman"/>
                  <w:sz w:val="28"/>
                  <w:szCs w:val="28"/>
                  <w:lang w:val="en-US"/>
                </w:rPr>
                <m:t>L</m:t>
              </m:r>
              <m:r>
                <w:rPr>
                  <w:rFonts w:ascii="Cambria Math" w:hAnsi="Times New Roman" w:cs="Times New Roman"/>
                  <w:sz w:val="28"/>
                  <w:szCs w:val="28"/>
                </w:rPr>
                <m:t>(1+</m:t>
              </m:r>
              <m:rad>
                <m:radPr>
                  <m:degHide m:val="on"/>
                  <m:ctrlPr>
                    <w:rPr>
                      <w:rFonts w:ascii="Cambria Math" w:hAnsi="Times New Roman" w:cs="Times New Roman"/>
                      <w:i/>
                      <w:sz w:val="28"/>
                      <w:szCs w:val="28"/>
                      <w:lang w:val="en-US"/>
                    </w:rPr>
                  </m:ctrlPr>
                </m:radPr>
                <m:deg/>
                <m:e>
                  <m:f>
                    <m:fPr>
                      <m:ctrlPr>
                        <w:rPr>
                          <w:rFonts w:ascii="Cambria Math" w:hAnsi="Times New Roman" w:cs="Times New Roman"/>
                          <w:i/>
                          <w:sz w:val="28"/>
                          <w:szCs w:val="28"/>
                          <w:lang w:val="en-US"/>
                        </w:rPr>
                      </m:ctrlPr>
                    </m:fPr>
                    <m:num>
                      <m:r>
                        <w:rPr>
                          <w:rFonts w:ascii="Cambria Math" w:hAnsi="Cambria Math" w:cs="Times New Roman"/>
                          <w:sz w:val="28"/>
                          <w:szCs w:val="28"/>
                          <w:lang w:val="en-US"/>
                        </w:rPr>
                        <m:t>α</m:t>
                      </m:r>
                      <m:r>
                        <w:rPr>
                          <w:rFonts w:ascii="Cambria Math" w:hAnsi="Times New Roman" w:cs="Times New Roman"/>
                          <w:sz w:val="28"/>
                          <w:szCs w:val="28"/>
                        </w:rPr>
                        <m:t>+4</m:t>
                      </m:r>
                      <m:r>
                        <w:rPr>
                          <w:rFonts w:ascii="Cambria Math" w:hAnsi="Cambria Math" w:cs="Times New Roman"/>
                          <w:sz w:val="28"/>
                          <w:szCs w:val="28"/>
                          <w:lang w:val="en-US"/>
                        </w:rPr>
                        <m:t>β</m:t>
                      </m:r>
                      <m:r>
                        <w:rPr>
                          <w:rFonts w:ascii="Cambria Math" w:hAnsi="Times New Roman" w:cs="Times New Roman"/>
                          <w:sz w:val="28"/>
                          <w:szCs w:val="28"/>
                        </w:rPr>
                        <m:t>(1+</m:t>
                      </m:r>
                      <m:r>
                        <w:rPr>
                          <w:rFonts w:ascii="Cambria Math" w:hAnsi="Cambria Math" w:cs="Times New Roman"/>
                          <w:sz w:val="28"/>
                          <w:szCs w:val="28"/>
                          <w:lang w:val="en-US"/>
                        </w:rPr>
                        <m:t>β</m:t>
                      </m:r>
                      <m:r>
                        <w:rPr>
                          <w:rFonts w:ascii="Cambria Math" w:hAnsi="Times New Roman" w:cs="Times New Roman"/>
                          <w:sz w:val="28"/>
                          <w:szCs w:val="28"/>
                        </w:rPr>
                        <m:t>)</m:t>
                      </m:r>
                    </m:num>
                    <m:den>
                      <m:r>
                        <w:rPr>
                          <w:rFonts w:ascii="Cambria Math" w:hAnsi="Cambria Math" w:cs="Times New Roman"/>
                          <w:sz w:val="28"/>
                          <w:szCs w:val="28"/>
                          <w:lang w:val="en-US"/>
                        </w:rPr>
                        <m:t>α</m:t>
                      </m:r>
                      <m:r>
                        <w:rPr>
                          <w:rFonts w:ascii="Times New Roman" w:hAnsi="Times New Roman" w:cs="Times New Roman"/>
                          <w:sz w:val="28"/>
                          <w:szCs w:val="28"/>
                        </w:rPr>
                        <m:t>-</m:t>
                      </m:r>
                      <m:r>
                        <w:rPr>
                          <w:rFonts w:ascii="Cambria Math" w:hAnsi="Times New Roman" w:cs="Times New Roman"/>
                          <w:sz w:val="28"/>
                          <w:szCs w:val="28"/>
                        </w:rPr>
                        <m:t>1</m:t>
                      </m:r>
                    </m:den>
                  </m:f>
                </m:e>
              </m:rad>
            </m:oMath>
            <w:r w:rsidRPr="00FB2B3E">
              <w:rPr>
                <w:rFonts w:ascii="Times New Roman" w:hAnsi="Times New Roman" w:cs="Times New Roman"/>
                <w:sz w:val="28"/>
                <w:szCs w:val="28"/>
              </w:rPr>
              <w:t>,</w:t>
            </w:r>
          </w:p>
        </w:tc>
        <w:tc>
          <w:tcPr>
            <w:tcW w:w="532" w:type="dxa"/>
          </w:tcPr>
          <w:p w:rsidR="00AC1498" w:rsidRPr="00AC1498" w:rsidRDefault="00FB2B3E" w:rsidP="009112F9">
            <w:pPr>
              <w:spacing w:after="60"/>
              <w:rPr>
                <w:ins w:id="486" w:author="gergel" w:date="2020-05-26T19:29:00Z"/>
                <w:rFonts w:ascii="Times New Roman" w:hAnsi="Times New Roman" w:cs="Times New Roman"/>
                <w:sz w:val="28"/>
                <w:szCs w:val="28"/>
              </w:rPr>
            </w:pPr>
            <w:r w:rsidRPr="00FB2B3E">
              <w:rPr>
                <w:rFonts w:ascii="Times New Roman" w:hAnsi="Times New Roman" w:cs="Times New Roman"/>
                <w:sz w:val="28"/>
                <w:szCs w:val="28"/>
              </w:rPr>
              <w:t>(3</w:t>
            </w:r>
            <w:r w:rsidR="0041785F">
              <w:rPr>
                <w:rFonts w:ascii="Times New Roman" w:hAnsi="Times New Roman" w:cs="Times New Roman"/>
                <w:sz w:val="28"/>
                <w:szCs w:val="28"/>
              </w:rPr>
              <w:t>4</w:t>
            </w:r>
            <w:r w:rsidRPr="00FB2B3E">
              <w:rPr>
                <w:rFonts w:ascii="Times New Roman" w:hAnsi="Times New Roman" w:cs="Times New Roman"/>
                <w:sz w:val="28"/>
                <w:szCs w:val="28"/>
              </w:rPr>
              <w:t>)</w:t>
            </w:r>
          </w:p>
        </w:tc>
      </w:tr>
    </w:tbl>
    <w:p w:rsidR="00AC1498" w:rsidRPr="00AC1498" w:rsidRDefault="00FB2B3E" w:rsidP="00AC1498">
      <w:pPr>
        <w:spacing w:after="60"/>
        <w:rPr>
          <w:rFonts w:ascii="Times New Roman" w:eastAsiaTheme="minorEastAsia" w:hAnsi="Times New Roman" w:cs="Times New Roman"/>
          <w:sz w:val="28"/>
          <w:szCs w:val="28"/>
        </w:rPr>
      </w:pPr>
      <w:ins w:id="487" w:author="gergel" w:date="2020-05-26T19:29:00Z">
        <w:r w:rsidRPr="00FB2B3E">
          <w:rPr>
            <w:rFonts w:ascii="Times New Roman" w:eastAsiaTheme="minorEastAsia" w:hAnsi="Times New Roman" w:cs="Times New Roman"/>
            <w:sz w:val="28"/>
            <w:szCs w:val="28"/>
          </w:rPr>
          <w:t>где</w:t>
        </w:r>
      </w:ins>
    </w:p>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72"/>
        <w:gridCol w:w="699"/>
      </w:tblGrid>
      <w:tr w:rsidR="00AC1498" w:rsidRPr="00AC1498" w:rsidTr="009112F9">
        <w:trPr>
          <w:ins w:id="488" w:author="gergel" w:date="2020-05-26T19:29:00Z"/>
        </w:trPr>
        <w:tc>
          <w:tcPr>
            <w:tcW w:w="9039" w:type="dxa"/>
          </w:tcPr>
          <w:p w:rsidR="006918B6" w:rsidRDefault="00FB2B3E">
            <w:pPr>
              <w:spacing w:after="60"/>
              <w:jc w:val="center"/>
              <w:rPr>
                <w:ins w:id="489" w:author="gergel" w:date="2020-05-26T19:29:00Z"/>
                <w:rFonts w:ascii="Times New Roman" w:hAnsi="Times New Roman" w:cs="Times New Roman"/>
                <w:sz w:val="28"/>
                <w:szCs w:val="28"/>
              </w:rPr>
            </w:pPr>
            <m:oMath>
              <m:r>
                <w:rPr>
                  <w:rFonts w:ascii="Cambria Math" w:hAnsi="Cambria Math" w:cs="Times New Roman"/>
                  <w:sz w:val="28"/>
                  <w:szCs w:val="28"/>
                  <w:lang w:val="en-US"/>
                </w:rPr>
                <m:t>m</m:t>
              </m:r>
              <w:ins w:id="490" w:author="gergel" w:date="2020-05-26T19:29:00Z">
                <m:r>
                  <w:rPr>
                    <w:rFonts w:ascii="Cambria Math" w:hAnsi="Times New Roman" w:cs="Times New Roman"/>
                    <w:sz w:val="28"/>
                    <w:szCs w:val="28"/>
                  </w:rPr>
                  <m:t>=</m:t>
                </m:r>
              </w:ins>
              <m:func>
                <m:funcPr>
                  <m:ctrlPr>
                    <w:rPr>
                      <w:rFonts w:ascii="Cambria Math" w:hAnsi="Times New Roman" w:cs="Times New Roman"/>
                      <w:i/>
                      <w:sz w:val="28"/>
                      <w:szCs w:val="28"/>
                      <w:lang w:val="en-US"/>
                    </w:rPr>
                  </m:ctrlPr>
                </m:funcPr>
                <m:fName>
                  <m:r>
                    <m:rPr>
                      <m:sty m:val="p"/>
                    </m:rPr>
                    <w:rPr>
                      <w:rFonts w:ascii="Cambria Math" w:hAnsi="Times New Roman" w:cs="Times New Roman"/>
                      <w:sz w:val="28"/>
                      <w:szCs w:val="28"/>
                      <w:lang w:val="en-US"/>
                    </w:rPr>
                    <m:t>max</m:t>
                  </m:r>
                </m:fName>
                <m:e>
                  <m:r>
                    <w:rPr>
                      <w:rFonts w:ascii="Cambria Math" w:hAnsi="Times New Roman" w:cs="Times New Roman"/>
                      <w:sz w:val="28"/>
                      <w:szCs w:val="28"/>
                    </w:rPr>
                    <m:t xml:space="preserve"> </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l</m:t>
                      </m:r>
                    </m:sub>
                  </m:sSub>
                  <m:sSubSup>
                    <m:sSubSupPr>
                      <m:ctrlPr>
                        <w:rPr>
                          <w:rFonts w:ascii="Cambria Math" w:hAnsi="Times New Roman" w:cs="Times New Roman"/>
                          <w:i/>
                          <w:sz w:val="28"/>
                          <w:szCs w:val="28"/>
                          <w:lang w:val="en-US"/>
                        </w:rPr>
                      </m:ctrlPr>
                    </m:sSubSupPr>
                    <m:e>
                      <m:r>
                        <w:rPr>
                          <w:rFonts w:ascii="Cambria Math" w:hAnsi="Cambria Math" w:cs="Times New Roman"/>
                          <w:sz w:val="28"/>
                          <w:szCs w:val="28"/>
                        </w:rPr>
                        <m:t>h</m:t>
                      </m:r>
                    </m:e>
                    <m:sub>
                      <m:r>
                        <w:rPr>
                          <w:rFonts w:ascii="Cambria Math" w:hAnsi="Cambria Math" w:cs="Times New Roman"/>
                          <w:sz w:val="28"/>
                          <w:szCs w:val="28"/>
                          <w:lang w:val="en-US"/>
                        </w:rPr>
                        <m:t>l</m:t>
                      </m:r>
                    </m:sub>
                    <m:sup>
                      <m:r>
                        <w:rPr>
                          <w:rFonts w:ascii="Cambria Math" w:hAnsi="Cambria Math" w:cs="Times New Roman"/>
                          <w:sz w:val="28"/>
                          <w:szCs w:val="28"/>
                          <w:lang w:val="en-US"/>
                        </w:rPr>
                        <m:t>k</m:t>
                      </m:r>
                    </m:sup>
                  </m:sSubSup>
                  <m:r>
                    <w:rPr>
                      <w:rFonts w:ascii="Cambria Math" w:hAnsi="Times New Roman" w:cs="Times New Roman"/>
                      <w:sz w:val="28"/>
                      <w:szCs w:val="28"/>
                    </w:rPr>
                    <m:t>,  1</m:t>
                  </m:r>
                  <m:r>
                    <w:rPr>
                      <w:rFonts w:ascii="Cambria Math" w:hAnsi="Times New Roman" w:cs="Times New Roman"/>
                      <w:sz w:val="28"/>
                      <w:szCs w:val="28"/>
                    </w:rPr>
                    <m:t>≤</m:t>
                  </m:r>
                  <m:r>
                    <w:rPr>
                      <w:rFonts w:ascii="Cambria Math" w:hAnsi="Cambria Math" w:cs="Times New Roman"/>
                      <w:sz w:val="28"/>
                      <w:szCs w:val="28"/>
                      <w:lang w:val="en-US"/>
                    </w:rPr>
                    <m:t>l</m:t>
                  </m:r>
                  <m:r>
                    <w:rPr>
                      <w:rFonts w:ascii="Cambria Math" w:hAnsi="Times New Roman" w:cs="Times New Roman"/>
                      <w:sz w:val="28"/>
                      <w:szCs w:val="28"/>
                    </w:rPr>
                    <m:t>≤</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k</m:t>
                      </m:r>
                    </m:sup>
                  </m:sSup>
                </m:e>
              </m:func>
              <m:r>
                <w:rPr>
                  <w:rFonts w:ascii="Cambria Math" w:hAnsi="Times New Roman" w:cs="Times New Roman"/>
                  <w:sz w:val="28"/>
                  <w:szCs w:val="28"/>
                </w:rPr>
                <m:t xml:space="preserve">, </m:t>
              </m:r>
              <m:r>
                <w:rPr>
                  <w:rFonts w:ascii="Cambria Math" w:hAnsi="Cambria Math" w:cs="Times New Roman"/>
                  <w:sz w:val="28"/>
                  <w:szCs w:val="28"/>
                  <w:lang w:val="en-US"/>
                </w:rPr>
                <m:t>k</m:t>
              </m:r>
              <m:r>
                <w:rPr>
                  <w:rFonts w:ascii="Cambria Math" w:hAnsi="Times New Roman" w:cs="Times New Roman"/>
                  <w:sz w:val="28"/>
                  <w:szCs w:val="28"/>
                </w:rPr>
                <m:t>&gt;</m:t>
              </m:r>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k</m:t>
                  </m:r>
                </m:e>
                <m:sub>
                  <m:r>
                    <w:rPr>
                      <w:rFonts w:ascii="Cambria Math" w:hAnsi="Times New Roman" w:cs="Times New Roman"/>
                      <w:sz w:val="28"/>
                      <w:szCs w:val="28"/>
                    </w:rPr>
                    <m:t>0</m:t>
                  </m:r>
                </m:sub>
              </m:sSub>
            </m:oMath>
            <w:r w:rsidRPr="00FB2B3E">
              <w:rPr>
                <w:rFonts w:ascii="Times New Roman" w:hAnsi="Times New Roman" w:cs="Times New Roman"/>
                <w:sz w:val="28"/>
                <w:szCs w:val="28"/>
              </w:rPr>
              <w:t>,</w:t>
            </w:r>
          </w:p>
        </w:tc>
        <w:tc>
          <w:tcPr>
            <w:tcW w:w="532" w:type="dxa"/>
          </w:tcPr>
          <w:p w:rsidR="00AC1498" w:rsidRPr="00AC1498" w:rsidRDefault="00FB2B3E" w:rsidP="009112F9">
            <w:pPr>
              <w:spacing w:after="60"/>
              <w:rPr>
                <w:ins w:id="491" w:author="gergel" w:date="2020-05-26T19:29:00Z"/>
                <w:rFonts w:ascii="Times New Roman" w:hAnsi="Times New Roman" w:cs="Times New Roman"/>
                <w:sz w:val="28"/>
                <w:szCs w:val="28"/>
              </w:rPr>
            </w:pPr>
            <w:ins w:id="492" w:author="gergel" w:date="2020-05-26T19:29:00Z">
              <w:r w:rsidRPr="00FB2B3E">
                <w:rPr>
                  <w:rFonts w:ascii="Times New Roman" w:hAnsi="Times New Roman" w:cs="Times New Roman"/>
                  <w:sz w:val="28"/>
                  <w:szCs w:val="28"/>
                </w:rPr>
                <w:t>(</w:t>
              </w:r>
            </w:ins>
            <w:ins w:id="493" w:author="gergel" w:date="2020-05-27T19:50:00Z">
              <w:r w:rsidR="000D6DAE">
                <w:rPr>
                  <w:rFonts w:ascii="Times New Roman" w:hAnsi="Times New Roman" w:cs="Times New Roman"/>
                  <w:sz w:val="28"/>
                  <w:szCs w:val="28"/>
                </w:rPr>
                <w:t>3</w:t>
              </w:r>
            </w:ins>
            <w:ins w:id="494" w:author="gergel" w:date="2020-05-28T17:12:00Z">
              <w:r w:rsidR="0041785F">
                <w:rPr>
                  <w:rFonts w:ascii="Times New Roman" w:hAnsi="Times New Roman" w:cs="Times New Roman"/>
                  <w:sz w:val="28"/>
                  <w:szCs w:val="28"/>
                </w:rPr>
                <w:t>5</w:t>
              </w:r>
            </w:ins>
            <w:ins w:id="495" w:author="gergel" w:date="2020-05-26T19:29:00Z">
              <w:r w:rsidRPr="00FB2B3E">
                <w:rPr>
                  <w:rFonts w:ascii="Times New Roman" w:hAnsi="Times New Roman" w:cs="Times New Roman"/>
                  <w:sz w:val="28"/>
                  <w:szCs w:val="28"/>
                </w:rPr>
                <w:t>)</w:t>
              </w:r>
            </w:ins>
          </w:p>
        </w:tc>
      </w:tr>
      <w:tr w:rsidR="00AC1498" w:rsidRPr="00AC1498" w:rsidTr="009112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ins w:id="496" w:author="gergel" w:date="2020-05-26T19:29:00Z"/>
        </w:trPr>
        <w:tc>
          <w:tcPr>
            <w:tcW w:w="9039" w:type="dxa"/>
            <w:tcBorders>
              <w:top w:val="nil"/>
              <w:left w:val="nil"/>
              <w:bottom w:val="nil"/>
              <w:right w:val="nil"/>
            </w:tcBorders>
          </w:tcPr>
          <w:p w:rsidR="00AC1498" w:rsidRPr="00AC1498" w:rsidRDefault="00FB2B3E" w:rsidP="009112F9">
            <w:pPr>
              <w:spacing w:after="60"/>
              <w:jc w:val="center"/>
              <w:rPr>
                <w:ins w:id="497" w:author="gergel" w:date="2020-05-26T19:29:00Z"/>
                <w:rFonts w:ascii="Times New Roman" w:hAnsi="Times New Roman" w:cs="Times New Roman"/>
                <w:sz w:val="28"/>
                <w:szCs w:val="28"/>
              </w:rPr>
            </w:pPr>
            <m:oMath>
              <w:ins w:id="498" w:author="gergel" w:date="2020-05-26T19:29:00Z">
                <m:r>
                  <w:rPr>
                    <w:rFonts w:ascii="Cambria Math" w:hAnsi="Cambria Math" w:cs="Times New Roman"/>
                    <w:sz w:val="28"/>
                    <w:szCs w:val="28"/>
                    <w:lang w:val="en-US"/>
                  </w:rPr>
                  <m:t>L</m:t>
                </m:r>
                <m:r>
                  <w:rPr>
                    <w:rFonts w:ascii="Cambria Math" w:hAnsi="Times New Roman" w:cs="Times New Roman"/>
                    <w:sz w:val="28"/>
                    <w:szCs w:val="28"/>
                  </w:rPr>
                  <m:t>=</m:t>
                </m:r>
              </w:ins>
              <m:func>
                <m:funcPr>
                  <m:ctrlPr>
                    <w:ins w:id="499" w:author="gergel" w:date="2020-05-26T19:29:00Z">
                      <w:rPr>
                        <w:rFonts w:ascii="Cambria Math" w:hAnsi="Times New Roman" w:cs="Times New Roman"/>
                        <w:i/>
                        <w:sz w:val="28"/>
                        <w:szCs w:val="28"/>
                        <w:lang w:val="en-US"/>
                      </w:rPr>
                    </w:ins>
                  </m:ctrlPr>
                </m:funcPr>
                <m:fName>
                  <w:ins w:id="500" w:author="gergel" w:date="2020-05-26T19:29:00Z">
                    <m:r>
                      <m:rPr>
                        <m:sty m:val="p"/>
                      </m:rPr>
                      <w:rPr>
                        <w:rFonts w:ascii="Cambria Math" w:hAnsi="Times New Roman" w:cs="Times New Roman"/>
                        <w:sz w:val="28"/>
                        <w:szCs w:val="28"/>
                        <w:lang w:val="en-US"/>
                      </w:rPr>
                      <m:t>max</m:t>
                    </m:r>
                  </w:ins>
                </m:fName>
                <m:e>
                  <w:ins w:id="501" w:author="gergel" w:date="2020-05-26T19:29:00Z">
                    <m:r>
                      <w:rPr>
                        <w:rFonts w:ascii="Cambria Math" w:hAnsi="Times New Roman" w:cs="Times New Roman"/>
                        <w:sz w:val="28"/>
                        <w:szCs w:val="28"/>
                      </w:rPr>
                      <m:t xml:space="preserve"> </m:t>
                    </m:r>
                  </w:ins>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i</m:t>
                      </m:r>
                    </m:sub>
                  </m:sSub>
                  <m:r>
                    <w:rPr>
                      <w:rFonts w:ascii="Cambria Math" w:hAnsi="Times New Roman" w:cs="Times New Roman"/>
                      <w:sz w:val="28"/>
                      <w:szCs w:val="28"/>
                    </w:rPr>
                    <m:t>,  1</m:t>
                  </m:r>
                  <m:r>
                    <w:rPr>
                      <w:rFonts w:ascii="Cambria Math" w:hAnsi="Times New Roman" w:cs="Times New Roman"/>
                      <w:sz w:val="28"/>
                      <w:szCs w:val="28"/>
                    </w:rPr>
                    <m:t>≤</m:t>
                  </m:r>
                  <m:r>
                    <w:rPr>
                      <w:rFonts w:ascii="Cambria Math" w:hAnsi="Cambria Math" w:cs="Times New Roman"/>
                      <w:sz w:val="28"/>
                      <w:szCs w:val="28"/>
                    </w:rPr>
                    <m:t>i</m:t>
                  </m:r>
                  <m:r>
                    <w:rPr>
                      <w:rFonts w:ascii="Cambria Math" w:hAnsi="Times New Roman" w:cs="Times New Roman"/>
                      <w:sz w:val="28"/>
                      <w:szCs w:val="28"/>
                    </w:rPr>
                    <m:t>≤</m:t>
                  </m:r>
                  <m:r>
                    <w:rPr>
                      <w:rFonts w:ascii="Cambria Math" w:hAnsi="Cambria Math" w:cs="Times New Roman"/>
                      <w:sz w:val="28"/>
                      <w:szCs w:val="28"/>
                      <w:lang w:val="en-US"/>
                    </w:rPr>
                    <m:t>s</m:t>
                  </m:r>
                </m:e>
              </m:func>
            </m:oMath>
            <w:r w:rsidRPr="00FB2B3E">
              <w:rPr>
                <w:rFonts w:ascii="Times New Roman" w:hAnsi="Times New Roman" w:cs="Times New Roman"/>
                <w:sz w:val="28"/>
                <w:szCs w:val="28"/>
              </w:rPr>
              <w:t xml:space="preserve">,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i</m:t>
                  </m:r>
                </m:sub>
              </m:sSub>
            </m:oMath>
            <w:r w:rsidRPr="00FB2B3E">
              <w:rPr>
                <w:rFonts w:ascii="Times New Roman" w:hAnsi="Times New Roman" w:cs="Times New Roman"/>
                <w:sz w:val="28"/>
                <w:szCs w:val="28"/>
              </w:rPr>
              <w:t xml:space="preserve"> из (3),</w:t>
            </w:r>
          </w:p>
        </w:tc>
        <w:tc>
          <w:tcPr>
            <w:tcW w:w="532" w:type="dxa"/>
            <w:tcBorders>
              <w:top w:val="nil"/>
              <w:left w:val="nil"/>
              <w:bottom w:val="nil"/>
              <w:right w:val="nil"/>
            </w:tcBorders>
          </w:tcPr>
          <w:p w:rsidR="00AC1498" w:rsidRPr="00AC1498" w:rsidRDefault="00FB2B3E" w:rsidP="009112F9">
            <w:pPr>
              <w:spacing w:after="60"/>
              <w:rPr>
                <w:ins w:id="502" w:author="gergel" w:date="2020-05-26T19:29:00Z"/>
                <w:rFonts w:ascii="Times New Roman" w:hAnsi="Times New Roman" w:cs="Times New Roman"/>
                <w:sz w:val="28"/>
                <w:szCs w:val="28"/>
              </w:rPr>
            </w:pPr>
            <w:ins w:id="503" w:author="gergel" w:date="2020-05-26T19:29:00Z">
              <w:r w:rsidRPr="00FB2B3E">
                <w:rPr>
                  <w:rFonts w:ascii="Times New Roman" w:hAnsi="Times New Roman" w:cs="Times New Roman"/>
                  <w:sz w:val="28"/>
                  <w:szCs w:val="28"/>
                </w:rPr>
                <w:t>(</w:t>
              </w:r>
            </w:ins>
            <w:ins w:id="504" w:author="gergel" w:date="2020-05-27T19:53:00Z">
              <w:r w:rsidR="000D6DAE">
                <w:rPr>
                  <w:rFonts w:ascii="Times New Roman" w:hAnsi="Times New Roman" w:cs="Times New Roman"/>
                  <w:sz w:val="28"/>
                  <w:szCs w:val="28"/>
                  <w:lang w:val="ru-RU"/>
                </w:rPr>
                <w:t>3</w:t>
              </w:r>
            </w:ins>
            <w:ins w:id="505" w:author="gergel" w:date="2020-05-28T17:12:00Z">
              <w:r w:rsidR="0041785F">
                <w:rPr>
                  <w:rFonts w:ascii="Times New Roman" w:hAnsi="Times New Roman" w:cs="Times New Roman"/>
                  <w:sz w:val="28"/>
                  <w:szCs w:val="28"/>
                  <w:lang w:val="ru-RU"/>
                </w:rPr>
                <w:t>6</w:t>
              </w:r>
            </w:ins>
            <w:ins w:id="506" w:author="gergel" w:date="2020-05-26T19:29:00Z">
              <w:r w:rsidRPr="00FB2B3E">
                <w:rPr>
                  <w:rFonts w:ascii="Times New Roman" w:hAnsi="Times New Roman" w:cs="Times New Roman"/>
                  <w:sz w:val="28"/>
                  <w:szCs w:val="28"/>
                </w:rPr>
                <w:t>)</w:t>
              </w:r>
            </w:ins>
          </w:p>
        </w:tc>
      </w:tr>
      <w:tr w:rsidR="00AC1498" w:rsidRPr="00AC1498" w:rsidTr="009112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ins w:id="507" w:author="gergel" w:date="2020-05-26T19:29:00Z"/>
        </w:trPr>
        <w:tc>
          <w:tcPr>
            <w:tcW w:w="9039" w:type="dxa"/>
            <w:tcBorders>
              <w:top w:val="nil"/>
              <w:left w:val="nil"/>
              <w:bottom w:val="nil"/>
              <w:right w:val="nil"/>
            </w:tcBorders>
          </w:tcPr>
          <w:p w:rsidR="00AC1498" w:rsidRPr="00AC1498" w:rsidRDefault="00FB2B3E" w:rsidP="009112F9">
            <w:pPr>
              <w:spacing w:after="60"/>
              <w:jc w:val="center"/>
              <w:rPr>
                <w:ins w:id="508" w:author="gergel" w:date="2020-05-26T19:29:00Z"/>
                <w:rFonts w:ascii="Times New Roman" w:hAnsi="Times New Roman" w:cs="Times New Roman"/>
                <w:sz w:val="28"/>
                <w:szCs w:val="28"/>
              </w:rPr>
            </w:pPr>
            <m:oMath>
              <w:ins w:id="509" w:author="gergel" w:date="2020-05-26T19:29:00Z">
                <m:r>
                  <w:rPr>
                    <w:rFonts w:ascii="Cambria Math" w:hAnsi="Cambria Math" w:cs="Times New Roman"/>
                    <w:sz w:val="28"/>
                    <w:szCs w:val="28"/>
                  </w:rPr>
                  <m:t>ψ</m:t>
                </m:r>
              </w:ins>
              <m:d>
                <m:dPr>
                  <m:ctrlPr>
                    <w:ins w:id="510" w:author="gergel" w:date="2020-05-26T19:29:00Z">
                      <w:rPr>
                        <w:rFonts w:ascii="Cambria Math" w:hAnsi="Times New Roman" w:cs="Times New Roman"/>
                        <w:i/>
                        <w:sz w:val="28"/>
                        <w:szCs w:val="28"/>
                      </w:rPr>
                    </w:ins>
                  </m:ctrlPr>
                </m:dPr>
                <m:e>
                  <m:sSup>
                    <m:sSupPr>
                      <m:ctrlPr>
                        <w:ins w:id="511" w:author="gergel" w:date="2020-05-26T19:29:00Z">
                          <w:rPr>
                            <w:rFonts w:ascii="Cambria Math" w:hAnsi="Times New Roman" w:cs="Times New Roman"/>
                            <w:i/>
                            <w:sz w:val="28"/>
                            <w:szCs w:val="28"/>
                          </w:rPr>
                        </w:ins>
                      </m:ctrlPr>
                    </m:sSupPr>
                    <m:e>
                      <w:ins w:id="512" w:author="gergel" w:date="2020-05-26T19:29:00Z">
                        <m:r>
                          <w:rPr>
                            <w:rFonts w:ascii="Cambria Math" w:hAnsi="Cambria Math" w:cs="Times New Roman"/>
                            <w:sz w:val="28"/>
                            <w:szCs w:val="28"/>
                          </w:rPr>
                          <m:t>x</m:t>
                        </m:r>
                      </w:ins>
                    </m:e>
                    <m:sup>
                      <w:ins w:id="513" w:author="gergel" w:date="2020-05-26T19:29:00Z">
                        <m:r>
                          <w:rPr>
                            <w:rFonts w:ascii="Times New Roman" w:hAnsi="Cambria Math" w:cs="Times New Roman"/>
                            <w:sz w:val="28"/>
                            <w:szCs w:val="28"/>
                          </w:rPr>
                          <m:t>*</m:t>
                        </m:r>
                      </w:ins>
                    </m:sup>
                  </m:sSup>
                </m:e>
              </m:d>
              <w:ins w:id="514" w:author="gergel" w:date="2020-05-26T19:29:00Z">
                <m:r>
                  <w:rPr>
                    <w:rFonts w:ascii="Cambria Math" w:hAnsi="Times New Roman" w:cs="Times New Roman"/>
                    <w:sz w:val="28"/>
                    <w:szCs w:val="28"/>
                  </w:rPr>
                  <m:t>=</m:t>
                </m:r>
              </w:ins>
              <m:func>
                <m:funcPr>
                  <m:ctrlPr>
                    <w:ins w:id="515" w:author="gergel" w:date="2020-05-26T19:29:00Z">
                      <w:rPr>
                        <w:rFonts w:ascii="Cambria Math" w:hAnsi="Times New Roman" w:cs="Times New Roman"/>
                        <w:i/>
                        <w:sz w:val="28"/>
                        <w:szCs w:val="28"/>
                        <w:lang w:val="en-US"/>
                      </w:rPr>
                    </w:ins>
                  </m:ctrlPr>
                </m:funcPr>
                <m:fName>
                  <w:ins w:id="516" w:author="gergel" w:date="2020-05-26T19:29:00Z">
                    <m:r>
                      <m:rPr>
                        <m:sty m:val="p"/>
                      </m:rPr>
                      <w:rPr>
                        <w:rFonts w:ascii="Cambria Math" w:hAnsi="Times New Roman" w:cs="Times New Roman"/>
                        <w:sz w:val="28"/>
                        <w:szCs w:val="28"/>
                        <w:lang w:val="en-US"/>
                      </w:rPr>
                      <m:t>min</m:t>
                    </m:r>
                  </w:ins>
                </m:fName>
                <m:e>
                  <w:ins w:id="517" w:author="gergel" w:date="2020-05-26T19:29:00Z">
                    <m:r>
                      <w:rPr>
                        <w:rFonts w:ascii="Cambria Math" w:hAnsi="Cambria Math" w:cs="Times New Roman"/>
                        <w:sz w:val="28"/>
                        <w:szCs w:val="28"/>
                      </w:rPr>
                      <m:t>ψ</m:t>
                    </m:r>
                  </w:ins>
                  <m:d>
                    <m:dPr>
                      <m:ctrlPr>
                        <w:rPr>
                          <w:rFonts w:ascii="Cambria Math" w:hAnsi="Times New Roman" w:cs="Times New Roman"/>
                          <w:i/>
                          <w:sz w:val="28"/>
                          <w:szCs w:val="28"/>
                        </w:rPr>
                      </m:ctrlPr>
                    </m:dPr>
                    <m:e>
                      <m:r>
                        <w:rPr>
                          <w:rFonts w:ascii="Cambria Math" w:hAnsi="Cambria Math" w:cs="Times New Roman"/>
                          <w:sz w:val="28"/>
                          <w:szCs w:val="28"/>
                          <w:lang w:val="en-US"/>
                        </w:rPr>
                        <m:t>x</m:t>
                      </m:r>
                    </m:e>
                  </m:d>
                  <m:r>
                    <w:rPr>
                      <w:rFonts w:ascii="Cambria Math" w:hAnsi="Times New Roman" w:cs="Times New Roman"/>
                      <w:sz w:val="28"/>
                      <w:szCs w:val="28"/>
                    </w:rPr>
                    <m:t>,</m:t>
                  </m:r>
                  <m:r>
                    <w:rPr>
                      <w:rFonts w:ascii="Cambria Math" w:hAnsi="Cambria Math" w:cs="Times New Roman"/>
                      <w:sz w:val="28"/>
                      <w:szCs w:val="28"/>
                      <w:lang w:val="en-US"/>
                    </w:rPr>
                    <m:t>x</m:t>
                  </m:r>
                  <w:ins w:id="518" w:author="gergel" w:date="2020-05-26T19:29:00Z">
                    <m:r>
                      <w:rPr>
                        <w:rFonts w:ascii="Cambria Math" w:hAnsi="Cambria Math" w:cs="Times New Roman"/>
                        <w:sz w:val="28"/>
                        <w:szCs w:val="28"/>
                      </w:rPr>
                      <m:t>∈</m:t>
                    </m:r>
                    <m:r>
                      <w:rPr>
                        <w:rFonts w:ascii="Cambria Math" w:hAnsi="Times New Roman" w:cs="Times New Roman"/>
                        <w:sz w:val="28"/>
                        <w:szCs w:val="28"/>
                      </w:rPr>
                      <m:t xml:space="preserve">[0,1] </m:t>
                    </m:r>
                  </w:ins>
                </m:e>
              </m:func>
            </m:oMath>
            <w:r w:rsidRPr="00FB2B3E">
              <w:rPr>
                <w:rFonts w:ascii="Times New Roman" w:hAnsi="Times New Roman" w:cs="Times New Roman"/>
                <w:sz w:val="28"/>
                <w:szCs w:val="28"/>
              </w:rPr>
              <w:t>,</w:t>
            </w:r>
          </w:p>
        </w:tc>
        <w:tc>
          <w:tcPr>
            <w:tcW w:w="532" w:type="dxa"/>
            <w:tcBorders>
              <w:top w:val="nil"/>
              <w:left w:val="nil"/>
              <w:bottom w:val="nil"/>
              <w:right w:val="nil"/>
            </w:tcBorders>
          </w:tcPr>
          <w:p w:rsidR="00AC1498" w:rsidRPr="00AC1498" w:rsidRDefault="00FB2B3E" w:rsidP="009112F9">
            <w:pPr>
              <w:spacing w:after="60"/>
              <w:rPr>
                <w:ins w:id="519" w:author="gergel" w:date="2020-05-26T19:29:00Z"/>
                <w:rFonts w:ascii="Times New Roman" w:hAnsi="Times New Roman" w:cs="Times New Roman"/>
                <w:sz w:val="28"/>
                <w:szCs w:val="28"/>
              </w:rPr>
            </w:pPr>
            <w:ins w:id="520" w:author="gergel" w:date="2020-05-26T19:29:00Z">
              <w:r w:rsidRPr="00FB2B3E">
                <w:rPr>
                  <w:rFonts w:ascii="Times New Roman" w:hAnsi="Times New Roman" w:cs="Times New Roman"/>
                  <w:sz w:val="28"/>
                  <w:szCs w:val="28"/>
                </w:rPr>
                <w:t>(</w:t>
              </w:r>
            </w:ins>
            <w:ins w:id="521" w:author="gergel" w:date="2020-05-27T19:53:00Z">
              <w:r w:rsidR="000D6DAE">
                <w:rPr>
                  <w:rFonts w:ascii="Times New Roman" w:hAnsi="Times New Roman" w:cs="Times New Roman"/>
                  <w:sz w:val="28"/>
                  <w:szCs w:val="28"/>
                  <w:lang w:val="ru-RU"/>
                </w:rPr>
                <w:t>3</w:t>
              </w:r>
            </w:ins>
            <w:ins w:id="522" w:author="gergel" w:date="2020-05-28T17:12:00Z">
              <w:r w:rsidR="0041785F">
                <w:rPr>
                  <w:rFonts w:ascii="Times New Roman" w:hAnsi="Times New Roman" w:cs="Times New Roman"/>
                  <w:sz w:val="28"/>
                  <w:szCs w:val="28"/>
                  <w:lang w:val="ru-RU"/>
                </w:rPr>
                <w:t>7</w:t>
              </w:r>
            </w:ins>
            <w:ins w:id="523" w:author="gergel" w:date="2020-05-26T19:29:00Z">
              <w:r w:rsidRPr="00FB2B3E">
                <w:rPr>
                  <w:rFonts w:ascii="Times New Roman" w:hAnsi="Times New Roman" w:cs="Times New Roman"/>
                  <w:sz w:val="28"/>
                  <w:szCs w:val="28"/>
                </w:rPr>
                <w:t>)</w:t>
              </w:r>
            </w:ins>
          </w:p>
        </w:tc>
      </w:tr>
      <w:tr w:rsidR="00AC1498" w:rsidRPr="00AC1498" w:rsidTr="009112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ins w:id="524" w:author="gergel" w:date="2020-05-26T19:29:00Z"/>
        </w:trPr>
        <w:tc>
          <w:tcPr>
            <w:tcW w:w="9039" w:type="dxa"/>
            <w:tcBorders>
              <w:top w:val="nil"/>
              <w:left w:val="nil"/>
              <w:bottom w:val="nil"/>
              <w:right w:val="nil"/>
            </w:tcBorders>
          </w:tcPr>
          <w:p w:rsidR="00AC1498" w:rsidRPr="00AC1498" w:rsidRDefault="002D75F6" w:rsidP="009112F9">
            <w:pPr>
              <w:spacing w:after="60"/>
              <w:jc w:val="center"/>
              <w:rPr>
                <w:ins w:id="525" w:author="gergel" w:date="2020-05-26T19:29:00Z"/>
                <w:rFonts w:ascii="Times New Roman" w:hAnsi="Times New Roman" w:cs="Times New Roman"/>
                <w:sz w:val="28"/>
                <w:szCs w:val="28"/>
              </w:rPr>
            </w:pPr>
            <m:oMath>
              <m:sSubSup>
                <m:sSubSupPr>
                  <m:ctrlPr>
                    <w:ins w:id="526" w:author="gergel" w:date="2020-05-26T19:29:00Z">
                      <w:rPr>
                        <w:rFonts w:ascii="Cambria Math" w:hAnsi="Times New Roman" w:cs="Times New Roman"/>
                        <w:i/>
                        <w:sz w:val="28"/>
                        <w:szCs w:val="28"/>
                      </w:rPr>
                    </w:ins>
                  </m:ctrlPr>
                </m:sSubSupPr>
                <m:e>
                  <w:ins w:id="527" w:author="gergel" w:date="2020-05-26T19:29:00Z">
                    <m:r>
                      <w:rPr>
                        <w:rFonts w:ascii="Cambria Math" w:hAnsi="Cambria Math" w:cs="Times New Roman"/>
                        <w:sz w:val="28"/>
                        <w:szCs w:val="28"/>
                      </w:rPr>
                      <m:t>x</m:t>
                    </m:r>
                  </w:ins>
                </m:e>
                <m:sub>
                  <w:ins w:id="528" w:author="gergel" w:date="2020-05-26T19:29:00Z">
                    <m:r>
                      <w:rPr>
                        <w:rFonts w:ascii="Cambria Math" w:hAnsi="Cambria Math" w:cs="Times New Roman"/>
                        <w:sz w:val="28"/>
                        <w:szCs w:val="28"/>
                      </w:rPr>
                      <m:t>k</m:t>
                    </m:r>
                  </w:ins>
                </m:sub>
                <m:sup>
                  <w:ins w:id="529" w:author="gergel" w:date="2020-05-26T19:29:00Z">
                    <m:r>
                      <w:rPr>
                        <w:rFonts w:ascii="Times New Roman" w:hAnsi="Cambria Math" w:cs="Times New Roman"/>
                        <w:sz w:val="28"/>
                        <w:szCs w:val="28"/>
                      </w:rPr>
                      <m:t>*</m:t>
                    </m:r>
                  </w:ins>
                </m:sup>
              </m:sSubSup>
              <w:ins w:id="530" w:author="gergel" w:date="2020-05-26T19:29:00Z">
                <m:r>
                  <w:rPr>
                    <w:rFonts w:ascii="Cambria Math" w:hAnsi="Times New Roman" w:cs="Times New Roman"/>
                    <w:sz w:val="28"/>
                    <w:szCs w:val="28"/>
                  </w:rPr>
                  <m:t>=</m:t>
                </m:r>
              </w:ins>
              <m:func>
                <m:funcPr>
                  <m:ctrlPr>
                    <w:rPr>
                      <w:rFonts w:ascii="Cambria Math" w:hAnsi="Times New Roman" w:cs="Times New Roman"/>
                      <w:i/>
                      <w:sz w:val="28"/>
                      <w:szCs w:val="28"/>
                      <w:lang w:val="en-US"/>
                    </w:rPr>
                  </m:ctrlPr>
                </m:funcPr>
                <m:fName>
                  <m:r>
                    <w:rPr>
                      <w:rFonts w:ascii="Cambria Math" w:hAnsi="Cambria Math" w:cs="Times New Roman"/>
                      <w:sz w:val="28"/>
                      <w:szCs w:val="28"/>
                      <w:lang w:val="en-US"/>
                    </w:rPr>
                    <m:t>arg</m:t>
                  </m:r>
                  <m:r>
                    <w:rPr>
                      <w:rFonts w:ascii="Cambria Math" w:hAnsi="Times New Roman" w:cs="Times New Roman"/>
                      <w:sz w:val="28"/>
                      <w:szCs w:val="28"/>
                    </w:rPr>
                    <m:t xml:space="preserve"> </m:t>
                  </m:r>
                  <m:r>
                    <m:rPr>
                      <m:sty m:val="p"/>
                    </m:rPr>
                    <w:rPr>
                      <w:rFonts w:ascii="Cambria Math" w:hAnsi="Times New Roman" w:cs="Times New Roman"/>
                      <w:sz w:val="28"/>
                      <w:szCs w:val="28"/>
                      <w:lang w:val="en-US"/>
                    </w:rPr>
                    <m:t>min</m:t>
                  </m:r>
                </m:fName>
                <m:e>
                  <m:r>
                    <w:rPr>
                      <w:rFonts w:ascii="Cambria Math" w:hAnsi="Cambria Math" w:cs="Times New Roman"/>
                      <w:sz w:val="28"/>
                      <w:szCs w:val="28"/>
                    </w:rPr>
                    <m:t>φ</m:t>
                  </m:r>
                  <m:d>
                    <m:dPr>
                      <m:ctrlPr>
                        <w:rPr>
                          <w:rFonts w:ascii="Cambria Math" w:hAnsi="Times New Roman" w:cs="Times New Roman"/>
                          <w:i/>
                          <w:sz w:val="28"/>
                          <w:szCs w:val="28"/>
                        </w:rPr>
                      </m:ctrlPr>
                    </m:dPr>
                    <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e>
                  </m:d>
                  <m:r>
                    <w:rPr>
                      <w:rFonts w:ascii="Cambria Math" w:hAnsi="Times New Roman" w:cs="Times New Roman"/>
                      <w:sz w:val="28"/>
                      <w:szCs w:val="28"/>
                    </w:rPr>
                    <m:t>,1</m:t>
                  </m:r>
                  <m:r>
                    <w:rPr>
                      <w:rFonts w:ascii="Cambria Math" w:hAnsi="Times New Roman" w:cs="Times New Roman"/>
                      <w:sz w:val="28"/>
                      <w:szCs w:val="28"/>
                    </w:rPr>
                    <m:t>≤</m:t>
                  </m:r>
                  <m:r>
                    <w:rPr>
                      <w:rFonts w:ascii="Cambria Math" w:hAnsi="Cambria Math" w:cs="Times New Roman"/>
                      <w:sz w:val="28"/>
                      <w:szCs w:val="28"/>
                      <w:lang w:val="en-US"/>
                    </w:rPr>
                    <m:t>i</m:t>
                  </m:r>
                  <m:r>
                    <w:rPr>
                      <w:rFonts w:ascii="Cambria Math" w:hAnsi="Times New Roman" w:cs="Times New Roman"/>
                      <w:sz w:val="28"/>
                      <w:szCs w:val="28"/>
                    </w:rPr>
                    <m:t>≤</m:t>
                  </m:r>
                  <m:r>
                    <w:rPr>
                      <w:rFonts w:ascii="Cambria Math" w:hAnsi="Cambria Math" w:cs="Times New Roman"/>
                      <w:sz w:val="28"/>
                      <w:szCs w:val="28"/>
                      <w:lang w:val="en-US"/>
                    </w:rPr>
                    <m:t>k</m:t>
                  </m:r>
                  <m:r>
                    <w:rPr>
                      <w:rFonts w:ascii="Cambria Math" w:hAnsi="Times New Roman" w:cs="Times New Roman"/>
                      <w:sz w:val="28"/>
                      <w:szCs w:val="28"/>
                    </w:rPr>
                    <m:t xml:space="preserve"> </m:t>
                  </m:r>
                </m:e>
              </m:func>
            </m:oMath>
            <w:r w:rsidR="00FB2B3E" w:rsidRPr="00FB2B3E">
              <w:rPr>
                <w:rFonts w:ascii="Times New Roman" w:hAnsi="Times New Roman" w:cs="Times New Roman"/>
                <w:sz w:val="28"/>
                <w:szCs w:val="28"/>
              </w:rPr>
              <w:t xml:space="preserve">, </w:t>
            </w:r>
          </w:p>
        </w:tc>
        <w:tc>
          <w:tcPr>
            <w:tcW w:w="532" w:type="dxa"/>
            <w:tcBorders>
              <w:top w:val="nil"/>
              <w:left w:val="nil"/>
              <w:bottom w:val="nil"/>
              <w:right w:val="nil"/>
            </w:tcBorders>
          </w:tcPr>
          <w:p w:rsidR="00AC1498" w:rsidRPr="00AC1498" w:rsidRDefault="00FB2B3E" w:rsidP="009112F9">
            <w:pPr>
              <w:spacing w:after="60"/>
              <w:rPr>
                <w:ins w:id="531" w:author="gergel" w:date="2020-05-26T19:29:00Z"/>
                <w:rFonts w:ascii="Times New Roman" w:hAnsi="Times New Roman" w:cs="Times New Roman"/>
                <w:sz w:val="28"/>
                <w:szCs w:val="28"/>
              </w:rPr>
            </w:pPr>
            <w:ins w:id="532" w:author="gergel" w:date="2020-05-26T19:29:00Z">
              <w:r w:rsidRPr="00FB2B3E">
                <w:rPr>
                  <w:rFonts w:ascii="Times New Roman" w:hAnsi="Times New Roman" w:cs="Times New Roman"/>
                  <w:sz w:val="28"/>
                  <w:szCs w:val="28"/>
                </w:rPr>
                <w:t>(</w:t>
              </w:r>
            </w:ins>
            <w:ins w:id="533" w:author="gergel" w:date="2020-05-27T19:54:00Z">
              <w:r w:rsidR="000D6DAE">
                <w:rPr>
                  <w:rFonts w:ascii="Times New Roman" w:hAnsi="Times New Roman" w:cs="Times New Roman"/>
                  <w:sz w:val="28"/>
                  <w:szCs w:val="28"/>
                  <w:lang w:val="ru-RU"/>
                </w:rPr>
                <w:t>3</w:t>
              </w:r>
            </w:ins>
            <w:ins w:id="534" w:author="gergel" w:date="2020-05-28T17:12:00Z">
              <w:r w:rsidR="0041785F">
                <w:rPr>
                  <w:rFonts w:ascii="Times New Roman" w:hAnsi="Times New Roman" w:cs="Times New Roman"/>
                  <w:sz w:val="28"/>
                  <w:szCs w:val="28"/>
                  <w:lang w:val="ru-RU"/>
                </w:rPr>
                <w:t>8</w:t>
              </w:r>
            </w:ins>
            <w:ins w:id="535" w:author="gergel" w:date="2020-05-26T19:29:00Z">
              <w:r w:rsidRPr="00FB2B3E">
                <w:rPr>
                  <w:rFonts w:ascii="Times New Roman" w:hAnsi="Times New Roman" w:cs="Times New Roman"/>
                  <w:sz w:val="28"/>
                  <w:szCs w:val="28"/>
                </w:rPr>
                <w:t>)</w:t>
              </w:r>
            </w:ins>
          </w:p>
        </w:tc>
      </w:tr>
    </w:tbl>
    <w:p w:rsidR="00AC1498" w:rsidRPr="00AC1498" w:rsidRDefault="00FB2B3E" w:rsidP="00AC1498">
      <w:pPr>
        <w:spacing w:after="60"/>
        <w:rPr>
          <w:ins w:id="536" w:author="gergel" w:date="2020-05-26T19:29:00Z"/>
          <w:rFonts w:ascii="Times New Roman" w:eastAsiaTheme="minorEastAsia" w:hAnsi="Times New Roman" w:cs="Times New Roman"/>
          <w:i/>
          <w:sz w:val="28"/>
          <w:szCs w:val="28"/>
        </w:rPr>
      </w:pPr>
      <w:ins w:id="537" w:author="gergel" w:date="2020-05-26T19:29:00Z">
        <w:r w:rsidRPr="00FB2B3E">
          <w:rPr>
            <w:rFonts w:ascii="Times New Roman" w:eastAsiaTheme="minorEastAsia" w:hAnsi="Times New Roman" w:cs="Times New Roman"/>
            <w:sz w:val="28"/>
            <w:szCs w:val="28"/>
          </w:rPr>
          <w:t xml:space="preserve">(точки </w:t>
        </w:r>
      </w:ins>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r>
          <w:rPr>
            <w:rFonts w:ascii="Cambria Math" w:hAnsi="Times New Roman" w:cs="Times New Roman"/>
            <w:sz w:val="28"/>
            <w:szCs w:val="28"/>
          </w:rPr>
          <m:t>,1</m:t>
        </m:r>
        <m:r>
          <w:rPr>
            <w:rFonts w:ascii="Cambria Math" w:hAnsi="Times New Roman" w:cs="Times New Roman"/>
            <w:sz w:val="28"/>
            <w:szCs w:val="28"/>
          </w:rPr>
          <m:t>≤</m:t>
        </m:r>
        <m:r>
          <w:rPr>
            <w:rFonts w:ascii="Cambria Math" w:hAnsi="Cambria Math" w:cs="Times New Roman"/>
            <w:sz w:val="28"/>
            <w:szCs w:val="28"/>
            <w:lang w:val="en-US"/>
          </w:rPr>
          <m:t>i</m:t>
        </m:r>
        <m:r>
          <w:rPr>
            <w:rFonts w:ascii="Cambria Math" w:hAnsi="Times New Roman" w:cs="Times New Roman"/>
            <w:sz w:val="28"/>
            <w:szCs w:val="28"/>
          </w:rPr>
          <m:t>≤</m:t>
        </m:r>
        <m:r>
          <w:rPr>
            <w:rFonts w:ascii="Cambria Math" w:hAnsi="Cambria Math" w:cs="Times New Roman"/>
            <w:sz w:val="28"/>
            <w:szCs w:val="28"/>
            <w:lang w:val="en-US"/>
          </w:rPr>
          <m:t>k</m:t>
        </m:r>
      </m:oMath>
      <w:ins w:id="538" w:author="gergel" w:date="2020-05-26T19:29:00Z">
        <w:r w:rsidRPr="00FB2B3E">
          <w:rPr>
            <w:rFonts w:ascii="Times New Roman" w:eastAsiaTheme="minorEastAsia" w:hAnsi="Times New Roman" w:cs="Times New Roman"/>
            <w:sz w:val="28"/>
            <w:szCs w:val="28"/>
          </w:rPr>
          <w:t>, в (</w:t>
        </w:r>
      </w:ins>
      <w:ins w:id="539" w:author="gergel" w:date="2020-05-27T19:54:00Z">
        <w:r w:rsidR="000D6DAE">
          <w:rPr>
            <w:rFonts w:ascii="Times New Roman" w:eastAsiaTheme="minorEastAsia" w:hAnsi="Times New Roman" w:cs="Times New Roman"/>
            <w:sz w:val="28"/>
            <w:szCs w:val="28"/>
            <w:lang w:val="ru-RU"/>
          </w:rPr>
          <w:t>3</w:t>
        </w:r>
      </w:ins>
      <w:ins w:id="540" w:author="gergel" w:date="2020-05-28T17:12:00Z">
        <w:r w:rsidR="0041785F">
          <w:rPr>
            <w:rFonts w:ascii="Times New Roman" w:eastAsiaTheme="minorEastAsia" w:hAnsi="Times New Roman" w:cs="Times New Roman"/>
            <w:sz w:val="28"/>
            <w:szCs w:val="28"/>
            <w:lang w:val="ru-RU"/>
          </w:rPr>
          <w:t>8</w:t>
        </w:r>
      </w:ins>
      <w:ins w:id="541" w:author="gergel" w:date="2020-05-26T19:29:00Z">
        <w:r w:rsidRPr="00FB2B3E">
          <w:rPr>
            <w:rFonts w:ascii="Times New Roman" w:eastAsiaTheme="minorEastAsia" w:hAnsi="Times New Roman" w:cs="Times New Roman"/>
            <w:sz w:val="28"/>
            <w:szCs w:val="28"/>
          </w:rPr>
          <w:t xml:space="preserve">) берутся из поисковой информации </w:t>
        </w:r>
      </w:ins>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oMath>
      <w:ins w:id="542" w:author="gergel" w:date="2020-05-26T19:29:00Z">
        <w:r w:rsidR="0041785F">
          <w:rPr>
            <w:rFonts w:ascii="Times New Roman" w:eastAsiaTheme="minorEastAsia" w:hAnsi="Times New Roman" w:cs="Times New Roman"/>
            <w:sz w:val="28"/>
            <w:szCs w:val="28"/>
          </w:rPr>
          <w:t xml:space="preserve"> из (</w:t>
        </w:r>
      </w:ins>
      <w:ins w:id="543" w:author="gergel" w:date="2020-05-28T17:13:00Z">
        <w:r w:rsidR="0041785F">
          <w:rPr>
            <w:rFonts w:ascii="Times New Roman" w:eastAsiaTheme="minorEastAsia" w:hAnsi="Times New Roman" w:cs="Times New Roman"/>
            <w:sz w:val="28"/>
            <w:szCs w:val="28"/>
            <w:lang w:val="ru-RU"/>
          </w:rPr>
          <w:t>21</w:t>
        </w:r>
      </w:ins>
      <w:ins w:id="544" w:author="gergel" w:date="2020-05-26T19:29:00Z">
        <w:r w:rsidRPr="00FB2B3E">
          <w:rPr>
            <w:rFonts w:ascii="Times New Roman" w:eastAsiaTheme="minorEastAsia" w:hAnsi="Times New Roman" w:cs="Times New Roman"/>
            <w:sz w:val="28"/>
            <w:szCs w:val="28"/>
          </w:rPr>
          <w:t xml:space="preserve">), полученной при минимизации функции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ins>
      <w:ins w:id="545" w:author="gergel" w:date="2020-05-27T19:54:00Z">
        <w:r w:rsidR="000D6DAE">
          <w:rPr>
            <w:rFonts w:ascii="Times New Roman" w:eastAsiaTheme="minorEastAsia" w:hAnsi="Times New Roman" w:cs="Times New Roman"/>
            <w:sz w:val="28"/>
            <w:szCs w:val="28"/>
            <w:lang w:val="ru-RU"/>
          </w:rPr>
          <w:t xml:space="preserve">, а </w:t>
        </w:r>
        <w:r w:rsidR="000D6DAE" w:rsidRPr="007F4604">
          <w:rPr>
            <w:rFonts w:ascii="Times New Roman" w:hAnsi="Times New Roman" w:cs="Times New Roman"/>
            <w:sz w:val="28"/>
            <w:szCs w:val="28"/>
          </w:rPr>
          <w:t xml:space="preserve"> </w:t>
        </w:r>
        <m:oMath>
          <m:sSubSup>
            <m:sSubSupPr>
              <m:ctrlPr>
                <w:rPr>
                  <w:rFonts w:ascii="Cambria Math" w:hAnsi="Times New Roman" w:cs="Times New Roman"/>
                  <w:i/>
                  <w:sz w:val="28"/>
                  <w:szCs w:val="28"/>
                  <w:lang w:val="en-US"/>
                </w:rPr>
              </m:ctrlPr>
            </m:sSubSupPr>
            <m:e>
              <m:r>
                <w:rPr>
                  <w:rFonts w:ascii="Cambria Math" w:hAnsi="Cambria Math" w:cs="Times New Roman"/>
                  <w:sz w:val="28"/>
                  <w:szCs w:val="28"/>
                </w:rPr>
                <m:t>h</m:t>
              </m:r>
            </m:e>
            <m:sub>
              <m:r>
                <w:rPr>
                  <w:rFonts w:ascii="Cambria Math" w:hAnsi="Cambria Math" w:cs="Times New Roman"/>
                  <w:sz w:val="28"/>
                  <w:szCs w:val="28"/>
                  <w:lang w:val="en-US"/>
                </w:rPr>
                <m:t>l</m:t>
              </m:r>
            </m:sub>
            <m:sup>
              <m:r>
                <w:rPr>
                  <w:rFonts w:ascii="Cambria Math" w:hAnsi="Cambria Math" w:cs="Times New Roman"/>
                  <w:sz w:val="28"/>
                  <w:szCs w:val="28"/>
                  <w:lang w:val="en-US"/>
                </w:rPr>
                <m:t>k</m:t>
              </m:r>
            </m:sup>
          </m:sSubSup>
          <m:r>
            <w:rPr>
              <w:rFonts w:ascii="Cambria Math" w:hAnsi="Times New Roman" w:cs="Times New Roman"/>
              <w:sz w:val="28"/>
              <w:szCs w:val="28"/>
            </w:rPr>
            <m:t xml:space="preserve">, </m:t>
          </m:r>
          <m:sSup>
            <m:sSupPr>
              <m:ctrlPr>
                <w:rPr>
                  <w:rFonts w:ascii="Cambria Math" w:hAnsi="Times New Roman" w:cs="Times New Roman"/>
                  <w:i/>
                  <w:sz w:val="28"/>
                  <w:szCs w:val="28"/>
                  <w:lang w:val="en-US"/>
                </w:rPr>
              </m:ctrlPr>
            </m:sSupPr>
            <m:e>
              <m:r>
                <w:rPr>
                  <w:rFonts w:ascii="Cambria Math" w:hAnsi="Cambria Math" w:cs="Times New Roman"/>
                  <w:sz w:val="28"/>
                  <w:szCs w:val="28"/>
                  <w:lang w:val="en-US"/>
                </w:rPr>
                <m:t>M</m:t>
              </m:r>
            </m:e>
            <m:sup>
              <m:r>
                <w:rPr>
                  <w:rFonts w:ascii="Cambria Math" w:hAnsi="Cambria Math" w:cs="Times New Roman"/>
                  <w:sz w:val="28"/>
                  <w:szCs w:val="28"/>
                  <w:lang w:val="en-US"/>
                </w:rPr>
                <m:t>k</m:t>
              </m:r>
            </m:sup>
          </m:sSup>
        </m:oMath>
      </w:ins>
      <m:oMath>
        <w:ins w:id="546" w:author="gergel" w:date="2020-05-28T17:15:00Z">
          <m:r>
            <w:rPr>
              <w:rFonts w:ascii="Cambria Math" w:hAnsi="Times New Roman" w:cs="Times New Roman"/>
              <w:sz w:val="28"/>
              <w:szCs w:val="28"/>
              <w:lang w:val="ru-RU"/>
            </w:rPr>
            <m:t>,</m:t>
          </m:r>
        </w:ins>
        <m:sSub>
          <m:sSubPr>
            <m:ctrlPr>
              <w:ins w:id="547" w:author="gergel" w:date="2020-05-28T17:15:00Z">
                <w:rPr>
                  <w:rFonts w:ascii="Cambria Math" w:hAnsi="Times New Roman" w:cs="Times New Roman"/>
                  <w:i/>
                  <w:sz w:val="28"/>
                  <w:szCs w:val="28"/>
                  <w:lang w:val="en-US"/>
                </w:rPr>
              </w:ins>
            </m:ctrlPr>
          </m:sSubPr>
          <m:e>
            <w:ins w:id="548" w:author="gergel" w:date="2020-05-28T17:15:00Z">
              <m:r>
                <w:rPr>
                  <w:rFonts w:ascii="Cambria Math" w:hAnsi="Cambria Math" w:cs="Times New Roman"/>
                  <w:sz w:val="28"/>
                  <w:szCs w:val="28"/>
                  <w:lang w:val="en-US"/>
                </w:rPr>
                <m:t>r</m:t>
              </m:r>
            </w:ins>
          </m:e>
          <m:sub>
            <w:ins w:id="549" w:author="gergel" w:date="2020-05-28T17:15:00Z">
              <m:r>
                <w:rPr>
                  <w:rFonts w:ascii="Cambria Math" w:hAnsi="Cambria Math" w:cs="Times New Roman"/>
                  <w:sz w:val="28"/>
                  <w:szCs w:val="28"/>
                  <w:lang w:val="en-US"/>
                </w:rPr>
                <m:t>l</m:t>
              </m:r>
            </w:ins>
          </m:sub>
        </m:sSub>
      </m:oMath>
      <w:r w:rsidR="000D6DAE">
        <w:rPr>
          <w:rFonts w:ascii="Times New Roman" w:hAnsi="Times New Roman" w:cs="Times New Roman"/>
          <w:sz w:val="28"/>
          <w:szCs w:val="28"/>
        </w:rPr>
        <w:t xml:space="preserve"> </w:t>
      </w:r>
      <w:ins w:id="550" w:author="gergel" w:date="2020-05-27T19:54:00Z">
        <w:r w:rsidR="000D6DAE">
          <w:rPr>
            <w:rFonts w:ascii="Times New Roman" w:hAnsi="Times New Roman" w:cs="Times New Roman"/>
            <w:sz w:val="28"/>
            <w:szCs w:val="28"/>
            <w:lang w:val="ru-RU"/>
          </w:rPr>
          <w:t xml:space="preserve">есть величины </w:t>
        </w:r>
        <w:r w:rsidR="000D6DAE" w:rsidRPr="007F4604">
          <w:rPr>
            <w:rFonts w:ascii="Times New Roman" w:hAnsi="Times New Roman" w:cs="Times New Roman"/>
            <w:sz w:val="28"/>
            <w:szCs w:val="28"/>
          </w:rPr>
          <w:t>из (2</w:t>
        </w:r>
      </w:ins>
      <w:ins w:id="551" w:author="gergel" w:date="2020-05-28T17:14:00Z">
        <w:r w:rsidR="0041785F">
          <w:rPr>
            <w:rFonts w:ascii="Times New Roman" w:hAnsi="Times New Roman" w:cs="Times New Roman"/>
            <w:sz w:val="28"/>
            <w:szCs w:val="28"/>
            <w:lang w:val="ru-RU"/>
          </w:rPr>
          <w:t>2</w:t>
        </w:r>
      </w:ins>
      <w:ins w:id="552" w:author="gergel" w:date="2020-05-27T19:54:00Z">
        <w:r w:rsidR="000D6DAE" w:rsidRPr="007F4604">
          <w:rPr>
            <w:rFonts w:ascii="Times New Roman" w:hAnsi="Times New Roman" w:cs="Times New Roman"/>
            <w:sz w:val="28"/>
            <w:szCs w:val="28"/>
          </w:rPr>
          <w:t>)</w:t>
        </w:r>
        <w:r w:rsidR="0041785F">
          <w:rPr>
            <w:rFonts w:ascii="Times New Roman" w:hAnsi="Times New Roman" w:cs="Times New Roman"/>
            <w:sz w:val="28"/>
            <w:szCs w:val="28"/>
          </w:rPr>
          <w:t>, (2</w:t>
        </w:r>
      </w:ins>
      <w:ins w:id="553" w:author="gergel" w:date="2020-05-28T17:14:00Z">
        <w:r w:rsidR="0041785F">
          <w:rPr>
            <w:rFonts w:ascii="Times New Roman" w:hAnsi="Times New Roman" w:cs="Times New Roman"/>
            <w:sz w:val="28"/>
            <w:szCs w:val="28"/>
            <w:lang w:val="ru-RU"/>
          </w:rPr>
          <w:t>4</w:t>
        </w:r>
      </w:ins>
      <w:ins w:id="554" w:author="gergel" w:date="2020-05-27T19:54:00Z">
        <w:r w:rsidR="000D6DAE">
          <w:rPr>
            <w:rFonts w:ascii="Times New Roman" w:hAnsi="Times New Roman" w:cs="Times New Roman"/>
            <w:sz w:val="28"/>
            <w:szCs w:val="28"/>
          </w:rPr>
          <w:t>)</w:t>
        </w:r>
        <w:r w:rsidR="000D6DAE">
          <w:rPr>
            <w:rFonts w:ascii="Times New Roman" w:hAnsi="Times New Roman" w:cs="Times New Roman"/>
            <w:sz w:val="28"/>
            <w:szCs w:val="28"/>
            <w:lang w:val="ru-RU"/>
          </w:rPr>
          <w:t xml:space="preserve"> и</w:t>
        </w:r>
        <w:r w:rsidR="0041785F">
          <w:rPr>
            <w:rFonts w:ascii="Times New Roman" w:hAnsi="Times New Roman" w:cs="Times New Roman"/>
            <w:sz w:val="28"/>
            <w:szCs w:val="28"/>
          </w:rPr>
          <w:t xml:space="preserve"> (2</w:t>
        </w:r>
      </w:ins>
      <w:ins w:id="555" w:author="gergel" w:date="2020-05-28T17:15:00Z">
        <w:r w:rsidR="0041785F">
          <w:rPr>
            <w:rFonts w:ascii="Times New Roman" w:hAnsi="Times New Roman" w:cs="Times New Roman"/>
            <w:sz w:val="28"/>
            <w:szCs w:val="28"/>
            <w:lang w:val="ru-RU"/>
          </w:rPr>
          <w:t>9</w:t>
        </w:r>
      </w:ins>
      <w:ins w:id="556" w:author="gergel" w:date="2020-05-27T19:54:00Z">
        <w:r w:rsidR="000D6DAE">
          <w:rPr>
            <w:rFonts w:ascii="Times New Roman" w:hAnsi="Times New Roman" w:cs="Times New Roman"/>
            <w:sz w:val="28"/>
            <w:szCs w:val="28"/>
          </w:rPr>
          <w:t>)</w:t>
        </w:r>
        <w:r w:rsidR="000D6DAE">
          <w:rPr>
            <w:rFonts w:ascii="Times New Roman" w:hAnsi="Times New Roman" w:cs="Times New Roman"/>
            <w:sz w:val="28"/>
            <w:szCs w:val="28"/>
            <w:lang w:val="ru-RU"/>
          </w:rPr>
          <w:t xml:space="preserve"> соотве</w:t>
        </w:r>
      </w:ins>
      <w:ins w:id="557" w:author="gergel" w:date="2020-05-27T19:55:00Z">
        <w:r w:rsidR="000D6DAE">
          <w:rPr>
            <w:rFonts w:ascii="Times New Roman" w:hAnsi="Times New Roman" w:cs="Times New Roman"/>
            <w:sz w:val="28"/>
            <w:szCs w:val="28"/>
            <w:lang w:val="ru-RU"/>
          </w:rPr>
          <w:t>т</w:t>
        </w:r>
      </w:ins>
      <w:ins w:id="558" w:author="gergel" w:date="2020-05-27T19:54:00Z">
        <w:r w:rsidR="000D6DAE">
          <w:rPr>
            <w:rFonts w:ascii="Times New Roman" w:hAnsi="Times New Roman" w:cs="Times New Roman"/>
            <w:sz w:val="28"/>
            <w:szCs w:val="28"/>
            <w:lang w:val="ru-RU"/>
          </w:rPr>
          <w:t>ственно</w:t>
        </w:r>
        <w:r w:rsidR="000D6DAE" w:rsidRPr="007F4604">
          <w:rPr>
            <w:rFonts w:ascii="Times New Roman" w:hAnsi="Times New Roman" w:cs="Times New Roman"/>
            <w:sz w:val="28"/>
            <w:szCs w:val="28"/>
          </w:rPr>
          <w:t>,</w:t>
        </w:r>
      </w:ins>
      <w:ins w:id="559" w:author="gergel" w:date="2020-05-26T19:29:00Z">
        <w:r w:rsidRPr="00FB2B3E">
          <w:rPr>
            <w:rFonts w:ascii="Times New Roman" w:eastAsiaTheme="minorEastAsia" w:hAnsi="Times New Roman" w:cs="Times New Roman"/>
            <w:sz w:val="28"/>
            <w:szCs w:val="28"/>
          </w:rPr>
          <w:t>).</w:t>
        </w:r>
      </w:ins>
    </w:p>
    <w:p w:rsidR="00AC1498" w:rsidRPr="00AC1498" w:rsidRDefault="00FB2B3E" w:rsidP="00AC1498">
      <w:pPr>
        <w:spacing w:after="60"/>
        <w:ind w:firstLine="426"/>
        <w:rPr>
          <w:ins w:id="560" w:author="gergel" w:date="2020-05-26T19:29:00Z"/>
          <w:rFonts w:ascii="Times New Roman" w:eastAsiaTheme="minorEastAsia" w:hAnsi="Times New Roman" w:cs="Times New Roman"/>
          <w:sz w:val="28"/>
          <w:szCs w:val="28"/>
        </w:rPr>
      </w:pPr>
      <w:ins w:id="561" w:author="gergel" w:date="2020-05-26T19:29:00Z">
        <w:r w:rsidRPr="00FB2B3E">
          <w:rPr>
            <w:rFonts w:ascii="Times New Roman" w:eastAsiaTheme="minorEastAsia" w:hAnsi="Times New Roman" w:cs="Times New Roman"/>
            <w:sz w:val="28"/>
            <w:szCs w:val="28"/>
          </w:rPr>
          <w:t xml:space="preserve">Это утверждение означает, что если погрешность </w:t>
        </w:r>
        <m:oMath>
          <m:r>
            <w:rPr>
              <w:rFonts w:ascii="Times New Roman" w:hAnsi="Times New Roman" w:cs="Times New Roman"/>
              <w:sz w:val="28"/>
              <w:szCs w:val="28"/>
            </w:rPr>
            <m:t>∆</m:t>
          </m:r>
        </m:oMath>
        <w:r w:rsidRPr="00FB2B3E">
          <w:rPr>
            <w:rFonts w:ascii="Times New Roman" w:eastAsiaTheme="minorEastAsia" w:hAnsi="Times New Roman" w:cs="Times New Roman"/>
            <w:sz w:val="28"/>
            <w:szCs w:val="28"/>
          </w:rPr>
          <w:t xml:space="preserve"> из (</w:t>
        </w:r>
      </w:ins>
      <w:ins w:id="562" w:author="gergel" w:date="2020-05-27T19:55:00Z">
        <w:r w:rsidR="000D6DAE">
          <w:rPr>
            <w:rFonts w:ascii="Times New Roman" w:eastAsiaTheme="minorEastAsia" w:hAnsi="Times New Roman" w:cs="Times New Roman"/>
            <w:sz w:val="28"/>
            <w:szCs w:val="28"/>
            <w:lang w:val="ru-RU"/>
          </w:rPr>
          <w:t>3</w:t>
        </w:r>
      </w:ins>
      <w:ins w:id="563" w:author="gergel" w:date="2020-05-28T17:15:00Z">
        <w:r w:rsidR="0041785F">
          <w:rPr>
            <w:rFonts w:ascii="Times New Roman" w:eastAsiaTheme="minorEastAsia" w:hAnsi="Times New Roman" w:cs="Times New Roman"/>
            <w:sz w:val="28"/>
            <w:szCs w:val="28"/>
            <w:lang w:val="ru-RU"/>
          </w:rPr>
          <w:t>3</w:t>
        </w:r>
      </w:ins>
      <w:ins w:id="564" w:author="gergel" w:date="2020-05-26T19:29:00Z">
        <w:r w:rsidRPr="00FB2B3E">
          <w:rPr>
            <w:rFonts w:ascii="Times New Roman" w:eastAsiaTheme="minorEastAsia" w:hAnsi="Times New Roman" w:cs="Times New Roman"/>
            <w:sz w:val="28"/>
            <w:szCs w:val="28"/>
          </w:rPr>
          <w:t xml:space="preserve">) определения минимального значения </w:t>
        </w:r>
        <m:oMath>
          <m:r>
            <w:rPr>
              <w:rFonts w:ascii="Cambria Math" w:hAnsi="Cambria Math" w:cs="Times New Roman"/>
              <w:sz w:val="28"/>
              <w:szCs w:val="28"/>
            </w:rPr>
            <m:t>ψ</m:t>
          </m:r>
          <m:d>
            <m:dPr>
              <m:ctrlPr>
                <w:rPr>
                  <w:rFonts w:ascii="Cambria Math" w:hAnsi="Times New Roman" w:cs="Times New Roman"/>
                  <w:i/>
                  <w:sz w:val="28"/>
                  <w:szCs w:val="28"/>
                </w:rPr>
              </m:ctrlPr>
            </m:dPr>
            <m:e>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Cambria Math" w:cs="Times New Roman"/>
                      <w:sz w:val="28"/>
                      <w:szCs w:val="28"/>
                    </w:rPr>
                    <m:t>*</m:t>
                  </m:r>
                </m:sup>
              </m:sSup>
            </m:e>
          </m:d>
        </m:oMath>
        <w:r w:rsidRPr="00FB2B3E">
          <w:rPr>
            <w:rFonts w:ascii="Times New Roman" w:hAnsi="Times New Roman" w:cs="Times New Roman"/>
            <w:sz w:val="28"/>
            <w:szCs w:val="28"/>
          </w:rPr>
          <w:t xml:space="preserve"> очередной решаемой задачи оптимизации </w:t>
        </w:r>
        <m:oMath>
          <m:r>
            <w:rPr>
              <w:rFonts w:ascii="Cambria Math" w:hAnsi="Cambria Math" w:cs="Times New Roman"/>
              <w:sz w:val="28"/>
              <w:szCs w:val="28"/>
            </w:rPr>
            <m:t>ψ</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eastAsiaTheme="minorEastAsia" w:hAnsi="Times New Roman" w:cs="Times New Roman"/>
              <w:sz w:val="28"/>
              <w:szCs w:val="28"/>
            </w:rPr>
            <m:t>)</m:t>
          </m:r>
        </m:oMath>
        <w:r w:rsidRPr="00FB2B3E">
          <w:rPr>
            <w:rFonts w:ascii="Times New Roman" w:eastAsiaTheme="minorEastAsia" w:hAnsi="Times New Roman" w:cs="Times New Roman"/>
            <w:sz w:val="28"/>
            <w:szCs w:val="28"/>
          </w:rPr>
          <w:t xml:space="preserve"> является приемлемым, то для минимизации функции </w:t>
        </w:r>
        <m:oMath>
          <m:r>
            <w:rPr>
              <w:rFonts w:ascii="Cambria Math" w:hAnsi="Cambria Math" w:cs="Times New Roman"/>
              <w:sz w:val="28"/>
              <w:szCs w:val="28"/>
            </w:rPr>
            <m:t>ψ</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eastAsiaTheme="minorEastAsia" w:hAnsi="Times New Roman" w:cs="Times New Roman"/>
              <w:sz w:val="28"/>
              <w:szCs w:val="28"/>
            </w:rPr>
            <m:t>)</m:t>
          </m:r>
        </m:oMath>
        <w:r w:rsidRPr="00FB2B3E">
          <w:rPr>
            <w:rFonts w:ascii="Times New Roman" w:eastAsiaTheme="minorEastAsia" w:hAnsi="Times New Roman" w:cs="Times New Roman"/>
            <w:sz w:val="28"/>
            <w:szCs w:val="28"/>
          </w:rPr>
          <w:t xml:space="preserve"> не требуется проведения каких-либо дополнительных итераций глобального поиска - оценки минимального значения </w:t>
        </w:r>
        <m:oMath>
          <m:r>
            <w:rPr>
              <w:rFonts w:ascii="Cambria Math" w:hAnsi="Cambria Math" w:cs="Times New Roman"/>
              <w:sz w:val="28"/>
              <w:szCs w:val="28"/>
            </w:rPr>
            <m:t>ψ</m:t>
          </m:r>
          <m:d>
            <m:dPr>
              <m:ctrlPr>
                <w:rPr>
                  <w:rFonts w:ascii="Cambria Math" w:hAnsi="Times New Roman" w:cs="Times New Roman"/>
                  <w:i/>
                  <w:sz w:val="28"/>
                  <w:szCs w:val="28"/>
                </w:rPr>
              </m:ctrlPr>
            </m:dPr>
            <m:e>
              <m:sSup>
                <m:sSupPr>
                  <m:ctrlPr>
                    <w:rPr>
                      <w:rFonts w:ascii="Cambria Math" w:hAnsi="Times New Roman" w:cs="Times New Roman"/>
                      <w:i/>
                      <w:sz w:val="28"/>
                      <w:szCs w:val="28"/>
                    </w:rPr>
                  </m:ctrlPr>
                </m:sSupPr>
                <m:e>
                  <m:r>
                    <w:rPr>
                      <w:rFonts w:ascii="Cambria Math" w:hAnsi="Cambria Math" w:cs="Times New Roman"/>
                      <w:sz w:val="28"/>
                      <w:szCs w:val="28"/>
                    </w:rPr>
                    <m:t>x</m:t>
                  </m:r>
                </m:e>
                <m:sup>
                  <m:r>
                    <w:rPr>
                      <w:rFonts w:ascii="Times New Roman" w:hAnsi="Cambria Math" w:cs="Times New Roman"/>
                      <w:sz w:val="28"/>
                      <w:szCs w:val="28"/>
                    </w:rPr>
                    <m:t>*</m:t>
                  </m:r>
                </m:sup>
              </m:sSup>
            </m:e>
          </m:d>
        </m:oMath>
        <w:r w:rsidRPr="00FB2B3E">
          <w:rPr>
            <w:rFonts w:ascii="Times New Roman" w:hAnsi="Times New Roman" w:cs="Times New Roman"/>
            <w:sz w:val="28"/>
            <w:szCs w:val="28"/>
          </w:rPr>
          <w:t xml:space="preserve"> </w:t>
        </w:r>
        <w:r w:rsidRPr="00FB2B3E">
          <w:rPr>
            <w:rFonts w:ascii="Times New Roman" w:eastAsiaTheme="minorEastAsia" w:hAnsi="Times New Roman" w:cs="Times New Roman"/>
            <w:sz w:val="28"/>
            <w:szCs w:val="28"/>
          </w:rPr>
          <w:t>можно получить в соответствии с (</w:t>
        </w:r>
      </w:ins>
      <w:ins w:id="565" w:author="gergel" w:date="2020-05-27T19:55:00Z">
        <w:r w:rsidR="000D6DAE">
          <w:rPr>
            <w:rFonts w:ascii="Times New Roman" w:eastAsiaTheme="minorEastAsia" w:hAnsi="Times New Roman" w:cs="Times New Roman"/>
            <w:sz w:val="28"/>
            <w:szCs w:val="28"/>
            <w:lang w:val="ru-RU"/>
          </w:rPr>
          <w:t>3</w:t>
        </w:r>
      </w:ins>
      <w:ins w:id="566" w:author="gergel" w:date="2020-05-28T17:15:00Z">
        <w:r w:rsidR="0041785F">
          <w:rPr>
            <w:rFonts w:ascii="Times New Roman" w:eastAsiaTheme="minorEastAsia" w:hAnsi="Times New Roman" w:cs="Times New Roman"/>
            <w:sz w:val="28"/>
            <w:szCs w:val="28"/>
            <w:lang w:val="ru-RU"/>
          </w:rPr>
          <w:t>3</w:t>
        </w:r>
      </w:ins>
      <w:ins w:id="567" w:author="gergel" w:date="2020-05-26T19:29:00Z">
        <w:r w:rsidRPr="00FB2B3E">
          <w:rPr>
            <w:rFonts w:ascii="Times New Roman" w:eastAsiaTheme="minorEastAsia" w:hAnsi="Times New Roman" w:cs="Times New Roman"/>
            <w:sz w:val="28"/>
            <w:szCs w:val="28"/>
          </w:rPr>
          <w:t xml:space="preserve">), используя значения </w:t>
        </w:r>
        <m:oMath>
          <m:func>
            <m:funcPr>
              <m:ctrlPr>
                <w:rPr>
                  <w:rFonts w:ascii="Cambria Math" w:hAnsi="Times New Roman" w:cs="Times New Roman"/>
                  <w:i/>
                  <w:sz w:val="28"/>
                  <w:szCs w:val="28"/>
                  <w:lang w:val="en-US"/>
                </w:rPr>
              </m:ctrlPr>
            </m:funcPr>
            <m:fName>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k</m:t>
                  </m:r>
                </m:sub>
              </m:sSub>
            </m:fName>
            <m:e>
              <m:r>
                <w:rPr>
                  <w:rFonts w:ascii="Cambria Math" w:hAnsi="Times New Roman" w:cs="Times New Roman"/>
                  <w:sz w:val="28"/>
                  <w:szCs w:val="28"/>
                </w:rPr>
                <m:t>,1</m:t>
              </m:r>
              <m:r>
                <w:rPr>
                  <w:rFonts w:ascii="Cambria Math" w:hAnsi="Times New Roman" w:cs="Times New Roman"/>
                  <w:sz w:val="28"/>
                  <w:szCs w:val="28"/>
                </w:rPr>
                <m:t>≤</m:t>
              </m:r>
              <m:r>
                <w:rPr>
                  <w:rFonts w:ascii="Cambria Math" w:hAnsi="Cambria Math" w:cs="Times New Roman"/>
                  <w:sz w:val="28"/>
                  <w:szCs w:val="28"/>
                  <w:lang w:val="en-US"/>
                </w:rPr>
                <m:t>i</m:t>
              </m:r>
              <m:r>
                <w:rPr>
                  <w:rFonts w:ascii="Cambria Math" w:hAnsi="Times New Roman" w:cs="Times New Roman"/>
                  <w:sz w:val="28"/>
                  <w:szCs w:val="28"/>
                </w:rPr>
                <m:t>≤</m:t>
              </m:r>
              <m:r>
                <w:rPr>
                  <w:rFonts w:ascii="Cambria Math" w:hAnsi="Cambria Math" w:cs="Times New Roman"/>
                  <w:sz w:val="28"/>
                  <w:szCs w:val="28"/>
                  <w:lang w:val="en-US"/>
                </w:rPr>
                <m:t>k</m:t>
              </m:r>
              <m:r>
                <w:rPr>
                  <w:rFonts w:ascii="Cambria Math" w:hAnsi="Times New Roman" w:cs="Times New Roman"/>
                  <w:sz w:val="28"/>
                  <w:szCs w:val="28"/>
                </w:rPr>
                <m:t xml:space="preserve"> </m:t>
              </m:r>
            </m:e>
          </m:func>
        </m:oMath>
        <w:r w:rsidRPr="00FB2B3E">
          <w:rPr>
            <w:rFonts w:ascii="Times New Roman" w:hAnsi="Times New Roman" w:cs="Times New Roman"/>
            <w:sz w:val="28"/>
            <w:szCs w:val="28"/>
          </w:rPr>
          <w:t xml:space="preserve">, </w:t>
        </w:r>
        <w:r w:rsidRPr="00FB2B3E">
          <w:rPr>
            <w:rFonts w:ascii="Times New Roman" w:eastAsiaTheme="minorEastAsia" w:hAnsi="Times New Roman" w:cs="Times New Roman"/>
            <w:sz w:val="28"/>
            <w:szCs w:val="28"/>
          </w:rPr>
          <w:t xml:space="preserve">расположенные в поисковой информации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oMath>
        <w:r w:rsidR="0041785F">
          <w:rPr>
            <w:rFonts w:ascii="Times New Roman" w:eastAsiaTheme="minorEastAsia" w:hAnsi="Times New Roman" w:cs="Times New Roman"/>
            <w:sz w:val="28"/>
            <w:szCs w:val="28"/>
          </w:rPr>
          <w:t xml:space="preserve"> из (</w:t>
        </w:r>
      </w:ins>
      <w:ins w:id="568" w:author="gergel" w:date="2020-05-28T17:15:00Z">
        <w:r w:rsidR="0041785F">
          <w:rPr>
            <w:rFonts w:ascii="Times New Roman" w:eastAsiaTheme="minorEastAsia" w:hAnsi="Times New Roman" w:cs="Times New Roman"/>
            <w:sz w:val="28"/>
            <w:szCs w:val="28"/>
            <w:lang w:val="ru-RU"/>
          </w:rPr>
          <w:t>21</w:t>
        </w:r>
      </w:ins>
      <w:ins w:id="569" w:author="gergel" w:date="2020-05-26T19:29:00Z">
        <w:r w:rsidRPr="00FB2B3E">
          <w:rPr>
            <w:rFonts w:ascii="Times New Roman" w:eastAsiaTheme="minorEastAsia" w:hAnsi="Times New Roman" w:cs="Times New Roman"/>
            <w:sz w:val="28"/>
            <w:szCs w:val="28"/>
          </w:rPr>
          <w:t xml:space="preserve">), полученной при минимизации функции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ins>
      <w:r w:rsidRPr="00FB2B3E">
        <w:rPr>
          <w:rFonts w:ascii="Times New Roman" w:eastAsiaTheme="minorEastAsia" w:hAnsi="Times New Roman" w:cs="Times New Roman"/>
          <w:sz w:val="28"/>
          <w:szCs w:val="28"/>
        </w:rPr>
        <w:t>.</w:t>
      </w:r>
    </w:p>
    <w:p w:rsidR="00AC1498" w:rsidRPr="00AC1498" w:rsidRDefault="00FB2B3E" w:rsidP="00AC1498">
      <w:pPr>
        <w:spacing w:after="60"/>
        <w:ind w:firstLine="426"/>
        <w:rPr>
          <w:ins w:id="570" w:author="gergel" w:date="2020-05-26T19:29:00Z"/>
          <w:rFonts w:ascii="Times New Roman" w:hAnsi="Times New Roman" w:cs="Times New Roman"/>
          <w:sz w:val="28"/>
          <w:szCs w:val="28"/>
        </w:rPr>
      </w:pPr>
      <w:ins w:id="571" w:author="gergel" w:date="2020-05-26T19:29:00Z">
        <w:r w:rsidRPr="00FB2B3E">
          <w:rPr>
            <w:rFonts w:ascii="Times New Roman" w:hAnsi="Times New Roman" w:cs="Times New Roman"/>
            <w:b/>
            <w:sz w:val="28"/>
            <w:szCs w:val="28"/>
          </w:rPr>
          <w:t xml:space="preserve">Теорема </w:t>
        </w:r>
      </w:ins>
      <w:ins w:id="572" w:author="gergel" w:date="2020-05-28T17:16:00Z">
        <w:r w:rsidR="0041785F">
          <w:rPr>
            <w:rFonts w:ascii="Times New Roman" w:hAnsi="Times New Roman" w:cs="Times New Roman"/>
            <w:b/>
            <w:sz w:val="28"/>
            <w:szCs w:val="28"/>
            <w:lang w:val="ru-RU"/>
          </w:rPr>
          <w:t>3</w:t>
        </w:r>
      </w:ins>
      <w:ins w:id="573" w:author="gergel" w:date="2020-05-26T19:29:00Z">
        <w:r w:rsidRPr="00FB2B3E">
          <w:rPr>
            <w:rFonts w:ascii="Times New Roman" w:hAnsi="Times New Roman" w:cs="Times New Roman"/>
            <w:sz w:val="28"/>
            <w:szCs w:val="28"/>
          </w:rPr>
          <w:t xml:space="preserve">. Пусть решение задачи оптимизации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eastAsiaTheme="minorEastAsia" w:hAnsi="Times New Roman" w:cs="Times New Roman"/>
            <w:sz w:val="28"/>
            <w:szCs w:val="28"/>
          </w:rPr>
          <w:t xml:space="preserve"> </w:t>
        </w:r>
        <w:r w:rsidRPr="00FB2B3E">
          <w:rPr>
            <w:rFonts w:ascii="Times New Roman" w:hAnsi="Times New Roman" w:cs="Times New Roman"/>
            <w:sz w:val="28"/>
            <w:szCs w:val="28"/>
          </w:rPr>
          <w:t xml:space="preserve">вычислительной схемы (9) проведено до </w:t>
        </w:r>
        <w:r w:rsidRPr="00FB2B3E">
          <w:rPr>
            <w:rFonts w:ascii="Times New Roman" w:eastAsiaTheme="minorEastAsia" w:hAnsi="Times New Roman" w:cs="Times New Roman"/>
            <w:sz w:val="28"/>
            <w:szCs w:val="28"/>
          </w:rPr>
          <w:t xml:space="preserve">выполнения условия остановки (28) для заданной точности глобального поиска </w:t>
        </w:r>
        <m:oMath>
          <m:r>
            <w:rPr>
              <w:rFonts w:ascii="Cambria Math" w:hAnsi="Cambria Math" w:cs="Times New Roman"/>
              <w:sz w:val="28"/>
              <w:szCs w:val="28"/>
            </w:rPr>
            <m:t>ε</m:t>
          </m:r>
          <m:r>
            <w:rPr>
              <w:rFonts w:ascii="Cambria Math" w:hAnsi="Times New Roman" w:cs="Times New Roman"/>
              <w:sz w:val="28"/>
              <w:szCs w:val="28"/>
            </w:rPr>
            <m:t>&gt;0</m:t>
          </m:r>
        </m:oMath>
        <w:r w:rsidRPr="00FB2B3E">
          <w:rPr>
            <w:rFonts w:ascii="Times New Roman" w:hAnsi="Times New Roman" w:cs="Times New Roman"/>
            <w:sz w:val="28"/>
            <w:szCs w:val="28"/>
          </w:rPr>
          <w:t xml:space="preserve"> и для интервала </w:t>
        </w:r>
        <m:oMath>
          <m:d>
            <m:dPr>
              <m:begChr m:val="["/>
              <m:endChr m:val="]"/>
              <m:ctrlPr>
                <w:rPr>
                  <w:rFonts w:ascii="Cambria Math" w:hAnsi="Times New Roman" w:cs="Times New Roman"/>
                  <w:i/>
                  <w:sz w:val="28"/>
                  <w:szCs w:val="28"/>
                  <w:lang w:bidi="en-US"/>
                </w:rPr>
              </m:ctrlPr>
            </m:dPr>
            <m:e>
              <m:r>
                <w:rPr>
                  <w:rFonts w:ascii="Cambria Math" w:hAnsi="Cambria Math" w:cs="Times New Roman"/>
                  <w:sz w:val="28"/>
                  <w:szCs w:val="28"/>
                  <w:lang w:bidi="en-US"/>
                </w:rPr>
                <m:t>a</m:t>
              </m:r>
              <m:r>
                <w:rPr>
                  <w:rFonts w:ascii="Cambria Math" w:hAnsi="Times New Roman" w:cs="Times New Roman"/>
                  <w:sz w:val="28"/>
                  <w:szCs w:val="28"/>
                  <w:lang w:bidi="en-US"/>
                </w:rPr>
                <m:t>,</m:t>
              </m:r>
              <m:r>
                <w:rPr>
                  <w:rFonts w:ascii="Cambria Math" w:hAnsi="Cambria Math" w:cs="Times New Roman"/>
                  <w:sz w:val="28"/>
                  <w:szCs w:val="28"/>
                  <w:lang w:bidi="en-US"/>
                </w:rPr>
                <m:t>b</m:t>
              </m:r>
            </m:e>
          </m:d>
          <m:r>
            <w:rPr>
              <w:rFonts w:ascii="Cambria Math" w:hAnsi="Cambria Math" w:cs="Times New Roman"/>
              <w:sz w:val="28"/>
              <w:szCs w:val="28"/>
              <w:lang w:bidi="en-US"/>
            </w:rPr>
            <m:t>⊂</m:t>
          </m:r>
          <m:r>
            <w:rPr>
              <w:rFonts w:ascii="Cambria Math" w:hAnsi="Times New Roman" w:cs="Times New Roman"/>
              <w:sz w:val="28"/>
              <w:szCs w:val="28"/>
              <w:lang w:bidi="en-US"/>
            </w:rPr>
            <m:t xml:space="preserve"> </m:t>
          </m:r>
          <m:d>
            <m:dPr>
              <m:begChr m:val="["/>
              <m:endChr m:val="]"/>
              <m:ctrlPr>
                <w:rPr>
                  <w:rFonts w:ascii="Cambria Math" w:hAnsi="Times New Roman" w:cs="Times New Roman"/>
                  <w:i/>
                  <w:sz w:val="28"/>
                  <w:szCs w:val="28"/>
                  <w:lang w:bidi="en-US"/>
                </w:rPr>
              </m:ctrlPr>
            </m:dPr>
            <m:e>
              <m:r>
                <w:rPr>
                  <w:rFonts w:ascii="Cambria Math" w:hAnsi="Times New Roman" w:cs="Times New Roman"/>
                  <w:sz w:val="28"/>
                  <w:szCs w:val="28"/>
                  <w:lang w:bidi="en-US"/>
                </w:rPr>
                <m:t>0,1</m:t>
              </m:r>
            </m:e>
          </m:d>
        </m:oMath>
        <w:r w:rsidRPr="00FB2B3E">
          <w:rPr>
            <w:rFonts w:ascii="Times New Roman" w:eastAsiaTheme="minorEastAsia" w:hAnsi="Times New Roman" w:cs="Times New Roman"/>
            <w:sz w:val="28"/>
            <w:szCs w:val="28"/>
          </w:rPr>
          <w:t xml:space="preserve"> </w:t>
        </w:r>
        <w:r w:rsidRPr="00FB2B3E">
          <w:rPr>
            <w:rFonts w:ascii="Times New Roman" w:hAnsi="Times New Roman" w:cs="Times New Roman"/>
            <w:sz w:val="28"/>
            <w:szCs w:val="28"/>
          </w:rPr>
          <w:t>достигнута плотность испытаний</w:t>
        </w:r>
      </w:ins>
    </w:p>
    <w:tbl>
      <w:tblPr>
        <w:tblStyle w:val="affb"/>
        <w:tblW w:w="0" w:type="auto"/>
        <w:tblLook w:val="04A0"/>
      </w:tblPr>
      <w:tblGrid>
        <w:gridCol w:w="8872"/>
        <w:gridCol w:w="699"/>
      </w:tblGrid>
      <w:tr w:rsidR="00AC1498" w:rsidTr="009112F9">
        <w:trPr>
          <w:ins w:id="574" w:author="gergel" w:date="2020-05-26T19:29:00Z"/>
        </w:trPr>
        <w:tc>
          <w:tcPr>
            <w:tcW w:w="9039" w:type="dxa"/>
            <w:tcBorders>
              <w:top w:val="nil"/>
              <w:left w:val="nil"/>
              <w:bottom w:val="nil"/>
              <w:right w:val="nil"/>
            </w:tcBorders>
          </w:tcPr>
          <w:p w:rsidR="00AC1498" w:rsidRPr="0023003E" w:rsidRDefault="002D75F6" w:rsidP="009112F9">
            <w:pPr>
              <w:spacing w:after="60"/>
              <w:jc w:val="center"/>
              <w:rPr>
                <w:ins w:id="575" w:author="gergel" w:date="2020-05-26T19:29:00Z"/>
                <w:rFonts w:ascii="Times New Roman" w:hAnsi="Times New Roman" w:cs="Times New Roman"/>
              </w:rPr>
            </w:pPr>
            <m:oMathPara>
              <m:oMath>
                <m:sSub>
                  <m:sSubPr>
                    <m:ctrlPr>
                      <w:ins w:id="576" w:author="gergel" w:date="2020-05-26T19:29:00Z">
                        <w:rPr>
                          <w:rFonts w:ascii="Cambria Math" w:hAnsi="Cambria Math"/>
                          <w:i/>
                          <w:sz w:val="24"/>
                          <w:szCs w:val="24"/>
                        </w:rPr>
                      </w:ins>
                    </m:ctrlPr>
                  </m:sSubPr>
                  <m:e>
                    <w:ins w:id="577" w:author="gergel" w:date="2020-05-26T19:29:00Z">
                      <m:r>
                        <w:rPr>
                          <w:rFonts w:ascii="Cambria Math" w:hAnsi="Cambria Math"/>
                          <w:sz w:val="24"/>
                          <w:szCs w:val="24"/>
                        </w:rPr>
                        <m:t>p</m:t>
                      </m:r>
                    </w:ins>
                  </m:e>
                  <m:sub>
                    <w:ins w:id="578" w:author="gergel" w:date="2020-05-26T19:29:00Z">
                      <m:r>
                        <w:rPr>
                          <w:rFonts w:ascii="Cambria Math" w:hAnsi="Cambria Math"/>
                          <w:sz w:val="24"/>
                          <w:szCs w:val="24"/>
                        </w:rPr>
                        <m:t>ab</m:t>
                      </m:r>
                    </w:ins>
                  </m:sub>
                </m:sSub>
                <w:ins w:id="579" w:author="gergel" w:date="2020-05-26T19:29:00Z">
                  <m:r>
                    <w:rPr>
                      <w:rFonts w:ascii="Cambria Math" w:hAnsi="Cambria Math"/>
                    </w:rPr>
                    <m:t>=</m:t>
                  </m:r>
                </w:ins>
                <m:f>
                  <m:fPr>
                    <m:ctrlPr>
                      <w:ins w:id="580" w:author="gergel" w:date="2020-05-26T19:29:00Z">
                        <w:rPr>
                          <w:rFonts w:ascii="Cambria Math" w:hAnsi="Cambria Math"/>
                          <w:i/>
                        </w:rPr>
                      </w:ins>
                    </m:ctrlPr>
                  </m:fPr>
                  <m:num>
                    <m:sSub>
                      <m:sSubPr>
                        <m:ctrlPr>
                          <w:ins w:id="581" w:author="gergel" w:date="2020-05-26T19:29:00Z">
                            <w:rPr>
                              <w:rFonts w:ascii="Cambria Math" w:hAnsi="Cambria Math"/>
                              <w:i/>
                              <w:sz w:val="24"/>
                              <w:szCs w:val="24"/>
                            </w:rPr>
                          </w:ins>
                        </m:ctrlPr>
                      </m:sSubPr>
                      <m:e>
                        <w:ins w:id="582" w:author="gergel" w:date="2020-05-26T19:29:00Z">
                          <m:r>
                            <w:rPr>
                              <w:rFonts w:ascii="Cambria Math" w:hAnsi="Cambria Math"/>
                              <w:sz w:val="24"/>
                              <w:szCs w:val="24"/>
                              <w:lang w:val="en-US"/>
                            </w:rPr>
                            <m:t>n</m:t>
                          </m:r>
                        </w:ins>
                      </m:e>
                      <m:sub>
                        <w:ins w:id="583" w:author="gergel" w:date="2020-05-26T19:29:00Z">
                          <m:r>
                            <w:rPr>
                              <w:rFonts w:ascii="Cambria Math" w:hAnsi="Cambria Math"/>
                              <w:sz w:val="24"/>
                              <w:szCs w:val="24"/>
                            </w:rPr>
                            <m:t>ab</m:t>
                          </m:r>
                        </w:ins>
                      </m:sub>
                    </m:sSub>
                  </m:num>
                  <m:den>
                    <w:ins w:id="584" w:author="gergel" w:date="2020-05-26T19:29:00Z">
                      <m:r>
                        <w:rPr>
                          <w:rFonts w:ascii="Cambria Math" w:hAnsi="Cambria Math"/>
                        </w:rPr>
                        <m:t>b-a</m:t>
                      </m:r>
                    </w:ins>
                  </m:den>
                </m:f>
              </m:oMath>
            </m:oMathPara>
          </w:p>
        </w:tc>
        <w:tc>
          <w:tcPr>
            <w:tcW w:w="532" w:type="dxa"/>
            <w:tcBorders>
              <w:top w:val="nil"/>
              <w:left w:val="nil"/>
              <w:bottom w:val="nil"/>
              <w:right w:val="nil"/>
            </w:tcBorders>
          </w:tcPr>
          <w:p w:rsidR="00AC1498" w:rsidRDefault="00FB2B3E" w:rsidP="009112F9">
            <w:pPr>
              <w:spacing w:after="60"/>
              <w:rPr>
                <w:ins w:id="585" w:author="gergel" w:date="2020-05-26T19:29:00Z"/>
                <w:rFonts w:ascii="Times New Roman" w:hAnsi="Times New Roman" w:cs="Times New Roman"/>
              </w:rPr>
            </w:pPr>
            <w:ins w:id="586" w:author="gergel" w:date="2020-05-26T19:29:00Z">
              <w:r w:rsidRPr="00FB2B3E">
                <w:rPr>
                  <w:rFonts w:ascii="Times New Roman" w:hAnsi="Times New Roman" w:cs="Times New Roman"/>
                  <w:sz w:val="28"/>
                  <w:szCs w:val="22"/>
                </w:rPr>
                <w:t>(</w:t>
              </w:r>
            </w:ins>
            <w:ins w:id="587" w:author="gergel" w:date="2020-05-27T19:56:00Z">
              <w:r w:rsidR="000D6DAE">
                <w:rPr>
                  <w:rFonts w:ascii="Times New Roman" w:hAnsi="Times New Roman" w:cs="Times New Roman"/>
                  <w:sz w:val="28"/>
                  <w:lang w:val="ru-RU"/>
                </w:rPr>
                <w:t>3</w:t>
              </w:r>
            </w:ins>
            <w:ins w:id="588" w:author="gergel" w:date="2020-05-28T17:16:00Z">
              <w:r w:rsidR="0041785F">
                <w:rPr>
                  <w:rFonts w:ascii="Times New Roman" w:hAnsi="Times New Roman" w:cs="Times New Roman"/>
                  <w:sz w:val="28"/>
                  <w:lang w:val="ru-RU"/>
                </w:rPr>
                <w:t>9</w:t>
              </w:r>
            </w:ins>
            <w:ins w:id="589" w:author="gergel" w:date="2020-05-26T19:29:00Z">
              <w:r w:rsidRPr="00FB2B3E">
                <w:rPr>
                  <w:rFonts w:ascii="Times New Roman" w:hAnsi="Times New Roman" w:cs="Times New Roman"/>
                  <w:sz w:val="28"/>
                  <w:szCs w:val="22"/>
                </w:rPr>
                <w:t>)</w:t>
              </w:r>
            </w:ins>
          </w:p>
        </w:tc>
      </w:tr>
    </w:tbl>
    <w:p w:rsidR="00AC1498" w:rsidRPr="00AC1498" w:rsidRDefault="00FB2B3E" w:rsidP="00AC1498">
      <w:pPr>
        <w:spacing w:after="60"/>
        <w:rPr>
          <w:rFonts w:ascii="Times New Roman" w:eastAsiaTheme="minorEastAsia" w:hAnsi="Times New Roman" w:cs="Times New Roman"/>
          <w:sz w:val="28"/>
          <w:szCs w:val="28"/>
          <w:lang w:bidi="en-US"/>
        </w:rPr>
      </w:pPr>
      <w:ins w:id="590" w:author="gergel" w:date="2020-05-26T19:29:00Z">
        <w:r w:rsidRPr="00FB2B3E">
          <w:rPr>
            <w:rFonts w:ascii="Times New Roman" w:hAnsi="Times New Roman" w:cs="Times New Roman"/>
            <w:sz w:val="28"/>
            <w:szCs w:val="28"/>
          </w:rPr>
          <w:t xml:space="preserve">где </w:t>
        </w:r>
      </w:ins>
      <m:oMath>
        <m:sSub>
          <m:sSubPr>
            <m:ctrlPr>
              <w:rPr>
                <w:rFonts w:ascii="Cambria Math" w:hAnsi="Times New Roman"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ab</m:t>
            </m:r>
          </m:sub>
        </m:sSub>
      </m:oMath>
      <w:r w:rsidRPr="00FB2B3E">
        <w:rPr>
          <w:rFonts w:ascii="Times New Roman" w:eastAsiaTheme="minorEastAsia" w:hAnsi="Times New Roman" w:cs="Times New Roman"/>
          <w:sz w:val="28"/>
          <w:szCs w:val="28"/>
        </w:rPr>
        <w:t xml:space="preserve"> есть количество точек испытаний, попавших в интервал </w:t>
      </w:r>
      <m:oMath>
        <m:d>
          <m:dPr>
            <m:begChr m:val="["/>
            <m:endChr m:val="]"/>
            <m:ctrlPr>
              <w:rPr>
                <w:rFonts w:ascii="Cambria Math" w:hAnsi="Times New Roman" w:cs="Times New Roman"/>
                <w:i/>
                <w:sz w:val="28"/>
                <w:szCs w:val="28"/>
                <w:lang w:bidi="en-US"/>
              </w:rPr>
            </m:ctrlPr>
          </m:dPr>
          <m:e>
            <m:r>
              <w:rPr>
                <w:rFonts w:ascii="Cambria Math" w:hAnsi="Cambria Math" w:cs="Times New Roman"/>
                <w:sz w:val="28"/>
                <w:szCs w:val="28"/>
                <w:lang w:bidi="en-US"/>
              </w:rPr>
              <m:t>a</m:t>
            </m:r>
            <m:r>
              <w:rPr>
                <w:rFonts w:ascii="Cambria Math" w:hAnsi="Times New Roman" w:cs="Times New Roman"/>
                <w:sz w:val="28"/>
                <w:szCs w:val="28"/>
                <w:lang w:bidi="en-US"/>
              </w:rPr>
              <m:t>,</m:t>
            </m:r>
            <m:r>
              <w:rPr>
                <w:rFonts w:ascii="Cambria Math" w:hAnsi="Cambria Math" w:cs="Times New Roman"/>
                <w:sz w:val="28"/>
                <w:szCs w:val="28"/>
                <w:lang w:bidi="en-US"/>
              </w:rPr>
              <m:t>b</m:t>
            </m:r>
          </m:e>
        </m:d>
      </m:oMath>
      <w:r w:rsidRPr="00FB2B3E">
        <w:rPr>
          <w:rFonts w:ascii="Times New Roman" w:eastAsiaTheme="minorEastAsia" w:hAnsi="Times New Roman" w:cs="Times New Roman"/>
          <w:sz w:val="28"/>
          <w:szCs w:val="28"/>
        </w:rPr>
        <w:t xml:space="preserve"> при минимизации функции </w:t>
      </w:r>
      <m:oMath>
        <m:r>
          <w:rPr>
            <w:rFonts w:ascii="Cambria Math" w:hAnsi="Cambria Math" w:cs="Times New Roman"/>
            <w:sz w:val="28"/>
            <w:szCs w:val="28"/>
          </w:rPr>
          <m:t>φ</m:t>
        </m:r>
        <m:r>
          <w:rPr>
            <w:rFonts w:ascii="Cambria Math" w:hAnsi="Times New Roman" w:cs="Times New Roman"/>
            <w:sz w:val="28"/>
            <w:szCs w:val="28"/>
          </w:rPr>
          <m:t>(</m:t>
        </m:r>
        <w:ins w:id="591" w:author="gergel" w:date="2020-05-26T19:29:00Z">
          <m:r>
            <w:rPr>
              <w:rFonts w:ascii="Cambria Math" w:hAnsi="Cambria Math" w:cs="Times New Roman"/>
              <w:sz w:val="28"/>
              <w:szCs w:val="28"/>
              <w:lang w:val="en-US"/>
            </w:rPr>
            <m:t>x</m:t>
          </m:r>
          <m:r>
            <w:rPr>
              <w:rFonts w:ascii="Cambria Math" w:hAnsi="Times New Roman" w:cs="Times New Roman"/>
              <w:sz w:val="28"/>
              <w:szCs w:val="28"/>
            </w:rPr>
            <m:t>)</m:t>
          </m:r>
        </w:ins>
      </m:oMath>
      <w:ins w:id="592" w:author="gergel" w:date="2020-05-26T19:29:00Z">
        <w:r w:rsidRPr="00FB2B3E">
          <w:rPr>
            <w:rFonts w:ascii="Times New Roman" w:eastAsiaTheme="minorEastAsia" w:hAnsi="Times New Roman" w:cs="Times New Roman"/>
            <w:sz w:val="28"/>
            <w:szCs w:val="28"/>
          </w:rPr>
          <w:t xml:space="preserve">. Тогда при </w:t>
        </w:r>
        <w:r w:rsidRPr="00FB2B3E">
          <w:rPr>
            <w:rFonts w:ascii="Times New Roman" w:hAnsi="Times New Roman" w:cs="Times New Roman"/>
            <w:sz w:val="28"/>
            <w:szCs w:val="28"/>
          </w:rPr>
          <w:t xml:space="preserve">решении очередной задачи оптимизации </w:t>
        </w:r>
        <m:oMath>
          <m:r>
            <w:rPr>
              <w:rFonts w:ascii="Cambria Math" w:hAnsi="Cambria Math" w:cs="Times New Roman"/>
              <w:sz w:val="28"/>
              <w:szCs w:val="28"/>
            </w:rPr>
            <m:t>ψ</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eastAsiaTheme="minorEastAsia" w:hAnsi="Times New Roman" w:cs="Times New Roman"/>
            <w:sz w:val="28"/>
            <w:szCs w:val="28"/>
          </w:rPr>
          <w:t xml:space="preserve"> с </w:t>
        </w:r>
        <w:r w:rsidRPr="00FB2B3E">
          <w:rPr>
            <w:rFonts w:ascii="Times New Roman" w:hAnsi="Times New Roman" w:cs="Times New Roman"/>
            <w:sz w:val="28"/>
            <w:szCs w:val="28"/>
          </w:rPr>
          <w:t xml:space="preserve">использованием поисковой информации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oMath>
        <w:r w:rsidR="0041785F">
          <w:rPr>
            <w:rFonts w:ascii="Times New Roman" w:eastAsiaTheme="minorEastAsia" w:hAnsi="Times New Roman" w:cs="Times New Roman"/>
            <w:sz w:val="28"/>
            <w:szCs w:val="28"/>
          </w:rPr>
          <w:t xml:space="preserve"> из (</w:t>
        </w:r>
      </w:ins>
      <w:ins w:id="593" w:author="gergel" w:date="2020-05-28T17:16:00Z">
        <w:r w:rsidR="0041785F">
          <w:rPr>
            <w:rFonts w:ascii="Times New Roman" w:eastAsiaTheme="minorEastAsia" w:hAnsi="Times New Roman" w:cs="Times New Roman"/>
            <w:sz w:val="28"/>
            <w:szCs w:val="28"/>
            <w:lang w:val="ru-RU"/>
          </w:rPr>
          <w:t>21</w:t>
        </w:r>
      </w:ins>
      <w:ins w:id="594" w:author="gergel" w:date="2020-05-26T19:29:00Z">
        <w:r w:rsidRPr="00FB2B3E">
          <w:rPr>
            <w:rFonts w:ascii="Times New Roman" w:eastAsiaTheme="minorEastAsia" w:hAnsi="Times New Roman" w:cs="Times New Roman"/>
            <w:sz w:val="28"/>
            <w:szCs w:val="28"/>
          </w:rPr>
          <w:t xml:space="preserve">), </w:t>
        </w:r>
        <w:r w:rsidRPr="00FB2B3E">
          <w:rPr>
            <w:rFonts w:ascii="Times New Roman" w:eastAsiaTheme="minorEastAsia" w:hAnsi="Times New Roman" w:cs="Times New Roman"/>
            <w:sz w:val="28"/>
            <w:szCs w:val="28"/>
          </w:rPr>
          <w:lastRenderedPageBreak/>
          <w:t xml:space="preserve">полученной при минимизации функции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eastAsiaTheme="minorEastAsia" w:hAnsi="Times New Roman" w:cs="Times New Roman"/>
            <w:sz w:val="28"/>
            <w:szCs w:val="28"/>
          </w:rPr>
          <w:t>, количество испытаний в том же самом интервале</w:t>
        </w:r>
        <w:r w:rsidRPr="00FB2B3E">
          <w:rPr>
            <w:rFonts w:ascii="Times New Roman" w:hAnsi="Times New Roman" w:cs="Times New Roman"/>
            <w:sz w:val="28"/>
            <w:szCs w:val="28"/>
          </w:rPr>
          <w:t xml:space="preserve"> </w:t>
        </w:r>
      </w:ins>
      <m:oMath>
        <m:d>
          <m:dPr>
            <m:begChr m:val="["/>
            <m:endChr m:val="]"/>
            <m:ctrlPr>
              <w:rPr>
                <w:rFonts w:ascii="Cambria Math" w:hAnsi="Times New Roman" w:cs="Times New Roman"/>
                <w:i/>
                <w:sz w:val="28"/>
                <w:szCs w:val="28"/>
                <w:lang w:bidi="en-US"/>
              </w:rPr>
            </m:ctrlPr>
          </m:dPr>
          <m:e>
            <m:r>
              <w:rPr>
                <w:rFonts w:ascii="Cambria Math" w:hAnsi="Cambria Math" w:cs="Times New Roman"/>
                <w:sz w:val="28"/>
                <w:szCs w:val="28"/>
                <w:lang w:bidi="en-US"/>
              </w:rPr>
              <m:t>a</m:t>
            </m:r>
            <m:r>
              <w:rPr>
                <w:rFonts w:ascii="Cambria Math" w:hAnsi="Times New Roman" w:cs="Times New Roman"/>
                <w:sz w:val="28"/>
                <w:szCs w:val="28"/>
                <w:lang w:bidi="en-US"/>
              </w:rPr>
              <m:t>,</m:t>
            </m:r>
            <m:r>
              <w:rPr>
                <w:rFonts w:ascii="Cambria Math" w:hAnsi="Cambria Math" w:cs="Times New Roman"/>
                <w:sz w:val="28"/>
                <w:szCs w:val="28"/>
                <w:lang w:bidi="en-US"/>
              </w:rPr>
              <m:t>b</m:t>
            </m:r>
          </m:e>
        </m:d>
      </m:oMath>
      <w:r w:rsidRPr="00FB2B3E">
        <w:rPr>
          <w:rFonts w:ascii="Times New Roman" w:eastAsiaTheme="minorEastAsia" w:hAnsi="Times New Roman" w:cs="Times New Roman"/>
          <w:sz w:val="28"/>
          <w:szCs w:val="28"/>
          <w:lang w:bidi="en-US"/>
        </w:rPr>
        <w:t xml:space="preserve"> вместо максимальной оценки</w:t>
      </w:r>
    </w:p>
    <w:tbl>
      <w:tblPr>
        <w:tblStyle w:val="affb"/>
        <w:tblW w:w="0" w:type="auto"/>
        <w:tblLook w:val="04A0"/>
      </w:tblPr>
      <w:tblGrid>
        <w:gridCol w:w="8872"/>
        <w:gridCol w:w="699"/>
      </w:tblGrid>
      <w:tr w:rsidR="00AC1498" w:rsidRPr="00AC1498" w:rsidTr="009112F9">
        <w:trPr>
          <w:ins w:id="595" w:author="gergel" w:date="2020-05-26T19:29:00Z"/>
        </w:trPr>
        <w:tc>
          <w:tcPr>
            <w:tcW w:w="9039" w:type="dxa"/>
            <w:tcBorders>
              <w:top w:val="nil"/>
              <w:left w:val="nil"/>
              <w:bottom w:val="nil"/>
              <w:right w:val="nil"/>
            </w:tcBorders>
          </w:tcPr>
          <w:p w:rsidR="006918B6" w:rsidRDefault="002D75F6">
            <w:pPr>
              <w:spacing w:after="60"/>
              <w:jc w:val="center"/>
              <w:rPr>
                <w:ins w:id="596" w:author="gergel" w:date="2020-05-26T19:29:00Z"/>
                <w:rFonts w:ascii="Times New Roman" w:hAnsi="Times New Roman" w:cs="Times New Roman"/>
                <w:sz w:val="28"/>
                <w:szCs w:val="28"/>
              </w:rPr>
            </w:pPr>
            <m:oMath>
              <m:d>
                <m:dPr>
                  <m:ctrlPr>
                    <w:rPr>
                      <w:rFonts w:ascii="Cambria Math" w:hAnsi="Times New Roman" w:cs="Times New Roman"/>
                      <w:i/>
                      <w:sz w:val="28"/>
                      <w:szCs w:val="28"/>
                    </w:rPr>
                  </m:ctrlPr>
                </m:dPr>
                <m:e>
                  <m:r>
                    <w:rPr>
                      <w:rStyle w:val="affc"/>
                      <w:rFonts w:ascii="Cambria Math"/>
                      <w:lang w:val="ru-RU"/>
                    </w:rPr>
                    <m:t>3</m:t>
                  </m:r>
                  <m:r>
                    <w:rPr>
                      <w:rStyle w:val="affc"/>
                      <w:rFonts w:ascii="Cambria Math" w:hAnsi="Cambria Math"/>
                    </w:rPr>
                    <m:t>m</m:t>
                  </m:r>
                  <m:r>
                    <w:rPr>
                      <w:rStyle w:val="affc"/>
                      <w:rFonts w:ascii="Cambria Math"/>
                      <w:lang w:val="ru-RU"/>
                    </w:rPr>
                    <m:t>/2</m:t>
                  </m:r>
                  <m:r>
                    <w:rPr>
                      <w:rFonts w:ascii="Cambria Math" w:hAnsi="Cambria Math" w:cs="Times New Roman"/>
                      <w:sz w:val="28"/>
                      <w:szCs w:val="28"/>
                    </w:rPr>
                    <m:t>∆</m:t>
                  </m:r>
                </m:e>
              </m:d>
              <m:r>
                <w:rPr>
                  <w:rFonts w:ascii="Cambria Math" w:hAnsi="Times New Roman" w:cs="Times New Roman"/>
                  <w:sz w:val="28"/>
                  <w:szCs w:val="28"/>
                </w:rPr>
                <m:t>(</m:t>
              </m:r>
              <m:r>
                <w:rPr>
                  <w:rFonts w:ascii="Cambria Math" w:hAnsi="Cambria Math" w:cs="Times New Roman"/>
                  <w:sz w:val="28"/>
                  <w:szCs w:val="28"/>
                </w:rPr>
                <m:t>b-a</m:t>
              </m:r>
              <m:r>
                <w:rPr>
                  <w:rFonts w:ascii="Cambria Math" w:hAnsi="Times New Roman" w:cs="Times New Roman"/>
                  <w:sz w:val="28"/>
                  <w:szCs w:val="28"/>
                </w:rPr>
                <m:t>)</m:t>
              </m:r>
            </m:oMath>
            <w:r w:rsidR="00FB2B3E" w:rsidRPr="00FB2B3E">
              <w:rPr>
                <w:rFonts w:ascii="Times New Roman" w:hAnsi="Times New Roman" w:cs="Times New Roman"/>
                <w:sz w:val="28"/>
                <w:szCs w:val="28"/>
              </w:rPr>
              <w:t xml:space="preserve">, </w:t>
            </w:r>
            <w:r w:rsidR="00FB2B3E" w:rsidRPr="00FB2B3E">
              <w:rPr>
                <w:rFonts w:ascii="Times New Roman" w:hAnsi="Times New Roman" w:cs="Times New Roman"/>
                <w:i/>
                <w:sz w:val="28"/>
                <w:szCs w:val="28"/>
                <w:lang w:val="en-US"/>
              </w:rPr>
              <w:t>m</w:t>
            </w:r>
            <w:r w:rsidR="000D6DAE">
              <w:rPr>
                <w:rFonts w:ascii="Times New Roman" w:hAnsi="Times New Roman" w:cs="Times New Roman"/>
                <w:sz w:val="28"/>
                <w:szCs w:val="28"/>
                <w:lang w:val="en-US"/>
              </w:rPr>
              <w:t xml:space="preserve"> </w:t>
            </w:r>
            <w:r w:rsidR="00FB2B3E" w:rsidRPr="00FB2B3E">
              <w:rPr>
                <w:rFonts w:ascii="Times New Roman" w:hAnsi="Times New Roman" w:cs="Times New Roman"/>
                <w:sz w:val="28"/>
                <w:szCs w:val="28"/>
              </w:rPr>
              <w:t>из (</w:t>
            </w:r>
            <w:r w:rsidR="000D6DAE">
              <w:rPr>
                <w:rFonts w:ascii="Times New Roman" w:hAnsi="Times New Roman" w:cs="Times New Roman"/>
                <w:sz w:val="28"/>
                <w:szCs w:val="28"/>
              </w:rPr>
              <w:t>3</w:t>
            </w:r>
            <w:r w:rsidR="0041785F">
              <w:rPr>
                <w:rFonts w:ascii="Times New Roman" w:hAnsi="Times New Roman" w:cs="Times New Roman"/>
                <w:sz w:val="28"/>
                <w:szCs w:val="28"/>
                <w:lang w:val="ru-RU"/>
              </w:rPr>
              <w:t>5</w:t>
            </w:r>
            <w:r w:rsidR="00FB2B3E" w:rsidRPr="00FB2B3E">
              <w:rPr>
                <w:rFonts w:ascii="Times New Roman" w:hAnsi="Times New Roman" w:cs="Times New Roman"/>
                <w:sz w:val="28"/>
                <w:szCs w:val="28"/>
              </w:rPr>
              <w:t>),</w:t>
            </w:r>
          </w:p>
        </w:tc>
        <w:tc>
          <w:tcPr>
            <w:tcW w:w="532" w:type="dxa"/>
            <w:tcBorders>
              <w:top w:val="nil"/>
              <w:left w:val="nil"/>
              <w:bottom w:val="nil"/>
              <w:right w:val="nil"/>
            </w:tcBorders>
          </w:tcPr>
          <w:p w:rsidR="00AC1498" w:rsidRPr="00AC1498" w:rsidRDefault="00FB2B3E" w:rsidP="009112F9">
            <w:pPr>
              <w:spacing w:after="60"/>
              <w:rPr>
                <w:ins w:id="597" w:author="gergel" w:date="2020-05-26T19:29:00Z"/>
                <w:rFonts w:ascii="Times New Roman" w:hAnsi="Times New Roman" w:cs="Times New Roman"/>
                <w:sz w:val="28"/>
                <w:szCs w:val="28"/>
              </w:rPr>
            </w:pPr>
            <w:ins w:id="598" w:author="gergel" w:date="2020-05-26T19:29:00Z">
              <w:r w:rsidRPr="00FB2B3E">
                <w:rPr>
                  <w:rFonts w:ascii="Times New Roman" w:hAnsi="Times New Roman" w:cs="Times New Roman"/>
                  <w:sz w:val="28"/>
                  <w:szCs w:val="28"/>
                </w:rPr>
                <w:t>(</w:t>
              </w:r>
            </w:ins>
            <w:ins w:id="599" w:author="gergel" w:date="2020-05-28T17:16:00Z">
              <w:r w:rsidR="0041785F">
                <w:rPr>
                  <w:rFonts w:ascii="Times New Roman" w:hAnsi="Times New Roman" w:cs="Times New Roman"/>
                  <w:sz w:val="28"/>
                  <w:szCs w:val="28"/>
                  <w:lang w:val="ru-RU"/>
                </w:rPr>
                <w:t>40</w:t>
              </w:r>
            </w:ins>
            <w:ins w:id="600" w:author="gergel" w:date="2020-05-26T19:29:00Z">
              <w:r w:rsidRPr="00FB2B3E">
                <w:rPr>
                  <w:rFonts w:ascii="Times New Roman" w:hAnsi="Times New Roman" w:cs="Times New Roman"/>
                  <w:sz w:val="28"/>
                  <w:szCs w:val="28"/>
                </w:rPr>
                <w:t>)</w:t>
              </w:r>
            </w:ins>
          </w:p>
        </w:tc>
      </w:tr>
    </w:tbl>
    <w:p w:rsidR="00AC1498" w:rsidRPr="00AC1498" w:rsidRDefault="00FB2B3E" w:rsidP="00AC1498">
      <w:pPr>
        <w:spacing w:after="60"/>
        <w:rPr>
          <w:ins w:id="601" w:author="gergel" w:date="2020-05-26T19:29:00Z"/>
          <w:rFonts w:ascii="Times New Roman" w:eastAsiaTheme="minorEastAsia" w:hAnsi="Times New Roman" w:cs="Times New Roman"/>
          <w:sz w:val="28"/>
          <w:szCs w:val="28"/>
          <w:lang w:bidi="en-US"/>
        </w:rPr>
      </w:pPr>
      <w:ins w:id="602" w:author="gergel" w:date="2020-05-26T19:29:00Z">
        <w:r w:rsidRPr="00FB2B3E">
          <w:rPr>
            <w:rFonts w:ascii="Times New Roman" w:eastAsiaTheme="minorEastAsia" w:hAnsi="Times New Roman" w:cs="Times New Roman"/>
            <w:sz w:val="28"/>
            <w:szCs w:val="28"/>
            <w:lang w:bidi="en-US"/>
          </w:rPr>
          <w:t>будет ограничено величиной</w:t>
        </w:r>
      </w:ins>
    </w:p>
    <w:tbl>
      <w:tblPr>
        <w:tblStyle w:val="affb"/>
        <w:tblW w:w="0" w:type="auto"/>
        <w:tblLook w:val="04A0"/>
      </w:tblPr>
      <w:tblGrid>
        <w:gridCol w:w="8872"/>
        <w:gridCol w:w="699"/>
      </w:tblGrid>
      <w:tr w:rsidR="00AC1498" w:rsidRPr="00AC1498" w:rsidTr="009112F9">
        <w:trPr>
          <w:ins w:id="603" w:author="gergel" w:date="2020-05-26T19:29:00Z"/>
        </w:trPr>
        <w:tc>
          <w:tcPr>
            <w:tcW w:w="9039" w:type="dxa"/>
            <w:tcBorders>
              <w:top w:val="nil"/>
              <w:left w:val="nil"/>
              <w:bottom w:val="nil"/>
              <w:right w:val="nil"/>
            </w:tcBorders>
          </w:tcPr>
          <w:p w:rsidR="00AC1498" w:rsidRPr="00AC1498" w:rsidRDefault="002D75F6" w:rsidP="009112F9">
            <w:pPr>
              <w:spacing w:after="60"/>
              <w:jc w:val="center"/>
              <w:rPr>
                <w:ins w:id="604" w:author="gergel" w:date="2020-05-26T19:29:00Z"/>
                <w:rFonts w:ascii="Times New Roman" w:hAnsi="Times New Roman" w:cs="Times New Roman"/>
                <w:sz w:val="28"/>
                <w:szCs w:val="28"/>
              </w:rPr>
            </w:pPr>
            <m:oMathPara>
              <m:oMath>
                <m:sSubSup>
                  <m:sSubSupPr>
                    <m:ctrlPr>
                      <w:rPr>
                        <w:rFonts w:ascii="Cambria Math" w:hAnsi="Times New Roman" w:cs="Times New Roman"/>
                        <w:i/>
                        <w:sz w:val="28"/>
                        <w:szCs w:val="28"/>
                        <w:lang w:bidi="en-US"/>
                      </w:rPr>
                    </m:ctrlPr>
                  </m:sSubSupPr>
                  <m:e>
                    <m:r>
                      <w:rPr>
                        <w:rFonts w:ascii="Cambria Math" w:hAnsi="Cambria Math" w:cs="Times New Roman"/>
                        <w:sz w:val="28"/>
                        <w:szCs w:val="28"/>
                        <w:lang w:bidi="en-US"/>
                      </w:rPr>
                      <m:t>n</m:t>
                    </m:r>
                  </m:e>
                  <m:sub>
                    <m:r>
                      <w:rPr>
                        <w:rFonts w:ascii="Cambria Math" w:hAnsi="Cambria Math" w:cs="Times New Roman"/>
                        <w:sz w:val="28"/>
                        <w:szCs w:val="28"/>
                        <w:lang w:bidi="en-US"/>
                      </w:rPr>
                      <m:t>ab</m:t>
                    </m:r>
                  </m:sub>
                  <m:sup>
                    <m:r>
                      <w:rPr>
                        <w:rFonts w:ascii="Cambria Math" w:hAnsi="Times New Roman" w:cs="Times New Roman"/>
                        <w:sz w:val="28"/>
                        <w:szCs w:val="28"/>
                        <w:lang w:bidi="en-US"/>
                      </w:rPr>
                      <m:t>'</m:t>
                    </m:r>
                  </m:sup>
                </m:sSubSup>
                <m:r>
                  <w:rPr>
                    <w:rFonts w:ascii="Cambria Math" w:hAnsi="Times New Roman" w:cs="Times New Roman"/>
                    <w:sz w:val="28"/>
                    <w:szCs w:val="28"/>
                  </w:rPr>
                  <m:t>≤</m:t>
                </m:r>
                <m:d>
                  <m:dPr>
                    <m:ctrlPr>
                      <w:rPr>
                        <w:rFonts w:ascii="Cambria Math" w:hAnsi="Times New Roman" w:cs="Times New Roman"/>
                        <w:i/>
                        <w:sz w:val="28"/>
                        <w:szCs w:val="28"/>
                      </w:rPr>
                    </m:ctrlPr>
                  </m:dPr>
                  <m:e>
                    <m:r>
                      <w:rPr>
                        <w:rStyle w:val="affc"/>
                        <w:rFonts w:ascii="Cambria Math"/>
                        <w:lang w:val="ru-RU"/>
                      </w:rPr>
                      <m:t>3</m:t>
                    </m:r>
                    <m:r>
                      <w:rPr>
                        <w:rStyle w:val="affc"/>
                        <w:rFonts w:ascii="Cambria Math" w:hAnsi="Cambria Math"/>
                      </w:rPr>
                      <m:t>m</m:t>
                    </m:r>
                    <m:r>
                      <w:rPr>
                        <w:rStyle w:val="affc"/>
                        <w:rFonts w:ascii="Cambria Math"/>
                        <w:lang w:val="ru-RU"/>
                      </w:rPr>
                      <m:t>/2</m:t>
                    </m:r>
                    <m:r>
                      <w:rPr>
                        <w:rFonts w:ascii="Times New Roman"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ab</m:t>
                        </m:r>
                      </m:sub>
                    </m:sSub>
                  </m:e>
                </m:d>
                <m:r>
                  <w:rPr>
                    <w:rFonts w:ascii="Cambria Math" w:hAnsi="Times New Roman" w:cs="Times New Roman"/>
                    <w:sz w:val="28"/>
                    <w:szCs w:val="28"/>
                  </w:rPr>
                  <m:t>(</m:t>
                </m:r>
                <m:r>
                  <w:rPr>
                    <w:rFonts w:ascii="Cambria Math" w:hAnsi="Cambria Math" w:cs="Times New Roman"/>
                    <w:sz w:val="28"/>
                    <w:szCs w:val="28"/>
                  </w:rPr>
                  <m:t>b</m:t>
                </m:r>
                <m:r>
                  <w:rPr>
                    <w:rFonts w:ascii="Times New Roman" w:hAnsi="Times New Roman" w:cs="Times New Roman"/>
                    <w:sz w:val="28"/>
                    <w:szCs w:val="28"/>
                  </w:rPr>
                  <m:t>-</m:t>
                </m:r>
                <m:r>
                  <w:rPr>
                    <w:rFonts w:ascii="Cambria Math" w:hAnsi="Cambria Math" w:cs="Times New Roman"/>
                    <w:sz w:val="28"/>
                    <w:szCs w:val="28"/>
                  </w:rPr>
                  <m:t>a</m:t>
                </m:r>
                <m:r>
                  <w:rPr>
                    <w:rFonts w:ascii="Cambria Math" w:hAnsi="Times New Roman" w:cs="Times New Roman"/>
                    <w:sz w:val="28"/>
                    <w:szCs w:val="28"/>
                  </w:rPr>
                  <m:t>)</m:t>
                </m:r>
              </m:oMath>
            </m:oMathPara>
          </w:p>
        </w:tc>
        <w:tc>
          <w:tcPr>
            <w:tcW w:w="532" w:type="dxa"/>
            <w:tcBorders>
              <w:top w:val="nil"/>
              <w:left w:val="nil"/>
              <w:bottom w:val="nil"/>
              <w:right w:val="nil"/>
            </w:tcBorders>
          </w:tcPr>
          <w:p w:rsidR="00AC1498" w:rsidRPr="00AC1498" w:rsidRDefault="00FB2B3E" w:rsidP="009112F9">
            <w:pPr>
              <w:spacing w:after="60"/>
              <w:rPr>
                <w:ins w:id="605" w:author="gergel" w:date="2020-05-26T19:29:00Z"/>
                <w:rFonts w:ascii="Times New Roman" w:hAnsi="Times New Roman" w:cs="Times New Roman"/>
                <w:sz w:val="28"/>
                <w:szCs w:val="28"/>
              </w:rPr>
            </w:pPr>
            <w:ins w:id="606" w:author="gergel" w:date="2020-05-26T19:29:00Z">
              <w:r w:rsidRPr="00FB2B3E">
                <w:rPr>
                  <w:rFonts w:ascii="Times New Roman" w:hAnsi="Times New Roman" w:cs="Times New Roman"/>
                  <w:sz w:val="28"/>
                  <w:szCs w:val="28"/>
                </w:rPr>
                <w:t>(</w:t>
              </w:r>
            </w:ins>
            <w:ins w:id="607" w:author="gergel" w:date="2020-05-28T17:16:00Z">
              <w:r w:rsidR="0041785F">
                <w:rPr>
                  <w:rFonts w:ascii="Times New Roman" w:hAnsi="Times New Roman" w:cs="Times New Roman"/>
                  <w:sz w:val="28"/>
                  <w:szCs w:val="28"/>
                  <w:lang w:val="ru-RU"/>
                </w:rPr>
                <w:t>41</w:t>
              </w:r>
            </w:ins>
            <w:ins w:id="608" w:author="gergel" w:date="2020-05-26T19:29:00Z">
              <w:r w:rsidRPr="00FB2B3E">
                <w:rPr>
                  <w:rFonts w:ascii="Times New Roman" w:hAnsi="Times New Roman" w:cs="Times New Roman"/>
                  <w:sz w:val="28"/>
                  <w:szCs w:val="28"/>
                </w:rPr>
                <w:t>)</w:t>
              </w:r>
            </w:ins>
          </w:p>
        </w:tc>
      </w:tr>
    </w:tbl>
    <w:p w:rsidR="00AC1498" w:rsidRPr="00AC1498" w:rsidRDefault="00FB2B3E" w:rsidP="00AC1498">
      <w:pPr>
        <w:spacing w:after="60"/>
        <w:rPr>
          <w:ins w:id="609" w:author="gergel" w:date="2020-05-26T19:29:00Z"/>
          <w:rFonts w:ascii="Times New Roman" w:eastAsiaTheme="minorEastAsia" w:hAnsi="Times New Roman" w:cs="Times New Roman"/>
          <w:sz w:val="28"/>
          <w:szCs w:val="28"/>
          <w:lang w:bidi="en-US"/>
        </w:rPr>
      </w:pPr>
      <w:ins w:id="610" w:author="gergel" w:date="2020-05-26T19:29:00Z">
        <w:r w:rsidRPr="00FB2B3E">
          <w:rPr>
            <w:rFonts w:ascii="Times New Roman" w:eastAsiaTheme="minorEastAsia" w:hAnsi="Times New Roman" w:cs="Times New Roman"/>
            <w:sz w:val="28"/>
            <w:szCs w:val="28"/>
            <w:lang w:bidi="en-US"/>
          </w:rPr>
          <w:t>при выполнении условия</w:t>
        </w:r>
      </w:ins>
    </w:p>
    <w:tbl>
      <w:tblPr>
        <w:tblStyle w:val="affb"/>
        <w:tblW w:w="0" w:type="auto"/>
        <w:tblLook w:val="04A0"/>
      </w:tblPr>
      <w:tblGrid>
        <w:gridCol w:w="8872"/>
        <w:gridCol w:w="699"/>
      </w:tblGrid>
      <w:tr w:rsidR="00AC1498" w:rsidRPr="00AC1498" w:rsidTr="009112F9">
        <w:trPr>
          <w:ins w:id="611" w:author="gergel" w:date="2020-05-26T19:29:00Z"/>
        </w:trPr>
        <w:tc>
          <w:tcPr>
            <w:tcW w:w="9039" w:type="dxa"/>
            <w:tcBorders>
              <w:top w:val="nil"/>
              <w:left w:val="nil"/>
              <w:bottom w:val="nil"/>
              <w:right w:val="nil"/>
            </w:tcBorders>
          </w:tcPr>
          <w:p w:rsidR="00AC1498" w:rsidRPr="00AC1498" w:rsidRDefault="00FB2B3E" w:rsidP="009112F9">
            <w:pPr>
              <w:spacing w:after="60"/>
              <w:jc w:val="center"/>
              <w:rPr>
                <w:ins w:id="612" w:author="gergel" w:date="2020-05-26T19:29:00Z"/>
                <w:rFonts w:ascii="Times New Roman" w:hAnsi="Times New Roman" w:cs="Times New Roman"/>
                <w:sz w:val="28"/>
                <w:szCs w:val="28"/>
              </w:rPr>
            </w:pPr>
            <m:oMath>
              <w:ins w:id="613" w:author="gergel" w:date="2020-05-26T19:29:00Z">
                <m:r>
                  <w:rPr>
                    <w:rFonts w:ascii="Cambria Math" w:hAnsi="Cambria Math" w:cs="Times New Roman"/>
                    <w:sz w:val="28"/>
                    <w:szCs w:val="28"/>
                  </w:rPr>
                  <m:t>ψ</m:t>
                </m:r>
              </w:ins>
              <m:d>
                <m:dPr>
                  <m:ctrlPr>
                    <w:ins w:id="614" w:author="gergel" w:date="2020-05-26T19:29:00Z">
                      <w:rPr>
                        <w:rStyle w:val="affc"/>
                        <w:rFonts w:ascii="Cambria Math"/>
                        <w:i w:val="0"/>
                        <w:iCs w:val="0"/>
                        <w:spacing w:val="0"/>
                        <w:lang w:val="ru-RU"/>
                      </w:rPr>
                    </w:ins>
                  </m:ctrlPr>
                </m:dPr>
                <m:e>
                  <w:ins w:id="615" w:author="gergel" w:date="2020-05-26T19:29:00Z">
                    <m:r>
                      <w:rPr>
                        <w:rFonts w:ascii="Cambria Math" w:hAnsi="Cambria Math" w:cs="Times New Roman"/>
                        <w:sz w:val="28"/>
                        <w:szCs w:val="28"/>
                      </w:rPr>
                      <m:t>x</m:t>
                    </m:r>
                  </w:ins>
                </m:e>
              </m:d>
              <w:ins w:id="616" w:author="gergel" w:date="2020-05-26T19:29:00Z">
                <m:r>
                  <w:rPr>
                    <w:rStyle w:val="affc"/>
                    <w:rFonts w:ascii="Cambria Math"/>
                  </w:rPr>
                  <m:t>≥</m:t>
                </m:r>
                <m:r>
                  <w:rPr>
                    <w:rFonts w:ascii="Cambria Math" w:hAnsi="Cambria Math" w:cs="Times New Roman"/>
                    <w:sz w:val="28"/>
                    <w:szCs w:val="28"/>
                  </w:rPr>
                  <m:t>ψ</m:t>
                </m:r>
              </w:ins>
              <m:d>
                <m:dPr>
                  <m:ctrlPr>
                    <w:ins w:id="617" w:author="gergel" w:date="2020-05-26T19:29:00Z">
                      <w:rPr>
                        <w:rStyle w:val="affc"/>
                        <w:rFonts w:ascii="Cambria Math"/>
                        <w:i w:val="0"/>
                        <w:iCs w:val="0"/>
                        <w:spacing w:val="0"/>
                        <w:lang w:val="ru-RU"/>
                      </w:rPr>
                    </w:ins>
                  </m:ctrlPr>
                </m:dPr>
                <m:e>
                  <m:sSup>
                    <m:sSupPr>
                      <m:ctrlPr>
                        <w:ins w:id="618" w:author="gergel" w:date="2020-05-26T19:29:00Z">
                          <w:rPr>
                            <w:rFonts w:ascii="Cambria Math" w:hAnsi="Times New Roman" w:cs="Times New Roman"/>
                            <w:i/>
                            <w:sz w:val="28"/>
                            <w:szCs w:val="28"/>
                          </w:rPr>
                        </w:ins>
                      </m:ctrlPr>
                    </m:sSupPr>
                    <m:e>
                      <w:ins w:id="619" w:author="gergel" w:date="2020-05-26T19:29:00Z">
                        <m:r>
                          <w:rPr>
                            <w:rFonts w:ascii="Cambria Math" w:hAnsi="Cambria Math" w:cs="Times New Roman"/>
                            <w:sz w:val="28"/>
                            <w:szCs w:val="28"/>
                          </w:rPr>
                          <m:t>x</m:t>
                        </m:r>
                      </w:ins>
                    </m:e>
                    <m:sup>
                      <w:ins w:id="620" w:author="gergel" w:date="2020-05-26T19:29:00Z">
                        <m:r>
                          <w:rPr>
                            <w:rFonts w:ascii="Times New Roman" w:hAnsi="Cambria Math" w:cs="Times New Roman"/>
                            <w:sz w:val="28"/>
                            <w:szCs w:val="28"/>
                          </w:rPr>
                          <m:t>*</m:t>
                        </m:r>
                      </w:ins>
                    </m:sup>
                  </m:sSup>
                </m:e>
              </m:d>
              <w:ins w:id="621" w:author="gergel" w:date="2020-05-26T19:29:00Z">
                <m:r>
                  <w:rPr>
                    <w:rFonts w:ascii="Cambria Math" w:hAnsi="Times New Roman" w:cs="Times New Roman"/>
                    <w:sz w:val="28"/>
                    <w:szCs w:val="28"/>
                  </w:rPr>
                  <m:t>+</m:t>
                </m:r>
                <m:r>
                  <w:rPr>
                    <w:rFonts w:ascii="Cambria Math" w:hAnsi="Times New Roman" w:cs="Times New Roman"/>
                    <w:sz w:val="28"/>
                    <w:szCs w:val="28"/>
                  </w:rPr>
                  <m:t>∆</m:t>
                </m:r>
                <m:r>
                  <w:rPr>
                    <w:rFonts w:ascii="Cambria Math" w:hAnsi="Times New Roman" w:cs="Times New Roman"/>
                    <w:sz w:val="28"/>
                    <w:szCs w:val="28"/>
                  </w:rPr>
                  <m:t>,</m:t>
                </m:r>
                <m:r>
                  <w:rPr>
                    <w:rFonts w:ascii="Cambria Math" w:hAnsi="Times New Roman" w:cs="Times New Roman" w:hint="eastAsia"/>
                    <w:sz w:val="28"/>
                    <w:szCs w:val="28"/>
                  </w:rPr>
                  <m:t> </m:t>
                </m:r>
                <m:r>
                  <w:rPr>
                    <w:rFonts w:ascii="Cambria Math" w:hAnsi="Cambria Math" w:cs="Times New Roman"/>
                    <w:sz w:val="28"/>
                    <w:szCs w:val="28"/>
                  </w:rPr>
                  <m:t>x∈</m:t>
                </m:r>
              </w:ins>
              <m:d>
                <m:dPr>
                  <m:begChr m:val="["/>
                  <m:endChr m:val="]"/>
                  <m:ctrlPr>
                    <w:ins w:id="622" w:author="gergel" w:date="2020-05-26T19:29:00Z">
                      <w:rPr>
                        <w:rFonts w:ascii="Cambria Math" w:hAnsi="Times New Roman" w:cs="Times New Roman"/>
                        <w:i/>
                        <w:sz w:val="28"/>
                        <w:szCs w:val="28"/>
                      </w:rPr>
                    </w:ins>
                  </m:ctrlPr>
                </m:dPr>
                <m:e>
                  <w:ins w:id="623" w:author="gergel" w:date="2020-05-26T19:29:00Z">
                    <m:r>
                      <w:rPr>
                        <w:rFonts w:ascii="Cambria Math" w:hAnsi="Cambria Math" w:cs="Times New Roman"/>
                        <w:sz w:val="28"/>
                        <w:szCs w:val="28"/>
                      </w:rPr>
                      <m:t>a</m:t>
                    </m:r>
                    <m:r>
                      <w:rPr>
                        <w:rFonts w:ascii="Cambria Math" w:hAnsi="Times New Roman" w:cs="Times New Roman"/>
                        <w:sz w:val="28"/>
                        <w:szCs w:val="28"/>
                      </w:rPr>
                      <m:t>,</m:t>
                    </m:r>
                    <m:r>
                      <w:rPr>
                        <w:rFonts w:ascii="Cambria Math" w:hAnsi="Cambria Math" w:cs="Times New Roman"/>
                        <w:sz w:val="28"/>
                        <w:szCs w:val="28"/>
                      </w:rPr>
                      <m:t>b</m:t>
                    </m:r>
                  </w:ins>
                </m:e>
              </m:d>
            </m:oMath>
            <w:r w:rsidRPr="00FB2B3E">
              <w:rPr>
                <w:rFonts w:ascii="Times New Roman" w:hAnsi="Times New Roman" w:cs="Times New Roman"/>
                <w:sz w:val="28"/>
                <w:szCs w:val="28"/>
              </w:rPr>
              <w:t>.</w:t>
            </w:r>
          </w:p>
        </w:tc>
        <w:tc>
          <w:tcPr>
            <w:tcW w:w="532" w:type="dxa"/>
            <w:tcBorders>
              <w:top w:val="nil"/>
              <w:left w:val="nil"/>
              <w:bottom w:val="nil"/>
              <w:right w:val="nil"/>
            </w:tcBorders>
          </w:tcPr>
          <w:p w:rsidR="00AC1498" w:rsidRPr="00AC1498" w:rsidRDefault="00FB2B3E" w:rsidP="009112F9">
            <w:pPr>
              <w:spacing w:after="60"/>
              <w:rPr>
                <w:ins w:id="624" w:author="gergel" w:date="2020-05-26T19:29:00Z"/>
                <w:rFonts w:ascii="Times New Roman" w:hAnsi="Times New Roman" w:cs="Times New Roman"/>
                <w:sz w:val="28"/>
                <w:szCs w:val="28"/>
              </w:rPr>
            </w:pPr>
            <w:ins w:id="625" w:author="gergel" w:date="2020-05-26T19:29:00Z">
              <w:r w:rsidRPr="00FB2B3E">
                <w:rPr>
                  <w:rFonts w:ascii="Times New Roman" w:hAnsi="Times New Roman" w:cs="Times New Roman"/>
                  <w:sz w:val="28"/>
                  <w:szCs w:val="28"/>
                </w:rPr>
                <w:t>(</w:t>
              </w:r>
            </w:ins>
            <w:ins w:id="626" w:author="gergel" w:date="2020-05-27T19:57:00Z">
              <w:r w:rsidR="000D6DAE">
                <w:rPr>
                  <w:rFonts w:ascii="Times New Roman" w:hAnsi="Times New Roman" w:cs="Times New Roman"/>
                  <w:sz w:val="28"/>
                  <w:szCs w:val="28"/>
                </w:rPr>
                <w:t>4</w:t>
              </w:r>
            </w:ins>
            <w:ins w:id="627" w:author="gergel" w:date="2020-05-28T17:17:00Z">
              <w:r w:rsidR="0041785F">
                <w:rPr>
                  <w:rFonts w:ascii="Times New Roman" w:hAnsi="Times New Roman" w:cs="Times New Roman"/>
                  <w:sz w:val="28"/>
                  <w:szCs w:val="28"/>
                  <w:lang w:val="ru-RU"/>
                </w:rPr>
                <w:t>2</w:t>
              </w:r>
            </w:ins>
            <w:ins w:id="628" w:author="gergel" w:date="2020-05-26T19:29:00Z">
              <w:r w:rsidRPr="00FB2B3E">
                <w:rPr>
                  <w:rFonts w:ascii="Times New Roman" w:hAnsi="Times New Roman" w:cs="Times New Roman"/>
                  <w:sz w:val="28"/>
                  <w:szCs w:val="28"/>
                </w:rPr>
                <w:t>)</w:t>
              </w:r>
            </w:ins>
          </w:p>
        </w:tc>
      </w:tr>
    </w:tbl>
    <w:p w:rsidR="00AC1498" w:rsidRPr="00AC1498" w:rsidRDefault="00FB2B3E" w:rsidP="00AC1498">
      <w:pPr>
        <w:spacing w:after="60"/>
        <w:ind w:firstLine="426"/>
        <w:rPr>
          <w:ins w:id="629" w:author="gergel" w:date="2020-05-26T19:29:00Z"/>
          <w:rFonts w:ascii="Times New Roman" w:eastAsiaTheme="minorEastAsia" w:hAnsi="Times New Roman" w:cs="Times New Roman"/>
          <w:sz w:val="28"/>
          <w:szCs w:val="28"/>
        </w:rPr>
      </w:pPr>
      <w:ins w:id="630" w:author="gergel" w:date="2020-05-26T19:29:00Z">
        <w:r w:rsidRPr="00FB2B3E">
          <w:rPr>
            <w:rFonts w:ascii="Times New Roman" w:eastAsiaTheme="minorEastAsia" w:hAnsi="Times New Roman" w:cs="Times New Roman"/>
            <w:sz w:val="28"/>
            <w:szCs w:val="28"/>
          </w:rPr>
          <w:t>Учитывая оценку (</w:t>
        </w:r>
      </w:ins>
      <w:ins w:id="631" w:author="gergel" w:date="2020-05-28T17:17:00Z">
        <w:r w:rsidR="0041785F">
          <w:rPr>
            <w:rFonts w:ascii="Times New Roman" w:eastAsiaTheme="minorEastAsia" w:hAnsi="Times New Roman" w:cs="Times New Roman"/>
            <w:sz w:val="28"/>
            <w:szCs w:val="28"/>
            <w:lang w:val="ru-RU"/>
          </w:rPr>
          <w:t>41</w:t>
        </w:r>
      </w:ins>
      <w:ins w:id="632" w:author="gergel" w:date="2020-05-26T19:29:00Z">
        <w:r w:rsidRPr="00FB2B3E">
          <w:rPr>
            <w:rFonts w:ascii="Times New Roman" w:eastAsiaTheme="minorEastAsia" w:hAnsi="Times New Roman" w:cs="Times New Roman"/>
            <w:sz w:val="28"/>
            <w:szCs w:val="28"/>
          </w:rPr>
          <w:t xml:space="preserve">) максимального количества испытаний в подинтервалах области поиска </w:t>
        </w:r>
        <m:oMath>
          <m:r>
            <w:rPr>
              <w:rFonts w:ascii="Cambria Math" w:hAnsi="Times New Roman" w:cs="Times New Roman"/>
              <w:sz w:val="28"/>
              <w:szCs w:val="28"/>
            </w:rPr>
            <m:t>[0,1]</m:t>
          </m:r>
        </m:oMath>
        <w:r w:rsidRPr="00FB2B3E">
          <w:rPr>
            <w:rFonts w:ascii="Times New Roman" w:eastAsiaTheme="minorEastAsia" w:hAnsi="Times New Roman" w:cs="Times New Roman"/>
            <w:sz w:val="28"/>
            <w:szCs w:val="28"/>
          </w:rPr>
          <w:t xml:space="preserve"> можно сформулировать следующее утверждение.</w:t>
        </w:r>
      </w:ins>
    </w:p>
    <w:p w:rsidR="00BA7D91" w:rsidRDefault="00FB2B3E">
      <w:pPr>
        <w:spacing w:after="60"/>
        <w:ind w:firstLine="426"/>
        <w:rPr>
          <w:ins w:id="633" w:author="gergel" w:date="2020-05-26T19:29:00Z"/>
          <w:rFonts w:ascii="Times New Roman" w:eastAsiaTheme="minorEastAsia" w:hAnsi="Times New Roman" w:cs="Times New Roman"/>
          <w:sz w:val="28"/>
          <w:szCs w:val="28"/>
          <w:lang w:bidi="en-US"/>
        </w:rPr>
      </w:pPr>
      <w:ins w:id="634" w:author="gergel" w:date="2020-05-26T19:29:00Z">
        <w:r w:rsidRPr="00FB2B3E">
          <w:rPr>
            <w:rFonts w:ascii="Times New Roman" w:hAnsi="Times New Roman" w:cs="Times New Roman"/>
            <w:b/>
            <w:sz w:val="28"/>
            <w:szCs w:val="28"/>
          </w:rPr>
          <w:t xml:space="preserve">Теорема </w:t>
        </w:r>
      </w:ins>
      <w:ins w:id="635" w:author="gergel" w:date="2020-05-28T17:17:00Z">
        <w:r w:rsidR="0041785F">
          <w:rPr>
            <w:rFonts w:ascii="Times New Roman" w:hAnsi="Times New Roman" w:cs="Times New Roman"/>
            <w:b/>
            <w:sz w:val="28"/>
            <w:szCs w:val="28"/>
            <w:lang w:val="ru-RU"/>
          </w:rPr>
          <w:t>4</w:t>
        </w:r>
      </w:ins>
      <w:ins w:id="636" w:author="gergel" w:date="2020-05-26T19:29:00Z">
        <w:r w:rsidRPr="00FB2B3E">
          <w:rPr>
            <w:rFonts w:ascii="Times New Roman" w:hAnsi="Times New Roman" w:cs="Times New Roman"/>
            <w:sz w:val="28"/>
            <w:szCs w:val="28"/>
          </w:rPr>
          <w:t xml:space="preserve">. Если при решении задачи оптимизации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eastAsiaTheme="minorEastAsia" w:hAnsi="Times New Roman" w:cs="Times New Roman"/>
            <w:sz w:val="28"/>
            <w:szCs w:val="28"/>
          </w:rPr>
          <w:t xml:space="preserve"> </w:t>
        </w:r>
        <w:r w:rsidRPr="00FB2B3E">
          <w:rPr>
            <w:rFonts w:ascii="Times New Roman" w:hAnsi="Times New Roman" w:cs="Times New Roman"/>
            <w:sz w:val="28"/>
            <w:szCs w:val="28"/>
          </w:rPr>
          <w:t xml:space="preserve">вычислительной схемы (9) количество испытаний в интервале </w:t>
        </w:r>
        <m:oMath>
          <m:d>
            <m:dPr>
              <m:begChr m:val="["/>
              <m:endChr m:val="]"/>
              <m:ctrlPr>
                <w:rPr>
                  <w:rFonts w:ascii="Cambria Math" w:hAnsi="Times New Roman" w:cs="Times New Roman"/>
                  <w:i/>
                  <w:sz w:val="28"/>
                  <w:szCs w:val="28"/>
                  <w:lang w:bidi="en-US"/>
                </w:rPr>
              </m:ctrlPr>
            </m:dPr>
            <m:e>
              <m:r>
                <w:rPr>
                  <w:rFonts w:ascii="Cambria Math" w:hAnsi="Cambria Math" w:cs="Times New Roman"/>
                  <w:sz w:val="28"/>
                  <w:szCs w:val="28"/>
                  <w:lang w:bidi="en-US"/>
                </w:rPr>
                <m:t>a</m:t>
              </m:r>
              <m:r>
                <w:rPr>
                  <w:rFonts w:ascii="Cambria Math" w:hAnsi="Times New Roman" w:cs="Times New Roman"/>
                  <w:sz w:val="28"/>
                  <w:szCs w:val="28"/>
                  <w:lang w:bidi="en-US"/>
                </w:rPr>
                <m:t>,</m:t>
              </m:r>
              <m:r>
                <w:rPr>
                  <w:rFonts w:ascii="Cambria Math" w:hAnsi="Cambria Math" w:cs="Times New Roman"/>
                  <w:sz w:val="28"/>
                  <w:szCs w:val="28"/>
                  <w:lang w:bidi="en-US"/>
                </w:rPr>
                <m:t>b</m:t>
              </m:r>
            </m:e>
          </m:d>
          <m:r>
            <w:rPr>
              <w:rFonts w:ascii="Cambria Math" w:hAnsi="Cambria Math" w:cs="Times New Roman"/>
              <w:sz w:val="28"/>
              <w:szCs w:val="28"/>
              <w:lang w:bidi="en-US"/>
            </w:rPr>
            <m:t>⊂</m:t>
          </m:r>
          <m:r>
            <w:rPr>
              <w:rFonts w:ascii="Cambria Math" w:hAnsi="Times New Roman" w:cs="Times New Roman"/>
              <w:sz w:val="28"/>
              <w:szCs w:val="28"/>
              <w:lang w:bidi="en-US"/>
            </w:rPr>
            <m:t xml:space="preserve"> </m:t>
          </m:r>
          <m:d>
            <m:dPr>
              <m:begChr m:val="["/>
              <m:endChr m:val="]"/>
              <m:ctrlPr>
                <w:rPr>
                  <w:rFonts w:ascii="Cambria Math" w:hAnsi="Times New Roman" w:cs="Times New Roman"/>
                  <w:i/>
                  <w:sz w:val="28"/>
                  <w:szCs w:val="28"/>
                  <w:lang w:bidi="en-US"/>
                </w:rPr>
              </m:ctrlPr>
            </m:dPr>
            <m:e>
              <m:r>
                <w:rPr>
                  <w:rFonts w:ascii="Cambria Math" w:hAnsi="Times New Roman" w:cs="Times New Roman"/>
                  <w:sz w:val="28"/>
                  <w:szCs w:val="28"/>
                  <w:lang w:bidi="en-US"/>
                </w:rPr>
                <m:t>0,1</m:t>
              </m:r>
            </m:e>
          </m:d>
        </m:oMath>
        <w:r w:rsidRPr="00FB2B3E">
          <w:rPr>
            <w:rFonts w:ascii="Times New Roman" w:eastAsiaTheme="minorEastAsia" w:hAnsi="Times New Roman" w:cs="Times New Roman"/>
            <w:sz w:val="28"/>
            <w:szCs w:val="28"/>
          </w:rPr>
          <w:t xml:space="preserve"> превышает максимальную оценку (</w:t>
        </w:r>
      </w:ins>
      <w:ins w:id="637" w:author="gergel" w:date="2020-05-28T17:17:00Z">
        <w:r w:rsidR="0041785F">
          <w:rPr>
            <w:rFonts w:ascii="Times New Roman" w:eastAsiaTheme="minorEastAsia" w:hAnsi="Times New Roman" w:cs="Times New Roman"/>
            <w:sz w:val="28"/>
            <w:szCs w:val="28"/>
            <w:lang w:val="ru-RU"/>
          </w:rPr>
          <w:t>41</w:t>
        </w:r>
      </w:ins>
      <w:ins w:id="638" w:author="gergel" w:date="2020-05-26T19:29:00Z">
        <w:r w:rsidRPr="00FB2B3E">
          <w:rPr>
            <w:rFonts w:ascii="Times New Roman" w:eastAsiaTheme="minorEastAsia" w:hAnsi="Times New Roman" w:cs="Times New Roman"/>
            <w:sz w:val="28"/>
            <w:szCs w:val="28"/>
          </w:rPr>
          <w:t xml:space="preserve">), то при </w:t>
        </w:r>
        <w:r w:rsidRPr="00FB2B3E">
          <w:rPr>
            <w:rFonts w:ascii="Times New Roman" w:hAnsi="Times New Roman" w:cs="Times New Roman"/>
            <w:sz w:val="28"/>
            <w:szCs w:val="28"/>
          </w:rPr>
          <w:t xml:space="preserve">решении очередной задачи оптимизации </w:t>
        </w:r>
        <m:oMath>
          <m:r>
            <w:rPr>
              <w:rFonts w:ascii="Cambria Math" w:hAnsi="Cambria Math" w:cs="Times New Roman"/>
              <w:sz w:val="28"/>
              <w:szCs w:val="28"/>
            </w:rPr>
            <m:t>ψ</m:t>
          </m:r>
          <m:r>
            <w:rPr>
              <w:rFonts w:ascii="Cambria Math" w:hAnsi="Times New Roman" w:cs="Times New Roman"/>
              <w:sz w:val="28"/>
              <w:szCs w:val="28"/>
            </w:rPr>
            <m:t>(</m:t>
          </m:r>
          <m:r>
            <w:rPr>
              <w:rFonts w:ascii="Cambria Math" w:hAnsi="Cambria Math" w:cs="Times New Roman"/>
              <w:sz w:val="28"/>
              <w:szCs w:val="28"/>
              <w:lang w:val="en-US"/>
            </w:rPr>
            <m:t>x</m:t>
          </m:r>
          <m:r>
            <w:rPr>
              <w:rFonts w:ascii="Cambria Math" w:hAnsi="Times New Roman" w:cs="Times New Roman"/>
              <w:sz w:val="28"/>
              <w:szCs w:val="28"/>
            </w:rPr>
            <m:t>)</m:t>
          </m:r>
        </m:oMath>
        <w:r w:rsidRPr="00FB2B3E">
          <w:rPr>
            <w:rFonts w:ascii="Times New Roman" w:eastAsiaTheme="minorEastAsia" w:hAnsi="Times New Roman" w:cs="Times New Roman"/>
            <w:sz w:val="28"/>
            <w:szCs w:val="28"/>
          </w:rPr>
          <w:t xml:space="preserve"> </w:t>
        </w:r>
        <w:r w:rsidRPr="00FB2B3E">
          <w:rPr>
            <w:rFonts w:ascii="Times New Roman" w:hAnsi="Times New Roman" w:cs="Times New Roman"/>
            <w:sz w:val="28"/>
            <w:szCs w:val="28"/>
          </w:rPr>
          <w:t xml:space="preserve">с использованием поисковой информации </w:t>
        </w:r>
        <m:oMath>
          <m:sSub>
            <m:sSubPr>
              <m:ctrlPr>
                <w:rPr>
                  <w:rFonts w:ascii="Cambria Math" w:hAnsi="Times New Roman"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k</m:t>
              </m:r>
            </m:sub>
          </m:sSub>
        </m:oMath>
        <w:r w:rsidR="0041785F">
          <w:rPr>
            <w:rFonts w:ascii="Times New Roman" w:eastAsiaTheme="minorEastAsia" w:hAnsi="Times New Roman" w:cs="Times New Roman"/>
            <w:sz w:val="28"/>
            <w:szCs w:val="28"/>
          </w:rPr>
          <w:t xml:space="preserve"> из (</w:t>
        </w:r>
      </w:ins>
      <w:ins w:id="639" w:author="gergel" w:date="2020-05-28T17:18:00Z">
        <w:r w:rsidR="0041785F">
          <w:rPr>
            <w:rFonts w:ascii="Times New Roman" w:eastAsiaTheme="minorEastAsia" w:hAnsi="Times New Roman" w:cs="Times New Roman"/>
            <w:sz w:val="28"/>
            <w:szCs w:val="28"/>
            <w:lang w:val="ru-RU"/>
          </w:rPr>
          <w:t>21</w:t>
        </w:r>
      </w:ins>
      <w:ins w:id="640" w:author="gergel" w:date="2020-05-26T19:29:00Z">
        <w:r w:rsidRPr="00FB2B3E">
          <w:rPr>
            <w:rFonts w:ascii="Times New Roman" w:eastAsiaTheme="minorEastAsia" w:hAnsi="Times New Roman" w:cs="Times New Roman"/>
            <w:sz w:val="28"/>
            <w:szCs w:val="28"/>
          </w:rPr>
          <w:t xml:space="preserve">), полученной при минимизации функции </w:t>
        </w:r>
        <m:oMath>
          <m:r>
            <w:rPr>
              <w:rFonts w:ascii="Cambria Math" w:hAnsi="Cambria Math" w:cs="Times New Roman"/>
              <w:sz w:val="28"/>
              <w:szCs w:val="28"/>
            </w:rPr>
            <m:t>φ</m:t>
          </m:r>
          <m:r>
            <w:rPr>
              <w:rFonts w:ascii="Cambria Math" w:hAnsi="Times New Roman" w:cs="Times New Roman"/>
              <w:sz w:val="28"/>
              <w:szCs w:val="28"/>
            </w:rPr>
            <m:t>(</m:t>
          </m:r>
          <m:r>
            <w:rPr>
              <w:rFonts w:ascii="Cambria Math" w:hAnsi="Cambria Math" w:cs="Times New Roman"/>
              <w:sz w:val="28"/>
              <w:szCs w:val="28"/>
              <w:lang w:val="en-US"/>
            </w:rPr>
            <m:t>x</m:t>
          </m:r>
        </m:oMath>
      </w:ins>
      <m:oMath>
        <w:ins w:id="641" w:author="gergel" w:date="2020-05-27T19:59:00Z">
          <m:r>
            <w:rPr>
              <w:rFonts w:ascii="Cambria Math" w:hAnsi="Cambria Math" w:cs="Times New Roman"/>
              <w:sz w:val="28"/>
              <w:szCs w:val="28"/>
              <w:lang w:val="ru-RU"/>
            </w:rPr>
            <m:t>)</m:t>
          </m:r>
        </w:ins>
      </m:oMath>
      <w:r w:rsidRPr="00FB2B3E">
        <w:rPr>
          <w:rFonts w:ascii="Times New Roman" w:eastAsiaTheme="minorEastAsia" w:hAnsi="Times New Roman" w:cs="Times New Roman"/>
          <w:sz w:val="28"/>
          <w:szCs w:val="28"/>
        </w:rPr>
        <w:t xml:space="preserve"> дополнительные испытания в интервале </w:t>
      </w:r>
      <m:oMath>
        <m:d>
          <m:dPr>
            <m:begChr m:val="["/>
            <m:endChr m:val="]"/>
            <m:ctrlPr>
              <w:ins w:id="642" w:author="gergel" w:date="2020-05-26T19:29:00Z">
                <w:rPr>
                  <w:rFonts w:ascii="Cambria Math" w:hAnsi="Times New Roman" w:cs="Times New Roman"/>
                  <w:i/>
                  <w:sz w:val="28"/>
                  <w:szCs w:val="28"/>
                  <w:lang w:bidi="en-US"/>
                </w:rPr>
              </w:ins>
            </m:ctrlPr>
          </m:dPr>
          <m:e>
            <w:ins w:id="643" w:author="gergel" w:date="2020-05-26T19:29:00Z">
              <m:r>
                <w:rPr>
                  <w:rFonts w:ascii="Cambria Math" w:hAnsi="Cambria Math" w:cs="Times New Roman"/>
                  <w:sz w:val="28"/>
                  <w:szCs w:val="28"/>
                  <w:lang w:bidi="en-US"/>
                </w:rPr>
                <m:t>a</m:t>
              </m:r>
              <m:r>
                <w:rPr>
                  <w:rFonts w:ascii="Cambria Math" w:hAnsi="Times New Roman" w:cs="Times New Roman"/>
                  <w:sz w:val="28"/>
                  <w:szCs w:val="28"/>
                  <w:lang w:bidi="en-US"/>
                </w:rPr>
                <m:t>,</m:t>
              </m:r>
              <m:r>
                <w:rPr>
                  <w:rFonts w:ascii="Cambria Math" w:hAnsi="Cambria Math" w:cs="Times New Roman"/>
                  <w:sz w:val="28"/>
                  <w:szCs w:val="28"/>
                  <w:lang w:bidi="en-US"/>
                </w:rPr>
                <m:t>b</m:t>
              </m:r>
            </w:ins>
          </m:e>
        </m:d>
      </m:oMath>
      <w:r w:rsidRPr="00FB2B3E">
        <w:rPr>
          <w:rFonts w:ascii="Times New Roman" w:eastAsiaTheme="minorEastAsia" w:hAnsi="Times New Roman" w:cs="Times New Roman"/>
          <w:sz w:val="28"/>
          <w:szCs w:val="28"/>
        </w:rPr>
        <w:t xml:space="preserve"> проводиться не будут </w:t>
      </w:r>
      <w:ins w:id="644" w:author="gergel" w:date="2020-05-26T19:29:00Z">
        <w:r w:rsidRPr="00FB2B3E">
          <w:rPr>
            <w:rFonts w:ascii="Times New Roman" w:eastAsiaTheme="minorEastAsia" w:hAnsi="Times New Roman" w:cs="Times New Roman"/>
            <w:sz w:val="28"/>
            <w:szCs w:val="28"/>
            <w:lang w:bidi="en-US"/>
          </w:rPr>
          <w:t>при выполнении условия (</w:t>
        </w:r>
      </w:ins>
      <w:ins w:id="645" w:author="gergel" w:date="2020-05-27T19:59:00Z">
        <w:r w:rsidR="001D7D70">
          <w:rPr>
            <w:rFonts w:ascii="Times New Roman" w:eastAsiaTheme="minorEastAsia" w:hAnsi="Times New Roman" w:cs="Times New Roman"/>
            <w:sz w:val="28"/>
            <w:szCs w:val="28"/>
            <w:lang w:bidi="en-US"/>
          </w:rPr>
          <w:t>4</w:t>
        </w:r>
      </w:ins>
      <w:ins w:id="646" w:author="gergel" w:date="2020-05-28T17:18:00Z">
        <w:r w:rsidR="0041785F">
          <w:rPr>
            <w:rFonts w:ascii="Times New Roman" w:eastAsiaTheme="minorEastAsia" w:hAnsi="Times New Roman" w:cs="Times New Roman"/>
            <w:sz w:val="28"/>
            <w:szCs w:val="28"/>
            <w:lang w:val="ru-RU" w:bidi="en-US"/>
          </w:rPr>
          <w:t>2</w:t>
        </w:r>
      </w:ins>
      <w:ins w:id="647" w:author="gergel" w:date="2020-05-26T19:29:00Z">
        <w:r w:rsidRPr="00FB2B3E">
          <w:rPr>
            <w:rFonts w:ascii="Times New Roman" w:eastAsiaTheme="minorEastAsia" w:hAnsi="Times New Roman" w:cs="Times New Roman"/>
            <w:sz w:val="28"/>
            <w:szCs w:val="28"/>
            <w:lang w:bidi="en-US"/>
          </w:rPr>
          <w:t>).</w:t>
        </w:r>
      </w:ins>
    </w:p>
    <w:p w:rsidR="00AC1498" w:rsidRPr="00AC1498" w:rsidRDefault="00FB2B3E" w:rsidP="00AC1498">
      <w:pPr>
        <w:spacing w:after="60"/>
        <w:ind w:firstLine="426"/>
        <w:rPr>
          <w:ins w:id="648" w:author="gergel" w:date="2020-05-26T19:29:00Z"/>
          <w:rFonts w:ascii="Times New Roman" w:eastAsiaTheme="minorEastAsia" w:hAnsi="Times New Roman" w:cs="Times New Roman"/>
          <w:sz w:val="28"/>
          <w:szCs w:val="28"/>
          <w:lang w:bidi="en-US"/>
        </w:rPr>
      </w:pPr>
      <w:ins w:id="649" w:author="gergel" w:date="2020-05-26T19:29:00Z">
        <w:r w:rsidRPr="00FB2B3E">
          <w:rPr>
            <w:rFonts w:ascii="Times New Roman" w:eastAsiaTheme="minorEastAsia" w:hAnsi="Times New Roman" w:cs="Times New Roman"/>
            <w:sz w:val="28"/>
            <w:szCs w:val="28"/>
            <w:lang w:bidi="en-US"/>
          </w:rPr>
          <w:t>Сформулированные выше теоретические утверждения позволяют оценить положительный эффект от многократного использования поисковой информации, получаемой в процессе вычислений. Если новая решаемая задача является достаточно близкой к уже решенным задачам, то оценка глобального поиска может быть получена без выполнения дополнительных итераций глобального поиска на основе имеющейся</w:t>
        </w:r>
        <w:r w:rsidR="0041785F">
          <w:rPr>
            <w:rFonts w:ascii="Times New Roman" w:eastAsiaTheme="minorEastAsia" w:hAnsi="Times New Roman" w:cs="Times New Roman"/>
            <w:sz w:val="28"/>
            <w:szCs w:val="28"/>
            <w:lang w:bidi="en-US"/>
          </w:rPr>
          <w:t xml:space="preserve"> поисковой информации (Теорема </w:t>
        </w:r>
      </w:ins>
      <w:ins w:id="650" w:author="gergel" w:date="2020-05-28T17:18:00Z">
        <w:r w:rsidR="0041785F">
          <w:rPr>
            <w:rFonts w:ascii="Times New Roman" w:eastAsiaTheme="minorEastAsia" w:hAnsi="Times New Roman" w:cs="Times New Roman"/>
            <w:sz w:val="28"/>
            <w:szCs w:val="28"/>
            <w:lang w:val="ru-RU" w:bidi="en-US"/>
          </w:rPr>
          <w:t>2</w:t>
        </w:r>
      </w:ins>
      <w:ins w:id="651" w:author="gergel" w:date="2020-05-26T19:29:00Z">
        <w:r w:rsidRPr="00FB2B3E">
          <w:rPr>
            <w:rFonts w:ascii="Times New Roman" w:eastAsiaTheme="minorEastAsia" w:hAnsi="Times New Roman" w:cs="Times New Roman"/>
            <w:sz w:val="28"/>
            <w:szCs w:val="28"/>
            <w:lang w:bidi="en-US"/>
          </w:rPr>
          <w:t xml:space="preserve">). В предельном случае, при решении достаточного большого множества информационно-связанных задач оптимизации, каждая новая решаемая задача может оказаться близкой к одной из уже ранее решенных задач, и для решения этой новой задачи достаточно уже имеющейся поисковой информации. В иных случаях, когда новая решаемая задача оптимизации достаточно сильно отличается от ранее уже решенных задач, использование поисковой информации, ранее полученной в ходе вычислений, позволяет сократить количество испытаний, выполняемых </w:t>
        </w:r>
        <w:r w:rsidRPr="00FB2B3E">
          <w:rPr>
            <w:rFonts w:ascii="Times New Roman" w:eastAsiaTheme="minorEastAsia" w:hAnsi="Times New Roman" w:cs="Times New Roman"/>
            <w:sz w:val="28"/>
            <w:szCs w:val="28"/>
          </w:rPr>
          <w:t xml:space="preserve">в подинтервалах области поиска </w:t>
        </w:r>
        <m:oMath>
          <m:r>
            <w:rPr>
              <w:rFonts w:ascii="Cambria Math" w:hAnsi="Times New Roman" w:cs="Times New Roman"/>
              <w:sz w:val="28"/>
              <w:szCs w:val="28"/>
            </w:rPr>
            <m:t>[0,1]</m:t>
          </m:r>
        </m:oMath>
        <w:r w:rsidRPr="00FB2B3E">
          <w:rPr>
            <w:rFonts w:ascii="Times New Roman" w:eastAsiaTheme="minorEastAsia" w:hAnsi="Times New Roman" w:cs="Times New Roman"/>
            <w:sz w:val="28"/>
            <w:szCs w:val="28"/>
            <w:lang w:bidi="en-US"/>
          </w:rPr>
          <w:t xml:space="preserve"> - вплоть до полного отсутствия дополнительных испытаний </w:t>
        </w:r>
        <w:r w:rsidR="0041785F">
          <w:rPr>
            <w:rFonts w:ascii="Times New Roman" w:eastAsiaTheme="minorEastAsia" w:hAnsi="Times New Roman" w:cs="Times New Roman"/>
            <w:sz w:val="28"/>
            <w:szCs w:val="28"/>
            <w:lang w:bidi="en-US"/>
          </w:rPr>
          <w:t xml:space="preserve">в этих подинтеравалах (Теоремы </w:t>
        </w:r>
      </w:ins>
      <w:ins w:id="652" w:author="gergel" w:date="2020-05-28T17:18:00Z">
        <w:r w:rsidR="0041785F">
          <w:rPr>
            <w:rFonts w:ascii="Times New Roman" w:eastAsiaTheme="minorEastAsia" w:hAnsi="Times New Roman" w:cs="Times New Roman"/>
            <w:sz w:val="28"/>
            <w:szCs w:val="28"/>
            <w:lang w:val="ru-RU" w:bidi="en-US"/>
          </w:rPr>
          <w:t>3</w:t>
        </w:r>
      </w:ins>
      <w:ins w:id="653" w:author="gergel" w:date="2020-05-26T19:29:00Z">
        <w:r w:rsidR="0041785F">
          <w:rPr>
            <w:rFonts w:ascii="Times New Roman" w:eastAsiaTheme="minorEastAsia" w:hAnsi="Times New Roman" w:cs="Times New Roman"/>
            <w:sz w:val="28"/>
            <w:szCs w:val="28"/>
            <w:lang w:bidi="en-US"/>
          </w:rPr>
          <w:t>-</w:t>
        </w:r>
      </w:ins>
      <w:ins w:id="654" w:author="gergel" w:date="2020-05-28T17:18:00Z">
        <w:r w:rsidR="0041785F">
          <w:rPr>
            <w:rFonts w:ascii="Times New Roman" w:eastAsiaTheme="minorEastAsia" w:hAnsi="Times New Roman" w:cs="Times New Roman"/>
            <w:sz w:val="28"/>
            <w:szCs w:val="28"/>
            <w:lang w:val="ru-RU" w:bidi="en-US"/>
          </w:rPr>
          <w:t>4</w:t>
        </w:r>
      </w:ins>
      <w:ins w:id="655" w:author="gergel" w:date="2020-05-26T19:29:00Z">
        <w:r w:rsidRPr="00FB2B3E">
          <w:rPr>
            <w:rFonts w:ascii="Times New Roman" w:eastAsiaTheme="minorEastAsia" w:hAnsi="Times New Roman" w:cs="Times New Roman"/>
            <w:sz w:val="28"/>
            <w:szCs w:val="28"/>
            <w:lang w:bidi="en-US"/>
          </w:rPr>
          <w:t>).</w:t>
        </w:r>
      </w:ins>
    </w:p>
    <w:p w:rsidR="00BA7D91" w:rsidRDefault="00BA7D91">
      <w:pPr>
        <w:rPr>
          <w:lang w:val="ru-RU"/>
        </w:rPr>
      </w:pPr>
    </w:p>
    <w:p w:rsidR="00303447" w:rsidRPr="0041785F" w:rsidRDefault="00FB2B3E" w:rsidP="00135C33">
      <w:pPr>
        <w:rPr>
          <w:rFonts w:ascii="Times New Roman" w:hAnsi="Times New Roman" w:cs="Times New Roman"/>
          <w:b/>
          <w:bCs/>
          <w:sz w:val="28"/>
          <w:szCs w:val="28"/>
        </w:rPr>
      </w:pPr>
      <w:ins w:id="656" w:author="gergel" w:date="2020-05-26T19:30:00Z">
        <w:r w:rsidRPr="00FB2B3E">
          <w:rPr>
            <w:rFonts w:ascii="Times New Roman" w:hAnsi="Times New Roman" w:cs="Times New Roman"/>
            <w:b/>
            <w:bCs/>
            <w:sz w:val="28"/>
            <w:szCs w:val="28"/>
          </w:rPr>
          <w:t>5</w:t>
        </w:r>
      </w:ins>
      <w:r w:rsidRPr="00FB2B3E">
        <w:rPr>
          <w:rFonts w:ascii="Times New Roman" w:hAnsi="Times New Roman" w:cs="Times New Roman"/>
          <w:b/>
          <w:bCs/>
          <w:sz w:val="28"/>
          <w:szCs w:val="28"/>
        </w:rPr>
        <w:t>. Results of computational experiments</w:t>
      </w:r>
    </w:p>
    <w:p w:rsidR="0026254C" w:rsidRPr="0041785F" w:rsidRDefault="00FB2B3E" w:rsidP="00135C33">
      <w:pPr>
        <w:spacing w:after="120"/>
        <w:ind w:firstLine="426"/>
        <w:rPr>
          <w:rFonts w:ascii="Times New Roman" w:hAnsi="Times New Roman" w:cs="Times New Roman"/>
          <w:sz w:val="28"/>
          <w:szCs w:val="28"/>
          <w:lang w:val="en-US"/>
        </w:rPr>
      </w:pPr>
      <w:r w:rsidRPr="00FB2B3E">
        <w:rPr>
          <w:rFonts w:ascii="Times New Roman" w:hAnsi="Times New Roman" w:cs="Times New Roman"/>
          <w:sz w:val="28"/>
          <w:szCs w:val="28"/>
          <w:lang w:val="en-US"/>
        </w:rPr>
        <w:t xml:space="preserve">The computational experiments were carried out on the </w:t>
      </w:r>
      <w:proofErr w:type="spellStart"/>
      <w:r w:rsidRPr="00FB2B3E">
        <w:rPr>
          <w:rFonts w:ascii="Times New Roman" w:hAnsi="Times New Roman" w:cs="Times New Roman"/>
          <w:sz w:val="28"/>
          <w:szCs w:val="28"/>
          <w:lang w:val="en-US"/>
        </w:rPr>
        <w:t>Lobachevsky</w:t>
      </w:r>
      <w:proofErr w:type="spellEnd"/>
      <w:r w:rsidRPr="00FB2B3E">
        <w:rPr>
          <w:rFonts w:ascii="Times New Roman" w:hAnsi="Times New Roman" w:cs="Times New Roman"/>
          <w:sz w:val="28"/>
          <w:szCs w:val="28"/>
          <w:lang w:val="en-US"/>
        </w:rPr>
        <w:t xml:space="preserve"> supercomputer at Nizhny Novgorod State University (the operating system </w:t>
      </w:r>
      <w:proofErr w:type="spellStart"/>
      <w:r w:rsidRPr="00FB2B3E">
        <w:rPr>
          <w:rFonts w:ascii="Times New Roman" w:hAnsi="Times New Roman" w:cs="Times New Roman"/>
          <w:sz w:val="28"/>
          <w:szCs w:val="28"/>
          <w:lang w:val="en-US"/>
        </w:rPr>
        <w:t>CentOS</w:t>
      </w:r>
      <w:proofErr w:type="spellEnd"/>
      <w:r w:rsidRPr="00FB2B3E">
        <w:rPr>
          <w:rFonts w:ascii="Times New Roman" w:hAnsi="Times New Roman" w:cs="Times New Roman"/>
          <w:sz w:val="28"/>
          <w:szCs w:val="28"/>
          <w:lang w:val="en-US"/>
        </w:rPr>
        <w:t xml:space="preserve"> 6.4, the management system SLURM). A supercomputer node has 2 Intel Sandy Bridge E5-2660 2.2 GHz, 64 </w:t>
      </w:r>
      <w:proofErr w:type="spellStart"/>
      <w:r w:rsidRPr="00FB2B3E">
        <w:rPr>
          <w:rFonts w:ascii="Times New Roman" w:hAnsi="Times New Roman" w:cs="Times New Roman"/>
          <w:sz w:val="28"/>
          <w:szCs w:val="28"/>
          <w:lang w:val="en-US"/>
        </w:rPr>
        <w:t>Gb</w:t>
      </w:r>
      <w:proofErr w:type="spellEnd"/>
      <w:r w:rsidRPr="00FB2B3E">
        <w:rPr>
          <w:rFonts w:ascii="Times New Roman" w:hAnsi="Times New Roman" w:cs="Times New Roman"/>
          <w:sz w:val="28"/>
          <w:szCs w:val="28"/>
          <w:lang w:val="en-US"/>
        </w:rPr>
        <w:t xml:space="preserve"> RAM processors. Each CPU is 8-core; that is, there are 16 CPU cores available on the node. The Intel C ++ 14.0.2 compiler was used to obtain an executable program code. The numerical experiments were performed using the </w:t>
      </w:r>
      <w:proofErr w:type="spellStart"/>
      <w:r w:rsidRPr="00FB2B3E">
        <w:rPr>
          <w:rFonts w:ascii="Times New Roman" w:hAnsi="Times New Roman" w:cs="Times New Roman"/>
          <w:sz w:val="28"/>
          <w:szCs w:val="28"/>
          <w:lang w:val="en-US"/>
        </w:rPr>
        <w:t>Globalizer</w:t>
      </w:r>
      <w:proofErr w:type="spellEnd"/>
      <w:r w:rsidRPr="00FB2B3E">
        <w:rPr>
          <w:rFonts w:ascii="Times New Roman" w:hAnsi="Times New Roman" w:cs="Times New Roman"/>
          <w:sz w:val="28"/>
          <w:szCs w:val="28"/>
          <w:lang w:val="en-US"/>
        </w:rPr>
        <w:t xml:space="preserve"> system [32].</w:t>
      </w:r>
    </w:p>
    <w:p w:rsidR="00BA7D91" w:rsidRDefault="006168AC">
      <w:pPr>
        <w:spacing w:after="60"/>
        <w:ind w:firstLine="426"/>
        <w:rPr>
          <w:ins w:id="657" w:author="gergel" w:date="2020-05-29T11:15:00Z"/>
          <w:rFonts w:ascii="Times New Roman" w:hAnsi="Times New Roman" w:cs="Times New Roman"/>
          <w:sz w:val="28"/>
          <w:szCs w:val="28"/>
          <w:lang w:val="ru-RU"/>
        </w:rPr>
      </w:pPr>
      <w:ins w:id="658" w:author="gergel" w:date="2020-05-28T18:16:00Z">
        <w:r>
          <w:rPr>
            <w:rFonts w:ascii="Times New Roman" w:hAnsi="Times New Roman" w:cs="Times New Roman"/>
            <w:sz w:val="28"/>
            <w:szCs w:val="28"/>
            <w:lang w:val="ru-RU"/>
          </w:rPr>
          <w:lastRenderedPageBreak/>
          <w:t>О</w:t>
        </w:r>
        <w:r w:rsidRPr="006168AC">
          <w:rPr>
            <w:rFonts w:ascii="Times New Roman" w:hAnsi="Times New Roman" w:cs="Times New Roman"/>
            <w:sz w:val="28"/>
            <w:szCs w:val="28"/>
            <w:lang w:val="ru-RU"/>
          </w:rPr>
          <w:t>ценка</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эффективности</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решения</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задач</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многокритериальной</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оптимизации</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является</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не</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совсем</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очевидной</w:t>
        </w:r>
        <w:r w:rsidR="00FB2B3E" w:rsidRPr="00FB2B3E">
          <w:rPr>
            <w:rFonts w:ascii="Times New Roman" w:hAnsi="Times New Roman" w:cs="Times New Roman"/>
            <w:sz w:val="28"/>
            <w:szCs w:val="28"/>
            <w:lang w:val="en-US"/>
          </w:rPr>
          <w:t xml:space="preserve"> </w:t>
        </w:r>
        <w:r w:rsidRPr="006168AC">
          <w:rPr>
            <w:rFonts w:ascii="Times New Roman" w:hAnsi="Times New Roman" w:cs="Times New Roman"/>
            <w:sz w:val="28"/>
            <w:szCs w:val="28"/>
            <w:lang w:val="ru-RU"/>
          </w:rPr>
          <w:t>задачей</w:t>
        </w:r>
        <w:r w:rsidR="00FB2B3E" w:rsidRPr="00FB2B3E">
          <w:rPr>
            <w:rFonts w:ascii="Times New Roman" w:hAnsi="Times New Roman" w:cs="Times New Roman"/>
            <w:sz w:val="28"/>
            <w:szCs w:val="28"/>
            <w:lang w:val="en-US"/>
          </w:rPr>
          <w:t>.</w:t>
        </w:r>
      </w:ins>
      <w:ins w:id="659" w:author="gergel" w:date="2020-05-28T18:21:00Z">
        <w:r w:rsidR="00FB2B3E" w:rsidRPr="00FB2B3E">
          <w:rPr>
            <w:rFonts w:ascii="Times New Roman" w:hAnsi="Times New Roman" w:cs="Times New Roman"/>
            <w:sz w:val="28"/>
            <w:szCs w:val="28"/>
            <w:lang w:val="en-US"/>
          </w:rPr>
          <w:t xml:space="preserve"> </w:t>
        </w:r>
        <w:r w:rsidR="00943A3E">
          <w:rPr>
            <w:rFonts w:ascii="Times New Roman" w:hAnsi="Times New Roman" w:cs="Times New Roman"/>
            <w:sz w:val="28"/>
            <w:szCs w:val="28"/>
            <w:lang w:val="ru-RU"/>
          </w:rPr>
          <w:t>Есл</w:t>
        </w:r>
      </w:ins>
      <w:ins w:id="660" w:author="gergel" w:date="2020-05-28T18:22:00Z">
        <w:r w:rsidR="00943A3E">
          <w:rPr>
            <w:rFonts w:ascii="Times New Roman" w:hAnsi="Times New Roman" w:cs="Times New Roman"/>
            <w:sz w:val="28"/>
            <w:szCs w:val="28"/>
            <w:lang w:val="ru-RU"/>
          </w:rPr>
          <w:t>и</w:t>
        </w:r>
        <w:r w:rsidR="00943A3E" w:rsidRPr="00943A3E">
          <w:rPr>
            <w:rFonts w:ascii="Times New Roman" w:hAnsi="Times New Roman" w:cs="Times New Roman"/>
            <w:sz w:val="28"/>
            <w:szCs w:val="28"/>
            <w:lang w:val="ru-RU"/>
          </w:rPr>
          <w:t xml:space="preserve"> </w:t>
        </w:r>
        <w:r w:rsidR="00943A3E">
          <w:rPr>
            <w:rFonts w:ascii="Times New Roman" w:hAnsi="Times New Roman" w:cs="Times New Roman"/>
            <w:sz w:val="28"/>
            <w:szCs w:val="28"/>
            <w:lang w:val="ru-RU"/>
          </w:rPr>
          <w:t>в</w:t>
        </w:r>
        <w:r w:rsidR="00943A3E" w:rsidRPr="00943A3E">
          <w:rPr>
            <w:rFonts w:ascii="Times New Roman" w:hAnsi="Times New Roman" w:cs="Times New Roman"/>
            <w:sz w:val="28"/>
            <w:szCs w:val="28"/>
            <w:lang w:val="ru-RU"/>
          </w:rPr>
          <w:t xml:space="preserve"> </w:t>
        </w:r>
        <w:r w:rsidR="00943A3E">
          <w:rPr>
            <w:rFonts w:ascii="Times New Roman" w:hAnsi="Times New Roman" w:cs="Times New Roman"/>
            <w:sz w:val="28"/>
            <w:szCs w:val="28"/>
            <w:lang w:val="ru-RU"/>
          </w:rPr>
          <w:t>случае</w:t>
        </w:r>
        <w:r w:rsidR="00943A3E" w:rsidRPr="00943A3E">
          <w:rPr>
            <w:rFonts w:ascii="Times New Roman" w:hAnsi="Times New Roman" w:cs="Times New Roman"/>
            <w:sz w:val="28"/>
            <w:szCs w:val="28"/>
            <w:lang w:val="ru-RU"/>
          </w:rPr>
          <w:t xml:space="preserve"> </w:t>
        </w:r>
        <w:r w:rsidR="00943A3E">
          <w:rPr>
            <w:rFonts w:ascii="Times New Roman" w:hAnsi="Times New Roman" w:cs="Times New Roman"/>
            <w:sz w:val="28"/>
            <w:szCs w:val="28"/>
            <w:lang w:val="ru-RU"/>
          </w:rPr>
          <w:t>скалярной</w:t>
        </w:r>
        <w:r w:rsidR="00943A3E" w:rsidRPr="00943A3E">
          <w:rPr>
            <w:rFonts w:ascii="Times New Roman" w:hAnsi="Times New Roman" w:cs="Times New Roman"/>
            <w:sz w:val="28"/>
            <w:szCs w:val="28"/>
            <w:lang w:val="ru-RU"/>
          </w:rPr>
          <w:t xml:space="preserve"> (</w:t>
        </w:r>
        <w:r w:rsidR="00943A3E">
          <w:rPr>
            <w:rFonts w:ascii="Times New Roman" w:hAnsi="Times New Roman" w:cs="Times New Roman"/>
            <w:sz w:val="28"/>
            <w:szCs w:val="28"/>
            <w:lang w:val="ru-RU"/>
          </w:rPr>
          <w:t>однокр</w:t>
        </w:r>
      </w:ins>
      <w:ins w:id="661" w:author="gergel" w:date="2020-05-28T18:23:00Z">
        <w:r w:rsidR="00943A3E">
          <w:rPr>
            <w:rFonts w:ascii="Times New Roman" w:hAnsi="Times New Roman" w:cs="Times New Roman"/>
            <w:sz w:val="28"/>
            <w:szCs w:val="28"/>
            <w:lang w:val="ru-RU"/>
          </w:rPr>
          <w:t xml:space="preserve">итериальной) оптимизации при оценке эффективности можно ограничиться показателями точности решения и количества выполненных </w:t>
        </w:r>
      </w:ins>
      <w:ins w:id="662" w:author="gergel" w:date="2020-05-28T18:24:00Z">
        <w:r w:rsidR="00943A3E">
          <w:rPr>
            <w:rFonts w:ascii="Times New Roman" w:hAnsi="Times New Roman" w:cs="Times New Roman"/>
            <w:sz w:val="28"/>
            <w:szCs w:val="28"/>
            <w:lang w:val="ru-RU"/>
          </w:rPr>
          <w:t xml:space="preserve">оптимизационных </w:t>
        </w:r>
      </w:ins>
      <w:ins w:id="663" w:author="gergel" w:date="2020-05-28T18:23:00Z">
        <w:r w:rsidR="00943A3E">
          <w:rPr>
            <w:rFonts w:ascii="Times New Roman" w:hAnsi="Times New Roman" w:cs="Times New Roman"/>
            <w:sz w:val="28"/>
            <w:szCs w:val="28"/>
            <w:lang w:val="ru-RU"/>
          </w:rPr>
          <w:t>ите</w:t>
        </w:r>
      </w:ins>
      <w:ins w:id="664" w:author="gergel" w:date="2020-05-28T18:24:00Z">
        <w:r w:rsidR="00943A3E">
          <w:rPr>
            <w:rFonts w:ascii="Times New Roman" w:hAnsi="Times New Roman" w:cs="Times New Roman"/>
            <w:sz w:val="28"/>
            <w:szCs w:val="28"/>
            <w:lang w:val="ru-RU"/>
          </w:rPr>
          <w:t xml:space="preserve">раций (количества вычислений значений </w:t>
        </w:r>
        <w:proofErr w:type="spellStart"/>
        <w:r w:rsidR="00943A3E">
          <w:rPr>
            <w:rFonts w:ascii="Times New Roman" w:hAnsi="Times New Roman" w:cs="Times New Roman"/>
            <w:sz w:val="28"/>
            <w:szCs w:val="28"/>
            <w:lang w:val="ru-RU"/>
          </w:rPr>
          <w:t>минимизируемой</w:t>
        </w:r>
        <w:proofErr w:type="spellEnd"/>
        <w:r w:rsidR="00943A3E">
          <w:rPr>
            <w:rFonts w:ascii="Times New Roman" w:hAnsi="Times New Roman" w:cs="Times New Roman"/>
            <w:sz w:val="28"/>
            <w:szCs w:val="28"/>
            <w:lang w:val="ru-RU"/>
          </w:rPr>
          <w:t xml:space="preserve"> функции), то в сл</w:t>
        </w:r>
      </w:ins>
      <w:ins w:id="665" w:author="gergel" w:date="2020-05-28T18:25:00Z">
        <w:r w:rsidR="00943A3E">
          <w:rPr>
            <w:rFonts w:ascii="Times New Roman" w:hAnsi="Times New Roman" w:cs="Times New Roman"/>
            <w:sz w:val="28"/>
            <w:szCs w:val="28"/>
            <w:lang w:val="ru-RU"/>
          </w:rPr>
          <w:t>у</w:t>
        </w:r>
      </w:ins>
      <w:ins w:id="666" w:author="gergel" w:date="2020-05-28T18:24:00Z">
        <w:r w:rsidR="00943A3E">
          <w:rPr>
            <w:rFonts w:ascii="Times New Roman" w:hAnsi="Times New Roman" w:cs="Times New Roman"/>
            <w:sz w:val="28"/>
            <w:szCs w:val="28"/>
            <w:lang w:val="ru-RU"/>
          </w:rPr>
          <w:t>чае</w:t>
        </w:r>
      </w:ins>
      <w:ins w:id="667" w:author="gergel" w:date="2020-05-28T18:25:00Z">
        <w:r w:rsidR="00943A3E">
          <w:rPr>
            <w:rFonts w:ascii="Times New Roman" w:hAnsi="Times New Roman" w:cs="Times New Roman"/>
            <w:sz w:val="28"/>
            <w:szCs w:val="28"/>
            <w:lang w:val="ru-RU"/>
          </w:rPr>
          <w:t xml:space="preserve"> задач МКО результатом вычислений является уже несколько эффективных ре</w:t>
        </w:r>
      </w:ins>
      <w:ins w:id="668" w:author="gergel" w:date="2020-05-28T18:26:00Z">
        <w:r w:rsidR="00811F80">
          <w:rPr>
            <w:rFonts w:ascii="Times New Roman" w:hAnsi="Times New Roman" w:cs="Times New Roman"/>
            <w:sz w:val="28"/>
            <w:szCs w:val="28"/>
            <w:lang w:val="ru-RU"/>
          </w:rPr>
          <w:t>шений или даже аппроксимаци</w:t>
        </w:r>
      </w:ins>
      <w:ins w:id="669" w:author="gergel" w:date="2020-05-29T10:58:00Z">
        <w:r w:rsidR="00811F80">
          <w:rPr>
            <w:rFonts w:ascii="Times New Roman" w:hAnsi="Times New Roman" w:cs="Times New Roman"/>
            <w:sz w:val="28"/>
            <w:szCs w:val="28"/>
            <w:lang w:val="ru-RU"/>
          </w:rPr>
          <w:t>я</w:t>
        </w:r>
      </w:ins>
      <w:ins w:id="670" w:author="gergel" w:date="2020-05-28T18:26:00Z">
        <w:r w:rsidR="00943A3E">
          <w:rPr>
            <w:rFonts w:ascii="Times New Roman" w:hAnsi="Times New Roman" w:cs="Times New Roman"/>
            <w:sz w:val="28"/>
            <w:szCs w:val="28"/>
            <w:lang w:val="ru-RU"/>
          </w:rPr>
          <w:t xml:space="preserve"> всего множества Парето. </w:t>
        </w:r>
      </w:ins>
      <w:ins w:id="671" w:author="gergel" w:date="2020-05-28T18:28:00Z">
        <w:r w:rsidR="00943A3E">
          <w:rPr>
            <w:rFonts w:ascii="Times New Roman" w:hAnsi="Times New Roman" w:cs="Times New Roman"/>
            <w:sz w:val="28"/>
            <w:szCs w:val="28"/>
            <w:lang w:val="ru-RU"/>
          </w:rPr>
          <w:t>Существуют</w:t>
        </w:r>
        <w:r w:rsidR="00FB2B3E" w:rsidRPr="00FB2B3E">
          <w:rPr>
            <w:rFonts w:ascii="Times New Roman" w:hAnsi="Times New Roman" w:cs="Times New Roman"/>
            <w:sz w:val="28"/>
            <w:szCs w:val="28"/>
            <w:lang w:val="ru-RU"/>
          </w:rPr>
          <w:t xml:space="preserve"> </w:t>
        </w:r>
        <w:r w:rsidR="00943A3E">
          <w:rPr>
            <w:rFonts w:ascii="Times New Roman" w:hAnsi="Times New Roman" w:cs="Times New Roman"/>
            <w:sz w:val="28"/>
            <w:szCs w:val="28"/>
            <w:lang w:val="ru-RU"/>
          </w:rPr>
          <w:t>множество</w:t>
        </w:r>
        <w:r w:rsidR="00FB2B3E" w:rsidRPr="00FB2B3E">
          <w:rPr>
            <w:rFonts w:ascii="Times New Roman" w:hAnsi="Times New Roman" w:cs="Times New Roman"/>
            <w:sz w:val="28"/>
            <w:szCs w:val="28"/>
            <w:lang w:val="ru-RU"/>
          </w:rPr>
          <w:t xml:space="preserve"> </w:t>
        </w:r>
        <w:r w:rsidR="00943A3E">
          <w:rPr>
            <w:rFonts w:ascii="Times New Roman" w:hAnsi="Times New Roman" w:cs="Times New Roman"/>
            <w:sz w:val="28"/>
            <w:szCs w:val="28"/>
            <w:lang w:val="ru-RU"/>
          </w:rPr>
          <w:t>различных</w:t>
        </w:r>
        <w:r w:rsidR="00FB2B3E" w:rsidRPr="00FB2B3E">
          <w:rPr>
            <w:rFonts w:ascii="Times New Roman" w:hAnsi="Times New Roman" w:cs="Times New Roman"/>
            <w:sz w:val="28"/>
            <w:szCs w:val="28"/>
            <w:lang w:val="ru-RU"/>
          </w:rPr>
          <w:t xml:space="preserve"> </w:t>
        </w:r>
        <w:r w:rsidR="00943A3E">
          <w:rPr>
            <w:rFonts w:ascii="Times New Roman" w:hAnsi="Times New Roman" w:cs="Times New Roman"/>
            <w:sz w:val="28"/>
            <w:szCs w:val="28"/>
            <w:lang w:val="ru-RU"/>
          </w:rPr>
          <w:t>подходов</w:t>
        </w:r>
        <w:r w:rsidR="00FB2B3E" w:rsidRPr="00FB2B3E">
          <w:rPr>
            <w:rFonts w:ascii="Times New Roman" w:hAnsi="Times New Roman" w:cs="Times New Roman"/>
            <w:sz w:val="28"/>
            <w:szCs w:val="28"/>
            <w:lang w:val="ru-RU"/>
          </w:rPr>
          <w:t xml:space="preserve"> </w:t>
        </w:r>
      </w:ins>
      <w:ins w:id="672" w:author="gergel" w:date="2020-05-28T19:49:00Z">
        <w:r w:rsidR="00FB2B3E" w:rsidRPr="00FB2B3E">
          <w:rPr>
            <w:rFonts w:ascii="Times New Roman" w:hAnsi="Times New Roman" w:cs="Times New Roman"/>
            <w:sz w:val="28"/>
            <w:szCs w:val="28"/>
            <w:lang w:val="ru-RU"/>
          </w:rPr>
          <w:t>–</w:t>
        </w:r>
      </w:ins>
      <w:ins w:id="673" w:author="gergel" w:date="2020-05-28T18:28:00Z">
        <w:r w:rsidR="00FB2B3E" w:rsidRPr="00FB2B3E">
          <w:rPr>
            <w:rFonts w:ascii="Times New Roman" w:hAnsi="Times New Roman" w:cs="Times New Roman"/>
            <w:sz w:val="28"/>
            <w:szCs w:val="28"/>
            <w:lang w:val="ru-RU"/>
          </w:rPr>
          <w:t xml:space="preserve"> </w:t>
        </w:r>
      </w:ins>
      <w:ins w:id="674" w:author="gergel" w:date="2020-05-29T10:58:00Z">
        <w:r w:rsidR="00811F80">
          <w:rPr>
            <w:rFonts w:ascii="Times New Roman" w:hAnsi="Times New Roman" w:cs="Times New Roman"/>
            <w:sz w:val="28"/>
            <w:szCs w:val="28"/>
            <w:lang w:val="ru-RU"/>
          </w:rPr>
          <w:t>так, например, в качестве показателей эффективности предлагае</w:t>
        </w:r>
      </w:ins>
      <w:ins w:id="675" w:author="gergel" w:date="2020-05-29T10:59:00Z">
        <w:r w:rsidR="00811F80">
          <w:rPr>
            <w:rFonts w:ascii="Times New Roman" w:hAnsi="Times New Roman" w:cs="Times New Roman"/>
            <w:sz w:val="28"/>
            <w:szCs w:val="28"/>
            <w:lang w:val="ru-RU"/>
          </w:rPr>
          <w:t>т</w:t>
        </w:r>
      </w:ins>
      <w:ins w:id="676" w:author="gergel" w:date="2020-05-29T10:58:00Z">
        <w:r w:rsidR="00811F80">
          <w:rPr>
            <w:rFonts w:ascii="Times New Roman" w:hAnsi="Times New Roman" w:cs="Times New Roman"/>
            <w:sz w:val="28"/>
            <w:szCs w:val="28"/>
            <w:lang w:val="ru-RU"/>
          </w:rPr>
          <w:t xml:space="preserve">ся использовать </w:t>
        </w:r>
      </w:ins>
      <w:ins w:id="677" w:author="gergel" w:date="2020-05-29T11:01:00Z">
        <w:r w:rsidR="00811F80">
          <w:rPr>
            <w:rFonts w:ascii="Times New Roman" w:hAnsi="Times New Roman" w:cs="Times New Roman"/>
            <w:sz w:val="28"/>
            <w:szCs w:val="28"/>
            <w:lang w:val="en-US"/>
          </w:rPr>
          <w:t>m</w:t>
        </w:r>
      </w:ins>
      <w:ins w:id="678" w:author="gergel" w:date="2020-05-28T19:56:00Z">
        <w:r w:rsidR="00FB2B3E" w:rsidRPr="00FB2B3E">
          <w:rPr>
            <w:rFonts w:ascii="Times New Roman" w:hAnsi="Times New Roman" w:cs="Times New Roman"/>
            <w:sz w:val="28"/>
            <w:szCs w:val="28"/>
            <w:lang w:val="en-US"/>
          </w:rPr>
          <w:t>utual</w:t>
        </w:r>
        <w:r w:rsidR="00FB2B3E" w:rsidRPr="00FB2B3E">
          <w:rPr>
            <w:rFonts w:ascii="Times New Roman" w:hAnsi="Times New Roman" w:cs="Times New Roman"/>
            <w:sz w:val="28"/>
            <w:szCs w:val="28"/>
            <w:lang w:val="ru-RU"/>
          </w:rPr>
          <w:t xml:space="preserve"> </w:t>
        </w:r>
        <w:r w:rsidR="00FB2B3E" w:rsidRPr="00FB2B3E">
          <w:rPr>
            <w:rFonts w:ascii="Times New Roman" w:hAnsi="Times New Roman" w:cs="Times New Roman"/>
            <w:sz w:val="28"/>
            <w:szCs w:val="28"/>
            <w:lang w:val="en-US"/>
          </w:rPr>
          <w:t>domination</w:t>
        </w:r>
        <w:r w:rsidR="00FB2B3E" w:rsidRPr="00FB2B3E">
          <w:rPr>
            <w:rFonts w:ascii="Times New Roman" w:hAnsi="Times New Roman" w:cs="Times New Roman"/>
            <w:sz w:val="28"/>
            <w:szCs w:val="28"/>
            <w:lang w:val="ru-RU"/>
          </w:rPr>
          <w:t xml:space="preserve"> </w:t>
        </w:r>
        <w:r w:rsidR="00FB2B3E" w:rsidRPr="00FB2B3E">
          <w:rPr>
            <w:rFonts w:ascii="Times New Roman" w:hAnsi="Times New Roman" w:cs="Times New Roman"/>
            <w:sz w:val="28"/>
            <w:szCs w:val="28"/>
            <w:lang w:val="en-US"/>
          </w:rPr>
          <w:t>rate</w:t>
        </w:r>
        <w:r w:rsidR="00FB2B3E" w:rsidRPr="00FB2B3E">
          <w:rPr>
            <w:rFonts w:ascii="Times New Roman" w:hAnsi="Times New Roman" w:cs="Times New Roman"/>
            <w:sz w:val="28"/>
            <w:szCs w:val="28"/>
            <w:lang w:val="ru-RU"/>
          </w:rPr>
          <w:t xml:space="preserve"> [49]</w:t>
        </w:r>
      </w:ins>
      <w:ins w:id="679" w:author="gergel" w:date="2020-05-29T11:01:00Z">
        <w:r w:rsidR="00811F80">
          <w:rPr>
            <w:rFonts w:ascii="Times New Roman" w:hAnsi="Times New Roman" w:cs="Times New Roman"/>
            <w:sz w:val="28"/>
            <w:szCs w:val="28"/>
            <w:lang w:val="ru-RU"/>
          </w:rPr>
          <w:t xml:space="preserve">, </w:t>
        </w:r>
      </w:ins>
      <w:ins w:id="680" w:author="gergel" w:date="2020-05-29T11:02:00Z">
        <w:r w:rsidR="00811F80">
          <w:rPr>
            <w:rFonts w:ascii="Times New Roman" w:hAnsi="Times New Roman" w:cs="Times New Roman"/>
            <w:sz w:val="28"/>
            <w:szCs w:val="28"/>
            <w:lang w:val="en-US"/>
          </w:rPr>
          <w:t>d</w:t>
        </w:r>
      </w:ins>
      <w:ins w:id="681" w:author="gergel" w:date="2020-05-28T19:50:00Z">
        <w:r w:rsidR="00FB2B3E" w:rsidRPr="00FB2B3E">
          <w:rPr>
            <w:rFonts w:ascii="Times New Roman" w:hAnsi="Times New Roman" w:cs="Times New Roman"/>
            <w:sz w:val="28"/>
            <w:szCs w:val="28"/>
            <w:lang w:val="en-US"/>
          </w:rPr>
          <w:t>egree</w:t>
        </w:r>
        <w:r w:rsidR="00FB2B3E" w:rsidRPr="00FB2B3E">
          <w:rPr>
            <w:rFonts w:ascii="Times New Roman" w:hAnsi="Times New Roman" w:cs="Times New Roman"/>
            <w:sz w:val="28"/>
            <w:szCs w:val="28"/>
            <w:lang w:val="ru-RU"/>
          </w:rPr>
          <w:t xml:space="preserve"> </w:t>
        </w:r>
        <w:r w:rsidR="00FB2B3E" w:rsidRPr="00FB2B3E">
          <w:rPr>
            <w:rFonts w:ascii="Times New Roman" w:hAnsi="Times New Roman" w:cs="Times New Roman"/>
            <w:sz w:val="28"/>
            <w:szCs w:val="28"/>
            <w:lang w:val="en-US"/>
          </w:rPr>
          <w:t>of</w:t>
        </w:r>
        <w:r w:rsidR="00FB2B3E" w:rsidRPr="00FB2B3E">
          <w:rPr>
            <w:rFonts w:ascii="Times New Roman" w:hAnsi="Times New Roman" w:cs="Times New Roman"/>
            <w:sz w:val="28"/>
            <w:szCs w:val="28"/>
            <w:lang w:val="ru-RU"/>
          </w:rPr>
          <w:t xml:space="preserve"> </w:t>
        </w:r>
      </w:ins>
      <w:ins w:id="682" w:author="gergel" w:date="2020-05-29T11:02:00Z">
        <w:r w:rsidR="00811F80">
          <w:rPr>
            <w:rFonts w:ascii="Times New Roman" w:hAnsi="Times New Roman" w:cs="Times New Roman"/>
            <w:sz w:val="28"/>
            <w:szCs w:val="28"/>
            <w:lang w:val="en-US"/>
          </w:rPr>
          <w:t>a</w:t>
        </w:r>
      </w:ins>
      <w:ins w:id="683" w:author="gergel" w:date="2020-05-28T19:50:00Z">
        <w:r w:rsidR="00FB2B3E" w:rsidRPr="00FB2B3E">
          <w:rPr>
            <w:rFonts w:ascii="Times New Roman" w:hAnsi="Times New Roman" w:cs="Times New Roman"/>
            <w:sz w:val="28"/>
            <w:szCs w:val="28"/>
            <w:lang w:val="en-US"/>
          </w:rPr>
          <w:t>pproximation</w:t>
        </w:r>
        <w:r w:rsidR="00FB2B3E" w:rsidRPr="00FB2B3E">
          <w:rPr>
            <w:rFonts w:ascii="Times New Roman" w:hAnsi="Times New Roman" w:cs="Times New Roman"/>
            <w:sz w:val="28"/>
            <w:szCs w:val="28"/>
            <w:lang w:val="ru-RU"/>
          </w:rPr>
          <w:t xml:space="preserve"> [</w:t>
        </w:r>
      </w:ins>
      <w:ins w:id="684" w:author="gergel" w:date="2020-05-29T11:02:00Z">
        <w:r w:rsidR="00811F80">
          <w:rPr>
            <w:rFonts w:ascii="Times New Roman" w:hAnsi="Times New Roman" w:cs="Times New Roman"/>
            <w:sz w:val="28"/>
            <w:szCs w:val="28"/>
            <w:lang w:val="ru-RU"/>
          </w:rPr>
          <w:t>5</w:t>
        </w:r>
      </w:ins>
      <w:r w:rsidR="00811F80">
        <w:rPr>
          <w:rFonts w:ascii="Times New Roman" w:hAnsi="Times New Roman" w:cs="Times New Roman"/>
          <w:sz w:val="28"/>
          <w:szCs w:val="28"/>
          <w:lang w:val="ru-RU"/>
        </w:rPr>
        <w:t>0</w:t>
      </w:r>
      <w:r w:rsidR="00FB2B3E" w:rsidRPr="00FB2B3E">
        <w:rPr>
          <w:rFonts w:ascii="Times New Roman" w:hAnsi="Times New Roman" w:cs="Times New Roman"/>
          <w:sz w:val="28"/>
          <w:szCs w:val="28"/>
          <w:lang w:val="ru-RU"/>
        </w:rPr>
        <w:t>],</w:t>
      </w:r>
      <w:ins w:id="685" w:author="gergel" w:date="2020-05-29T11:02:00Z">
        <w:r w:rsidR="00FB2B3E" w:rsidRPr="00FB2B3E">
          <w:rPr>
            <w:rFonts w:ascii="Times New Roman" w:hAnsi="Times New Roman" w:cs="Times New Roman"/>
            <w:sz w:val="28"/>
            <w:szCs w:val="28"/>
            <w:lang w:val="ru-RU"/>
          </w:rPr>
          <w:t xml:space="preserve"> </w:t>
        </w:r>
        <w:r w:rsidR="00811F80">
          <w:rPr>
            <w:rFonts w:ascii="Times New Roman" w:hAnsi="Times New Roman" w:cs="Times New Roman"/>
            <w:sz w:val="28"/>
            <w:szCs w:val="28"/>
            <w:lang w:val="en-US"/>
          </w:rPr>
          <w:t>o</w:t>
        </w:r>
      </w:ins>
      <w:ins w:id="686" w:author="gergel" w:date="2020-05-28T19:50:00Z">
        <w:r w:rsidR="00FB2B3E" w:rsidRPr="00FB2B3E">
          <w:rPr>
            <w:rFonts w:ascii="Times New Roman" w:hAnsi="Times New Roman" w:cs="Times New Roman"/>
            <w:sz w:val="28"/>
            <w:szCs w:val="28"/>
            <w:lang w:val="en-US"/>
          </w:rPr>
          <w:t>verall</w:t>
        </w:r>
        <w:r w:rsidR="00FB2B3E" w:rsidRPr="00FB2B3E">
          <w:rPr>
            <w:rFonts w:ascii="Times New Roman" w:hAnsi="Times New Roman" w:cs="Times New Roman"/>
            <w:sz w:val="28"/>
            <w:szCs w:val="28"/>
            <w:lang w:val="ru-RU"/>
          </w:rPr>
          <w:t xml:space="preserve"> </w:t>
        </w:r>
        <w:r w:rsidR="00FB2B3E" w:rsidRPr="00FB2B3E">
          <w:rPr>
            <w:rFonts w:ascii="Times New Roman" w:hAnsi="Times New Roman" w:cs="Times New Roman"/>
            <w:sz w:val="28"/>
            <w:szCs w:val="28"/>
            <w:lang w:val="en-US"/>
          </w:rPr>
          <w:t>Pareto</w:t>
        </w:r>
        <w:r w:rsidR="00FB2B3E" w:rsidRPr="00FB2B3E">
          <w:rPr>
            <w:rFonts w:ascii="Times New Roman" w:hAnsi="Times New Roman" w:cs="Times New Roman"/>
            <w:sz w:val="28"/>
            <w:szCs w:val="28"/>
            <w:lang w:val="ru-RU"/>
          </w:rPr>
          <w:t xml:space="preserve"> </w:t>
        </w:r>
        <w:r w:rsidR="00FB2B3E" w:rsidRPr="00FB2B3E">
          <w:rPr>
            <w:rFonts w:ascii="Times New Roman" w:hAnsi="Times New Roman" w:cs="Times New Roman"/>
            <w:sz w:val="28"/>
            <w:szCs w:val="28"/>
            <w:lang w:val="en-US"/>
          </w:rPr>
          <w:t>spread</w:t>
        </w:r>
        <w:r w:rsidR="00FB2B3E" w:rsidRPr="00FB2B3E">
          <w:rPr>
            <w:rFonts w:ascii="Times New Roman" w:hAnsi="Times New Roman" w:cs="Times New Roman"/>
            <w:sz w:val="28"/>
            <w:szCs w:val="28"/>
            <w:lang w:val="ru-RU"/>
          </w:rPr>
          <w:t xml:space="preserve"> </w:t>
        </w:r>
      </w:ins>
      <w:ins w:id="687" w:author="gergel" w:date="2020-05-29T11:03:00Z">
        <w:r w:rsidR="00FB2B3E" w:rsidRPr="00FB2B3E">
          <w:rPr>
            <w:rFonts w:ascii="Times New Roman" w:hAnsi="Times New Roman" w:cs="Times New Roman"/>
            <w:sz w:val="28"/>
            <w:szCs w:val="28"/>
            <w:lang w:val="ru-RU"/>
          </w:rPr>
          <w:t xml:space="preserve">[51], </w:t>
        </w:r>
        <w:r w:rsidR="00811F80">
          <w:rPr>
            <w:rFonts w:ascii="Times New Roman" w:hAnsi="Times New Roman" w:cs="Times New Roman"/>
            <w:sz w:val="28"/>
            <w:szCs w:val="28"/>
            <w:lang w:val="en-US"/>
          </w:rPr>
          <w:t>etc</w:t>
        </w:r>
        <w:r w:rsidR="00FB2B3E" w:rsidRPr="00FB2B3E">
          <w:rPr>
            <w:rFonts w:ascii="Times New Roman" w:hAnsi="Times New Roman" w:cs="Times New Roman"/>
            <w:sz w:val="28"/>
            <w:szCs w:val="28"/>
            <w:lang w:val="ru-RU"/>
          </w:rPr>
          <w:t>.</w:t>
        </w:r>
      </w:ins>
      <w:ins w:id="688" w:author="gergel" w:date="2020-05-29T11:05:00Z">
        <w:r w:rsidR="00FB2B3E" w:rsidRPr="00FB2B3E">
          <w:rPr>
            <w:rFonts w:ascii="Times New Roman" w:hAnsi="Times New Roman" w:cs="Times New Roman"/>
            <w:sz w:val="28"/>
            <w:szCs w:val="28"/>
            <w:lang w:val="ru-RU"/>
          </w:rPr>
          <w:t xml:space="preserve"> </w:t>
        </w:r>
      </w:ins>
      <w:ins w:id="689" w:author="gergel" w:date="2020-05-29T11:06:00Z">
        <w:r w:rsidR="00811F80">
          <w:rPr>
            <w:rFonts w:ascii="Times New Roman" w:hAnsi="Times New Roman" w:cs="Times New Roman"/>
            <w:sz w:val="28"/>
            <w:szCs w:val="28"/>
            <w:lang w:val="ru-RU"/>
          </w:rPr>
          <w:t xml:space="preserve">В </w:t>
        </w:r>
        <w:r w:rsidR="00FB2B3E" w:rsidRPr="00FB2B3E">
          <w:rPr>
            <w:rFonts w:ascii="Times New Roman" w:hAnsi="Times New Roman" w:cs="Times New Roman"/>
            <w:sz w:val="28"/>
            <w:szCs w:val="28"/>
            <w:lang w:val="ru-RU"/>
          </w:rPr>
          <w:t xml:space="preserve">[52] </w:t>
        </w:r>
        <w:r w:rsidR="00811F80">
          <w:rPr>
            <w:rFonts w:ascii="Times New Roman" w:hAnsi="Times New Roman" w:cs="Times New Roman"/>
            <w:sz w:val="28"/>
            <w:szCs w:val="28"/>
            <w:lang w:val="ru-RU"/>
          </w:rPr>
          <w:t xml:space="preserve">предлагается </w:t>
        </w:r>
      </w:ins>
      <w:ins w:id="690" w:author="gergel" w:date="2020-05-29T11:08:00Z">
        <w:r w:rsidR="00811F80">
          <w:rPr>
            <w:rFonts w:ascii="Times New Roman" w:hAnsi="Times New Roman" w:cs="Times New Roman"/>
            <w:sz w:val="28"/>
            <w:szCs w:val="28"/>
            <w:lang w:val="ru-RU"/>
          </w:rPr>
          <w:t>даже большой спектр из 57 показателей эффективности решения задач МКО.</w:t>
        </w:r>
        <w:r w:rsidR="00DD2090">
          <w:rPr>
            <w:rFonts w:ascii="Times New Roman" w:hAnsi="Times New Roman" w:cs="Times New Roman"/>
            <w:sz w:val="28"/>
            <w:szCs w:val="28"/>
            <w:lang w:val="ru-RU"/>
          </w:rPr>
          <w:t xml:space="preserve"> </w:t>
        </w:r>
      </w:ins>
      <w:ins w:id="691" w:author="gergel" w:date="2020-05-29T11:09:00Z">
        <w:r w:rsidR="00DD2090">
          <w:rPr>
            <w:rFonts w:ascii="Times New Roman" w:hAnsi="Times New Roman" w:cs="Times New Roman"/>
            <w:sz w:val="28"/>
            <w:szCs w:val="28"/>
            <w:lang w:val="ru-RU"/>
          </w:rPr>
          <w:t xml:space="preserve">К сожалению, следует отметить, какого-то единого подхода для оценки </w:t>
        </w:r>
      </w:ins>
      <w:ins w:id="692" w:author="gergel" w:date="2020-05-29T11:10:00Z">
        <w:r w:rsidR="00DD2090">
          <w:rPr>
            <w:rFonts w:ascii="Times New Roman" w:hAnsi="Times New Roman" w:cs="Times New Roman"/>
            <w:sz w:val="28"/>
            <w:szCs w:val="28"/>
            <w:lang w:val="ru-RU"/>
          </w:rPr>
          <w:t>эффективности</w:t>
        </w:r>
      </w:ins>
      <w:ins w:id="693" w:author="gergel" w:date="2020-05-29T11:09:00Z">
        <w:r w:rsidR="00DD2090">
          <w:rPr>
            <w:rFonts w:ascii="Times New Roman" w:hAnsi="Times New Roman" w:cs="Times New Roman"/>
            <w:sz w:val="28"/>
            <w:szCs w:val="28"/>
            <w:lang w:val="ru-RU"/>
          </w:rPr>
          <w:t xml:space="preserve"> </w:t>
        </w:r>
      </w:ins>
      <w:ins w:id="694" w:author="gergel" w:date="2020-05-29T11:10:00Z">
        <w:r w:rsidR="00DD2090">
          <w:rPr>
            <w:rFonts w:ascii="Times New Roman" w:hAnsi="Times New Roman" w:cs="Times New Roman"/>
            <w:sz w:val="28"/>
            <w:szCs w:val="28"/>
            <w:lang w:val="ru-RU"/>
          </w:rPr>
          <w:t xml:space="preserve">методов МКО еще не принято. </w:t>
        </w:r>
      </w:ins>
    </w:p>
    <w:p w:rsidR="00BA7D91" w:rsidRDefault="00DD2090">
      <w:pPr>
        <w:spacing w:after="60"/>
        <w:ind w:firstLine="426"/>
        <w:rPr>
          <w:ins w:id="695" w:author="gergel" w:date="2020-05-29T11:13:00Z"/>
          <w:rFonts w:ascii="Times New Roman" w:hAnsi="Times New Roman" w:cs="Times New Roman"/>
          <w:sz w:val="28"/>
          <w:szCs w:val="28"/>
        </w:rPr>
      </w:pPr>
      <w:ins w:id="696" w:author="gergel" w:date="2020-05-29T11:11:00Z">
        <w:r>
          <w:rPr>
            <w:rFonts w:ascii="Times New Roman" w:hAnsi="Times New Roman" w:cs="Times New Roman"/>
            <w:sz w:val="28"/>
            <w:szCs w:val="28"/>
            <w:lang w:val="ru-RU"/>
          </w:rPr>
          <w:t>В</w:t>
        </w:r>
        <w:r w:rsidR="00FB2B3E" w:rsidRPr="00FB2B3E">
          <w:rPr>
            <w:rFonts w:ascii="Times New Roman" w:hAnsi="Times New Roman" w:cs="Times New Roman"/>
            <w:sz w:val="28"/>
            <w:szCs w:val="28"/>
            <w:lang w:val="ru-RU"/>
          </w:rPr>
          <w:t xml:space="preserve"> </w:t>
        </w:r>
        <w:r>
          <w:rPr>
            <w:rFonts w:ascii="Times New Roman" w:hAnsi="Times New Roman" w:cs="Times New Roman"/>
            <w:sz w:val="28"/>
            <w:szCs w:val="28"/>
            <w:lang w:val="ru-RU"/>
          </w:rPr>
          <w:t>данной</w:t>
        </w:r>
        <w:r w:rsidR="00FB2B3E" w:rsidRPr="00FB2B3E">
          <w:rPr>
            <w:rFonts w:ascii="Times New Roman" w:hAnsi="Times New Roman" w:cs="Times New Roman"/>
            <w:sz w:val="28"/>
            <w:szCs w:val="28"/>
            <w:lang w:val="ru-RU"/>
          </w:rPr>
          <w:t xml:space="preserve"> </w:t>
        </w:r>
        <w:r>
          <w:rPr>
            <w:rFonts w:ascii="Times New Roman" w:hAnsi="Times New Roman" w:cs="Times New Roman"/>
            <w:sz w:val="28"/>
            <w:szCs w:val="28"/>
            <w:lang w:val="ru-RU"/>
          </w:rPr>
          <w:t>статье</w:t>
        </w:r>
        <w:r w:rsidR="00FB2B3E" w:rsidRPr="00FB2B3E">
          <w:rPr>
            <w:rFonts w:ascii="Times New Roman" w:hAnsi="Times New Roman" w:cs="Times New Roman"/>
            <w:sz w:val="28"/>
            <w:szCs w:val="28"/>
            <w:lang w:val="ru-RU"/>
          </w:rPr>
          <w:t xml:space="preserve"> </w:t>
        </w:r>
      </w:ins>
      <w:ins w:id="697" w:author="gergel" w:date="2020-05-29T16:17:00Z">
        <w:r w:rsidR="00E068D4">
          <w:rPr>
            <w:rFonts w:ascii="Times New Roman" w:hAnsi="Times New Roman" w:cs="Times New Roman"/>
            <w:sz w:val="28"/>
            <w:szCs w:val="28"/>
            <w:lang w:val="ru-RU"/>
          </w:rPr>
          <w:t xml:space="preserve">для оценки результатов </w:t>
        </w:r>
      </w:ins>
      <w:ins w:id="698" w:author="gergel" w:date="2020-05-29T11:11:00Z">
        <w:r>
          <w:rPr>
            <w:rFonts w:ascii="Times New Roman" w:hAnsi="Times New Roman" w:cs="Times New Roman"/>
            <w:sz w:val="28"/>
            <w:szCs w:val="28"/>
            <w:lang w:val="ru-RU"/>
          </w:rPr>
          <w:t>вычислительных</w:t>
        </w:r>
        <w:r w:rsidR="00FB2B3E" w:rsidRPr="00FB2B3E">
          <w:rPr>
            <w:rFonts w:ascii="Times New Roman" w:hAnsi="Times New Roman" w:cs="Times New Roman"/>
            <w:sz w:val="28"/>
            <w:szCs w:val="28"/>
            <w:lang w:val="ru-RU"/>
          </w:rPr>
          <w:t xml:space="preserve"> </w:t>
        </w:r>
        <w:r>
          <w:rPr>
            <w:rFonts w:ascii="Times New Roman" w:hAnsi="Times New Roman" w:cs="Times New Roman"/>
            <w:sz w:val="28"/>
            <w:szCs w:val="28"/>
            <w:lang w:val="ru-RU"/>
          </w:rPr>
          <w:t>экспериментов</w:t>
        </w:r>
        <w:r w:rsidR="00FB2B3E" w:rsidRPr="00FB2B3E">
          <w:rPr>
            <w:rFonts w:ascii="Times New Roman" w:hAnsi="Times New Roman" w:cs="Times New Roman"/>
            <w:sz w:val="28"/>
            <w:szCs w:val="28"/>
            <w:lang w:val="ru-RU"/>
          </w:rPr>
          <w:t xml:space="preserve"> </w:t>
        </w:r>
        <w:r>
          <w:rPr>
            <w:rFonts w:ascii="Times New Roman" w:hAnsi="Times New Roman" w:cs="Times New Roman"/>
            <w:sz w:val="28"/>
            <w:szCs w:val="28"/>
            <w:lang w:val="ru-RU"/>
          </w:rPr>
          <w:t>используются</w:t>
        </w:r>
        <w:r w:rsidR="00FB2B3E" w:rsidRPr="00FB2B3E">
          <w:rPr>
            <w:rFonts w:ascii="Times New Roman" w:hAnsi="Times New Roman" w:cs="Times New Roman"/>
            <w:sz w:val="28"/>
            <w:szCs w:val="28"/>
            <w:lang w:val="ru-RU"/>
          </w:rPr>
          <w:t xml:space="preserve"> </w:t>
        </w:r>
        <w:r>
          <w:rPr>
            <w:rFonts w:ascii="Times New Roman" w:hAnsi="Times New Roman" w:cs="Times New Roman"/>
            <w:sz w:val="28"/>
            <w:szCs w:val="28"/>
            <w:lang w:val="ru-RU"/>
          </w:rPr>
          <w:t>два</w:t>
        </w:r>
        <w:r w:rsidR="00FB2B3E" w:rsidRPr="00FB2B3E">
          <w:rPr>
            <w:rFonts w:ascii="Times New Roman" w:hAnsi="Times New Roman" w:cs="Times New Roman"/>
            <w:sz w:val="28"/>
            <w:szCs w:val="28"/>
            <w:lang w:val="ru-RU"/>
          </w:rPr>
          <w:t xml:space="preserve"> </w:t>
        </w:r>
      </w:ins>
      <w:ins w:id="699" w:author="gergel" w:date="2020-05-29T11:12:00Z">
        <w:r>
          <w:rPr>
            <w:rFonts w:ascii="Times New Roman" w:hAnsi="Times New Roman" w:cs="Times New Roman"/>
            <w:sz w:val="28"/>
            <w:szCs w:val="28"/>
            <w:lang w:val="ru-RU"/>
          </w:rPr>
          <w:t>широко</w:t>
        </w:r>
        <w:r w:rsidR="00FB2B3E" w:rsidRPr="00FB2B3E">
          <w:rPr>
            <w:rFonts w:ascii="Times New Roman" w:hAnsi="Times New Roman" w:cs="Times New Roman"/>
            <w:sz w:val="28"/>
            <w:szCs w:val="28"/>
            <w:lang w:val="ru-RU"/>
          </w:rPr>
          <w:t xml:space="preserve"> </w:t>
        </w:r>
        <w:r>
          <w:rPr>
            <w:rFonts w:ascii="Times New Roman" w:hAnsi="Times New Roman" w:cs="Times New Roman"/>
            <w:sz w:val="28"/>
            <w:szCs w:val="28"/>
            <w:lang w:val="ru-RU"/>
          </w:rPr>
          <w:t>используемых</w:t>
        </w:r>
        <w:r w:rsidR="00FB2B3E" w:rsidRPr="00FB2B3E">
          <w:rPr>
            <w:rFonts w:ascii="Times New Roman" w:hAnsi="Times New Roman" w:cs="Times New Roman"/>
            <w:sz w:val="28"/>
            <w:szCs w:val="28"/>
            <w:lang w:val="ru-RU"/>
          </w:rPr>
          <w:t xml:space="preserve"> </w:t>
        </w:r>
        <w:r>
          <w:rPr>
            <w:rFonts w:ascii="Times New Roman" w:hAnsi="Times New Roman" w:cs="Times New Roman"/>
            <w:sz w:val="28"/>
            <w:szCs w:val="28"/>
            <w:lang w:val="ru-RU"/>
          </w:rPr>
          <w:t>показателя</w:t>
        </w:r>
        <w:r w:rsidR="00FB2B3E" w:rsidRPr="00FB2B3E">
          <w:rPr>
            <w:rFonts w:ascii="Times New Roman" w:hAnsi="Times New Roman" w:cs="Times New Roman"/>
            <w:sz w:val="28"/>
            <w:szCs w:val="28"/>
            <w:lang w:val="ru-RU"/>
          </w:rPr>
          <w:t xml:space="preserve">: </w:t>
        </w:r>
      </w:ins>
      <w:ins w:id="700" w:author="gergel" w:date="2020-05-29T11:13:00Z">
        <w:r w:rsidRPr="00407478">
          <w:rPr>
            <w:rFonts w:ascii="Times New Roman" w:hAnsi="Times New Roman" w:cs="Times New Roman"/>
            <w:sz w:val="28"/>
            <w:szCs w:val="28"/>
          </w:rPr>
          <w:t>the completeness and uniformity of the Pareto domain coverage were compared, using the following two indicators [35-36]:</w:t>
        </w:r>
      </w:ins>
    </w:p>
    <w:p w:rsidR="00BA7D91" w:rsidRDefault="00DD2090">
      <w:pPr>
        <w:pStyle w:val="a6"/>
        <w:numPr>
          <w:ilvl w:val="0"/>
          <w:numId w:val="28"/>
        </w:numPr>
        <w:spacing w:after="60"/>
        <w:ind w:left="0" w:firstLine="360"/>
        <w:jc w:val="both"/>
        <w:rPr>
          <w:ins w:id="701" w:author="gergel" w:date="2020-05-29T11:13:00Z"/>
          <w:sz w:val="28"/>
          <w:szCs w:val="28"/>
          <w:lang w:val="en-US"/>
        </w:rPr>
      </w:pPr>
      <w:ins w:id="702" w:author="gergel" w:date="2020-05-29T11:13:00Z">
        <w:r w:rsidRPr="00135C33">
          <w:rPr>
            <w:sz w:val="28"/>
            <w:szCs w:val="28"/>
            <w:lang w:val="en-US"/>
          </w:rPr>
          <w:t xml:space="preserve">The </w:t>
        </w:r>
        <w:proofErr w:type="spellStart"/>
        <w:r w:rsidRPr="00135C33">
          <w:rPr>
            <w:sz w:val="28"/>
            <w:szCs w:val="28"/>
            <w:lang w:val="en-US"/>
          </w:rPr>
          <w:t>hypervolume</w:t>
        </w:r>
        <w:proofErr w:type="spellEnd"/>
        <w:r w:rsidRPr="00135C33">
          <w:rPr>
            <w:sz w:val="28"/>
            <w:szCs w:val="28"/>
            <w:lang w:val="en-US"/>
          </w:rPr>
          <w:t xml:space="preserve"> index (HV). This indicator characterizes the approximation of the Pareto domain in terms of completeness; a higher value corresponds to a more complete coverage of the Pareto domain.</w:t>
        </w:r>
      </w:ins>
    </w:p>
    <w:p w:rsidR="00BA7D91" w:rsidRDefault="00DD2090">
      <w:pPr>
        <w:pStyle w:val="a6"/>
        <w:numPr>
          <w:ilvl w:val="0"/>
          <w:numId w:val="28"/>
        </w:numPr>
        <w:spacing w:after="60"/>
        <w:ind w:left="0" w:firstLine="360"/>
        <w:jc w:val="both"/>
        <w:rPr>
          <w:ins w:id="703" w:author="gergel" w:date="2020-05-29T11:13:00Z"/>
          <w:sz w:val="28"/>
          <w:szCs w:val="28"/>
          <w:lang w:val="en-US"/>
        </w:rPr>
      </w:pPr>
      <w:ins w:id="704" w:author="gergel" w:date="2020-05-29T11:13:00Z">
        <w:r w:rsidRPr="00135C33">
          <w:rPr>
            <w:sz w:val="28"/>
            <w:szCs w:val="28"/>
            <w:lang w:val="en-US"/>
          </w:rPr>
          <w:t>The distribution uniformity index (DU). This indicator characterizes the uniformity of Pareto domain coverage; a lower value corresponds to a more uniform coverage of the Pareto domain.</w:t>
        </w:r>
      </w:ins>
    </w:p>
    <w:p w:rsidR="00BA7D91" w:rsidRDefault="002C6602">
      <w:pPr>
        <w:spacing w:after="60"/>
        <w:ind w:left="17" w:right="0" w:firstLine="425"/>
        <w:rPr>
          <w:ins w:id="705" w:author="gergel" w:date="2020-05-28T19:49:00Z"/>
          <w:rFonts w:ascii="Times New Roman" w:hAnsi="Times New Roman" w:cs="Times New Roman"/>
          <w:sz w:val="28"/>
          <w:szCs w:val="28"/>
          <w:lang w:val="ru-RU"/>
        </w:rPr>
      </w:pPr>
      <w:ins w:id="706" w:author="gergel" w:date="2020-05-29T11:15:00Z">
        <w:r>
          <w:rPr>
            <w:rFonts w:ascii="Times New Roman" w:hAnsi="Times New Roman" w:cs="Times New Roman"/>
            <w:sz w:val="28"/>
            <w:szCs w:val="28"/>
            <w:lang w:val="ru-RU"/>
          </w:rPr>
          <w:t>В последующих эксперимент</w:t>
        </w:r>
      </w:ins>
      <w:ins w:id="707" w:author="gergel" w:date="2020-05-29T11:21:00Z">
        <w:r>
          <w:rPr>
            <w:rFonts w:ascii="Times New Roman" w:hAnsi="Times New Roman" w:cs="Times New Roman"/>
            <w:sz w:val="28"/>
            <w:szCs w:val="28"/>
            <w:lang w:val="ru-RU"/>
          </w:rPr>
          <w:t>ах</w:t>
        </w:r>
      </w:ins>
      <w:ins w:id="708" w:author="gergel" w:date="2020-05-29T11:15:00Z">
        <w:r w:rsidR="00DD2090">
          <w:rPr>
            <w:rFonts w:ascii="Times New Roman" w:hAnsi="Times New Roman" w:cs="Times New Roman"/>
            <w:sz w:val="28"/>
            <w:szCs w:val="28"/>
            <w:lang w:val="ru-RU"/>
          </w:rPr>
          <w:t xml:space="preserve"> в силу того, что решение задачи МКО сводится к решению множества задач скалярной оптимизации, для оценки результатов будут использоваться </w:t>
        </w:r>
      </w:ins>
      <w:ins w:id="709" w:author="gergel" w:date="2020-05-29T11:17:00Z">
        <w:r w:rsidR="00DD2090">
          <w:rPr>
            <w:rFonts w:ascii="Times New Roman" w:hAnsi="Times New Roman" w:cs="Times New Roman"/>
            <w:sz w:val="28"/>
            <w:szCs w:val="28"/>
            <w:lang w:val="ru-RU"/>
          </w:rPr>
          <w:t>«классические» показатели: точност</w:t>
        </w:r>
      </w:ins>
      <w:ins w:id="710" w:author="gergel" w:date="2020-05-29T11:18:00Z">
        <w:r w:rsidR="00DD2090">
          <w:rPr>
            <w:rFonts w:ascii="Times New Roman" w:hAnsi="Times New Roman" w:cs="Times New Roman"/>
            <w:sz w:val="28"/>
            <w:szCs w:val="28"/>
            <w:lang w:val="ru-RU"/>
          </w:rPr>
          <w:t>ь</w:t>
        </w:r>
      </w:ins>
      <w:ins w:id="711" w:author="gergel" w:date="2020-05-29T11:17:00Z">
        <w:r w:rsidR="00DD2090">
          <w:rPr>
            <w:rFonts w:ascii="Times New Roman" w:hAnsi="Times New Roman" w:cs="Times New Roman"/>
            <w:sz w:val="28"/>
            <w:szCs w:val="28"/>
            <w:lang w:val="ru-RU"/>
          </w:rPr>
          <w:t xml:space="preserve"> решения и количеств</w:t>
        </w:r>
      </w:ins>
      <w:ins w:id="712" w:author="gergel" w:date="2020-05-29T11:18:00Z">
        <w:r w:rsidR="00DD2090">
          <w:rPr>
            <w:rFonts w:ascii="Times New Roman" w:hAnsi="Times New Roman" w:cs="Times New Roman"/>
            <w:sz w:val="28"/>
            <w:szCs w:val="28"/>
            <w:lang w:val="ru-RU"/>
          </w:rPr>
          <w:t>о</w:t>
        </w:r>
      </w:ins>
      <w:ins w:id="713" w:author="gergel" w:date="2020-05-29T11:17:00Z">
        <w:r w:rsidR="00DD2090">
          <w:rPr>
            <w:rFonts w:ascii="Times New Roman" w:hAnsi="Times New Roman" w:cs="Times New Roman"/>
            <w:sz w:val="28"/>
            <w:szCs w:val="28"/>
            <w:lang w:val="ru-RU"/>
          </w:rPr>
          <w:t xml:space="preserve"> вычислений значений </w:t>
        </w:r>
        <w:proofErr w:type="spellStart"/>
        <w:r w:rsidR="00DD2090">
          <w:rPr>
            <w:rFonts w:ascii="Times New Roman" w:hAnsi="Times New Roman" w:cs="Times New Roman"/>
            <w:sz w:val="28"/>
            <w:szCs w:val="28"/>
            <w:lang w:val="ru-RU"/>
          </w:rPr>
          <w:t>минимизируемой</w:t>
        </w:r>
        <w:proofErr w:type="spellEnd"/>
        <w:r w:rsidR="00DD2090">
          <w:rPr>
            <w:rFonts w:ascii="Times New Roman" w:hAnsi="Times New Roman" w:cs="Times New Roman"/>
            <w:sz w:val="28"/>
            <w:szCs w:val="28"/>
            <w:lang w:val="ru-RU"/>
          </w:rPr>
          <w:t xml:space="preserve"> функции</w:t>
        </w:r>
      </w:ins>
      <w:ins w:id="714" w:author="gergel" w:date="2020-05-29T11:18:00Z">
        <w:r w:rsidR="00DD2090">
          <w:rPr>
            <w:rFonts w:ascii="Times New Roman" w:hAnsi="Times New Roman" w:cs="Times New Roman"/>
            <w:sz w:val="28"/>
            <w:szCs w:val="28"/>
            <w:lang w:val="ru-RU"/>
          </w:rPr>
          <w:t xml:space="preserve">. Последний показатель тем более важен, поскольку </w:t>
        </w:r>
        <w:r>
          <w:rPr>
            <w:rFonts w:ascii="Times New Roman" w:hAnsi="Times New Roman" w:cs="Times New Roman"/>
            <w:sz w:val="28"/>
            <w:szCs w:val="28"/>
            <w:lang w:val="ru-RU"/>
          </w:rPr>
          <w:t xml:space="preserve">в силу исходного предположения о </w:t>
        </w:r>
      </w:ins>
      <w:ins w:id="715" w:author="gergel" w:date="2020-05-29T11:19:00Z">
        <w:r>
          <w:rPr>
            <w:rFonts w:ascii="Times New Roman" w:hAnsi="Times New Roman" w:cs="Times New Roman"/>
            <w:sz w:val="28"/>
            <w:szCs w:val="28"/>
            <w:lang w:val="ru-RU"/>
          </w:rPr>
          <w:t xml:space="preserve">высокой трудоемкости вычисления значений критериев эффективности задачи МКО данный показатель </w:t>
        </w:r>
      </w:ins>
      <w:ins w:id="716" w:author="gergel" w:date="2020-05-29T11:20:00Z">
        <w:r>
          <w:rPr>
            <w:rFonts w:ascii="Times New Roman" w:hAnsi="Times New Roman" w:cs="Times New Roman"/>
            <w:sz w:val="28"/>
            <w:szCs w:val="28"/>
            <w:lang w:val="ru-RU"/>
          </w:rPr>
          <w:t>характериз</w:t>
        </w:r>
      </w:ins>
      <w:ins w:id="717" w:author="gergel" w:date="2020-05-29T11:21:00Z">
        <w:r>
          <w:rPr>
            <w:rFonts w:ascii="Times New Roman" w:hAnsi="Times New Roman" w:cs="Times New Roman"/>
            <w:sz w:val="28"/>
            <w:szCs w:val="28"/>
            <w:lang w:val="ru-RU"/>
          </w:rPr>
          <w:t>у</w:t>
        </w:r>
      </w:ins>
      <w:ins w:id="718" w:author="gergel" w:date="2020-05-29T11:20:00Z">
        <w:r>
          <w:rPr>
            <w:rFonts w:ascii="Times New Roman" w:hAnsi="Times New Roman" w:cs="Times New Roman"/>
            <w:sz w:val="28"/>
            <w:szCs w:val="28"/>
            <w:lang w:val="ru-RU"/>
          </w:rPr>
          <w:t>ет вычислительную сложность</w:t>
        </w:r>
      </w:ins>
      <w:ins w:id="719" w:author="gergel" w:date="2020-05-29T11:21:00Z">
        <w:r>
          <w:rPr>
            <w:rFonts w:ascii="Times New Roman" w:hAnsi="Times New Roman" w:cs="Times New Roman"/>
            <w:sz w:val="28"/>
            <w:szCs w:val="28"/>
            <w:lang w:val="ru-RU"/>
          </w:rPr>
          <w:t xml:space="preserve"> решения задачи МКО.</w:t>
        </w:r>
      </w:ins>
    </w:p>
    <w:p w:rsidR="00BA7D91" w:rsidRDefault="000410BA">
      <w:pPr>
        <w:suppressAutoHyphens w:val="0"/>
        <w:autoSpaceDE w:val="0"/>
        <w:autoSpaceDN w:val="0"/>
        <w:adjustRightInd w:val="0"/>
        <w:spacing w:after="0"/>
        <w:ind w:left="0" w:right="0" w:firstLine="426"/>
        <w:rPr>
          <w:ins w:id="720" w:author="gergel" w:date="2020-05-28T18:08:00Z"/>
          <w:rFonts w:ascii="Times New Roman" w:hAnsi="Times New Roman" w:cs="Times New Roman"/>
          <w:sz w:val="28"/>
          <w:szCs w:val="28"/>
          <w:lang w:val="ru-RU"/>
        </w:rPr>
      </w:pPr>
      <w:ins w:id="721" w:author="gergel" w:date="2020-05-29T11:22:00Z">
        <w:r>
          <w:rPr>
            <w:rFonts w:ascii="Times New Roman" w:hAnsi="Times New Roman" w:cs="Times New Roman"/>
            <w:sz w:val="28"/>
            <w:szCs w:val="28"/>
            <w:lang w:val="ru-RU"/>
          </w:rPr>
          <w:t xml:space="preserve">Другой важный аспект при оценке </w:t>
        </w:r>
      </w:ins>
      <w:ins w:id="722" w:author="gergel" w:date="2020-05-29T11:23:00Z">
        <w:r>
          <w:rPr>
            <w:rFonts w:ascii="Times New Roman" w:hAnsi="Times New Roman" w:cs="Times New Roman"/>
            <w:sz w:val="28"/>
            <w:szCs w:val="28"/>
            <w:lang w:val="ru-RU"/>
          </w:rPr>
          <w:t xml:space="preserve">эффективности решения задачи состоит в выборе тестовых задач, на примере которых будет проверяться эффективность используемых методов. </w:t>
        </w:r>
      </w:ins>
      <w:ins w:id="723" w:author="gergel" w:date="2020-05-29T11:25:00Z">
        <w:r>
          <w:rPr>
            <w:rFonts w:ascii="Times New Roman" w:hAnsi="Times New Roman" w:cs="Times New Roman"/>
            <w:sz w:val="28"/>
            <w:szCs w:val="28"/>
            <w:lang w:val="ru-RU"/>
          </w:rPr>
          <w:t xml:space="preserve">К сожалению, здесь тоже пока нет единого </w:t>
        </w:r>
      </w:ins>
      <w:ins w:id="724" w:author="gergel" w:date="2020-05-29T11:26:00Z">
        <w:r>
          <w:rPr>
            <w:rFonts w:ascii="Times New Roman" w:hAnsi="Times New Roman" w:cs="Times New Roman"/>
            <w:sz w:val="28"/>
            <w:szCs w:val="28"/>
            <w:lang w:val="ru-RU"/>
          </w:rPr>
          <w:t>подхода. Во многих исследованиях эффективность разработанных методов демонстрируется на примере крайне ограниченного набора те</w:t>
        </w:r>
      </w:ins>
      <w:ins w:id="725" w:author="gergel" w:date="2020-05-29T11:27:00Z">
        <w:r>
          <w:rPr>
            <w:rFonts w:ascii="Times New Roman" w:hAnsi="Times New Roman" w:cs="Times New Roman"/>
            <w:sz w:val="28"/>
            <w:szCs w:val="28"/>
            <w:lang w:val="ru-RU"/>
          </w:rPr>
          <w:t xml:space="preserve">стовых задач. </w:t>
        </w:r>
      </w:ins>
      <w:ins w:id="726" w:author="gergel" w:date="2020-05-29T11:31:00Z">
        <w:r w:rsidR="009E463F">
          <w:rPr>
            <w:rFonts w:ascii="Times New Roman" w:hAnsi="Times New Roman" w:cs="Times New Roman"/>
            <w:sz w:val="28"/>
            <w:szCs w:val="28"/>
            <w:lang w:val="ru-RU"/>
          </w:rPr>
          <w:t xml:space="preserve">Для исправления такой ситуации предпринимаются многократные попытки формирования достаточно широких наборов тестовых задач, которые могут быть использованы при оценки </w:t>
        </w:r>
      </w:ins>
      <w:ins w:id="727" w:author="gergel" w:date="2020-05-29T11:32:00Z">
        <w:r w:rsidR="009E463F">
          <w:rPr>
            <w:rFonts w:ascii="Times New Roman" w:hAnsi="Times New Roman" w:cs="Times New Roman"/>
            <w:sz w:val="28"/>
            <w:szCs w:val="28"/>
            <w:lang w:val="ru-RU"/>
          </w:rPr>
          <w:t>э</w:t>
        </w:r>
      </w:ins>
      <w:ins w:id="728" w:author="gergel" w:date="2020-05-29T11:31:00Z">
        <w:r w:rsidR="009E463F">
          <w:rPr>
            <w:rFonts w:ascii="Times New Roman" w:hAnsi="Times New Roman" w:cs="Times New Roman"/>
            <w:sz w:val="28"/>
            <w:szCs w:val="28"/>
            <w:lang w:val="ru-RU"/>
          </w:rPr>
          <w:t xml:space="preserve">ффективности методов </w:t>
        </w:r>
      </w:ins>
      <w:ins w:id="729" w:author="gergel" w:date="2020-05-29T11:32:00Z">
        <w:r w:rsidR="009E463F">
          <w:rPr>
            <w:rFonts w:ascii="Times New Roman" w:hAnsi="Times New Roman" w:cs="Times New Roman"/>
            <w:sz w:val="28"/>
            <w:szCs w:val="28"/>
            <w:lang w:val="ru-RU"/>
          </w:rPr>
          <w:t xml:space="preserve">решения задач МКО. </w:t>
        </w:r>
      </w:ins>
      <w:ins w:id="730" w:author="gergel" w:date="2020-05-29T11:39:00Z">
        <w:r w:rsidR="00EB0C42">
          <w:rPr>
            <w:rFonts w:ascii="Times New Roman" w:hAnsi="Times New Roman" w:cs="Times New Roman"/>
            <w:sz w:val="28"/>
            <w:szCs w:val="28"/>
            <w:lang w:val="ru-RU"/>
          </w:rPr>
          <w:t>Так</w:t>
        </w:r>
        <w:r w:rsidR="00FB2B3E" w:rsidRPr="00FB2B3E">
          <w:rPr>
            <w:rFonts w:ascii="Times New Roman" w:hAnsi="Times New Roman" w:cs="Times New Roman"/>
            <w:sz w:val="28"/>
            <w:szCs w:val="28"/>
            <w:lang w:val="en-US"/>
          </w:rPr>
          <w:t xml:space="preserve">, </w:t>
        </w:r>
        <w:r w:rsidR="00EB0C42">
          <w:rPr>
            <w:rFonts w:ascii="Times New Roman" w:hAnsi="Times New Roman" w:cs="Times New Roman"/>
            <w:sz w:val="28"/>
            <w:szCs w:val="28"/>
            <w:lang w:val="en-US"/>
          </w:rPr>
          <w:t xml:space="preserve">в </w:t>
        </w:r>
        <w:r w:rsidR="00FB2B3E" w:rsidRPr="00FB2B3E">
          <w:rPr>
            <w:rFonts w:ascii="Times New Roman" w:hAnsi="Times New Roman" w:cs="Times New Roman"/>
            <w:sz w:val="28"/>
            <w:szCs w:val="28"/>
            <w:lang w:val="en-US"/>
          </w:rPr>
          <w:t>[</w:t>
        </w:r>
      </w:ins>
      <w:ins w:id="731" w:author="gergel" w:date="2020-05-29T11:40:00Z">
        <w:r w:rsidR="00EB0C42">
          <w:rPr>
            <w:rFonts w:ascii="Times New Roman" w:hAnsi="Times New Roman" w:cs="Times New Roman"/>
            <w:sz w:val="28"/>
            <w:szCs w:val="28"/>
            <w:lang w:val="en-US"/>
          </w:rPr>
          <w:t>53</w:t>
        </w:r>
      </w:ins>
      <w:ins w:id="732" w:author="gergel" w:date="2020-05-29T11:39:00Z">
        <w:r w:rsidR="00FB2B3E" w:rsidRPr="00FB2B3E">
          <w:rPr>
            <w:rFonts w:ascii="Times New Roman" w:hAnsi="Times New Roman" w:cs="Times New Roman"/>
            <w:sz w:val="28"/>
            <w:szCs w:val="28"/>
            <w:lang w:val="en-US"/>
          </w:rPr>
          <w:t xml:space="preserve">] </w:t>
        </w:r>
      </w:ins>
      <w:ins w:id="733" w:author="gergel" w:date="2020-05-29T11:43:00Z">
        <w:r w:rsidR="00EB0C42">
          <w:rPr>
            <w:rFonts w:ascii="Times New Roman" w:hAnsi="Times New Roman" w:cs="Times New Roman"/>
            <w:sz w:val="28"/>
            <w:szCs w:val="28"/>
            <w:lang w:val="ru-RU"/>
          </w:rPr>
          <w:t>предлагается</w:t>
        </w:r>
        <w:r w:rsidR="00FB2B3E" w:rsidRPr="00FB2B3E">
          <w:rPr>
            <w:rFonts w:ascii="Times New Roman" w:hAnsi="Times New Roman" w:cs="Times New Roman"/>
            <w:sz w:val="28"/>
            <w:szCs w:val="28"/>
            <w:lang w:val="en-US"/>
          </w:rPr>
          <w:t xml:space="preserve"> </w:t>
        </w:r>
      </w:ins>
      <w:ins w:id="734" w:author="gergel" w:date="2020-05-29T11:39:00Z">
        <w:r w:rsidR="00FB2B3E" w:rsidRPr="00FB2B3E">
          <w:rPr>
            <w:rFonts w:ascii="Times New Roman" w:hAnsi="Times New Roman" w:cs="Times New Roman"/>
            <w:sz w:val="28"/>
            <w:szCs w:val="28"/>
            <w:lang w:val="en-US"/>
          </w:rPr>
          <w:t>a flexible toolkit for constructing well-designed test problems</w:t>
        </w:r>
      </w:ins>
      <w:ins w:id="735" w:author="gergel" w:date="2020-05-29T11:40:00Z">
        <w:r w:rsidR="00EB0C42">
          <w:rPr>
            <w:rFonts w:ascii="Times New Roman" w:hAnsi="Times New Roman" w:cs="Times New Roman"/>
            <w:sz w:val="28"/>
            <w:szCs w:val="28"/>
            <w:lang w:val="en-US"/>
          </w:rPr>
          <w:t>.</w:t>
        </w:r>
      </w:ins>
      <w:ins w:id="736" w:author="gergel" w:date="2020-05-29T11:41:00Z">
        <w:r w:rsidR="00EB0C42">
          <w:rPr>
            <w:rFonts w:ascii="Times New Roman" w:hAnsi="Times New Roman" w:cs="Times New Roman"/>
            <w:sz w:val="28"/>
            <w:szCs w:val="28"/>
            <w:lang w:val="en-US"/>
          </w:rPr>
          <w:t xml:space="preserve"> </w:t>
        </w:r>
      </w:ins>
      <w:ins w:id="737" w:author="gergel" w:date="2020-05-29T11:43:00Z">
        <w:r w:rsidR="00EB0C42">
          <w:rPr>
            <w:rFonts w:ascii="Times New Roman" w:hAnsi="Times New Roman" w:cs="Times New Roman"/>
            <w:sz w:val="28"/>
            <w:szCs w:val="28"/>
            <w:lang w:val="ru-RU"/>
          </w:rPr>
          <w:t>В</w:t>
        </w:r>
      </w:ins>
      <w:ins w:id="738" w:author="gergel" w:date="2020-05-29T11:42:00Z">
        <w:r w:rsidR="00FB2B3E" w:rsidRPr="00FB2B3E">
          <w:rPr>
            <w:rFonts w:ascii="Times New Roman" w:hAnsi="Times New Roman" w:cs="Times New Roman"/>
            <w:sz w:val="28"/>
            <w:szCs w:val="28"/>
            <w:lang w:val="ru-RU"/>
          </w:rPr>
          <w:t xml:space="preserve"> [5</w:t>
        </w:r>
      </w:ins>
      <w:ins w:id="739" w:author="gergel" w:date="2020-05-29T11:43:00Z">
        <w:r w:rsidR="00FB2B3E" w:rsidRPr="00FB2B3E">
          <w:rPr>
            <w:rFonts w:ascii="Times New Roman" w:hAnsi="Times New Roman" w:cs="Times New Roman"/>
            <w:sz w:val="28"/>
            <w:szCs w:val="28"/>
            <w:lang w:val="ru-RU"/>
          </w:rPr>
          <w:t>4</w:t>
        </w:r>
      </w:ins>
      <w:ins w:id="740" w:author="gergel" w:date="2020-05-29T11:42:00Z">
        <w:r w:rsidR="00FB2B3E" w:rsidRPr="00FB2B3E">
          <w:rPr>
            <w:rFonts w:ascii="Times New Roman" w:hAnsi="Times New Roman" w:cs="Times New Roman"/>
            <w:sz w:val="28"/>
            <w:szCs w:val="28"/>
            <w:lang w:val="ru-RU"/>
          </w:rPr>
          <w:t>]</w:t>
        </w:r>
      </w:ins>
      <w:ins w:id="741" w:author="gergel" w:date="2020-05-29T11:43:00Z">
        <w:r w:rsidR="00EB0C42">
          <w:rPr>
            <w:rFonts w:ascii="Times New Roman" w:hAnsi="Times New Roman" w:cs="Times New Roman"/>
            <w:sz w:val="28"/>
            <w:szCs w:val="28"/>
            <w:lang w:val="ru-RU"/>
          </w:rPr>
          <w:t xml:space="preserve"> представлен набор из 24 тестовых функций, которые широко используются при сравнении методов МКО.</w:t>
        </w:r>
      </w:ins>
      <w:ins w:id="742" w:author="gergel" w:date="2020-05-29T12:18:00Z">
        <w:r w:rsidR="00F944F5">
          <w:rPr>
            <w:rFonts w:ascii="Times New Roman" w:hAnsi="Times New Roman" w:cs="Times New Roman"/>
            <w:sz w:val="28"/>
            <w:szCs w:val="28"/>
            <w:lang w:val="ru-RU"/>
          </w:rPr>
          <w:t xml:space="preserve"> В</w:t>
        </w:r>
        <w:r w:rsidR="00F944F5" w:rsidRPr="00EB0C42">
          <w:rPr>
            <w:rFonts w:ascii="Times New Roman" w:hAnsi="Times New Roman" w:cs="Times New Roman"/>
            <w:sz w:val="28"/>
            <w:szCs w:val="28"/>
            <w:lang w:val="ru-RU"/>
          </w:rPr>
          <w:t xml:space="preserve"> [5</w:t>
        </w:r>
        <w:r w:rsidR="00F944F5">
          <w:rPr>
            <w:rFonts w:ascii="Times New Roman" w:hAnsi="Times New Roman" w:cs="Times New Roman"/>
            <w:sz w:val="28"/>
            <w:szCs w:val="28"/>
            <w:lang w:val="ru-RU"/>
          </w:rPr>
          <w:t>5</w:t>
        </w:r>
        <w:r w:rsidR="00F944F5" w:rsidRPr="00EB0C42">
          <w:rPr>
            <w:rFonts w:ascii="Times New Roman" w:hAnsi="Times New Roman" w:cs="Times New Roman"/>
            <w:sz w:val="28"/>
            <w:szCs w:val="28"/>
            <w:lang w:val="ru-RU"/>
          </w:rPr>
          <w:t>]</w:t>
        </w:r>
        <w:r w:rsidR="00F944F5">
          <w:rPr>
            <w:rFonts w:ascii="Times New Roman" w:hAnsi="Times New Roman" w:cs="Times New Roman"/>
            <w:sz w:val="28"/>
            <w:szCs w:val="28"/>
            <w:lang w:val="ru-RU"/>
          </w:rPr>
          <w:t xml:space="preserve"> предлагается набор </w:t>
        </w:r>
      </w:ins>
      <w:ins w:id="743" w:author="gergel" w:date="2020-05-29T12:19:00Z">
        <w:r w:rsidR="00F944F5">
          <w:rPr>
            <w:rFonts w:ascii="Times New Roman" w:hAnsi="Times New Roman" w:cs="Times New Roman"/>
            <w:sz w:val="28"/>
            <w:szCs w:val="28"/>
            <w:lang w:val="ru-RU"/>
          </w:rPr>
          <w:t xml:space="preserve">из 100 тестовых задач. </w:t>
        </w:r>
      </w:ins>
      <w:ins w:id="744" w:author="gergel" w:date="2020-05-29T12:20:00Z">
        <w:r w:rsidR="00F944F5">
          <w:rPr>
            <w:rFonts w:ascii="Times New Roman" w:hAnsi="Times New Roman" w:cs="Times New Roman"/>
            <w:sz w:val="28"/>
            <w:szCs w:val="28"/>
            <w:lang w:val="ru-RU"/>
          </w:rPr>
          <w:t xml:space="preserve">В </w:t>
        </w:r>
        <w:r w:rsidR="00FB2B3E" w:rsidRPr="00FB2B3E">
          <w:rPr>
            <w:rFonts w:ascii="Times New Roman" w:hAnsi="Times New Roman" w:cs="Times New Roman"/>
            <w:sz w:val="28"/>
            <w:szCs w:val="28"/>
            <w:lang w:val="ru-RU"/>
          </w:rPr>
          <w:t xml:space="preserve">[56] </w:t>
        </w:r>
      </w:ins>
      <w:ins w:id="745" w:author="gergel" w:date="2020-05-29T12:21:00Z">
        <w:r w:rsidR="00F944F5">
          <w:rPr>
            <w:rFonts w:ascii="Times New Roman" w:hAnsi="Times New Roman" w:cs="Times New Roman"/>
            <w:sz w:val="28"/>
            <w:szCs w:val="28"/>
            <w:lang w:val="ru-RU"/>
          </w:rPr>
          <w:t xml:space="preserve">предлагается подход, при </w:t>
        </w:r>
        <w:r w:rsidR="00F944F5">
          <w:rPr>
            <w:rFonts w:ascii="Times New Roman" w:hAnsi="Times New Roman" w:cs="Times New Roman"/>
            <w:sz w:val="28"/>
            <w:szCs w:val="28"/>
            <w:lang w:val="ru-RU"/>
          </w:rPr>
          <w:lastRenderedPageBreak/>
          <w:t>котором набор критери</w:t>
        </w:r>
      </w:ins>
      <w:ins w:id="746" w:author="gergel" w:date="2020-05-29T12:22:00Z">
        <w:r w:rsidR="00F944F5">
          <w:rPr>
            <w:rFonts w:ascii="Times New Roman" w:hAnsi="Times New Roman" w:cs="Times New Roman"/>
            <w:sz w:val="28"/>
            <w:szCs w:val="28"/>
            <w:lang w:val="ru-RU"/>
          </w:rPr>
          <w:t>ев эффективности задачи МКО формируется из известных ск</w:t>
        </w:r>
        <w:r w:rsidR="00875303">
          <w:rPr>
            <w:rFonts w:ascii="Times New Roman" w:hAnsi="Times New Roman" w:cs="Times New Roman"/>
            <w:sz w:val="28"/>
            <w:szCs w:val="28"/>
            <w:lang w:val="ru-RU"/>
          </w:rPr>
          <w:t xml:space="preserve">алярных тестовых функций </w:t>
        </w:r>
        <w:r w:rsidR="00F944F5">
          <w:rPr>
            <w:rFonts w:ascii="Times New Roman" w:hAnsi="Times New Roman" w:cs="Times New Roman"/>
            <w:sz w:val="28"/>
            <w:szCs w:val="28"/>
            <w:lang w:val="ru-RU"/>
          </w:rPr>
          <w:t xml:space="preserve">и, тем самым, </w:t>
        </w:r>
      </w:ins>
      <w:ins w:id="747" w:author="gergel" w:date="2020-05-29T12:23:00Z">
        <w:r w:rsidR="00875303">
          <w:rPr>
            <w:rFonts w:ascii="Times New Roman" w:hAnsi="Times New Roman" w:cs="Times New Roman"/>
            <w:sz w:val="28"/>
            <w:szCs w:val="28"/>
            <w:lang w:val="ru-RU"/>
          </w:rPr>
          <w:t>может генерироваться практически неограниченное множество тестовых задач МКО.</w:t>
        </w:r>
      </w:ins>
      <w:ins w:id="748" w:author="gergel" w:date="2020-05-29T12:24:00Z">
        <w:r w:rsidR="00875303">
          <w:rPr>
            <w:rFonts w:ascii="Times New Roman" w:hAnsi="Times New Roman" w:cs="Times New Roman"/>
            <w:sz w:val="28"/>
            <w:szCs w:val="28"/>
            <w:lang w:val="ru-RU"/>
          </w:rPr>
          <w:t xml:space="preserve"> В</w:t>
        </w:r>
      </w:ins>
      <w:ins w:id="749" w:author="gergel" w:date="2020-05-29T12:25:00Z">
        <w:r w:rsidR="00875303">
          <w:rPr>
            <w:rFonts w:ascii="Times New Roman" w:hAnsi="Times New Roman" w:cs="Times New Roman"/>
            <w:sz w:val="28"/>
            <w:szCs w:val="28"/>
            <w:lang w:val="ru-RU"/>
          </w:rPr>
          <w:t xml:space="preserve">месте с этим, набор тестовых задач МКО, в которых бы критерии эффективности были многоэкстремальными функциями, достаточно ограничен. </w:t>
        </w:r>
      </w:ins>
      <w:ins w:id="750" w:author="gergel" w:date="2020-05-29T12:26:00Z">
        <w:r w:rsidR="00875303">
          <w:rPr>
            <w:rFonts w:ascii="Times New Roman" w:hAnsi="Times New Roman" w:cs="Times New Roman"/>
            <w:sz w:val="28"/>
            <w:szCs w:val="28"/>
            <w:lang w:val="ru-RU"/>
          </w:rPr>
          <w:t xml:space="preserve">Кроме того, </w:t>
        </w:r>
      </w:ins>
      <w:ins w:id="751" w:author="gergel" w:date="2020-05-29T12:28:00Z">
        <w:r w:rsidR="00875303">
          <w:rPr>
            <w:rFonts w:ascii="Times New Roman" w:hAnsi="Times New Roman" w:cs="Times New Roman"/>
            <w:sz w:val="28"/>
            <w:szCs w:val="28"/>
            <w:lang w:val="ru-RU"/>
          </w:rPr>
          <w:t xml:space="preserve">предлагаемые </w:t>
        </w:r>
      </w:ins>
      <w:ins w:id="752" w:author="gergel" w:date="2020-05-29T12:26:00Z">
        <w:r w:rsidR="00875303">
          <w:rPr>
            <w:rFonts w:ascii="Times New Roman" w:hAnsi="Times New Roman" w:cs="Times New Roman"/>
            <w:sz w:val="28"/>
            <w:szCs w:val="28"/>
            <w:lang w:val="ru-RU"/>
          </w:rPr>
          <w:t xml:space="preserve">наборы состоят, как правило, из единичных примеров </w:t>
        </w:r>
      </w:ins>
      <w:ins w:id="753" w:author="gergel" w:date="2020-05-29T12:28:00Z">
        <w:r w:rsidR="00875303">
          <w:rPr>
            <w:rFonts w:ascii="Times New Roman" w:hAnsi="Times New Roman" w:cs="Times New Roman"/>
            <w:sz w:val="28"/>
            <w:szCs w:val="28"/>
            <w:lang w:val="ru-RU"/>
          </w:rPr>
          <w:t xml:space="preserve">задач МКО, что затрудняет </w:t>
        </w:r>
      </w:ins>
      <w:ins w:id="754" w:author="gergel" w:date="2020-05-29T12:29:00Z">
        <w:r w:rsidR="00875303">
          <w:rPr>
            <w:rFonts w:ascii="Times New Roman" w:hAnsi="Times New Roman" w:cs="Times New Roman"/>
            <w:sz w:val="28"/>
            <w:szCs w:val="28"/>
            <w:lang w:val="ru-RU"/>
          </w:rPr>
          <w:t xml:space="preserve">построение </w:t>
        </w:r>
        <w:r w:rsidR="00EC518C">
          <w:rPr>
            <w:rFonts w:ascii="Times New Roman" w:hAnsi="Times New Roman" w:cs="Times New Roman"/>
            <w:sz w:val="28"/>
            <w:szCs w:val="28"/>
            <w:lang w:val="ru-RU"/>
          </w:rPr>
          <w:t xml:space="preserve">достоверных оценок эффективности методов. </w:t>
        </w:r>
      </w:ins>
    </w:p>
    <w:p w:rsidR="00BA7D91" w:rsidRDefault="002D75F6">
      <w:pPr>
        <w:suppressAutoHyphens w:val="0"/>
        <w:autoSpaceDE w:val="0"/>
        <w:autoSpaceDN w:val="0"/>
        <w:adjustRightInd w:val="0"/>
        <w:spacing w:after="0"/>
        <w:ind w:left="0" w:right="0" w:firstLine="426"/>
        <w:rPr>
          <w:rFonts w:ascii="Times New Roman" w:hAnsi="Times New Roman" w:cs="Times New Roman"/>
          <w:sz w:val="28"/>
          <w:szCs w:val="28"/>
          <w:lang w:val="ru-RU"/>
        </w:rPr>
      </w:pPr>
      <w:ins w:id="755" w:author="gergel" w:date="2020-05-29T12:43:00Z">
        <w:r w:rsidRPr="002D75F6">
          <w:rPr>
            <w:lang w:val="en-US" w:eastAsia="zh-CN"/>
          </w:rPr>
          <w:pict>
            <v:group id="_x0000_s1040" editas="canvas" style="position:absolute;left:0;text-align:left;margin-left:64.05pt;margin-top:168.25pt;width:309.5pt;height:164.5pt;z-index:251658240" coordorigin="1645,9970" coordsize="6190,3290">
              <o:lock v:ext="edit" aspectratio="t"/>
              <v:shape id="_x0000_s1041" type="#_x0000_t75" style="position:absolute;left:1645;top:9970;width:6190;height:329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42" type="#_x0000_t202" style="position:absolute;left:3013;top:12720;width:784;height:540" stroked="f">
                <v:textbox style="mso-next-textbox:#_x0000_s1042">
                  <w:txbxContent>
                    <w:p w:rsidR="00E71E05" w:rsidRPr="00040E18" w:rsidRDefault="00E71E05" w:rsidP="002B22DD">
                      <w:pPr>
                        <w:rPr>
                          <w:lang w:val="en-US"/>
                        </w:rPr>
                      </w:pPr>
                      <w:r>
                        <w:rPr>
                          <w:lang w:val="en-US"/>
                        </w:rPr>
                        <w:t>a)</w:t>
                      </w:r>
                    </w:p>
                  </w:txbxContent>
                </v:textbox>
              </v:shape>
              <v:shape id="_x0000_s1043" type="#_x0000_t202" style="position:absolute;left:5847;top:12720;width:784;height:540" stroked="f">
                <v:textbox style="mso-next-textbox:#_x0000_s1043">
                  <w:txbxContent>
                    <w:p w:rsidR="00E71E05" w:rsidRPr="00040E18" w:rsidRDefault="00E71E05" w:rsidP="002B22DD">
                      <w:pPr>
                        <w:rPr>
                          <w:lang w:val="en-US"/>
                        </w:rPr>
                      </w:pPr>
                      <w:r>
                        <w:t>б</w:t>
                      </w:r>
                      <w:r>
                        <w:rPr>
                          <w:lang w:val="en-US"/>
                        </w:rPr>
                        <w:t>)</w:t>
                      </w:r>
                    </w:p>
                  </w:txbxContent>
                </v:textbox>
              </v:shape>
              <v:shape id="_x0000_s1045" type="#_x0000_t75" style="position:absolute;left:2045;top:10116;width:2721;height:2721">
                <v:imagedata r:id="rId23" o:title="res"/>
              </v:shape>
              <v:shape id="_x0000_s1046" type="#_x0000_t75" style="position:absolute;left:4879;top:10116;width:2721;height:2721">
                <v:imagedata r:id="rId24" o:title="res_1"/>
              </v:shape>
              <w10:wrap type="topAndBottom"/>
            </v:group>
          </w:pict>
        </w:r>
      </w:ins>
      <w:ins w:id="756" w:author="gergel" w:date="2020-05-29T12:30:00Z">
        <w:r w:rsidR="00EC518C">
          <w:rPr>
            <w:rFonts w:ascii="Times New Roman" w:hAnsi="Times New Roman" w:cs="Times New Roman"/>
            <w:sz w:val="28"/>
            <w:szCs w:val="28"/>
            <w:lang w:val="ru-RU"/>
          </w:rPr>
          <w:t>В данной статье применяется подход для оценки</w:t>
        </w:r>
      </w:ins>
      <w:ins w:id="757" w:author="gergel" w:date="2020-05-29T12:31:00Z">
        <w:r w:rsidR="00EC518C">
          <w:rPr>
            <w:rFonts w:ascii="Times New Roman" w:hAnsi="Times New Roman" w:cs="Times New Roman"/>
            <w:sz w:val="28"/>
            <w:szCs w:val="28"/>
            <w:lang w:val="ru-RU"/>
          </w:rPr>
          <w:t xml:space="preserve"> эффективности предлагаемых методов на основе массового</w:t>
        </w:r>
      </w:ins>
      <w:ins w:id="758" w:author="gergel" w:date="2020-05-29T15:26:00Z">
        <w:r w:rsidR="00CD5B99">
          <w:rPr>
            <w:rStyle w:val="af3"/>
            <w:rFonts w:ascii="Times New Roman" w:hAnsi="Times New Roman" w:cs="Times New Roman"/>
            <w:sz w:val="28"/>
            <w:szCs w:val="28"/>
            <w:lang w:val="ru-RU"/>
          </w:rPr>
          <w:footnoteReference w:id="5"/>
        </w:r>
      </w:ins>
      <w:ins w:id="764" w:author="gergel" w:date="2020-05-29T12:31:00Z">
        <w:r w:rsidR="00EC518C">
          <w:rPr>
            <w:rFonts w:ascii="Times New Roman" w:hAnsi="Times New Roman" w:cs="Times New Roman"/>
            <w:sz w:val="28"/>
            <w:szCs w:val="28"/>
            <w:lang w:val="ru-RU"/>
          </w:rPr>
          <w:t xml:space="preserve"> решения задач МКО с использованием </w:t>
        </w:r>
      </w:ins>
      <w:ins w:id="765" w:author="gergel" w:date="2020-05-29T12:34:00Z">
        <w:r w:rsidR="00E74531">
          <w:rPr>
            <w:rFonts w:ascii="Times New Roman" w:hAnsi="Times New Roman" w:cs="Times New Roman"/>
            <w:sz w:val="28"/>
            <w:szCs w:val="28"/>
            <w:lang w:val="ru-RU"/>
          </w:rPr>
          <w:t>генераторов</w:t>
        </w:r>
      </w:ins>
      <w:ins w:id="766" w:author="gergel" w:date="2020-05-29T12:31:00Z">
        <w:r w:rsidR="00EC518C">
          <w:rPr>
            <w:rFonts w:ascii="Times New Roman" w:hAnsi="Times New Roman" w:cs="Times New Roman"/>
            <w:sz w:val="28"/>
            <w:szCs w:val="28"/>
            <w:lang w:val="ru-RU"/>
          </w:rPr>
          <w:t xml:space="preserve">, </w:t>
        </w:r>
      </w:ins>
      <w:ins w:id="767" w:author="gergel" w:date="2020-05-29T12:34:00Z">
        <w:r w:rsidR="00E74531">
          <w:rPr>
            <w:rFonts w:ascii="Times New Roman" w:hAnsi="Times New Roman" w:cs="Times New Roman"/>
            <w:sz w:val="28"/>
            <w:szCs w:val="28"/>
            <w:lang w:val="ru-RU"/>
          </w:rPr>
          <w:t xml:space="preserve">позволяющих </w:t>
        </w:r>
      </w:ins>
      <w:ins w:id="768" w:author="gergel" w:date="2020-05-29T12:35:00Z">
        <w:r w:rsidR="00E74531">
          <w:rPr>
            <w:rFonts w:ascii="Times New Roman" w:hAnsi="Times New Roman" w:cs="Times New Roman"/>
            <w:sz w:val="28"/>
            <w:szCs w:val="28"/>
            <w:lang w:val="ru-RU"/>
          </w:rPr>
          <w:t xml:space="preserve">порождать неограниченно задачи МКО с использованием какого-либо случайного механизма. </w:t>
        </w:r>
      </w:ins>
      <w:ins w:id="769" w:author="gergel" w:date="2020-05-29T12:36:00Z">
        <w:r w:rsidR="00E74531">
          <w:rPr>
            <w:rFonts w:ascii="Times New Roman" w:hAnsi="Times New Roman" w:cs="Times New Roman"/>
            <w:sz w:val="28"/>
            <w:szCs w:val="28"/>
            <w:lang w:val="ru-RU"/>
          </w:rPr>
          <w:t xml:space="preserve">В качестве такого источника таких задач используется </w:t>
        </w:r>
      </w:ins>
      <w:ins w:id="770" w:author="gergel" w:date="2020-05-29T15:08:00Z">
        <w:r w:rsidR="00E201B3">
          <w:rPr>
            <w:rFonts w:ascii="Times New Roman" w:hAnsi="Times New Roman" w:cs="Times New Roman"/>
            <w:sz w:val="28"/>
            <w:szCs w:val="28"/>
            <w:lang w:val="ru-RU"/>
          </w:rPr>
          <w:t xml:space="preserve">широко используемый </w:t>
        </w:r>
      </w:ins>
      <w:ins w:id="771" w:author="gergel" w:date="2020-05-29T12:36:00Z">
        <w:r w:rsidR="00E74531">
          <w:rPr>
            <w:rFonts w:ascii="Times New Roman" w:hAnsi="Times New Roman" w:cs="Times New Roman"/>
            <w:sz w:val="28"/>
            <w:szCs w:val="28"/>
            <w:lang w:val="ru-RU"/>
          </w:rPr>
          <w:t xml:space="preserve">генератор </w:t>
        </w:r>
      </w:ins>
      <w:ins w:id="772" w:author="gergel" w:date="2020-05-29T12:37:00Z">
        <w:r w:rsidR="00E74531">
          <w:rPr>
            <w:rFonts w:ascii="Times New Roman" w:hAnsi="Times New Roman" w:cs="Times New Roman"/>
            <w:sz w:val="28"/>
            <w:szCs w:val="28"/>
            <w:lang w:val="en-US"/>
          </w:rPr>
          <w:t>GKLS</w:t>
        </w:r>
        <w:r w:rsidR="00FB2B3E" w:rsidRPr="00FB2B3E">
          <w:rPr>
            <w:rFonts w:ascii="Times New Roman" w:hAnsi="Times New Roman" w:cs="Times New Roman"/>
            <w:sz w:val="28"/>
            <w:szCs w:val="28"/>
            <w:lang w:val="ru-RU"/>
          </w:rPr>
          <w:t xml:space="preserve"> [37]</w:t>
        </w:r>
        <w:r w:rsidR="00E74531">
          <w:rPr>
            <w:rFonts w:ascii="Times New Roman" w:hAnsi="Times New Roman" w:cs="Times New Roman"/>
            <w:sz w:val="28"/>
            <w:szCs w:val="28"/>
            <w:lang w:val="ru-RU"/>
          </w:rPr>
          <w:t xml:space="preserve">, который позволяет порождать многоэкстремальные функции с </w:t>
        </w:r>
      </w:ins>
      <w:ins w:id="773" w:author="gergel" w:date="2020-05-29T12:39:00Z">
        <w:r w:rsidR="00E74531">
          <w:rPr>
            <w:rFonts w:ascii="Times New Roman" w:hAnsi="Times New Roman" w:cs="Times New Roman"/>
            <w:sz w:val="28"/>
            <w:szCs w:val="28"/>
            <w:lang w:val="ru-RU"/>
          </w:rPr>
          <w:t>заранее определенными характеристиками (</w:t>
        </w:r>
      </w:ins>
      <w:proofErr w:type="spellStart"/>
      <w:ins w:id="774" w:author="gergel" w:date="2020-05-29T12:42:00Z">
        <w:r w:rsidR="00FB2B3E" w:rsidRPr="00FB2B3E">
          <w:rPr>
            <w:rFonts w:ascii="Times New Roman" w:hAnsi="Times New Roman" w:cs="Times New Roman"/>
            <w:sz w:val="28"/>
            <w:szCs w:val="28"/>
            <w:lang w:val="ru-RU"/>
          </w:rPr>
          <w:t>dimensionality</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the</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number</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of</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local</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minima</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the</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size</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of</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their</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attraction</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domains</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the</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point</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of</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global</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minimum</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and</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the</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value</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of</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the</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functions</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therein</w:t>
        </w:r>
        <w:proofErr w:type="spellEnd"/>
        <w:r w:rsidR="00FB2B3E" w:rsidRPr="00FB2B3E">
          <w:rPr>
            <w:rFonts w:ascii="Times New Roman" w:hAnsi="Times New Roman" w:cs="Times New Roman"/>
            <w:sz w:val="28"/>
            <w:szCs w:val="28"/>
            <w:lang w:val="ru-RU"/>
          </w:rPr>
          <w:t xml:space="preserve">, </w:t>
        </w:r>
        <w:proofErr w:type="spellStart"/>
        <w:r w:rsidR="00FB2B3E" w:rsidRPr="00FB2B3E">
          <w:rPr>
            <w:rFonts w:ascii="Times New Roman" w:hAnsi="Times New Roman" w:cs="Times New Roman"/>
            <w:sz w:val="28"/>
            <w:szCs w:val="28"/>
            <w:lang w:val="ru-RU"/>
          </w:rPr>
          <w:t>etc</w:t>
        </w:r>
        <w:proofErr w:type="spellEnd"/>
        <w:r w:rsidR="00FB2B3E" w:rsidRPr="00FB2B3E">
          <w:rPr>
            <w:rFonts w:ascii="Times New Roman" w:hAnsi="Times New Roman" w:cs="Times New Roman"/>
            <w:sz w:val="28"/>
            <w:szCs w:val="28"/>
            <w:lang w:val="ru-RU"/>
          </w:rPr>
          <w:t>.</w:t>
        </w:r>
      </w:ins>
      <w:ins w:id="775" w:author="gergel" w:date="2020-05-29T12:43:00Z">
        <w:r w:rsidR="00FB2B3E" w:rsidRPr="00FB2B3E">
          <w:rPr>
            <w:rFonts w:ascii="Times New Roman" w:hAnsi="Times New Roman" w:cs="Times New Roman"/>
            <w:sz w:val="28"/>
            <w:szCs w:val="28"/>
            <w:lang w:val="ru-RU"/>
          </w:rPr>
          <w:t>).</w:t>
        </w:r>
      </w:ins>
      <w:ins w:id="776" w:author="gergel" w:date="2020-05-29T15:03:00Z">
        <w:r w:rsidR="00E201B3">
          <w:rPr>
            <w:rFonts w:ascii="Times New Roman" w:hAnsi="Times New Roman" w:cs="Times New Roman"/>
            <w:sz w:val="28"/>
            <w:szCs w:val="28"/>
            <w:lang w:val="ru-RU"/>
          </w:rPr>
          <w:t xml:space="preserve"> </w:t>
        </w:r>
      </w:ins>
      <w:ins w:id="777" w:author="gergel" w:date="2020-05-29T12:43:00Z">
        <w:r w:rsidR="00FB2B3E" w:rsidRPr="00FB2B3E">
          <w:rPr>
            <w:rFonts w:ascii="Times New Roman" w:hAnsi="Times New Roman" w:cs="Times New Roman"/>
            <w:sz w:val="28"/>
            <w:szCs w:val="28"/>
            <w:lang w:val="ru-RU"/>
          </w:rPr>
          <w:t>На рис. 1 представлен пример двух критериев</w:t>
        </w:r>
      </w:ins>
      <w:ins w:id="778" w:author="gergel" w:date="2020-05-29T15:04:00Z">
        <w:r w:rsidR="00E201B3">
          <w:rPr>
            <w:rFonts w:ascii="Times New Roman" w:hAnsi="Times New Roman" w:cs="Times New Roman"/>
            <w:sz w:val="28"/>
            <w:szCs w:val="28"/>
            <w:lang w:val="ru-RU"/>
          </w:rPr>
          <w:t xml:space="preserve">, сгенерированных с использованием </w:t>
        </w:r>
        <w:r w:rsidR="00E201B3">
          <w:rPr>
            <w:rFonts w:ascii="Times New Roman" w:hAnsi="Times New Roman" w:cs="Times New Roman"/>
            <w:sz w:val="28"/>
            <w:szCs w:val="28"/>
            <w:lang w:val="en-US"/>
          </w:rPr>
          <w:t>GKL</w:t>
        </w:r>
      </w:ins>
      <w:r w:rsidR="00E201B3">
        <w:rPr>
          <w:rFonts w:ascii="Times New Roman" w:hAnsi="Times New Roman" w:cs="Times New Roman"/>
          <w:sz w:val="28"/>
          <w:szCs w:val="28"/>
          <w:lang w:val="en-US"/>
        </w:rPr>
        <w:t>S</w:t>
      </w:r>
      <w:r w:rsidR="00FB2B3E" w:rsidRPr="00FB2B3E">
        <w:rPr>
          <w:rFonts w:ascii="Times New Roman" w:hAnsi="Times New Roman" w:cs="Times New Roman"/>
          <w:sz w:val="28"/>
          <w:szCs w:val="28"/>
          <w:lang w:val="ru-RU"/>
        </w:rPr>
        <w:t>.</w:t>
      </w:r>
    </w:p>
    <w:p w:rsidR="002B22DD" w:rsidRDefault="002B22DD" w:rsidP="002B22DD">
      <w:pPr>
        <w:spacing w:after="120"/>
      </w:pPr>
    </w:p>
    <w:p w:rsidR="00BA7D91" w:rsidRDefault="00FB2B3E">
      <w:pPr>
        <w:suppressAutoHyphens w:val="0"/>
        <w:autoSpaceDE w:val="0"/>
        <w:autoSpaceDN w:val="0"/>
        <w:adjustRightInd w:val="0"/>
        <w:spacing w:after="0"/>
        <w:ind w:left="0" w:right="0"/>
        <w:jc w:val="left"/>
        <w:rPr>
          <w:rFonts w:ascii="Times New Roman" w:hAnsi="Times New Roman" w:cs="Times New Roman"/>
          <w:sz w:val="28"/>
          <w:szCs w:val="28"/>
          <w:lang w:val="ru-RU"/>
        </w:rPr>
      </w:pPr>
      <w:r w:rsidRPr="00BA7D91">
        <w:rPr>
          <w:rFonts w:ascii="Times New Roman" w:hAnsi="Times New Roman" w:cs="Times New Roman"/>
          <w:sz w:val="28"/>
          <w:szCs w:val="28"/>
          <w:lang w:val="ru-RU"/>
        </w:rPr>
        <w:t xml:space="preserve">Рис.1. </w:t>
      </w:r>
      <w:r w:rsidRPr="00FB2B3E">
        <w:rPr>
          <w:rFonts w:ascii="Times New Roman" w:hAnsi="Times New Roman" w:cs="Times New Roman"/>
          <w:sz w:val="28"/>
          <w:szCs w:val="28"/>
          <w:lang w:val="ru-RU"/>
        </w:rPr>
        <w:t>Линии уровня для двух критериев</w:t>
      </w:r>
      <w:r w:rsidR="00E201B3">
        <w:rPr>
          <w:rFonts w:ascii="Times New Roman" w:hAnsi="Times New Roman" w:cs="Times New Roman"/>
          <w:sz w:val="28"/>
          <w:szCs w:val="28"/>
          <w:lang w:val="ru-RU"/>
        </w:rPr>
        <w:t>,</w:t>
      </w:r>
      <w:r w:rsidRPr="00FB2B3E">
        <w:rPr>
          <w:rFonts w:ascii="Times New Roman" w:hAnsi="Times New Roman" w:cs="Times New Roman"/>
          <w:sz w:val="28"/>
          <w:szCs w:val="28"/>
          <w:lang w:val="ru-RU"/>
        </w:rPr>
        <w:t xml:space="preserve"> полученных генератором </w:t>
      </w:r>
      <w:r w:rsidRPr="00FB2B3E">
        <w:rPr>
          <w:rFonts w:ascii="Times New Roman" w:hAnsi="Times New Roman" w:cs="Times New Roman"/>
          <w:sz w:val="28"/>
          <w:szCs w:val="28"/>
          <w:lang w:val="en-US"/>
        </w:rPr>
        <w:t>GKLS</w:t>
      </w:r>
    </w:p>
    <w:p w:rsidR="00BA7D91" w:rsidRDefault="00BA7D91">
      <w:pPr>
        <w:suppressAutoHyphens w:val="0"/>
        <w:autoSpaceDE w:val="0"/>
        <w:autoSpaceDN w:val="0"/>
        <w:adjustRightInd w:val="0"/>
        <w:spacing w:after="0"/>
        <w:ind w:left="0" w:right="0"/>
        <w:jc w:val="left"/>
        <w:rPr>
          <w:rFonts w:ascii="Times New Roman" w:hAnsi="Times New Roman" w:cs="Times New Roman"/>
          <w:sz w:val="28"/>
          <w:szCs w:val="28"/>
          <w:lang w:val="ru-RU"/>
        </w:rPr>
      </w:pPr>
    </w:p>
    <w:p w:rsidR="00BA7D91" w:rsidRDefault="00E201B3">
      <w:pPr>
        <w:spacing w:after="60"/>
        <w:ind w:left="17" w:right="0" w:firstLine="425"/>
        <w:rPr>
          <w:rFonts w:ascii="Times New Roman" w:hAnsi="Times New Roman" w:cs="Times New Roman"/>
          <w:sz w:val="28"/>
          <w:szCs w:val="28"/>
        </w:rPr>
      </w:pPr>
      <w:r>
        <w:rPr>
          <w:rFonts w:ascii="Times New Roman" w:hAnsi="Times New Roman" w:cs="Times New Roman"/>
          <w:sz w:val="28"/>
          <w:szCs w:val="28"/>
          <w:lang w:val="ru-RU"/>
        </w:rPr>
        <w:t>Как</w:t>
      </w:r>
      <w:r w:rsidR="00FB2B3E" w:rsidRPr="00FB2B3E">
        <w:rPr>
          <w:rFonts w:ascii="Times New Roman" w:hAnsi="Times New Roman" w:cs="Times New Roman"/>
          <w:sz w:val="28"/>
          <w:szCs w:val="28"/>
          <w:lang w:val="en-US"/>
        </w:rPr>
        <w:t xml:space="preserve"> </w:t>
      </w:r>
      <w:r>
        <w:rPr>
          <w:rFonts w:ascii="Times New Roman" w:hAnsi="Times New Roman" w:cs="Times New Roman"/>
          <w:sz w:val="28"/>
          <w:szCs w:val="28"/>
          <w:lang w:val="ru-RU"/>
        </w:rPr>
        <w:t>уже</w:t>
      </w:r>
      <w:r w:rsidR="00FB2B3E" w:rsidRPr="00FB2B3E">
        <w:rPr>
          <w:rFonts w:ascii="Times New Roman" w:hAnsi="Times New Roman" w:cs="Times New Roman"/>
          <w:sz w:val="28"/>
          <w:szCs w:val="28"/>
          <w:lang w:val="en-US"/>
        </w:rPr>
        <w:t xml:space="preserve"> </w:t>
      </w:r>
      <w:r>
        <w:rPr>
          <w:rFonts w:ascii="Times New Roman" w:hAnsi="Times New Roman" w:cs="Times New Roman"/>
          <w:sz w:val="28"/>
          <w:szCs w:val="28"/>
          <w:lang w:val="ru-RU"/>
        </w:rPr>
        <w:t>отмечалось</w:t>
      </w:r>
      <w:r w:rsidR="00FB2B3E" w:rsidRPr="00FB2B3E">
        <w:rPr>
          <w:rFonts w:ascii="Times New Roman" w:hAnsi="Times New Roman" w:cs="Times New Roman"/>
          <w:sz w:val="28"/>
          <w:szCs w:val="28"/>
          <w:lang w:val="en-US"/>
        </w:rPr>
        <w:t xml:space="preserve"> </w:t>
      </w:r>
      <w:r>
        <w:rPr>
          <w:rFonts w:ascii="Times New Roman" w:hAnsi="Times New Roman" w:cs="Times New Roman"/>
          <w:sz w:val="28"/>
          <w:szCs w:val="28"/>
          <w:lang w:val="ru-RU"/>
        </w:rPr>
        <w:t>ранее</w:t>
      </w:r>
      <w:r w:rsidR="00FB2B3E" w:rsidRPr="00FB2B3E">
        <w:rPr>
          <w:rFonts w:ascii="Times New Roman" w:hAnsi="Times New Roman" w:cs="Times New Roman"/>
          <w:sz w:val="28"/>
          <w:szCs w:val="28"/>
          <w:lang w:val="en-US"/>
        </w:rPr>
        <w:t xml:space="preserve">, </w:t>
      </w:r>
      <w:r>
        <w:rPr>
          <w:rFonts w:ascii="Times New Roman" w:hAnsi="Times New Roman" w:cs="Times New Roman"/>
          <w:sz w:val="28"/>
          <w:szCs w:val="28"/>
          <w:lang w:val="en-US"/>
        </w:rPr>
        <w:t>t</w:t>
      </w:r>
      <w:r w:rsidR="00FB2B3E" w:rsidRPr="00FB2B3E">
        <w:rPr>
          <w:rFonts w:ascii="Times New Roman" w:hAnsi="Times New Roman" w:cs="Times New Roman"/>
          <w:sz w:val="28"/>
          <w:szCs w:val="28"/>
        </w:rPr>
        <w:t xml:space="preserve">he global optimization algorithms used within the framework of the proposed approach </w:t>
      </w:r>
      <w:ins w:id="779" w:author="gergel" w:date="2020-05-29T15:12:00Z">
        <w:r>
          <w:rPr>
            <w:rFonts w:ascii="Times New Roman" w:hAnsi="Times New Roman" w:cs="Times New Roman"/>
            <w:sz w:val="28"/>
            <w:szCs w:val="28"/>
          </w:rPr>
          <w:t xml:space="preserve">were developed in </w:t>
        </w:r>
      </w:ins>
      <w:ins w:id="780" w:author="gergel" w:date="2020-05-29T15:14:00Z">
        <w:r w:rsidR="00451BF3" w:rsidRPr="00D96D68">
          <w:rPr>
            <w:sz w:val="28"/>
            <w:szCs w:val="28"/>
            <w:lang w:val="en-US"/>
          </w:rPr>
          <w:t xml:space="preserve">in </w:t>
        </w:r>
        <w:r w:rsidR="00FB2B3E" w:rsidRPr="00FB2B3E">
          <w:rPr>
            <w:rFonts w:ascii="Times New Roman" w:hAnsi="Times New Roman" w:cs="Times New Roman"/>
            <w:sz w:val="28"/>
            <w:szCs w:val="28"/>
          </w:rPr>
          <w:t>the framework of the information-statistical theory of multiextremal optimization.</w:t>
        </w:r>
        <w:r w:rsidR="00451BF3">
          <w:rPr>
            <w:sz w:val="28"/>
            <w:szCs w:val="28"/>
            <w:lang w:val="en-US"/>
          </w:rPr>
          <w:t xml:space="preserve"> </w:t>
        </w:r>
        <w:r w:rsidR="00451BF3">
          <w:rPr>
            <w:rFonts w:ascii="Times New Roman" w:hAnsi="Times New Roman" w:cs="Times New Roman"/>
            <w:sz w:val="28"/>
            <w:szCs w:val="28"/>
          </w:rPr>
          <w:t>These methods h</w:t>
        </w:r>
      </w:ins>
      <w:r w:rsidR="00FB2B3E" w:rsidRPr="00FB2B3E">
        <w:rPr>
          <w:rFonts w:ascii="Times New Roman" w:hAnsi="Times New Roman" w:cs="Times New Roman"/>
          <w:sz w:val="28"/>
          <w:szCs w:val="28"/>
        </w:rPr>
        <w:t xml:space="preserve">ave proven to be </w:t>
      </w:r>
      <w:ins w:id="781" w:author="gergel" w:date="2020-05-29T11:10:00Z">
        <w:r w:rsidR="00FB2B3E" w:rsidRPr="00FB2B3E">
          <w:rPr>
            <w:rFonts w:ascii="Times New Roman" w:hAnsi="Times New Roman" w:cs="Times New Roman"/>
            <w:sz w:val="28"/>
            <w:szCs w:val="28"/>
            <w:lang w:val="en-US"/>
          </w:rPr>
          <w:t xml:space="preserve"> </w:t>
        </w:r>
      </w:ins>
      <w:r w:rsidR="00FB2B3E" w:rsidRPr="00FB2B3E">
        <w:rPr>
          <w:rFonts w:ascii="Times New Roman" w:hAnsi="Times New Roman" w:cs="Times New Roman"/>
          <w:sz w:val="28"/>
          <w:szCs w:val="28"/>
        </w:rPr>
        <w:t xml:space="preserve">efficient in the process of conducting computational experiments and have been widely used in solving practical </w:t>
      </w:r>
      <w:ins w:id="782" w:author="gergel" w:date="2020-05-29T15:17:00Z">
        <w:r w:rsidR="00451BF3">
          <w:rPr>
            <w:rFonts w:ascii="Times New Roman" w:hAnsi="Times New Roman" w:cs="Times New Roman"/>
            <w:sz w:val="28"/>
            <w:szCs w:val="28"/>
          </w:rPr>
          <w:t xml:space="preserve">global </w:t>
        </w:r>
      </w:ins>
      <w:r w:rsidR="00FB2B3E" w:rsidRPr="00FB2B3E">
        <w:rPr>
          <w:rFonts w:ascii="Times New Roman" w:hAnsi="Times New Roman" w:cs="Times New Roman"/>
          <w:sz w:val="28"/>
          <w:szCs w:val="28"/>
        </w:rPr>
        <w:t>optimization problems (see, e. g., [</w:t>
      </w:r>
      <w:ins w:id="783" w:author="gergel" w:date="2020-05-29T15:16:00Z">
        <w:r w:rsidR="00451BF3" w:rsidRPr="00FD7717">
          <w:rPr>
            <w:sz w:val="28"/>
            <w:szCs w:val="28"/>
            <w:lang w:val="en-US"/>
          </w:rPr>
          <w:t>17,18,23,26-27</w:t>
        </w:r>
        <w:r w:rsidR="00451BF3">
          <w:rPr>
            <w:sz w:val="28"/>
            <w:szCs w:val="28"/>
            <w:lang w:val="en-US"/>
          </w:rPr>
          <w:t>,</w:t>
        </w:r>
      </w:ins>
      <w:r w:rsidR="00FB2B3E" w:rsidRPr="00FB2B3E">
        <w:rPr>
          <w:rFonts w:ascii="Times New Roman" w:hAnsi="Times New Roman" w:cs="Times New Roman"/>
          <w:sz w:val="28"/>
          <w:szCs w:val="28"/>
        </w:rPr>
        <w:t>33-34]). The results of computational experiments in solving multicriteria optimization problems are given below.</w:t>
      </w:r>
    </w:p>
    <w:p w:rsidR="005C6A74" w:rsidRPr="0041785F" w:rsidRDefault="00FB2B3E" w:rsidP="00135C33">
      <w:pPr>
        <w:spacing w:after="120"/>
        <w:ind w:firstLine="426"/>
        <w:rPr>
          <w:rFonts w:ascii="Times New Roman" w:hAnsi="Times New Roman" w:cs="Times New Roman"/>
          <w:sz w:val="28"/>
          <w:szCs w:val="28"/>
        </w:rPr>
      </w:pPr>
      <w:r w:rsidRPr="00FB2B3E">
        <w:rPr>
          <w:rFonts w:ascii="Times New Roman" w:hAnsi="Times New Roman" w:cs="Times New Roman"/>
          <w:sz w:val="28"/>
          <w:szCs w:val="28"/>
        </w:rPr>
        <w:t>In the first series of computational experiments, the developed MAGCS algorithm was compared with several multicriteria optimization algorithms. To make a comparison, we used the test two-criteria problem proposed in [35]:</w:t>
      </w:r>
    </w:p>
    <w:p w:rsidR="00303447" w:rsidRPr="0041785F" w:rsidRDefault="002D75F6" w:rsidP="00135C33">
      <w:pPr>
        <w:tabs>
          <w:tab w:val="left" w:pos="6804"/>
        </w:tabs>
        <w:spacing w:after="120"/>
        <w:jc w:val="center"/>
        <w:rPr>
          <w:rFonts w:ascii="Times New Roman" w:hAnsi="Times New Roman" w:cs="Times New Roman"/>
          <w:sz w:val="28"/>
          <w:szCs w:val="28"/>
        </w:rPr>
      </w:pPr>
      <m:oMath>
        <m:sSub>
          <m:sSubPr>
            <m:ctrlPr>
              <w:rPr>
                <w:rFonts w:ascii="Cambria Math" w:hAnsi="Times New Roman" w:cs="Times New Roman"/>
                <w:i/>
                <w:sz w:val="28"/>
                <w:szCs w:val="28"/>
              </w:rPr>
            </m:ctrlPr>
          </m:sSubPr>
          <m:e>
            <m:r>
              <w:rPr>
                <w:rFonts w:ascii="Cambria Math" w:hAnsi="Cambria Math" w:cs="Times New Roman"/>
                <w:sz w:val="28"/>
                <w:szCs w:val="28"/>
              </w:rPr>
              <m:t>f</m:t>
            </m:r>
          </m:e>
          <m:sub>
            <m:r>
              <w:rPr>
                <w:rFonts w:ascii="Cambria Math" w:hAnsi="Times New Roman" w:cs="Times New Roman"/>
                <w:sz w:val="28"/>
                <w:szCs w:val="28"/>
              </w:rPr>
              <m:t>1</m:t>
            </m:r>
          </m:sub>
        </m:sSub>
        <m:d>
          <m:dPr>
            <m:ctrlPr>
              <w:rPr>
                <w:rFonts w:ascii="Cambria Math" w:hAnsi="Times New Roman" w:cs="Times New Roman"/>
                <w:i/>
                <w:sz w:val="28"/>
                <w:szCs w:val="28"/>
              </w:rPr>
            </m:ctrlPr>
          </m:dPr>
          <m:e>
            <m:r>
              <w:rPr>
                <w:rFonts w:ascii="Cambria Math" w:hAnsi="Cambria Math" w:cs="Times New Roman"/>
                <w:sz w:val="28"/>
                <w:szCs w:val="28"/>
              </w:rPr>
              <m:t>y</m:t>
            </m:r>
          </m:e>
        </m:d>
        <m:r>
          <w:rPr>
            <w:rFonts w:ascii="Cambria Math" w:hAnsi="Times New Roman" w:cs="Times New Roman"/>
            <w:sz w:val="28"/>
            <w:szCs w:val="28"/>
          </w:rPr>
          <m:t>=</m:t>
        </m:r>
        <m:d>
          <m:dPr>
            <m:ctrlPr>
              <w:rPr>
                <w:rFonts w:ascii="Cambria Math" w:hAnsi="Times New Roman" w:cs="Times New Roman"/>
                <w:i/>
                <w:sz w:val="28"/>
                <w:szCs w:val="28"/>
              </w:rPr>
            </m:ctrlPr>
          </m:dPr>
          <m:e>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1</m:t>
                </m:r>
              </m:sub>
            </m:sSub>
            <m:r>
              <w:rPr>
                <w:rFonts w:ascii="Times New Roman" w:hAnsi="Times New Roman" w:cs="Times New Roman"/>
                <w:sz w:val="28"/>
                <w:szCs w:val="28"/>
              </w:rPr>
              <m:t>-</m:t>
            </m:r>
            <m:r>
              <w:rPr>
                <w:rFonts w:ascii="Cambria Math" w:hAnsi="Times New Roman" w:cs="Times New Roman"/>
                <w:sz w:val="28"/>
                <w:szCs w:val="28"/>
              </w:rPr>
              <m:t>1</m:t>
            </m:r>
          </m:e>
        </m:d>
        <m:sSubSup>
          <m:sSubSupPr>
            <m:ctrlPr>
              <w:rPr>
                <w:rFonts w:ascii="Cambria Math" w:hAnsi="Times New Roman" w:cs="Times New Roman"/>
                <w:i/>
                <w:sz w:val="28"/>
                <w:szCs w:val="28"/>
              </w:rPr>
            </m:ctrlPr>
          </m:sSubSupPr>
          <m:e>
            <m:r>
              <w:rPr>
                <w:rFonts w:ascii="Cambria Math" w:hAnsi="Cambria Math" w:cs="Times New Roman"/>
                <w:sz w:val="28"/>
                <w:szCs w:val="28"/>
              </w:rPr>
              <m:t>y</m:t>
            </m:r>
          </m:e>
          <m:sub>
            <m:r>
              <w:rPr>
                <w:rFonts w:ascii="Cambria Math" w:hAnsi="Times New Roman" w:cs="Times New Roman"/>
                <w:sz w:val="28"/>
                <w:szCs w:val="28"/>
              </w:rPr>
              <m:t>2</m:t>
            </m:r>
          </m:sub>
          <m:sup>
            <m:r>
              <w:rPr>
                <w:rFonts w:ascii="Cambria Math" w:hAnsi="Times New Roman" w:cs="Times New Roman"/>
                <w:sz w:val="28"/>
                <w:szCs w:val="28"/>
              </w:rPr>
              <m:t>2</m:t>
            </m:r>
          </m:sup>
        </m:sSubSup>
        <m:r>
          <w:rPr>
            <w:rFonts w:ascii="Cambria Math" w:hAnsi="Times New Roman" w:cs="Times New Roman"/>
            <w:sz w:val="28"/>
            <w:szCs w:val="28"/>
          </w:rPr>
          <m:t xml:space="preserve">+1, </m:t>
        </m:r>
        <m:sSub>
          <m:sSubPr>
            <m:ctrlPr>
              <w:rPr>
                <w:rFonts w:ascii="Cambria Math" w:hAnsi="Times New Roman" w:cs="Times New Roman"/>
                <w:i/>
                <w:sz w:val="28"/>
                <w:szCs w:val="28"/>
              </w:rPr>
            </m:ctrlPr>
          </m:sSubPr>
          <m:e>
            <m:r>
              <w:rPr>
                <w:rFonts w:ascii="Cambria Math" w:hAnsi="Cambria Math" w:cs="Times New Roman"/>
                <w:sz w:val="28"/>
                <w:szCs w:val="28"/>
              </w:rPr>
              <m:t>f</m:t>
            </m:r>
          </m:e>
          <m:sub>
            <m:r>
              <w:rPr>
                <w:rFonts w:ascii="Cambria Math" w:hAnsi="Times New Roman" w:cs="Times New Roman"/>
                <w:sz w:val="28"/>
                <w:szCs w:val="28"/>
              </w:rPr>
              <m:t>2</m:t>
            </m:r>
          </m:sub>
        </m:sSub>
        <m:d>
          <m:dPr>
            <m:ctrlPr>
              <w:rPr>
                <w:rFonts w:ascii="Cambria Math" w:hAnsi="Times New Roman" w:cs="Times New Roman"/>
                <w:i/>
                <w:sz w:val="28"/>
                <w:szCs w:val="28"/>
              </w:rPr>
            </m:ctrlPr>
          </m:dPr>
          <m:e>
            <m:r>
              <w:rPr>
                <w:rFonts w:ascii="Cambria Math" w:hAnsi="Cambria Math" w:cs="Times New Roman"/>
                <w:sz w:val="28"/>
                <w:szCs w:val="28"/>
              </w:rPr>
              <m:t>y</m:t>
            </m:r>
          </m:e>
        </m:d>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2</m:t>
            </m:r>
          </m:sub>
        </m:sSub>
        <m:r>
          <w:rPr>
            <w:rFonts w:ascii="Cambria Math" w:hAnsi="Times New Roman" w:cs="Times New Roman"/>
            <w:sz w:val="28"/>
            <w:szCs w:val="28"/>
          </w:rPr>
          <m:t>, 0</m:t>
        </m:r>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y</m:t>
            </m:r>
          </m:e>
          <m:sub>
            <m:r>
              <w:rPr>
                <w:rFonts w:ascii="Cambria Math" w:hAnsi="Times New Roman" w:cs="Times New Roman"/>
                <w:sz w:val="28"/>
                <w:szCs w:val="28"/>
              </w:rPr>
              <m:t>2</m:t>
            </m:r>
          </m:sub>
        </m:sSub>
        <m:r>
          <w:rPr>
            <w:rFonts w:ascii="Cambria Math" w:hAnsi="Times New Roman" w:cs="Times New Roman"/>
            <w:sz w:val="28"/>
            <w:szCs w:val="28"/>
          </w:rPr>
          <m:t>≤</m:t>
        </m:r>
        <m:r>
          <w:rPr>
            <w:rFonts w:ascii="Cambria Math" w:hAnsi="Times New Roman" w:cs="Times New Roman"/>
            <w:sz w:val="28"/>
            <w:szCs w:val="28"/>
          </w:rPr>
          <m:t>1.</m:t>
        </m:r>
      </m:oMath>
      <w:r w:rsidR="00FB2B3E" w:rsidRPr="00FB2B3E">
        <w:rPr>
          <w:rFonts w:ascii="Times New Roman" w:hAnsi="Times New Roman" w:cs="Times New Roman"/>
          <w:sz w:val="28"/>
          <w:szCs w:val="28"/>
        </w:rPr>
        <w:tab/>
        <w:t>(</w:t>
      </w:r>
      <w:ins w:id="784" w:author="gergel" w:date="2020-05-29T15:18:00Z">
        <w:r w:rsidR="00451BF3">
          <w:rPr>
            <w:rFonts w:ascii="Times New Roman" w:hAnsi="Times New Roman" w:cs="Times New Roman"/>
            <w:sz w:val="28"/>
            <w:szCs w:val="28"/>
          </w:rPr>
          <w:t>43</w:t>
        </w:r>
      </w:ins>
      <w:r w:rsidR="00FB2B3E" w:rsidRPr="00FB2B3E">
        <w:rPr>
          <w:rFonts w:ascii="Times New Roman" w:hAnsi="Times New Roman" w:cs="Times New Roman"/>
          <w:sz w:val="28"/>
          <w:szCs w:val="28"/>
        </w:rPr>
        <w:t>)</w:t>
      </w:r>
    </w:p>
    <w:p w:rsidR="004F75BA" w:rsidRPr="00846358" w:rsidRDefault="00FB2B3E" w:rsidP="00207447">
      <w:pPr>
        <w:spacing w:after="120"/>
        <w:ind w:firstLine="426"/>
        <w:rPr>
          <w:rFonts w:ascii="Times New Roman" w:hAnsi="Times New Roman" w:cs="Times New Roman"/>
          <w:sz w:val="28"/>
          <w:szCs w:val="28"/>
        </w:rPr>
      </w:pPr>
      <w:r w:rsidRPr="00FB2B3E">
        <w:rPr>
          <w:rFonts w:ascii="Times New Roman" w:hAnsi="Times New Roman" w:cs="Times New Roman"/>
          <w:sz w:val="28"/>
          <w:szCs w:val="28"/>
        </w:rPr>
        <w:t>In the framework of this experiment, five multicriteria optimization algorithms were compared: the Monte-Carlo (MC) method, the genetic algorithm SEMO from the PISA library [9, 36], the Non-uniform coverage (NUC) method [35], the bi-objective Lipschitz optimization (BLO) method [36], and the MAGCS algorithm proposed in this paper. The results of solving problem (29) for all these methods (except for MAGCS) were obtained in [36].</w:t>
      </w:r>
    </w:p>
    <w:p w:rsidR="00741FE1" w:rsidRPr="00846358" w:rsidRDefault="00FB2B3E" w:rsidP="0026254C">
      <w:pPr>
        <w:spacing w:after="120"/>
        <w:ind w:firstLine="426"/>
        <w:rPr>
          <w:rFonts w:ascii="Times New Roman" w:hAnsi="Times New Roman" w:cs="Times New Roman"/>
          <w:sz w:val="28"/>
          <w:szCs w:val="28"/>
        </w:rPr>
      </w:pPr>
      <w:r w:rsidRPr="00FB2B3E">
        <w:rPr>
          <w:rFonts w:ascii="Times New Roman" w:hAnsi="Times New Roman" w:cs="Times New Roman"/>
          <w:sz w:val="28"/>
          <w:szCs w:val="28"/>
        </w:rPr>
        <w:t xml:space="preserve">For MAGCS, 50 problems (3) were solved for different values </w:t>
      </w:r>
      <m:oMath>
        <m:sSub>
          <m:sSubPr>
            <m:ctrlPr>
              <w:rPr>
                <w:rFonts w:ascii="Cambria Math" w:hAnsi="Times New Roman"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lang w:val="en-US"/>
              </w:rPr>
              <m:t>j</m:t>
            </m:r>
          </m:sub>
        </m:sSub>
        <m:r>
          <w:rPr>
            <w:rFonts w:ascii="Cambria Math" w:hAnsi="Times New Roman" w:cs="Times New Roman"/>
            <w:sz w:val="28"/>
            <w:szCs w:val="28"/>
          </w:rPr>
          <m:t>,1</m:t>
        </m:r>
        <m:r>
          <w:rPr>
            <w:rFonts w:ascii="Cambria Math" w:hAnsi="Times New Roman" w:cs="Times New Roman"/>
            <w:sz w:val="28"/>
            <w:szCs w:val="28"/>
          </w:rPr>
          <m:t>≤</m:t>
        </m:r>
        <m:r>
          <w:rPr>
            <w:rFonts w:ascii="Cambria Math" w:hAnsi="Cambria Math" w:cs="Times New Roman"/>
            <w:sz w:val="28"/>
            <w:szCs w:val="28"/>
          </w:rPr>
          <m:t>j</m:t>
        </m:r>
        <m:r>
          <w:rPr>
            <w:rFonts w:ascii="Cambria Math" w:hAnsi="Times New Roman" w:cs="Times New Roman"/>
            <w:sz w:val="28"/>
            <w:szCs w:val="28"/>
          </w:rPr>
          <m:t>&lt;</m:t>
        </m:r>
        <m:r>
          <w:rPr>
            <w:rFonts w:ascii="Cambria Math" w:hAnsi="Cambria Math" w:cs="Times New Roman"/>
            <w:sz w:val="28"/>
            <w:szCs w:val="28"/>
          </w:rPr>
          <m:t>s</m:t>
        </m:r>
      </m:oMath>
      <w:r w:rsidRPr="00FB2B3E">
        <w:rPr>
          <w:rFonts w:ascii="Times New Roman" w:hAnsi="Times New Roman" w:cs="Times New Roman"/>
          <w:sz w:val="28"/>
          <w:szCs w:val="28"/>
        </w:rPr>
        <w:t xml:space="preserve">, uniformly distributed in the interval [0,1]. The accuracy ε=0.05 </w:t>
      </w:r>
      <w:ins w:id="785" w:author="gergel" w:date="2020-05-29T15:21:00Z">
        <w:r w:rsidR="00451BF3">
          <w:rPr>
            <w:rFonts w:ascii="Times New Roman" w:hAnsi="Times New Roman" w:cs="Times New Roman"/>
            <w:sz w:val="28"/>
            <w:szCs w:val="28"/>
          </w:rPr>
          <w:t>from (28</w:t>
        </w:r>
        <w:r w:rsidR="00451BF3" w:rsidRPr="00407478">
          <w:rPr>
            <w:rFonts w:ascii="Times New Roman" w:hAnsi="Times New Roman" w:cs="Times New Roman"/>
            <w:sz w:val="28"/>
            <w:szCs w:val="28"/>
          </w:rPr>
          <w:t xml:space="preserve">) </w:t>
        </w:r>
      </w:ins>
      <w:r w:rsidRPr="00FB2B3E">
        <w:rPr>
          <w:rFonts w:ascii="Times New Roman" w:hAnsi="Times New Roman" w:cs="Times New Roman"/>
          <w:sz w:val="28"/>
          <w:szCs w:val="28"/>
        </w:rPr>
        <w:t>and the reliability</w:t>
      </w:r>
      <w:ins w:id="786" w:author="gergel" w:date="2020-05-29T15:22:00Z">
        <w:r w:rsidR="00451BF3">
          <w:rPr>
            <w:rFonts w:ascii="Times New Roman" w:hAnsi="Times New Roman" w:cs="Times New Roman"/>
            <w:sz w:val="28"/>
            <w:szCs w:val="28"/>
          </w:rPr>
          <w:t xml:space="preserve"> parameters</w:t>
        </w:r>
      </w:ins>
      <w:r w:rsidRPr="00FB2B3E">
        <w:rPr>
          <w:rFonts w:ascii="Times New Roman" w:hAnsi="Times New Roman" w:cs="Times New Roman"/>
          <w:sz w:val="28"/>
          <w:szCs w:val="28"/>
        </w:rPr>
        <w:t xml:space="preserve"> r</w:t>
      </w:r>
      <w:r w:rsidR="00451BF3">
        <w:rPr>
          <w:rFonts w:ascii="Times New Roman" w:hAnsi="Times New Roman" w:cs="Times New Roman"/>
          <w:sz w:val="28"/>
          <w:szCs w:val="28"/>
          <w:vertAlign w:val="subscript"/>
        </w:rPr>
        <w:t>1</w:t>
      </w:r>
      <w:r w:rsidRPr="00FB2B3E">
        <w:rPr>
          <w:rFonts w:ascii="Times New Roman" w:hAnsi="Times New Roman" w:cs="Times New Roman"/>
          <w:sz w:val="28"/>
          <w:szCs w:val="28"/>
        </w:rPr>
        <w:t>=</w:t>
      </w:r>
      <w:r w:rsidR="00451BF3" w:rsidRPr="00451BF3">
        <w:rPr>
          <w:rFonts w:ascii="Times New Roman" w:hAnsi="Times New Roman" w:cs="Times New Roman"/>
          <w:sz w:val="28"/>
          <w:szCs w:val="28"/>
        </w:rPr>
        <w:t xml:space="preserve"> </w:t>
      </w:r>
      <w:r w:rsidR="00451BF3" w:rsidRPr="00407478">
        <w:rPr>
          <w:rFonts w:ascii="Times New Roman" w:hAnsi="Times New Roman" w:cs="Times New Roman"/>
          <w:sz w:val="28"/>
          <w:szCs w:val="28"/>
        </w:rPr>
        <w:t>r</w:t>
      </w:r>
      <w:r w:rsidR="00451BF3">
        <w:rPr>
          <w:rFonts w:ascii="Times New Roman" w:hAnsi="Times New Roman" w:cs="Times New Roman"/>
          <w:sz w:val="28"/>
          <w:szCs w:val="28"/>
          <w:vertAlign w:val="subscript"/>
        </w:rPr>
        <w:t>2</w:t>
      </w:r>
      <w:r w:rsidR="00451BF3" w:rsidRPr="00407478">
        <w:rPr>
          <w:rFonts w:ascii="Times New Roman" w:hAnsi="Times New Roman" w:cs="Times New Roman"/>
          <w:sz w:val="28"/>
          <w:szCs w:val="28"/>
        </w:rPr>
        <w:t>=</w:t>
      </w:r>
      <w:r w:rsidRPr="00FB2B3E">
        <w:rPr>
          <w:rFonts w:ascii="Times New Roman" w:hAnsi="Times New Roman" w:cs="Times New Roman"/>
          <w:sz w:val="28"/>
          <w:szCs w:val="28"/>
        </w:rPr>
        <w:t xml:space="preserve">3.0 </w:t>
      </w:r>
      <w:r w:rsidR="00451BF3">
        <w:rPr>
          <w:rFonts w:ascii="Times New Roman" w:hAnsi="Times New Roman" w:cs="Times New Roman"/>
          <w:sz w:val="28"/>
          <w:szCs w:val="28"/>
        </w:rPr>
        <w:t>from (29</w:t>
      </w:r>
      <w:r w:rsidR="00451BF3" w:rsidRPr="00407478">
        <w:rPr>
          <w:rFonts w:ascii="Times New Roman" w:hAnsi="Times New Roman" w:cs="Times New Roman"/>
          <w:sz w:val="28"/>
          <w:szCs w:val="28"/>
        </w:rPr>
        <w:t xml:space="preserve">) </w:t>
      </w:r>
      <w:r w:rsidRPr="00FB2B3E">
        <w:rPr>
          <w:rFonts w:ascii="Times New Roman" w:hAnsi="Times New Roman" w:cs="Times New Roman"/>
          <w:sz w:val="28"/>
          <w:szCs w:val="28"/>
        </w:rPr>
        <w:t>were used. The results of the executed experiments are presented in Table 1.</w:t>
      </w:r>
    </w:p>
    <w:p w:rsidR="00A54B52" w:rsidRPr="00846358" w:rsidRDefault="00FB2B3E" w:rsidP="0026254C">
      <w:pPr>
        <w:spacing w:after="120"/>
        <w:ind w:firstLine="425"/>
        <w:jc w:val="center"/>
        <w:rPr>
          <w:rFonts w:ascii="Times New Roman" w:hAnsi="Times New Roman" w:cs="Times New Roman"/>
          <w:sz w:val="28"/>
          <w:szCs w:val="28"/>
        </w:rPr>
      </w:pPr>
      <w:r w:rsidRPr="00FB2B3E">
        <w:rPr>
          <w:rFonts w:ascii="Times New Roman" w:hAnsi="Times New Roman" w:cs="Times New Roman"/>
          <w:sz w:val="28"/>
          <w:szCs w:val="28"/>
        </w:rPr>
        <w:t>Table 1. The numerical results of solving the multicriteria optimization problems from (28)</w:t>
      </w:r>
    </w:p>
    <w:tbl>
      <w:tblPr>
        <w:tblW w:w="7017" w:type="dxa"/>
        <w:jc w:val="center"/>
        <w:tblInd w:w="-351" w:type="dxa"/>
        <w:tblLook w:val="04A0"/>
      </w:tblPr>
      <w:tblGrid>
        <w:gridCol w:w="2921"/>
        <w:gridCol w:w="683"/>
        <w:gridCol w:w="812"/>
        <w:gridCol w:w="728"/>
        <w:gridCol w:w="728"/>
        <w:gridCol w:w="1145"/>
      </w:tblGrid>
      <w:tr w:rsidR="006936CC" w:rsidRPr="000D3F56" w:rsidTr="00846358">
        <w:trPr>
          <w:trHeight w:val="300"/>
          <w:jc w:val="center"/>
        </w:trPr>
        <w:tc>
          <w:tcPr>
            <w:tcW w:w="29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7D91" w:rsidRDefault="00FB2B3E">
            <w:pPr>
              <w:spacing w:after="0"/>
              <w:ind w:left="17" w:right="0"/>
              <w:jc w:val="left"/>
              <w:rPr>
                <w:rFonts w:ascii="Times New Roman" w:hAnsi="Times New Roman" w:cs="Times New Roman"/>
                <w:b/>
                <w:bCs/>
                <w:color w:val="000000"/>
                <w:sz w:val="20"/>
                <w:szCs w:val="20"/>
                <w:lang w:eastAsia="en-US"/>
              </w:rPr>
            </w:pPr>
            <w:r w:rsidRPr="00FB2B3E">
              <w:rPr>
                <w:rFonts w:ascii="Times New Roman" w:hAnsi="Times New Roman" w:cs="Times New Roman"/>
                <w:b/>
                <w:bCs/>
                <w:color w:val="000000"/>
                <w:sz w:val="20"/>
                <w:lang w:eastAsia="en-US"/>
              </w:rPr>
              <w:t>Method</w:t>
            </w:r>
          </w:p>
        </w:tc>
        <w:tc>
          <w:tcPr>
            <w:tcW w:w="682" w:type="dxa"/>
            <w:tcBorders>
              <w:top w:val="single" w:sz="4" w:space="0" w:color="auto"/>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MC</w:t>
            </w:r>
          </w:p>
        </w:tc>
        <w:tc>
          <w:tcPr>
            <w:tcW w:w="812" w:type="dxa"/>
            <w:tcBorders>
              <w:top w:val="single" w:sz="4" w:space="0" w:color="auto"/>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SEMO</w:t>
            </w:r>
          </w:p>
        </w:tc>
        <w:tc>
          <w:tcPr>
            <w:tcW w:w="728" w:type="dxa"/>
            <w:tcBorders>
              <w:top w:val="single" w:sz="4" w:space="0" w:color="auto"/>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NUC</w:t>
            </w:r>
          </w:p>
        </w:tc>
        <w:tc>
          <w:tcPr>
            <w:tcW w:w="728" w:type="dxa"/>
            <w:tcBorders>
              <w:top w:val="single" w:sz="4" w:space="0" w:color="auto"/>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BLO</w:t>
            </w:r>
          </w:p>
        </w:tc>
        <w:tc>
          <w:tcPr>
            <w:tcW w:w="11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7D91" w:rsidRDefault="00FB2B3E">
            <w:pPr>
              <w:spacing w:after="0"/>
              <w:ind w:left="17" w:right="0"/>
              <w:jc w:val="center"/>
              <w:rPr>
                <w:rFonts w:ascii="Times New Roman" w:hAnsi="Times New Roman" w:cs="Times New Roman"/>
                <w:b/>
                <w:bCs/>
                <w:color w:val="000000"/>
                <w:highlight w:val="yellow"/>
                <w:lang w:val="en-US" w:eastAsia="en-US"/>
              </w:rPr>
            </w:pPr>
            <w:r w:rsidRPr="00FB2B3E">
              <w:rPr>
                <w:rFonts w:ascii="Times New Roman" w:hAnsi="Times New Roman" w:cs="Times New Roman"/>
                <w:b/>
                <w:bCs/>
                <w:color w:val="000000"/>
                <w:highlight w:val="yellow"/>
                <w:lang w:val="en-US" w:eastAsia="en-US"/>
              </w:rPr>
              <w:t>MAGCS</w:t>
            </w:r>
          </w:p>
        </w:tc>
      </w:tr>
      <w:tr w:rsidR="006936CC" w:rsidRPr="000D3F56" w:rsidTr="00846358">
        <w:trPr>
          <w:trHeight w:val="510"/>
          <w:jc w:val="center"/>
        </w:trPr>
        <w:tc>
          <w:tcPr>
            <w:tcW w:w="2922" w:type="dxa"/>
            <w:tcBorders>
              <w:top w:val="nil"/>
              <w:left w:val="single" w:sz="4" w:space="0" w:color="auto"/>
              <w:bottom w:val="single" w:sz="4" w:space="0" w:color="auto"/>
              <w:right w:val="single" w:sz="4" w:space="0" w:color="auto"/>
            </w:tcBorders>
            <w:shd w:val="clear" w:color="auto" w:fill="auto"/>
            <w:vAlign w:val="center"/>
            <w:hideMark/>
          </w:tcPr>
          <w:p w:rsidR="00BA7D91" w:rsidRDefault="00FB2B3E">
            <w:pPr>
              <w:spacing w:after="0"/>
              <w:ind w:left="17" w:right="0"/>
              <w:jc w:val="left"/>
              <w:rPr>
                <w:rFonts w:ascii="Times New Roman" w:hAnsi="Times New Roman" w:cs="Times New Roman"/>
                <w:b/>
                <w:bCs/>
                <w:color w:val="000000"/>
                <w:sz w:val="20"/>
                <w:szCs w:val="20"/>
                <w:lang w:eastAsia="en-US"/>
              </w:rPr>
            </w:pPr>
            <w:r w:rsidRPr="00FB2B3E">
              <w:rPr>
                <w:rFonts w:ascii="Times New Roman" w:hAnsi="Times New Roman" w:cs="Times New Roman"/>
                <w:b/>
                <w:bCs/>
                <w:color w:val="000000"/>
                <w:sz w:val="20"/>
                <w:lang w:eastAsia="en-US"/>
              </w:rPr>
              <w:t>Number of executed iterations</w:t>
            </w:r>
          </w:p>
        </w:tc>
        <w:tc>
          <w:tcPr>
            <w:tcW w:w="682"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500</w:t>
            </w:r>
          </w:p>
        </w:tc>
        <w:tc>
          <w:tcPr>
            <w:tcW w:w="812"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500</w:t>
            </w:r>
          </w:p>
        </w:tc>
        <w:tc>
          <w:tcPr>
            <w:tcW w:w="728"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515</w:t>
            </w:r>
          </w:p>
        </w:tc>
        <w:tc>
          <w:tcPr>
            <w:tcW w:w="728"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498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b/>
                <w:bCs/>
                <w:color w:val="000000"/>
                <w:sz w:val="20"/>
                <w:szCs w:val="20"/>
                <w:highlight w:val="yellow"/>
                <w:lang w:val="en-US" w:eastAsia="en-US"/>
              </w:rPr>
            </w:pPr>
            <w:r w:rsidRPr="00FB2B3E">
              <w:rPr>
                <w:rFonts w:ascii="Times New Roman" w:hAnsi="Times New Roman" w:cs="Times New Roman"/>
                <w:b/>
                <w:bCs/>
                <w:color w:val="000000"/>
                <w:sz w:val="20"/>
                <w:highlight w:val="yellow"/>
                <w:lang w:val="en-US" w:eastAsia="en-US"/>
              </w:rPr>
              <w:t>273</w:t>
            </w:r>
          </w:p>
        </w:tc>
      </w:tr>
      <w:tr w:rsidR="006936CC" w:rsidRPr="000D3F56" w:rsidTr="00846358">
        <w:trPr>
          <w:trHeight w:val="510"/>
          <w:jc w:val="center"/>
        </w:trPr>
        <w:tc>
          <w:tcPr>
            <w:tcW w:w="2922" w:type="dxa"/>
            <w:tcBorders>
              <w:top w:val="nil"/>
              <w:left w:val="single" w:sz="4" w:space="0" w:color="auto"/>
              <w:bottom w:val="single" w:sz="4" w:space="0" w:color="auto"/>
              <w:right w:val="single" w:sz="4" w:space="0" w:color="auto"/>
            </w:tcBorders>
            <w:shd w:val="clear" w:color="auto" w:fill="auto"/>
            <w:vAlign w:val="center"/>
            <w:hideMark/>
          </w:tcPr>
          <w:p w:rsidR="00BA7D91" w:rsidRDefault="00FB2B3E">
            <w:pPr>
              <w:spacing w:after="0"/>
              <w:ind w:left="17" w:right="0"/>
              <w:jc w:val="left"/>
              <w:rPr>
                <w:rFonts w:ascii="Times New Roman" w:hAnsi="Times New Roman" w:cs="Times New Roman"/>
                <w:b/>
                <w:bCs/>
                <w:color w:val="000000"/>
                <w:sz w:val="20"/>
                <w:szCs w:val="20"/>
                <w:lang w:eastAsia="en-US"/>
              </w:rPr>
            </w:pPr>
            <w:r w:rsidRPr="00FB2B3E">
              <w:rPr>
                <w:rFonts w:ascii="Times New Roman" w:hAnsi="Times New Roman" w:cs="Times New Roman"/>
                <w:b/>
                <w:bCs/>
                <w:color w:val="000000"/>
                <w:sz w:val="20"/>
                <w:lang w:eastAsia="en-US"/>
              </w:rPr>
              <w:t xml:space="preserve">Number of points in Pareto domain </w:t>
            </w:r>
            <w:r w:rsidRPr="00FB2B3E">
              <w:rPr>
                <w:rFonts w:ascii="Times New Roman" w:hAnsi="Times New Roman" w:cs="Times New Roman"/>
                <w:b/>
                <w:bCs/>
                <w:color w:val="000000"/>
                <w:sz w:val="20"/>
                <w:szCs w:val="20"/>
                <w:lang w:eastAsia="en-US"/>
              </w:rPr>
              <w:t>approximation</w:t>
            </w:r>
          </w:p>
        </w:tc>
        <w:tc>
          <w:tcPr>
            <w:tcW w:w="682"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67</w:t>
            </w:r>
          </w:p>
        </w:tc>
        <w:tc>
          <w:tcPr>
            <w:tcW w:w="812"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104</w:t>
            </w:r>
          </w:p>
        </w:tc>
        <w:tc>
          <w:tcPr>
            <w:tcW w:w="728"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29</w:t>
            </w:r>
          </w:p>
        </w:tc>
        <w:tc>
          <w:tcPr>
            <w:tcW w:w="728" w:type="dxa"/>
            <w:tcBorders>
              <w:top w:val="nil"/>
              <w:left w:val="nil"/>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color w:val="000000"/>
                <w:sz w:val="20"/>
                <w:szCs w:val="20"/>
                <w:lang w:val="en-US" w:eastAsia="en-US"/>
              </w:rPr>
            </w:pPr>
            <w:r w:rsidRPr="00FB2B3E">
              <w:rPr>
                <w:rFonts w:ascii="Times New Roman" w:hAnsi="Times New Roman" w:cs="Times New Roman"/>
                <w:color w:val="000000"/>
                <w:sz w:val="20"/>
                <w:lang w:val="en-US" w:eastAsia="en-US"/>
              </w:rPr>
              <w:t>68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A7D91" w:rsidRDefault="00FB2B3E">
            <w:pPr>
              <w:spacing w:after="0"/>
              <w:ind w:left="17" w:right="0"/>
              <w:jc w:val="center"/>
              <w:rPr>
                <w:rFonts w:ascii="Times New Roman" w:hAnsi="Times New Roman" w:cs="Times New Roman"/>
                <w:b/>
                <w:bCs/>
                <w:color w:val="000000"/>
                <w:sz w:val="20"/>
                <w:szCs w:val="20"/>
                <w:highlight w:val="yellow"/>
                <w:lang w:val="en-US" w:eastAsia="en-US"/>
              </w:rPr>
            </w:pPr>
            <w:r w:rsidRPr="00FB2B3E">
              <w:rPr>
                <w:rFonts w:ascii="Times New Roman" w:hAnsi="Times New Roman" w:cs="Times New Roman"/>
                <w:b/>
                <w:bCs/>
                <w:color w:val="000000"/>
                <w:sz w:val="20"/>
                <w:highlight w:val="yellow"/>
                <w:lang w:val="en-US" w:eastAsia="en-US"/>
              </w:rPr>
              <w:t>80</w:t>
            </w:r>
          </w:p>
        </w:tc>
      </w:tr>
      <w:tr w:rsidR="006936CC" w:rsidRPr="000D3F56" w:rsidTr="00846358">
        <w:trPr>
          <w:trHeight w:val="300"/>
          <w:jc w:val="center"/>
        </w:trPr>
        <w:tc>
          <w:tcPr>
            <w:tcW w:w="2922" w:type="dxa"/>
            <w:tcBorders>
              <w:top w:val="nil"/>
              <w:left w:val="single" w:sz="4" w:space="0" w:color="auto"/>
              <w:bottom w:val="single" w:sz="4" w:space="0" w:color="auto"/>
              <w:right w:val="single" w:sz="4" w:space="0" w:color="auto"/>
            </w:tcBorders>
            <w:shd w:val="clear" w:color="auto" w:fill="auto"/>
            <w:vAlign w:val="center"/>
            <w:hideMark/>
          </w:tcPr>
          <w:p w:rsidR="00BA7D91" w:rsidRDefault="006936CC">
            <w:pPr>
              <w:spacing w:after="0"/>
              <w:ind w:left="17" w:right="0"/>
              <w:jc w:val="left"/>
              <w:rPr>
                <w:b/>
                <w:bCs/>
                <w:color w:val="000000"/>
                <w:sz w:val="20"/>
                <w:szCs w:val="20"/>
                <w:lang w:eastAsia="en-US"/>
              </w:rPr>
            </w:pPr>
            <w:r w:rsidRPr="000D3F56">
              <w:rPr>
                <w:b/>
                <w:bCs/>
                <w:color w:val="000000"/>
                <w:sz w:val="20"/>
                <w:lang w:eastAsia="en-US"/>
              </w:rPr>
              <w:t xml:space="preserve">HV </w:t>
            </w:r>
            <w:r w:rsidR="000B24C1">
              <w:rPr>
                <w:b/>
                <w:bCs/>
                <w:color w:val="000000"/>
                <w:sz w:val="20"/>
                <w:szCs w:val="20"/>
                <w:lang w:eastAsia="en-US"/>
              </w:rPr>
              <w:t>index</w:t>
            </w:r>
          </w:p>
        </w:tc>
        <w:tc>
          <w:tcPr>
            <w:tcW w:w="682"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0.300</w:t>
            </w:r>
          </w:p>
        </w:tc>
        <w:tc>
          <w:tcPr>
            <w:tcW w:w="812"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0.312</w:t>
            </w:r>
          </w:p>
        </w:tc>
        <w:tc>
          <w:tcPr>
            <w:tcW w:w="728"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0.306</w:t>
            </w:r>
          </w:p>
        </w:tc>
        <w:tc>
          <w:tcPr>
            <w:tcW w:w="728"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0.308</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A7D91" w:rsidRDefault="006936CC">
            <w:pPr>
              <w:spacing w:after="0"/>
              <w:ind w:left="17" w:right="0"/>
              <w:jc w:val="center"/>
              <w:rPr>
                <w:b/>
                <w:bCs/>
                <w:color w:val="000000"/>
                <w:sz w:val="20"/>
                <w:szCs w:val="20"/>
                <w:highlight w:val="yellow"/>
                <w:lang w:val="en-US" w:eastAsia="en-US"/>
              </w:rPr>
            </w:pPr>
            <w:r w:rsidRPr="00471962">
              <w:rPr>
                <w:b/>
                <w:bCs/>
                <w:color w:val="000000"/>
                <w:sz w:val="20"/>
                <w:highlight w:val="yellow"/>
                <w:lang w:val="en-US" w:eastAsia="en-US"/>
              </w:rPr>
              <w:t>0.314</w:t>
            </w:r>
          </w:p>
        </w:tc>
      </w:tr>
      <w:tr w:rsidR="006936CC" w:rsidRPr="000D3F56" w:rsidTr="000B24C1">
        <w:trPr>
          <w:trHeight w:val="300"/>
          <w:jc w:val="center"/>
        </w:trPr>
        <w:tc>
          <w:tcPr>
            <w:tcW w:w="2922" w:type="dxa"/>
            <w:tcBorders>
              <w:top w:val="nil"/>
              <w:left w:val="single" w:sz="4" w:space="0" w:color="auto"/>
              <w:bottom w:val="single" w:sz="4" w:space="0" w:color="auto"/>
              <w:right w:val="single" w:sz="4" w:space="0" w:color="auto"/>
            </w:tcBorders>
            <w:shd w:val="clear" w:color="auto" w:fill="auto"/>
            <w:vAlign w:val="bottom"/>
            <w:hideMark/>
          </w:tcPr>
          <w:p w:rsidR="00BA7D91" w:rsidRDefault="006936CC">
            <w:pPr>
              <w:spacing w:after="0"/>
              <w:ind w:left="17" w:right="0"/>
              <w:jc w:val="left"/>
              <w:rPr>
                <w:b/>
                <w:bCs/>
                <w:color w:val="000000"/>
                <w:sz w:val="20"/>
                <w:szCs w:val="20"/>
                <w:lang w:eastAsia="en-US"/>
              </w:rPr>
            </w:pPr>
            <w:r w:rsidRPr="000D3F56">
              <w:rPr>
                <w:b/>
                <w:bCs/>
                <w:color w:val="000000"/>
                <w:sz w:val="20"/>
                <w:lang w:eastAsia="en-US"/>
              </w:rPr>
              <w:t xml:space="preserve">DU </w:t>
            </w:r>
            <w:r w:rsidR="000B24C1">
              <w:rPr>
                <w:b/>
                <w:bCs/>
                <w:color w:val="000000"/>
                <w:sz w:val="20"/>
                <w:lang w:eastAsia="en-US"/>
              </w:rPr>
              <w:t>index</w:t>
            </w:r>
          </w:p>
        </w:tc>
        <w:tc>
          <w:tcPr>
            <w:tcW w:w="682"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1.277</w:t>
            </w:r>
          </w:p>
        </w:tc>
        <w:tc>
          <w:tcPr>
            <w:tcW w:w="812"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1.116</w:t>
            </w:r>
          </w:p>
        </w:tc>
        <w:tc>
          <w:tcPr>
            <w:tcW w:w="728"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0.210</w:t>
            </w:r>
          </w:p>
        </w:tc>
        <w:tc>
          <w:tcPr>
            <w:tcW w:w="728" w:type="dxa"/>
            <w:tcBorders>
              <w:top w:val="nil"/>
              <w:left w:val="nil"/>
              <w:bottom w:val="single" w:sz="4" w:space="0" w:color="auto"/>
              <w:right w:val="single" w:sz="4" w:space="0" w:color="auto"/>
            </w:tcBorders>
            <w:shd w:val="clear" w:color="auto" w:fill="auto"/>
            <w:vAlign w:val="bottom"/>
            <w:hideMark/>
          </w:tcPr>
          <w:p w:rsidR="00BA7D91" w:rsidRDefault="006936CC">
            <w:pPr>
              <w:spacing w:after="0"/>
              <w:ind w:left="17" w:right="0"/>
              <w:jc w:val="center"/>
              <w:rPr>
                <w:color w:val="000000"/>
                <w:sz w:val="20"/>
                <w:szCs w:val="20"/>
                <w:lang w:val="en-US" w:eastAsia="en-US"/>
              </w:rPr>
            </w:pPr>
            <w:r w:rsidRPr="000D3F56">
              <w:rPr>
                <w:color w:val="000000"/>
                <w:sz w:val="20"/>
                <w:lang w:val="en-US" w:eastAsia="en-US"/>
              </w:rPr>
              <w:t>0.175</w:t>
            </w:r>
          </w:p>
        </w:tc>
        <w:tc>
          <w:tcPr>
            <w:tcW w:w="114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A7D91" w:rsidRDefault="006936CC">
            <w:pPr>
              <w:spacing w:after="0"/>
              <w:ind w:left="17" w:right="0"/>
              <w:jc w:val="center"/>
              <w:rPr>
                <w:b/>
                <w:bCs/>
                <w:color w:val="000000"/>
                <w:sz w:val="20"/>
                <w:szCs w:val="20"/>
                <w:highlight w:val="yellow"/>
                <w:lang w:val="en-US" w:eastAsia="en-US"/>
              </w:rPr>
            </w:pPr>
            <w:r w:rsidRPr="00471962">
              <w:rPr>
                <w:b/>
                <w:bCs/>
                <w:color w:val="000000"/>
                <w:sz w:val="20"/>
                <w:highlight w:val="yellow"/>
                <w:lang w:val="en-US" w:eastAsia="en-US"/>
              </w:rPr>
              <w:t>0.096</w:t>
            </w:r>
          </w:p>
        </w:tc>
      </w:tr>
    </w:tbl>
    <w:p w:rsidR="00BA7D91" w:rsidRDefault="00FB2B3E">
      <w:pPr>
        <w:spacing w:before="120" w:after="60"/>
        <w:ind w:left="17" w:right="0" w:firstLine="425"/>
        <w:rPr>
          <w:rFonts w:ascii="Times New Roman" w:hAnsi="Times New Roman" w:cs="Times New Roman"/>
          <w:sz w:val="28"/>
          <w:szCs w:val="28"/>
        </w:rPr>
      </w:pPr>
      <w:r w:rsidRPr="00FB2B3E">
        <w:rPr>
          <w:rFonts w:ascii="Times New Roman" w:hAnsi="Times New Roman" w:cs="Times New Roman"/>
          <w:sz w:val="28"/>
          <w:szCs w:val="28"/>
        </w:rPr>
        <w:t>The results from the executed experiments demonstrate that the MAGСS algorithm has a significant advantage in comparison with the considered multicriteria optimization methods of, even when solving relatively simple MCO problems.</w:t>
      </w:r>
    </w:p>
    <w:p w:rsidR="00BA7D91" w:rsidRDefault="00FB2B3E">
      <w:pPr>
        <w:spacing w:after="60"/>
        <w:ind w:left="17" w:right="0" w:firstLine="425"/>
        <w:rPr>
          <w:rFonts w:ascii="Times New Roman" w:hAnsi="Times New Roman" w:cs="Times New Roman"/>
          <w:sz w:val="28"/>
          <w:szCs w:val="28"/>
        </w:rPr>
      </w:pPr>
      <w:r w:rsidRPr="00FB2B3E">
        <w:rPr>
          <w:rFonts w:ascii="Times New Roman" w:hAnsi="Times New Roman" w:cs="Times New Roman"/>
          <w:sz w:val="28"/>
          <w:szCs w:val="28"/>
        </w:rPr>
        <w:t xml:space="preserve">In the second series of computational experiments, two-criteria two-dimensional MCO problems were solved. Multiextremal functions obtained using the GKLS generator [37] served as the criteria </w:t>
      </w:r>
      <w:r w:rsidRPr="00FB2B3E">
        <w:rPr>
          <w:rFonts w:ascii="Times New Roman" w:hAnsi="Times New Roman" w:cs="Times New Roman"/>
          <w:sz w:val="28"/>
          <w:szCs w:val="28"/>
          <w:lang w:val="en-US"/>
        </w:rPr>
        <w:t>for</w:t>
      </w:r>
      <w:r w:rsidRPr="00FB2B3E">
        <w:rPr>
          <w:rFonts w:ascii="Times New Roman" w:hAnsi="Times New Roman" w:cs="Times New Roman"/>
          <w:sz w:val="28"/>
          <w:szCs w:val="28"/>
        </w:rPr>
        <w:t xml:space="preserve"> the problem. During the experiments, 100 multicriteria problems of this class were solved. In each problem, Pareto-optimal decisions were searched for 50 different values of </w:t>
      </w:r>
      <m:oMath>
        <m:sSub>
          <m:sSubPr>
            <m:ctrlPr>
              <w:rPr>
                <w:rFonts w:ascii="Cambria Math" w:hAnsi="Times New Roman"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lang w:val="en-US"/>
              </w:rPr>
              <m:t>j</m:t>
            </m:r>
          </m:sub>
        </m:sSub>
        <m:r>
          <w:rPr>
            <w:rFonts w:ascii="Cambria Math" w:hAnsi="Times New Roman" w:cs="Times New Roman"/>
            <w:sz w:val="28"/>
            <w:szCs w:val="28"/>
          </w:rPr>
          <m:t>,1</m:t>
        </m:r>
        <m:r>
          <w:rPr>
            <w:rFonts w:ascii="Cambria Math" w:hAnsi="Times New Roman" w:cs="Times New Roman"/>
            <w:sz w:val="28"/>
            <w:szCs w:val="28"/>
          </w:rPr>
          <m:t>≤</m:t>
        </m:r>
        <m:r>
          <w:rPr>
            <w:rFonts w:ascii="Cambria Math" w:hAnsi="Cambria Math" w:cs="Times New Roman"/>
            <w:sz w:val="28"/>
            <w:szCs w:val="28"/>
          </w:rPr>
          <m:t>j</m:t>
        </m:r>
        <m:r>
          <w:rPr>
            <w:rFonts w:ascii="Cambria Math" w:hAnsi="Times New Roman" w:cs="Times New Roman"/>
            <w:sz w:val="28"/>
            <w:szCs w:val="28"/>
          </w:rPr>
          <m:t>&lt;</m:t>
        </m:r>
        <m:r>
          <w:rPr>
            <w:rFonts w:ascii="Cambria Math" w:hAnsi="Cambria Math" w:cs="Times New Roman"/>
            <w:sz w:val="28"/>
            <w:szCs w:val="28"/>
          </w:rPr>
          <m:t>s</m:t>
        </m:r>
      </m:oMath>
      <w:r w:rsidRPr="00FB2B3E">
        <w:rPr>
          <w:rFonts w:ascii="Times New Roman" w:hAnsi="Times New Roman" w:cs="Times New Roman"/>
          <w:sz w:val="28"/>
          <w:szCs w:val="28"/>
        </w:rPr>
        <w:t>, uniformly distributed in the interval [0,1]; (that is, 5,000 global optimization problems were solved). The results obtained were averaged over the number of MCO problems solved.</w:t>
      </w:r>
    </w:p>
    <w:p w:rsidR="0026254C" w:rsidRPr="00846358" w:rsidRDefault="00FB2B3E" w:rsidP="0099524F">
      <w:pPr>
        <w:spacing w:after="120"/>
        <w:ind w:firstLine="426"/>
        <w:rPr>
          <w:rFonts w:ascii="Times New Roman" w:hAnsi="Times New Roman" w:cs="Times New Roman"/>
          <w:sz w:val="28"/>
          <w:szCs w:val="28"/>
        </w:rPr>
      </w:pPr>
      <w:r w:rsidRPr="00FB2B3E">
        <w:rPr>
          <w:rFonts w:ascii="Times New Roman" w:hAnsi="Times New Roman" w:cs="Times New Roman"/>
          <w:sz w:val="28"/>
          <w:szCs w:val="28"/>
        </w:rPr>
        <w:t xml:space="preserve">In the computational experiments, calculations are terminated </w:t>
      </w:r>
      <w:r w:rsidRPr="00FB2B3E">
        <w:rPr>
          <w:rFonts w:ascii="Times New Roman" w:hAnsi="Times New Roman" w:cs="Times New Roman"/>
          <w:sz w:val="28"/>
          <w:szCs w:val="28"/>
          <w:lang w:val="en-US"/>
        </w:rPr>
        <w:t xml:space="preserve">when the required </w:t>
      </w:r>
      <w:r w:rsidRPr="00FB2B3E">
        <w:rPr>
          <w:rFonts w:ascii="Times New Roman" w:hAnsi="Times New Roman" w:cs="Times New Roman"/>
          <w:sz w:val="28"/>
          <w:szCs w:val="28"/>
        </w:rPr>
        <w:t xml:space="preserve">accuracy was achieved. When the process was terminated, the solution was evaluated for correctness. As a means of control, we compared the solution points found by MAGCS and the points calculated from the Pareto boundary, taking into account the selected values of </w:t>
      </w:r>
      <m:oMath>
        <m:sSub>
          <m:sSubPr>
            <m:ctrlPr>
              <w:rPr>
                <w:rFonts w:ascii="Cambria Math" w:hAnsi="Times New Roman"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lang w:val="en-US"/>
              </w:rPr>
              <m:t>j</m:t>
            </m:r>
          </m:sub>
        </m:sSub>
        <m:r>
          <w:rPr>
            <w:rFonts w:ascii="Cambria Math" w:hAnsi="Times New Roman" w:cs="Times New Roman"/>
            <w:sz w:val="28"/>
            <w:szCs w:val="28"/>
          </w:rPr>
          <m:t>,1</m:t>
        </m:r>
        <m:r>
          <w:rPr>
            <w:rFonts w:ascii="Cambria Math" w:hAnsi="Times New Roman" w:cs="Times New Roman"/>
            <w:sz w:val="28"/>
            <w:szCs w:val="28"/>
          </w:rPr>
          <m:t>≤</m:t>
        </m:r>
        <m:r>
          <w:rPr>
            <w:rFonts w:ascii="Cambria Math" w:hAnsi="Times New Roman" w:cs="Times New Roman"/>
            <w:sz w:val="28"/>
            <w:szCs w:val="28"/>
          </w:rPr>
          <m:t xml:space="preserve"> </m:t>
        </m:r>
        <m:r>
          <w:rPr>
            <w:rFonts w:ascii="Cambria Math" w:hAnsi="Cambria Math" w:cs="Times New Roman"/>
            <w:sz w:val="28"/>
            <w:szCs w:val="28"/>
          </w:rPr>
          <m:t>j</m:t>
        </m:r>
        <m:r>
          <w:rPr>
            <w:rFonts w:ascii="Cambria Math" w:hAnsi="Times New Roman" w:cs="Times New Roman"/>
            <w:sz w:val="28"/>
            <w:szCs w:val="28"/>
          </w:rPr>
          <m:t>&lt;</m:t>
        </m:r>
        <m:r>
          <w:rPr>
            <w:rFonts w:ascii="Cambria Math" w:hAnsi="Cambria Math" w:cs="Times New Roman"/>
            <w:sz w:val="28"/>
            <w:szCs w:val="28"/>
          </w:rPr>
          <m:t>s</m:t>
        </m:r>
        <m:r>
          <w:rPr>
            <w:rFonts w:ascii="Cambria Math" w:hAnsi="Times New Roman" w:cs="Times New Roman"/>
            <w:sz w:val="28"/>
            <w:szCs w:val="28"/>
          </w:rPr>
          <m:t>.</m:t>
        </m:r>
      </m:oMath>
      <w:r w:rsidRPr="00FB2B3E">
        <w:rPr>
          <w:rFonts w:ascii="Times New Roman" w:hAnsi="Times New Roman" w:cs="Times New Roman"/>
          <w:sz w:val="28"/>
          <w:szCs w:val="28"/>
        </w:rPr>
        <w:t xml:space="preserve"> The method parameters were set as foolows: </w:t>
      </w:r>
      <w:r w:rsidRPr="00FB2B3E">
        <w:rPr>
          <w:rFonts w:ascii="Times New Roman" w:hAnsi="Times New Roman" w:cs="Times New Roman"/>
          <w:sz w:val="28"/>
          <w:szCs w:val="28"/>
          <w:lang w:val="en-US"/>
        </w:rPr>
        <w:t>the</w:t>
      </w:r>
      <w:r w:rsidRPr="00FB2B3E">
        <w:rPr>
          <w:rFonts w:ascii="Times New Roman" w:hAnsi="Times New Roman" w:cs="Times New Roman"/>
          <w:sz w:val="28"/>
          <w:szCs w:val="28"/>
        </w:rPr>
        <w:t xml:space="preserve"> accuracy ε = 0.02 and the reliability</w:t>
      </w:r>
      <w:ins w:id="787" w:author="gergel" w:date="2020-05-29T15:30:00Z">
        <w:r w:rsidRPr="00FB2B3E">
          <w:rPr>
            <w:rFonts w:ascii="Times New Roman" w:hAnsi="Times New Roman" w:cs="Times New Roman"/>
            <w:sz w:val="28"/>
            <w:szCs w:val="28"/>
          </w:rPr>
          <w:t xml:space="preserve"> parameters</w:t>
        </w:r>
      </w:ins>
      <w:r w:rsidRPr="00FB2B3E">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lang w:val="en-US"/>
              </w:rPr>
              <m:t>r</m:t>
            </m:r>
          </m:e>
          <m:sub>
            <m:r>
              <w:rPr>
                <w:rFonts w:ascii="Cambria Math" w:hAnsi="Times New Roman" w:cs="Times New Roman"/>
                <w:sz w:val="28"/>
                <w:szCs w:val="28"/>
              </w:rPr>
              <m:t>2</m:t>
            </m:r>
          </m:sub>
        </m:sSub>
        <m:r>
          <w:rPr>
            <w:rFonts w:ascii="Cambria Math" w:hAnsi="Times New Roman" w:cs="Times New Roman"/>
            <w:sz w:val="28"/>
            <w:szCs w:val="28"/>
          </w:rPr>
          <m:t>=5.6.</m:t>
        </m:r>
      </m:oMath>
      <w:r w:rsidRPr="00FB2B3E">
        <w:rPr>
          <w:rFonts w:ascii="Times New Roman" w:hAnsi="Times New Roman" w:cs="Times New Roman"/>
          <w:sz w:val="28"/>
          <w:szCs w:val="28"/>
        </w:rPr>
        <w:t xml:space="preserve"> Results of the computational experiments are presented in Table 2.</w:t>
      </w:r>
    </w:p>
    <w:p w:rsidR="00EB5736" w:rsidRPr="00846358" w:rsidRDefault="00FB2B3E" w:rsidP="00EB5736">
      <w:pPr>
        <w:spacing w:after="120"/>
        <w:ind w:firstLine="426"/>
        <w:rPr>
          <w:rFonts w:ascii="Times New Roman" w:hAnsi="Times New Roman" w:cs="Times New Roman"/>
          <w:sz w:val="28"/>
          <w:szCs w:val="28"/>
          <w:lang w:val="en-US"/>
        </w:rPr>
      </w:pPr>
      <w:r w:rsidRPr="00FB2B3E">
        <w:rPr>
          <w:rFonts w:ascii="Times New Roman" w:hAnsi="Times New Roman" w:cs="Times New Roman"/>
          <w:sz w:val="28"/>
          <w:szCs w:val="28"/>
          <w:lang w:val="en-US"/>
        </w:rPr>
        <w:t xml:space="preserve">In Table 2, the first and fifth columns indicate the average number of iterations executed by the MAGCS algorithm for solving the </w:t>
      </w:r>
      <w:proofErr w:type="spellStart"/>
      <w:r w:rsidRPr="00FB2B3E">
        <w:rPr>
          <w:rFonts w:ascii="Times New Roman" w:hAnsi="Times New Roman" w:cs="Times New Roman"/>
          <w:sz w:val="28"/>
          <w:szCs w:val="28"/>
          <w:lang w:val="en-US"/>
        </w:rPr>
        <w:t>MCOlex</w:t>
      </w:r>
      <w:proofErr w:type="spellEnd"/>
      <w:r w:rsidRPr="00FB2B3E">
        <w:rPr>
          <w:rFonts w:ascii="Times New Roman" w:hAnsi="Times New Roman" w:cs="Times New Roman"/>
          <w:sz w:val="28"/>
          <w:szCs w:val="28"/>
          <w:lang w:val="en-US"/>
        </w:rPr>
        <w:t xml:space="preserve"> problems. The second and sixth columns contain the percentage of completed problems. The third, fourth, seventh and eighth columns show the values of HV and DU indicators. The </w:t>
      </w:r>
      <w:r w:rsidRPr="00FB2B3E">
        <w:rPr>
          <w:rFonts w:ascii="Times New Roman" w:hAnsi="Times New Roman" w:cs="Times New Roman"/>
          <w:sz w:val="28"/>
          <w:szCs w:val="28"/>
          <w:lang w:val="en-US"/>
        </w:rPr>
        <w:lastRenderedPageBreak/>
        <w:t xml:space="preserve">last column gives values showing the reduction in the number of global search iterations that were executed when solving the </w:t>
      </w:r>
      <w:proofErr w:type="spellStart"/>
      <w:r w:rsidRPr="00FB2B3E">
        <w:rPr>
          <w:rFonts w:ascii="Times New Roman" w:hAnsi="Times New Roman" w:cs="Times New Roman"/>
          <w:sz w:val="28"/>
          <w:szCs w:val="28"/>
          <w:lang w:val="en-US"/>
        </w:rPr>
        <w:t>MCOlex</w:t>
      </w:r>
      <w:proofErr w:type="spellEnd"/>
      <w:r w:rsidRPr="00FB2B3E">
        <w:rPr>
          <w:rFonts w:ascii="Times New Roman" w:hAnsi="Times New Roman" w:cs="Times New Roman"/>
          <w:sz w:val="28"/>
          <w:szCs w:val="28"/>
          <w:lang w:val="en-US"/>
        </w:rPr>
        <w:t xml:space="preserve"> problems, by reusing search information.</w:t>
      </w:r>
    </w:p>
    <w:p w:rsidR="002C1103" w:rsidRPr="00846358" w:rsidRDefault="00FB2B3E" w:rsidP="002C1103">
      <w:pPr>
        <w:spacing w:after="120"/>
        <w:ind w:firstLine="227"/>
        <w:jc w:val="center"/>
        <w:rPr>
          <w:rFonts w:ascii="Times New Roman" w:hAnsi="Times New Roman" w:cs="Times New Roman"/>
          <w:sz w:val="28"/>
          <w:szCs w:val="28"/>
        </w:rPr>
      </w:pPr>
      <w:r w:rsidRPr="00FB2B3E">
        <w:rPr>
          <w:rFonts w:ascii="Times New Roman" w:hAnsi="Times New Roman" w:cs="Times New Roman"/>
          <w:sz w:val="28"/>
          <w:szCs w:val="28"/>
        </w:rPr>
        <w:t>Table 2. Results of the series of experiments to solve two-dimensional two-criteria MCO problems</w:t>
      </w:r>
    </w:p>
    <w:tbl>
      <w:tblPr>
        <w:tblW w:w="10015" w:type="dxa"/>
        <w:jc w:val="center"/>
        <w:tblInd w:w="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04"/>
        <w:gridCol w:w="1394"/>
        <w:gridCol w:w="842"/>
        <w:gridCol w:w="859"/>
        <w:gridCol w:w="1180"/>
        <w:gridCol w:w="1276"/>
        <w:gridCol w:w="708"/>
        <w:gridCol w:w="709"/>
        <w:gridCol w:w="1843"/>
      </w:tblGrid>
      <w:tr w:rsidR="006936CC" w:rsidRPr="00A817D1" w:rsidTr="00C6011C">
        <w:trPr>
          <w:trHeight w:val="268"/>
          <w:jc w:val="center"/>
        </w:trPr>
        <w:tc>
          <w:tcPr>
            <w:tcW w:w="8172" w:type="dxa"/>
            <w:gridSpan w:val="8"/>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Search information</w:t>
            </w:r>
          </w:p>
        </w:tc>
        <w:tc>
          <w:tcPr>
            <w:tcW w:w="1843" w:type="dxa"/>
            <w:vMerge w:val="restart"/>
            <w:shd w:val="clear" w:color="auto" w:fill="auto"/>
            <w:noWrap/>
            <w:vAlign w:val="center"/>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Reduction in iteration number</w:t>
            </w:r>
          </w:p>
        </w:tc>
      </w:tr>
      <w:tr w:rsidR="006936CC" w:rsidRPr="00A817D1" w:rsidTr="00CD5B99">
        <w:trPr>
          <w:trHeight w:val="268"/>
          <w:jc w:val="center"/>
        </w:trPr>
        <w:tc>
          <w:tcPr>
            <w:tcW w:w="4299" w:type="dxa"/>
            <w:gridSpan w:val="4"/>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not used</w:t>
            </w:r>
          </w:p>
        </w:tc>
        <w:tc>
          <w:tcPr>
            <w:tcW w:w="3873" w:type="dxa"/>
            <w:gridSpan w:val="4"/>
            <w:shd w:val="clear" w:color="auto" w:fill="auto"/>
            <w:vAlign w:val="bottom"/>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used</w:t>
            </w:r>
          </w:p>
        </w:tc>
        <w:tc>
          <w:tcPr>
            <w:tcW w:w="1843" w:type="dxa"/>
            <w:vMerge/>
            <w:shd w:val="clear" w:color="auto" w:fill="auto"/>
            <w:noWrap/>
            <w:vAlign w:val="center"/>
            <w:hideMark/>
          </w:tcPr>
          <w:p w:rsidR="00BA7D91" w:rsidRDefault="00BA7D91">
            <w:pPr>
              <w:spacing w:after="0"/>
              <w:ind w:left="17" w:right="0"/>
              <w:jc w:val="center"/>
              <w:rPr>
                <w:rFonts w:ascii="Times New Roman" w:hAnsi="Times New Roman" w:cs="Times New Roman"/>
                <w:b/>
                <w:sz w:val="20"/>
                <w:szCs w:val="20"/>
              </w:rPr>
            </w:pPr>
          </w:p>
        </w:tc>
      </w:tr>
      <w:tr w:rsidR="00CA423F" w:rsidRPr="00A817D1" w:rsidTr="00CD5B99">
        <w:trPr>
          <w:trHeight w:val="300"/>
          <w:jc w:val="center"/>
        </w:trPr>
        <w:tc>
          <w:tcPr>
            <w:tcW w:w="1204"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Method iterations</w:t>
            </w:r>
          </w:p>
        </w:tc>
        <w:tc>
          <w:tcPr>
            <w:tcW w:w="1394"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 xml:space="preserve">Problem </w:t>
            </w:r>
            <w:r w:rsidR="00CD5B99">
              <w:rPr>
                <w:rFonts w:ascii="Times New Roman" w:hAnsi="Times New Roman" w:cs="Times New Roman"/>
                <w:b/>
                <w:sz w:val="20"/>
                <w:szCs w:val="20"/>
              </w:rPr>
              <w:br/>
            </w:r>
            <w:r w:rsidRPr="00FB2B3E">
              <w:rPr>
                <w:rFonts w:ascii="Times New Roman" w:hAnsi="Times New Roman" w:cs="Times New Roman"/>
                <w:b/>
                <w:sz w:val="20"/>
                <w:szCs w:val="20"/>
              </w:rPr>
              <w:t>solved</w:t>
            </w:r>
          </w:p>
        </w:tc>
        <w:tc>
          <w:tcPr>
            <w:tcW w:w="842"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HV</w:t>
            </w:r>
          </w:p>
        </w:tc>
        <w:tc>
          <w:tcPr>
            <w:tcW w:w="859"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DU</w:t>
            </w:r>
          </w:p>
        </w:tc>
        <w:tc>
          <w:tcPr>
            <w:tcW w:w="1180"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 xml:space="preserve">Method </w:t>
            </w:r>
            <w:r w:rsidRPr="00FB2B3E">
              <w:rPr>
                <w:rFonts w:ascii="Times New Roman" w:hAnsi="Times New Roman" w:cs="Times New Roman"/>
                <w:b/>
                <w:sz w:val="20"/>
                <w:szCs w:val="20"/>
              </w:rPr>
              <w:br/>
              <w:t>iterations</w:t>
            </w:r>
          </w:p>
        </w:tc>
        <w:tc>
          <w:tcPr>
            <w:tcW w:w="1276"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Problem solved</w:t>
            </w:r>
          </w:p>
        </w:tc>
        <w:tc>
          <w:tcPr>
            <w:tcW w:w="708"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HV</w:t>
            </w:r>
          </w:p>
        </w:tc>
        <w:tc>
          <w:tcPr>
            <w:tcW w:w="709"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DU</w:t>
            </w:r>
          </w:p>
        </w:tc>
        <w:tc>
          <w:tcPr>
            <w:tcW w:w="1843" w:type="dxa"/>
            <w:vMerge/>
            <w:vAlign w:val="center"/>
            <w:hideMark/>
          </w:tcPr>
          <w:p w:rsidR="00BA7D91" w:rsidRDefault="00BA7D91">
            <w:pPr>
              <w:spacing w:after="0"/>
              <w:ind w:left="17" w:right="0"/>
              <w:jc w:val="center"/>
              <w:rPr>
                <w:rFonts w:ascii="Times New Roman" w:hAnsi="Times New Roman" w:cs="Times New Roman"/>
                <w:b/>
                <w:sz w:val="20"/>
                <w:szCs w:val="20"/>
              </w:rPr>
            </w:pPr>
          </w:p>
        </w:tc>
      </w:tr>
      <w:tr w:rsidR="00CA423F" w:rsidRPr="00A817D1" w:rsidTr="00CD5B99">
        <w:trPr>
          <w:trHeight w:val="300"/>
          <w:jc w:val="center"/>
        </w:trPr>
        <w:tc>
          <w:tcPr>
            <w:tcW w:w="1204"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41 710.1</w:t>
            </w:r>
          </w:p>
        </w:tc>
        <w:tc>
          <w:tcPr>
            <w:tcW w:w="1394"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98.0%</w:t>
            </w:r>
          </w:p>
        </w:tc>
        <w:tc>
          <w:tcPr>
            <w:tcW w:w="842"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33.43</w:t>
            </w:r>
          </w:p>
        </w:tc>
        <w:tc>
          <w:tcPr>
            <w:tcW w:w="859"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0.173</w:t>
            </w:r>
          </w:p>
        </w:tc>
        <w:tc>
          <w:tcPr>
            <w:tcW w:w="1180"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2 407.41</w:t>
            </w:r>
          </w:p>
        </w:tc>
        <w:tc>
          <w:tcPr>
            <w:tcW w:w="1276"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9</w:t>
            </w:r>
            <w:r w:rsidRPr="00FB2B3E">
              <w:rPr>
                <w:rFonts w:ascii="Times New Roman" w:hAnsi="Times New Roman" w:cs="Times New Roman"/>
                <w:sz w:val="20"/>
                <w:szCs w:val="20"/>
                <w:lang w:val="en-US"/>
              </w:rPr>
              <w:t>9.</w:t>
            </w:r>
            <w:r w:rsidRPr="00FB2B3E">
              <w:rPr>
                <w:rFonts w:ascii="Times New Roman" w:hAnsi="Times New Roman" w:cs="Times New Roman"/>
                <w:sz w:val="20"/>
                <w:szCs w:val="20"/>
              </w:rPr>
              <w:t>3%</w:t>
            </w:r>
          </w:p>
        </w:tc>
        <w:tc>
          <w:tcPr>
            <w:tcW w:w="708"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33.34</w:t>
            </w:r>
          </w:p>
        </w:tc>
        <w:tc>
          <w:tcPr>
            <w:tcW w:w="709"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0.224</w:t>
            </w:r>
          </w:p>
        </w:tc>
        <w:tc>
          <w:tcPr>
            <w:tcW w:w="1843"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17.3</w:t>
            </w:r>
          </w:p>
        </w:tc>
      </w:tr>
    </w:tbl>
    <w:p w:rsidR="00C571F7" w:rsidRPr="00846358" w:rsidRDefault="00FB2B3E">
      <w:pPr>
        <w:spacing w:before="120"/>
        <w:ind w:firstLine="411"/>
        <w:rPr>
          <w:rFonts w:ascii="Times New Roman" w:hAnsi="Times New Roman" w:cs="Times New Roman"/>
          <w:sz w:val="28"/>
          <w:szCs w:val="28"/>
          <w:lang w:val="en-US"/>
        </w:rPr>
      </w:pPr>
      <w:r w:rsidRPr="00FB2B3E">
        <w:rPr>
          <w:rFonts w:ascii="Times New Roman" w:hAnsi="Times New Roman" w:cs="Times New Roman"/>
          <w:sz w:val="28"/>
          <w:szCs w:val="28"/>
          <w:lang w:val="en-US"/>
        </w:rPr>
        <w:t>Results obtained from these experiments show that the reuse of search information can reduce the amount of calculations by 17.3 times without expending additional computational resources, and according to the average HV and DU indicators, the quality of the Pareto domain remains on average at the same level.</w:t>
      </w:r>
    </w:p>
    <w:p w:rsidR="00C571F7" w:rsidRPr="00846358" w:rsidRDefault="00FB2B3E">
      <w:pPr>
        <w:spacing w:before="120"/>
        <w:ind w:firstLine="411"/>
        <w:rPr>
          <w:rFonts w:ascii="Times New Roman" w:hAnsi="Times New Roman" w:cs="Times New Roman"/>
          <w:sz w:val="28"/>
          <w:szCs w:val="28"/>
        </w:rPr>
      </w:pPr>
      <w:r w:rsidRPr="00FB2B3E">
        <w:rPr>
          <w:rFonts w:ascii="Times New Roman" w:hAnsi="Times New Roman" w:cs="Times New Roman"/>
          <w:sz w:val="28"/>
          <w:szCs w:val="28"/>
        </w:rPr>
        <w:t>In the third series of computational experiments, the two-criteria four-dimensional MCO problems were solved. As in the second series of computational experiments, 100 multicriteria problems were solved. In each problem, the Pareto-optimal decisions were calculated for 50 different values of θ</w:t>
      </w:r>
      <w:r w:rsidRPr="00FB2B3E">
        <w:rPr>
          <w:rFonts w:ascii="Times New Roman" w:hAnsi="Times New Roman" w:cs="Times New Roman"/>
          <w:sz w:val="28"/>
          <w:szCs w:val="28"/>
          <w:vertAlign w:val="subscript"/>
        </w:rPr>
        <w:t>j</w:t>
      </w:r>
      <w:r w:rsidRPr="00FB2B3E">
        <w:rPr>
          <w:rFonts w:ascii="Times New Roman" w:hAnsi="Times New Roman" w:cs="Times New Roman"/>
          <w:sz w:val="28"/>
          <w:szCs w:val="28"/>
        </w:rPr>
        <w:t>, 1≤j &lt;s, uniformly distributed in the interval [0,1]. The criteria of the MCO problems being solved were determined using the GKLS generator [37].</w:t>
      </w:r>
      <w:r w:rsidRPr="00FB2B3E">
        <w:rPr>
          <w:rFonts w:ascii="Times New Roman" w:hAnsi="Times New Roman" w:cs="Times New Roman"/>
        </w:rPr>
        <w:t xml:space="preserve"> </w:t>
      </w:r>
      <w:r w:rsidRPr="00FB2B3E">
        <w:rPr>
          <w:rFonts w:ascii="Times New Roman" w:hAnsi="Times New Roman" w:cs="Times New Roman"/>
          <w:sz w:val="28"/>
          <w:szCs w:val="28"/>
        </w:rPr>
        <w:t xml:space="preserve">The method parameters were set as follows: </w:t>
      </w:r>
      <w:r w:rsidRPr="00FB2B3E">
        <w:rPr>
          <w:rFonts w:ascii="Times New Roman" w:hAnsi="Times New Roman" w:cs="Times New Roman"/>
          <w:sz w:val="28"/>
          <w:szCs w:val="28"/>
          <w:lang w:val="en-US"/>
        </w:rPr>
        <w:t>the</w:t>
      </w:r>
      <w:r w:rsidRPr="00FB2B3E">
        <w:rPr>
          <w:rFonts w:ascii="Times New Roman" w:hAnsi="Times New Roman" w:cs="Times New Roman"/>
          <w:sz w:val="28"/>
          <w:szCs w:val="28"/>
        </w:rPr>
        <w:t xml:space="preserve"> accuracy ε = 0.025 and the reliability</w:t>
      </w:r>
      <w:ins w:id="788" w:author="gergel" w:date="2020-05-29T15:33:00Z">
        <w:r w:rsidRPr="00FB2B3E">
          <w:rPr>
            <w:rFonts w:ascii="Times New Roman" w:hAnsi="Times New Roman" w:cs="Times New Roman"/>
            <w:sz w:val="28"/>
            <w:szCs w:val="28"/>
          </w:rPr>
          <w:t xml:space="preserve"> parameters</w:t>
        </w:r>
      </w:ins>
      <w:r w:rsidRPr="00FB2B3E">
        <w:rPr>
          <w:rFonts w:ascii="Times New Roman" w:hAnsi="Times New Roman" w:cs="Times New Roman"/>
          <w:sz w:val="28"/>
          <w:szCs w:val="28"/>
        </w:rPr>
        <w:t xml:space="preserve"> </w:t>
      </w:r>
      <m:oMath>
        <m:sSub>
          <m:sSubPr>
            <m:ctrlPr>
              <w:rPr>
                <w:rFonts w:ascii="Cambria Math" w:hAnsi="Times New Roman" w:cs="Times New Roman"/>
                <w:i/>
                <w:sz w:val="28"/>
                <w:szCs w:val="28"/>
              </w:rPr>
            </m:ctrlPr>
          </m:sSubPr>
          <m:e>
            <m:r>
              <w:rPr>
                <w:rFonts w:ascii="Cambria Math" w:hAnsi="Cambria Math" w:cs="Times New Roman"/>
                <w:sz w:val="28"/>
                <w:szCs w:val="28"/>
                <w:lang w:val="en-US"/>
              </w:rPr>
              <m:t>r</m:t>
            </m:r>
          </m:e>
          <m:sub>
            <m:r>
              <w:rPr>
                <w:rFonts w:ascii="Cambria Math" w:hAnsi="Times New Roman" w:cs="Times New Roman"/>
                <w:sz w:val="28"/>
                <w:szCs w:val="28"/>
              </w:rPr>
              <m:t>1</m:t>
            </m:r>
          </m:sub>
        </m:sSub>
        <m:r>
          <w:rPr>
            <w:rFonts w:ascii="Cambria Math" w:hAnsi="Times New Roman"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lang w:val="en-US"/>
              </w:rPr>
              <m:t>r</m:t>
            </m:r>
          </m:e>
          <m:sub>
            <m:r>
              <w:rPr>
                <w:rFonts w:ascii="Cambria Math" w:hAnsi="Times New Roman" w:cs="Times New Roman"/>
                <w:sz w:val="28"/>
                <w:szCs w:val="28"/>
              </w:rPr>
              <m:t>2</m:t>
            </m:r>
          </m:sub>
        </m:sSub>
        <m:r>
          <w:rPr>
            <w:rFonts w:ascii="Cambria Math" w:hAnsi="Times New Roman" w:cs="Times New Roman"/>
            <w:sz w:val="28"/>
            <w:szCs w:val="28"/>
          </w:rPr>
          <m:t>=5.6.</m:t>
        </m:r>
      </m:oMath>
      <w:r w:rsidRPr="00FB2B3E">
        <w:rPr>
          <w:rFonts w:ascii="Times New Roman" w:hAnsi="Times New Roman" w:cs="Times New Roman"/>
          <w:sz w:val="28"/>
          <w:szCs w:val="28"/>
        </w:rPr>
        <w:t xml:space="preserve"> The results of computational experiments are presented in Table 3.</w:t>
      </w:r>
    </w:p>
    <w:p w:rsidR="002C1103" w:rsidRPr="00846358" w:rsidRDefault="00FB2B3E" w:rsidP="002C1103">
      <w:pPr>
        <w:spacing w:after="120"/>
        <w:ind w:firstLine="227"/>
        <w:jc w:val="center"/>
        <w:rPr>
          <w:rFonts w:ascii="Times New Roman" w:hAnsi="Times New Roman" w:cs="Times New Roman"/>
          <w:sz w:val="28"/>
          <w:szCs w:val="28"/>
        </w:rPr>
      </w:pPr>
      <w:r w:rsidRPr="00FB2B3E">
        <w:rPr>
          <w:rFonts w:ascii="Times New Roman" w:hAnsi="Times New Roman" w:cs="Times New Roman"/>
          <w:sz w:val="28"/>
          <w:szCs w:val="28"/>
        </w:rPr>
        <w:t>Table 3. Results of the series of experiments to solve</w:t>
      </w:r>
      <w:r w:rsidR="00CD5B99">
        <w:rPr>
          <w:rFonts w:ascii="Times New Roman" w:hAnsi="Times New Roman" w:cs="Times New Roman"/>
          <w:sz w:val="28"/>
          <w:szCs w:val="28"/>
        </w:rPr>
        <w:t xml:space="preserve"> </w:t>
      </w:r>
      <w:r w:rsidRPr="00FB2B3E">
        <w:rPr>
          <w:rFonts w:ascii="Times New Roman" w:hAnsi="Times New Roman" w:cs="Times New Roman"/>
          <w:sz w:val="28"/>
          <w:szCs w:val="28"/>
        </w:rPr>
        <w:t>two-criteria four-dimensional MCO</w:t>
      </w:r>
      <w:r w:rsidR="00AD35B0">
        <w:rPr>
          <w:rFonts w:ascii="Times New Roman" w:hAnsi="Times New Roman" w:cs="Times New Roman"/>
          <w:sz w:val="28"/>
          <w:szCs w:val="28"/>
        </w:rPr>
        <w:t xml:space="preserve"> problems</w:t>
      </w:r>
    </w:p>
    <w:tbl>
      <w:tblPr>
        <w:tblW w:w="9831" w:type="dxa"/>
        <w:jc w:val="center"/>
        <w:tblInd w:w="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93"/>
        <w:gridCol w:w="1315"/>
        <w:gridCol w:w="850"/>
        <w:gridCol w:w="753"/>
        <w:gridCol w:w="1296"/>
        <w:gridCol w:w="1353"/>
        <w:gridCol w:w="797"/>
        <w:gridCol w:w="763"/>
        <w:gridCol w:w="1511"/>
      </w:tblGrid>
      <w:tr w:rsidR="006936CC" w:rsidRPr="00A817D1" w:rsidTr="00C91B5D">
        <w:trPr>
          <w:trHeight w:val="268"/>
          <w:jc w:val="center"/>
        </w:trPr>
        <w:tc>
          <w:tcPr>
            <w:tcW w:w="8320" w:type="dxa"/>
            <w:gridSpan w:val="8"/>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Search information</w:t>
            </w:r>
          </w:p>
        </w:tc>
        <w:tc>
          <w:tcPr>
            <w:tcW w:w="1511" w:type="dxa"/>
            <w:vMerge w:val="restart"/>
            <w:shd w:val="clear" w:color="auto" w:fill="auto"/>
            <w:noWrap/>
            <w:vAlign w:val="center"/>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Reduction in iteration number</w:t>
            </w:r>
          </w:p>
        </w:tc>
      </w:tr>
      <w:tr w:rsidR="006936CC" w:rsidRPr="00A817D1" w:rsidTr="00C91B5D">
        <w:trPr>
          <w:trHeight w:val="268"/>
          <w:jc w:val="center"/>
        </w:trPr>
        <w:tc>
          <w:tcPr>
            <w:tcW w:w="4111" w:type="dxa"/>
            <w:gridSpan w:val="4"/>
            <w:shd w:val="clear" w:color="auto" w:fill="auto"/>
            <w:noWrap/>
            <w:vAlign w:val="bottom"/>
            <w:hideMark/>
          </w:tcPr>
          <w:p w:rsidR="00BA7D91" w:rsidRDefault="00C91B5D">
            <w:pPr>
              <w:spacing w:after="0"/>
              <w:ind w:left="17" w:right="0"/>
              <w:jc w:val="center"/>
              <w:rPr>
                <w:rFonts w:ascii="Times New Roman" w:hAnsi="Times New Roman" w:cs="Times New Roman"/>
                <w:b/>
                <w:sz w:val="20"/>
                <w:szCs w:val="20"/>
              </w:rPr>
            </w:pPr>
            <w:r>
              <w:rPr>
                <w:rFonts w:ascii="Times New Roman" w:hAnsi="Times New Roman" w:cs="Times New Roman"/>
                <w:b/>
                <w:sz w:val="20"/>
                <w:szCs w:val="20"/>
              </w:rPr>
              <w:t xml:space="preserve">not </w:t>
            </w:r>
            <w:r w:rsidR="00FB2B3E" w:rsidRPr="00FB2B3E">
              <w:rPr>
                <w:rFonts w:ascii="Times New Roman" w:hAnsi="Times New Roman" w:cs="Times New Roman"/>
                <w:b/>
                <w:sz w:val="20"/>
                <w:szCs w:val="20"/>
              </w:rPr>
              <w:t>used</w:t>
            </w:r>
          </w:p>
        </w:tc>
        <w:tc>
          <w:tcPr>
            <w:tcW w:w="4209" w:type="dxa"/>
            <w:gridSpan w:val="4"/>
            <w:shd w:val="clear" w:color="auto" w:fill="auto"/>
            <w:vAlign w:val="bottom"/>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used</w:t>
            </w:r>
          </w:p>
        </w:tc>
        <w:tc>
          <w:tcPr>
            <w:tcW w:w="1511" w:type="dxa"/>
            <w:vMerge/>
            <w:shd w:val="clear" w:color="auto" w:fill="auto"/>
            <w:noWrap/>
            <w:vAlign w:val="center"/>
            <w:hideMark/>
          </w:tcPr>
          <w:p w:rsidR="00BA7D91" w:rsidRDefault="00BA7D91">
            <w:pPr>
              <w:spacing w:after="0"/>
              <w:ind w:left="17" w:right="0"/>
              <w:jc w:val="center"/>
              <w:rPr>
                <w:rFonts w:ascii="Times New Roman" w:hAnsi="Times New Roman" w:cs="Times New Roman"/>
                <w:b/>
                <w:sz w:val="20"/>
                <w:szCs w:val="20"/>
              </w:rPr>
            </w:pPr>
          </w:p>
        </w:tc>
      </w:tr>
      <w:tr w:rsidR="006936CC" w:rsidRPr="00A817D1" w:rsidTr="00C91B5D">
        <w:trPr>
          <w:trHeight w:val="300"/>
          <w:jc w:val="center"/>
        </w:trPr>
        <w:tc>
          <w:tcPr>
            <w:tcW w:w="1193"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Method iterations</w:t>
            </w:r>
          </w:p>
        </w:tc>
        <w:tc>
          <w:tcPr>
            <w:tcW w:w="1315"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 xml:space="preserve">Problem </w:t>
            </w:r>
          </w:p>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solved</w:t>
            </w:r>
          </w:p>
        </w:tc>
        <w:tc>
          <w:tcPr>
            <w:tcW w:w="850"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HV</w:t>
            </w:r>
          </w:p>
        </w:tc>
        <w:tc>
          <w:tcPr>
            <w:tcW w:w="753"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DU</w:t>
            </w:r>
          </w:p>
        </w:tc>
        <w:tc>
          <w:tcPr>
            <w:tcW w:w="1296"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Method  iteration</w:t>
            </w:r>
          </w:p>
        </w:tc>
        <w:tc>
          <w:tcPr>
            <w:tcW w:w="1353" w:type="dxa"/>
            <w:shd w:val="clear" w:color="auto" w:fill="auto"/>
            <w:noWrap/>
            <w:vAlign w:val="bottom"/>
            <w:hideMark/>
          </w:tcPr>
          <w:p w:rsidR="00BA7D91" w:rsidRDefault="00FB2B3E">
            <w:pPr>
              <w:spacing w:after="0"/>
              <w:ind w:left="17" w:right="0"/>
              <w:jc w:val="center"/>
              <w:rPr>
                <w:rFonts w:ascii="Times New Roman" w:hAnsi="Times New Roman" w:cs="Times New Roman"/>
                <w:b/>
                <w:sz w:val="20"/>
                <w:szCs w:val="20"/>
              </w:rPr>
            </w:pPr>
            <w:r w:rsidRPr="00FB2B3E">
              <w:rPr>
                <w:rFonts w:ascii="Times New Roman" w:hAnsi="Times New Roman" w:cs="Times New Roman"/>
                <w:b/>
                <w:sz w:val="20"/>
                <w:szCs w:val="20"/>
              </w:rPr>
              <w:t>Problem Solved</w:t>
            </w:r>
          </w:p>
        </w:tc>
        <w:tc>
          <w:tcPr>
            <w:tcW w:w="797"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HV</w:t>
            </w:r>
          </w:p>
        </w:tc>
        <w:tc>
          <w:tcPr>
            <w:tcW w:w="763" w:type="dxa"/>
          </w:tcPr>
          <w:p w:rsidR="00BA7D91" w:rsidRDefault="00FB2B3E">
            <w:pPr>
              <w:spacing w:after="0"/>
              <w:ind w:left="17" w:right="0"/>
              <w:jc w:val="center"/>
              <w:rPr>
                <w:rFonts w:ascii="Times New Roman" w:hAnsi="Times New Roman" w:cs="Times New Roman"/>
                <w:b/>
                <w:sz w:val="20"/>
                <w:szCs w:val="20"/>
              </w:rPr>
            </w:pPr>
            <w:proofErr w:type="spellStart"/>
            <w:r w:rsidRPr="00FB2B3E">
              <w:rPr>
                <w:rFonts w:ascii="Times New Roman" w:hAnsi="Times New Roman" w:cs="Times New Roman"/>
                <w:b/>
                <w:sz w:val="20"/>
                <w:szCs w:val="20"/>
                <w:lang w:val="en-US"/>
              </w:rPr>
              <w:t>Avg</w:t>
            </w:r>
            <w:proofErr w:type="spellEnd"/>
            <w:r w:rsidRPr="00FB2B3E">
              <w:rPr>
                <w:rFonts w:ascii="Times New Roman" w:hAnsi="Times New Roman" w:cs="Times New Roman"/>
                <w:b/>
                <w:sz w:val="20"/>
                <w:szCs w:val="20"/>
                <w:lang w:val="en-US"/>
              </w:rPr>
              <w:t xml:space="preserve"> </w:t>
            </w:r>
            <w:r w:rsidRPr="00FB2B3E">
              <w:rPr>
                <w:rFonts w:ascii="Times New Roman" w:hAnsi="Times New Roman" w:cs="Times New Roman"/>
                <w:b/>
                <w:sz w:val="20"/>
                <w:szCs w:val="20"/>
              </w:rPr>
              <w:t>DU</w:t>
            </w:r>
          </w:p>
        </w:tc>
        <w:tc>
          <w:tcPr>
            <w:tcW w:w="1511" w:type="dxa"/>
            <w:vMerge/>
            <w:vAlign w:val="center"/>
            <w:hideMark/>
          </w:tcPr>
          <w:p w:rsidR="00BA7D91" w:rsidRDefault="00BA7D91">
            <w:pPr>
              <w:spacing w:after="0"/>
              <w:ind w:left="17" w:right="0"/>
              <w:jc w:val="center"/>
              <w:rPr>
                <w:rFonts w:ascii="Times New Roman" w:hAnsi="Times New Roman" w:cs="Times New Roman"/>
                <w:b/>
                <w:sz w:val="20"/>
                <w:szCs w:val="20"/>
              </w:rPr>
            </w:pPr>
          </w:p>
        </w:tc>
      </w:tr>
      <w:tr w:rsidR="006936CC" w:rsidRPr="00A817D1" w:rsidTr="00C91B5D">
        <w:trPr>
          <w:trHeight w:val="300"/>
          <w:jc w:val="center"/>
        </w:trPr>
        <w:tc>
          <w:tcPr>
            <w:tcW w:w="1193"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4 536 377</w:t>
            </w:r>
            <w:r w:rsidRPr="00FB2B3E">
              <w:rPr>
                <w:rFonts w:ascii="Times New Roman" w:hAnsi="Times New Roman" w:cs="Times New Roman"/>
                <w:sz w:val="20"/>
                <w:szCs w:val="20"/>
                <w:lang w:val="en-US"/>
              </w:rPr>
              <w:t>.</w:t>
            </w:r>
            <w:r w:rsidRPr="00FB2B3E">
              <w:rPr>
                <w:rFonts w:ascii="Times New Roman" w:hAnsi="Times New Roman" w:cs="Times New Roman"/>
                <w:sz w:val="20"/>
                <w:szCs w:val="20"/>
              </w:rPr>
              <w:t>9</w:t>
            </w:r>
          </w:p>
        </w:tc>
        <w:tc>
          <w:tcPr>
            <w:tcW w:w="1315"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83.0%</w:t>
            </w:r>
          </w:p>
        </w:tc>
        <w:tc>
          <w:tcPr>
            <w:tcW w:w="850"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30.67</w:t>
            </w:r>
          </w:p>
        </w:tc>
        <w:tc>
          <w:tcPr>
            <w:tcW w:w="753"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0.335</w:t>
            </w:r>
          </w:p>
        </w:tc>
        <w:tc>
          <w:tcPr>
            <w:tcW w:w="1296"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709 014.9</w:t>
            </w:r>
          </w:p>
        </w:tc>
        <w:tc>
          <w:tcPr>
            <w:tcW w:w="1353"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94.5%</w:t>
            </w:r>
          </w:p>
        </w:tc>
        <w:tc>
          <w:tcPr>
            <w:tcW w:w="797"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30. 46</w:t>
            </w:r>
          </w:p>
        </w:tc>
        <w:tc>
          <w:tcPr>
            <w:tcW w:w="763" w:type="dxa"/>
            <w:vAlign w:val="center"/>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0.405</w:t>
            </w:r>
          </w:p>
        </w:tc>
        <w:tc>
          <w:tcPr>
            <w:tcW w:w="1511" w:type="dxa"/>
            <w:shd w:val="clear" w:color="auto" w:fill="auto"/>
            <w:noWrap/>
            <w:vAlign w:val="center"/>
            <w:hideMark/>
          </w:tcPr>
          <w:p w:rsidR="00BA7D91" w:rsidRDefault="00FB2B3E">
            <w:pPr>
              <w:spacing w:after="0"/>
              <w:ind w:left="17" w:right="0"/>
              <w:jc w:val="center"/>
              <w:rPr>
                <w:rFonts w:ascii="Times New Roman" w:hAnsi="Times New Roman" w:cs="Times New Roman"/>
                <w:sz w:val="20"/>
                <w:szCs w:val="20"/>
              </w:rPr>
            </w:pPr>
            <w:r w:rsidRPr="00FB2B3E">
              <w:rPr>
                <w:rFonts w:ascii="Times New Roman" w:hAnsi="Times New Roman" w:cs="Times New Roman"/>
                <w:sz w:val="20"/>
                <w:szCs w:val="20"/>
              </w:rPr>
              <w:t>6.4</w:t>
            </w:r>
          </w:p>
        </w:tc>
      </w:tr>
    </w:tbl>
    <w:p w:rsidR="00BA7D91" w:rsidRDefault="00FB2B3E">
      <w:pPr>
        <w:spacing w:before="120" w:after="0"/>
        <w:ind w:left="17" w:right="0" w:firstLine="408"/>
        <w:rPr>
          <w:rFonts w:ascii="Times New Roman" w:hAnsi="Times New Roman" w:cs="Times New Roman"/>
          <w:sz w:val="28"/>
          <w:szCs w:val="28"/>
        </w:rPr>
      </w:pPr>
      <w:r w:rsidRPr="00FB2B3E">
        <w:rPr>
          <w:rFonts w:ascii="Times New Roman" w:hAnsi="Times New Roman" w:cs="Times New Roman"/>
          <w:sz w:val="28"/>
          <w:szCs w:val="28"/>
        </w:rPr>
        <w:t>Results from the executed experiments show that with increased dimensions of MCO problems to be solved and a corresponding increase in the volume of calculations, the efficiency of the MAGCS algorithm remains at a high level;  its use has efficiently reduced the number of the executed iterations by 6.4 times.</w:t>
      </w:r>
    </w:p>
    <w:p w:rsidR="00BA7D91" w:rsidRDefault="00BA7D91">
      <w:pPr>
        <w:pStyle w:val="10"/>
        <w:spacing w:before="0"/>
        <w:ind w:left="0" w:right="0"/>
        <w:rPr>
          <w:rFonts w:ascii="Times New Roman" w:hAnsi="Times New Roman" w:cs="Times New Roman"/>
          <w:sz w:val="28"/>
          <w:szCs w:val="28"/>
        </w:rPr>
      </w:pPr>
    </w:p>
    <w:p w:rsidR="00BA7D91" w:rsidRDefault="00FB2B3E">
      <w:pPr>
        <w:tabs>
          <w:tab w:val="left" w:pos="1130"/>
        </w:tabs>
        <w:spacing w:after="0"/>
        <w:ind w:right="0" w:firstLine="425"/>
        <w:rPr>
          <w:rFonts w:ascii="Times New Roman" w:hAnsi="Times New Roman" w:cs="Times New Roman"/>
          <w:b/>
          <w:bCs/>
          <w:sz w:val="28"/>
          <w:szCs w:val="28"/>
        </w:rPr>
      </w:pPr>
      <w:r w:rsidRPr="00FB2B3E">
        <w:rPr>
          <w:rFonts w:ascii="Times New Roman" w:hAnsi="Times New Roman" w:cs="Times New Roman"/>
          <w:b/>
          <w:bCs/>
          <w:sz w:val="28"/>
          <w:szCs w:val="28"/>
        </w:rPr>
        <w:t>6. Conclusion</w:t>
      </w:r>
    </w:p>
    <w:p w:rsidR="00BA7D91" w:rsidRDefault="00FB2B3E">
      <w:pPr>
        <w:tabs>
          <w:tab w:val="left" w:pos="1130"/>
        </w:tabs>
        <w:spacing w:before="60" w:after="0"/>
        <w:ind w:left="17" w:right="0" w:firstLine="425"/>
        <w:rPr>
          <w:rFonts w:ascii="Times New Roman" w:hAnsi="Times New Roman" w:cs="Times New Roman"/>
          <w:sz w:val="28"/>
          <w:szCs w:val="28"/>
        </w:rPr>
      </w:pPr>
      <w:r w:rsidRPr="00FB2B3E">
        <w:rPr>
          <w:rFonts w:ascii="Times New Roman" w:hAnsi="Times New Roman" w:cs="Times New Roman"/>
          <w:sz w:val="28"/>
          <w:szCs w:val="28"/>
        </w:rPr>
        <w:t>This paper proposes a new approach for solving computationally expensive lexicographic multicriteria optimization problems (MCOlex), in which the efficiency criteria can be multiextremal, and calculating the criteria values may require a large amount of computation. A key feature of this class of problems is the ability, during the computation process, to alter the ordering of efficiency criteria in terms of importance, which in turn necessitates a multistage solution for MCOlex problems.</w:t>
      </w:r>
    </w:p>
    <w:p w:rsidR="00BA7D91" w:rsidRDefault="00FB2B3E">
      <w:pPr>
        <w:tabs>
          <w:tab w:val="left" w:pos="1130"/>
        </w:tabs>
        <w:spacing w:before="60" w:after="0"/>
        <w:ind w:left="17" w:right="0" w:firstLine="425"/>
        <w:rPr>
          <w:rFonts w:ascii="Times New Roman" w:hAnsi="Times New Roman" w:cs="Times New Roman"/>
          <w:sz w:val="28"/>
          <w:szCs w:val="28"/>
        </w:rPr>
      </w:pPr>
      <w:r w:rsidRPr="00FB2B3E">
        <w:rPr>
          <w:rFonts w:ascii="Times New Roman" w:hAnsi="Times New Roman" w:cs="Times New Roman"/>
          <w:sz w:val="28"/>
          <w:szCs w:val="28"/>
        </w:rPr>
        <w:lastRenderedPageBreak/>
        <w:t xml:space="preserve">Overcoming the enormous computational complexity of addressing the formulated new class of MCOlex problems is ensured by solving a sequence of global optimization problems with nonlinear constraints using efficient information-statistical methods of global optimization by using an original index constraint accounting scheme instead of the commonly used penalty functions. A core element in this approach is the ability to use all the search information obtained in the computation process, utilizing the multistage solution of MCOlex problems. Starting </w:t>
      </w:r>
      <w:r w:rsidRPr="00FB2B3E">
        <w:rPr>
          <w:rFonts w:ascii="Times New Roman" w:hAnsi="Times New Roman" w:cs="Times New Roman"/>
          <w:sz w:val="28"/>
          <w:szCs w:val="28"/>
          <w:lang w:val="en-US"/>
        </w:rPr>
        <w:t xml:space="preserve">to solve </w:t>
      </w:r>
      <w:r w:rsidRPr="00FB2B3E">
        <w:rPr>
          <w:rFonts w:ascii="Times New Roman" w:hAnsi="Times New Roman" w:cs="Times New Roman"/>
          <w:sz w:val="28"/>
          <w:szCs w:val="28"/>
        </w:rPr>
        <w:t xml:space="preserve">each new stage of the solution, this search information allows us to incorporate the previously calculated values of efficiency criteria into the values of the next scalar problem of multiextremal optimization. The search information retrieved becomes part of the current optimization state and through optimization methods, results in adaptive planning of the iterations to run the global search. </w:t>
      </w:r>
    </w:p>
    <w:p w:rsidR="00BA7D91" w:rsidRDefault="00FB2B3E">
      <w:pPr>
        <w:tabs>
          <w:tab w:val="left" w:pos="1130"/>
        </w:tabs>
        <w:spacing w:before="60" w:after="0"/>
        <w:ind w:left="17" w:right="0" w:firstLine="425"/>
        <w:rPr>
          <w:rFonts w:ascii="Times New Roman" w:hAnsi="Times New Roman" w:cs="Times New Roman"/>
          <w:sz w:val="28"/>
          <w:szCs w:val="28"/>
        </w:rPr>
      </w:pPr>
      <w:r w:rsidRPr="00FB2B3E">
        <w:rPr>
          <w:rFonts w:ascii="Times New Roman" w:hAnsi="Times New Roman" w:cs="Times New Roman"/>
          <w:sz w:val="28"/>
          <w:szCs w:val="28"/>
        </w:rPr>
        <w:t>Results of computational experiments demonstrate that this approach can significantly reduce the computational complexity of multistage MCOlex problem solving.</w:t>
      </w:r>
    </w:p>
    <w:p w:rsidR="00BA7D91" w:rsidRDefault="00FB2B3E">
      <w:pPr>
        <w:tabs>
          <w:tab w:val="left" w:pos="1130"/>
        </w:tabs>
        <w:spacing w:before="60" w:after="0"/>
        <w:ind w:left="17" w:right="0" w:firstLine="425"/>
        <w:rPr>
          <w:rFonts w:ascii="Times New Roman" w:hAnsi="Times New Roman" w:cs="Times New Roman"/>
          <w:sz w:val="28"/>
          <w:szCs w:val="28"/>
        </w:rPr>
      </w:pPr>
      <w:r w:rsidRPr="00FB2B3E">
        <w:rPr>
          <w:rFonts w:ascii="Times New Roman" w:hAnsi="Times New Roman" w:cs="Times New Roman"/>
          <w:sz w:val="28"/>
          <w:szCs w:val="28"/>
        </w:rPr>
        <w:t>In conclusion, it must be noted that the approach described here is promising, and requires further research. Importantly, it is necessary to continue carrying out computational experiments to solve multicriteria optimization problems with a larger number of efficiency criteria and for greater dimensions in the optimization problems to be solved. It is also necessary to evaluate the possibility of parallel computing using high-performance supercomputer systems.</w:t>
      </w:r>
    </w:p>
    <w:p w:rsidR="00BA7D91" w:rsidRDefault="00BA7D91">
      <w:pPr>
        <w:tabs>
          <w:tab w:val="left" w:pos="1130"/>
        </w:tabs>
        <w:spacing w:after="0"/>
        <w:ind w:right="0"/>
        <w:rPr>
          <w:rFonts w:ascii="Times New Roman" w:hAnsi="Times New Roman" w:cs="Times New Roman"/>
          <w:sz w:val="28"/>
          <w:szCs w:val="28"/>
        </w:rPr>
      </w:pPr>
    </w:p>
    <w:p w:rsidR="00C571F7" w:rsidRPr="001E414B" w:rsidRDefault="00FB2B3E">
      <w:pPr>
        <w:tabs>
          <w:tab w:val="left" w:pos="1130"/>
        </w:tabs>
        <w:ind w:firstLine="425"/>
        <w:rPr>
          <w:rFonts w:ascii="Times New Roman" w:hAnsi="Times New Roman" w:cs="Times New Roman"/>
          <w:b/>
          <w:bCs/>
          <w:sz w:val="28"/>
          <w:szCs w:val="28"/>
        </w:rPr>
      </w:pPr>
      <w:r w:rsidRPr="00FB2B3E">
        <w:rPr>
          <w:rFonts w:ascii="Times New Roman" w:hAnsi="Times New Roman" w:cs="Times New Roman"/>
          <w:b/>
          <w:bCs/>
          <w:sz w:val="28"/>
          <w:szCs w:val="28"/>
        </w:rPr>
        <w:t xml:space="preserve">Acknowledgements </w:t>
      </w:r>
    </w:p>
    <w:p w:rsidR="0026254C" w:rsidRPr="00846358" w:rsidRDefault="00FB2B3E" w:rsidP="0026254C">
      <w:pPr>
        <w:tabs>
          <w:tab w:val="left" w:pos="1130"/>
        </w:tabs>
        <w:ind w:firstLine="425"/>
        <w:rPr>
          <w:rFonts w:ascii="Times New Roman" w:hAnsi="Times New Roman" w:cs="Times New Roman"/>
          <w:sz w:val="28"/>
          <w:lang w:val="en-US"/>
        </w:rPr>
      </w:pPr>
      <w:r w:rsidRPr="00FB2B3E">
        <w:rPr>
          <w:rFonts w:ascii="Times New Roman" w:hAnsi="Times New Roman" w:cs="Times New Roman"/>
          <w:sz w:val="28"/>
          <w:lang w:val="en-US"/>
        </w:rPr>
        <w:t xml:space="preserve">This research was supported by the Russian Science Foundation, project No 16-11-10150 “Novel efficient methods and software tools for time-consuming </w:t>
      </w:r>
      <w:proofErr w:type="gramStart"/>
      <w:r w:rsidRPr="00FB2B3E">
        <w:rPr>
          <w:rFonts w:ascii="Times New Roman" w:hAnsi="Times New Roman" w:cs="Times New Roman"/>
          <w:sz w:val="28"/>
          <w:lang w:val="en-US"/>
        </w:rPr>
        <w:t>decision making</w:t>
      </w:r>
      <w:proofErr w:type="gramEnd"/>
      <w:r w:rsidRPr="00FB2B3E">
        <w:rPr>
          <w:rFonts w:ascii="Times New Roman" w:hAnsi="Times New Roman" w:cs="Times New Roman"/>
          <w:sz w:val="28"/>
          <w:lang w:val="en-US"/>
        </w:rPr>
        <w:t xml:space="preserve"> problems using supercomputers of superior performance”.</w:t>
      </w:r>
    </w:p>
    <w:p w:rsidR="00C571F7" w:rsidRPr="001E414B" w:rsidRDefault="00FB2B3E">
      <w:pPr>
        <w:tabs>
          <w:tab w:val="left" w:pos="1130"/>
        </w:tabs>
        <w:ind w:firstLine="425"/>
        <w:rPr>
          <w:rFonts w:ascii="Times New Roman" w:hAnsi="Times New Roman" w:cs="Times New Roman"/>
          <w:b/>
          <w:bCs/>
          <w:sz w:val="28"/>
          <w:szCs w:val="28"/>
        </w:rPr>
      </w:pPr>
      <w:r w:rsidRPr="00FB2B3E">
        <w:rPr>
          <w:rFonts w:ascii="Times New Roman" w:hAnsi="Times New Roman" w:cs="Times New Roman"/>
          <w:b/>
          <w:bCs/>
          <w:sz w:val="28"/>
          <w:szCs w:val="28"/>
        </w:rPr>
        <w:t>References</w:t>
      </w:r>
    </w:p>
    <w:p w:rsidR="001E414B" w:rsidRPr="00902B38" w:rsidRDefault="001E414B" w:rsidP="001E414B">
      <w:pPr>
        <w:pStyle w:val="a6"/>
        <w:numPr>
          <w:ilvl w:val="0"/>
          <w:numId w:val="34"/>
        </w:numPr>
        <w:rPr>
          <w:ins w:id="789" w:author="gergel" w:date="2020-05-29T16:03:00Z"/>
          <w:szCs w:val="22"/>
          <w:lang w:val="en-US"/>
        </w:rPr>
      </w:pPr>
      <w:bookmarkStart w:id="790" w:name="_GoBack"/>
      <w:bookmarkEnd w:id="790"/>
      <w:proofErr w:type="spellStart"/>
      <w:ins w:id="791" w:author="gergel" w:date="2020-05-29T16:03:00Z">
        <w:r w:rsidRPr="00902B38">
          <w:rPr>
            <w:szCs w:val="22"/>
            <w:lang w:val="en-US"/>
          </w:rPr>
          <w:t>Miettinen</w:t>
        </w:r>
        <w:proofErr w:type="spellEnd"/>
        <w:r w:rsidRPr="00902B38">
          <w:rPr>
            <w:szCs w:val="22"/>
            <w:lang w:val="en-US"/>
          </w:rPr>
          <w:t xml:space="preserve"> K. (1999) Nonlinear </w:t>
        </w:r>
        <w:proofErr w:type="spellStart"/>
        <w:r w:rsidRPr="00902B38">
          <w:rPr>
            <w:szCs w:val="22"/>
            <w:lang w:val="en-US"/>
          </w:rPr>
          <w:t>Multiobjective</w:t>
        </w:r>
        <w:proofErr w:type="spellEnd"/>
        <w:r w:rsidRPr="00902B38">
          <w:rPr>
            <w:szCs w:val="22"/>
            <w:lang w:val="en-US"/>
          </w:rPr>
          <w:t xml:space="preserve"> Optimization // Springer.</w:t>
        </w:r>
      </w:ins>
    </w:p>
    <w:p w:rsidR="001E414B" w:rsidRPr="00902B38" w:rsidRDefault="001E414B" w:rsidP="001E414B">
      <w:pPr>
        <w:pStyle w:val="a6"/>
        <w:numPr>
          <w:ilvl w:val="0"/>
          <w:numId w:val="34"/>
        </w:numPr>
        <w:rPr>
          <w:ins w:id="792" w:author="gergel" w:date="2020-05-29T16:03:00Z"/>
          <w:szCs w:val="22"/>
          <w:lang w:val="en-US"/>
        </w:rPr>
      </w:pPr>
      <w:proofErr w:type="spellStart"/>
      <w:ins w:id="793" w:author="gergel" w:date="2020-05-29T16:03:00Z">
        <w:r w:rsidRPr="00902B38">
          <w:rPr>
            <w:szCs w:val="22"/>
            <w:lang w:val="en-US"/>
          </w:rPr>
          <w:t>Ehrgott</w:t>
        </w:r>
        <w:proofErr w:type="spellEnd"/>
        <w:r w:rsidRPr="00902B38">
          <w:rPr>
            <w:szCs w:val="22"/>
            <w:lang w:val="en-US"/>
          </w:rPr>
          <w:t xml:space="preserve">, M. (2005) </w:t>
        </w:r>
        <w:proofErr w:type="spellStart"/>
        <w:r w:rsidRPr="00902B38">
          <w:rPr>
            <w:szCs w:val="22"/>
            <w:lang w:val="en-US"/>
          </w:rPr>
          <w:t>Multicriteria</w:t>
        </w:r>
        <w:proofErr w:type="spellEnd"/>
        <w:r w:rsidRPr="00902B38">
          <w:rPr>
            <w:szCs w:val="22"/>
            <w:lang w:val="en-US"/>
          </w:rPr>
          <w:t xml:space="preserve"> Optimization // Springer. (2nd ed., 2010)</w:t>
        </w:r>
      </w:ins>
    </w:p>
    <w:p w:rsidR="001E414B" w:rsidRPr="00902B38" w:rsidRDefault="001E414B" w:rsidP="001E414B">
      <w:pPr>
        <w:pStyle w:val="a6"/>
        <w:numPr>
          <w:ilvl w:val="0"/>
          <w:numId w:val="34"/>
        </w:numPr>
        <w:rPr>
          <w:ins w:id="794" w:author="gergel" w:date="2020-05-29T16:03:00Z"/>
          <w:szCs w:val="22"/>
          <w:lang w:val="en-US"/>
        </w:rPr>
      </w:pPr>
      <w:ins w:id="795" w:author="gergel" w:date="2020-05-29T16:03:00Z">
        <w:r w:rsidRPr="00902B38">
          <w:rPr>
            <w:szCs w:val="22"/>
            <w:lang w:val="en-US"/>
          </w:rPr>
          <w:t xml:space="preserve">Collette, Y., </w:t>
        </w:r>
        <w:proofErr w:type="spellStart"/>
        <w:r w:rsidRPr="00902B38">
          <w:rPr>
            <w:szCs w:val="22"/>
            <w:lang w:val="en-US"/>
          </w:rPr>
          <w:t>Siarry</w:t>
        </w:r>
        <w:proofErr w:type="spellEnd"/>
        <w:r w:rsidRPr="00902B38">
          <w:rPr>
            <w:szCs w:val="22"/>
            <w:lang w:val="en-US"/>
          </w:rPr>
          <w:t xml:space="preserve">, P. (2011) </w:t>
        </w:r>
        <w:proofErr w:type="spellStart"/>
        <w:r w:rsidRPr="00902B38">
          <w:rPr>
            <w:szCs w:val="22"/>
            <w:lang w:val="en-US"/>
          </w:rPr>
          <w:t>Multiobjective</w:t>
        </w:r>
        <w:proofErr w:type="spellEnd"/>
        <w:r w:rsidRPr="00902B38">
          <w:rPr>
            <w:szCs w:val="22"/>
            <w:lang w:val="en-US"/>
          </w:rPr>
          <w:t xml:space="preserve"> Optimization: Principles and Case Studies (Decision Engineering) // Springer.</w:t>
        </w:r>
      </w:ins>
    </w:p>
    <w:p w:rsidR="001E414B" w:rsidRDefault="001E414B" w:rsidP="001E414B">
      <w:pPr>
        <w:pStyle w:val="a6"/>
        <w:numPr>
          <w:ilvl w:val="0"/>
          <w:numId w:val="34"/>
        </w:numPr>
        <w:rPr>
          <w:ins w:id="796" w:author="gergel" w:date="2020-05-29T16:03:00Z"/>
          <w:szCs w:val="22"/>
          <w:lang w:val="en-US" w:eastAsia="en-US"/>
        </w:rPr>
      </w:pPr>
      <w:proofErr w:type="spellStart"/>
      <w:ins w:id="797" w:author="gergel" w:date="2020-05-29T16:03:00Z">
        <w:r w:rsidRPr="00902B38">
          <w:rPr>
            <w:szCs w:val="22"/>
            <w:lang w:val="en-US" w:eastAsia="en-US"/>
          </w:rPr>
          <w:t>Marler</w:t>
        </w:r>
        <w:proofErr w:type="spellEnd"/>
        <w:r w:rsidRPr="00902B38">
          <w:rPr>
            <w:szCs w:val="22"/>
            <w:lang w:val="en-US" w:eastAsia="en-US"/>
          </w:rPr>
          <w:t xml:space="preserve">, R. T., </w:t>
        </w:r>
        <w:proofErr w:type="spellStart"/>
        <w:r w:rsidRPr="00902B38">
          <w:rPr>
            <w:szCs w:val="22"/>
            <w:lang w:val="en-US" w:eastAsia="en-US"/>
          </w:rPr>
          <w:t>Arora</w:t>
        </w:r>
        <w:proofErr w:type="spellEnd"/>
        <w:r w:rsidRPr="00902B38">
          <w:rPr>
            <w:szCs w:val="22"/>
            <w:lang w:val="en-US" w:eastAsia="en-US"/>
          </w:rPr>
          <w:t xml:space="preserve">, J. S. (2009). Multi-Objective Optimization: Concepts and Methods for Engineering // VDM </w:t>
        </w:r>
        <w:proofErr w:type="spellStart"/>
        <w:r w:rsidRPr="00902B38">
          <w:rPr>
            <w:szCs w:val="22"/>
            <w:lang w:val="en-US" w:eastAsia="en-US"/>
          </w:rPr>
          <w:t>Verlag</w:t>
        </w:r>
        <w:proofErr w:type="spellEnd"/>
        <w:r w:rsidRPr="00902B38">
          <w:rPr>
            <w:szCs w:val="22"/>
            <w:lang w:val="en-US" w:eastAsia="en-US"/>
          </w:rPr>
          <w:t>.</w:t>
        </w:r>
      </w:ins>
    </w:p>
    <w:p w:rsidR="001E414B" w:rsidRPr="00902B38" w:rsidRDefault="001E414B" w:rsidP="001E414B">
      <w:pPr>
        <w:pStyle w:val="a6"/>
        <w:numPr>
          <w:ilvl w:val="0"/>
          <w:numId w:val="34"/>
        </w:numPr>
        <w:rPr>
          <w:ins w:id="798" w:author="gergel" w:date="2020-05-29T16:03:00Z"/>
          <w:szCs w:val="22"/>
          <w:lang w:val="en-US" w:eastAsia="en-US"/>
        </w:rPr>
      </w:pPr>
      <w:proofErr w:type="spellStart"/>
      <w:ins w:id="799" w:author="gergel" w:date="2020-05-29T16:03:00Z">
        <w:r w:rsidRPr="00A711DC">
          <w:rPr>
            <w:szCs w:val="22"/>
            <w:lang w:val="en-US" w:eastAsia="en-US"/>
          </w:rPr>
          <w:t>Pardalos</w:t>
        </w:r>
        <w:proofErr w:type="spellEnd"/>
        <w:r w:rsidRPr="00A711DC">
          <w:rPr>
            <w:szCs w:val="22"/>
            <w:lang w:val="en-US" w:eastAsia="en-US"/>
          </w:rPr>
          <w:t xml:space="preserve">, P.M., </w:t>
        </w:r>
        <w:proofErr w:type="spellStart"/>
        <w:r w:rsidRPr="00A711DC">
          <w:rPr>
            <w:szCs w:val="22"/>
            <w:lang w:val="en-US" w:eastAsia="en-US"/>
          </w:rPr>
          <w:t>Žilinskas</w:t>
        </w:r>
        <w:proofErr w:type="spellEnd"/>
        <w:r w:rsidRPr="00A711DC">
          <w:rPr>
            <w:szCs w:val="22"/>
            <w:lang w:val="en-US" w:eastAsia="en-US"/>
          </w:rPr>
          <w:t xml:space="preserve">, A., </w:t>
        </w:r>
        <w:proofErr w:type="spellStart"/>
        <w:r w:rsidRPr="00A711DC">
          <w:rPr>
            <w:szCs w:val="22"/>
            <w:lang w:val="en-US" w:eastAsia="en-US"/>
          </w:rPr>
          <w:t>Žilinskas</w:t>
        </w:r>
        <w:proofErr w:type="spellEnd"/>
        <w:r w:rsidRPr="00A711DC">
          <w:rPr>
            <w:szCs w:val="22"/>
            <w:lang w:val="en-US" w:eastAsia="en-US"/>
          </w:rPr>
          <w:t xml:space="preserve">, J. (2017) </w:t>
        </w:r>
        <w:r w:rsidRPr="00A711DC">
          <w:rPr>
            <w:szCs w:val="22"/>
            <w:lang w:val="en-US"/>
          </w:rPr>
          <w:t>Non-Convex Multi-Objective Optimization. Springer.</w:t>
        </w:r>
      </w:ins>
    </w:p>
    <w:p w:rsidR="001E414B" w:rsidRPr="00937EEC" w:rsidRDefault="001E414B" w:rsidP="001E414B">
      <w:pPr>
        <w:pStyle w:val="a6"/>
        <w:numPr>
          <w:ilvl w:val="0"/>
          <w:numId w:val="34"/>
        </w:numPr>
        <w:rPr>
          <w:ins w:id="800" w:author="gergel" w:date="2020-05-29T16:03:00Z"/>
          <w:szCs w:val="22"/>
          <w:lang w:val="en-US" w:eastAsia="en-US"/>
        </w:rPr>
      </w:pPr>
      <w:proofErr w:type="spellStart"/>
      <w:ins w:id="801" w:author="gergel" w:date="2020-05-29T16:03:00Z">
        <w:r w:rsidRPr="00937EEC">
          <w:rPr>
            <w:szCs w:val="22"/>
            <w:lang w:val="en-US" w:eastAsia="en-US"/>
          </w:rPr>
          <w:t>Marler</w:t>
        </w:r>
        <w:proofErr w:type="spellEnd"/>
        <w:r w:rsidRPr="00937EEC">
          <w:rPr>
            <w:szCs w:val="22"/>
            <w:lang w:val="en-US" w:eastAsia="en-US"/>
          </w:rPr>
          <w:t xml:space="preserve">, R. T., </w:t>
        </w:r>
        <w:proofErr w:type="spellStart"/>
        <w:r w:rsidRPr="00937EEC">
          <w:rPr>
            <w:szCs w:val="22"/>
            <w:lang w:val="en-US" w:eastAsia="en-US"/>
          </w:rPr>
          <w:t>Arora</w:t>
        </w:r>
        <w:proofErr w:type="spellEnd"/>
        <w:r w:rsidRPr="00937EEC">
          <w:rPr>
            <w:szCs w:val="22"/>
            <w:lang w:val="en-US" w:eastAsia="en-US"/>
          </w:rPr>
          <w:t xml:space="preserve">, J. S. (2004). Survey of multi-objective optimization methods for engineering // </w:t>
        </w:r>
        <w:proofErr w:type="spellStart"/>
        <w:r w:rsidRPr="00937EEC">
          <w:rPr>
            <w:szCs w:val="22"/>
            <w:lang w:val="en-US" w:eastAsia="en-US"/>
          </w:rPr>
          <w:t>Struct</w:t>
        </w:r>
        <w:proofErr w:type="spellEnd"/>
        <w:r w:rsidRPr="00937EEC">
          <w:rPr>
            <w:szCs w:val="22"/>
            <w:lang w:val="en-US" w:eastAsia="en-US"/>
          </w:rPr>
          <w:t>. Multidisciplinary Optimization 26, 369-395.</w:t>
        </w:r>
      </w:ins>
    </w:p>
    <w:p w:rsidR="001E414B" w:rsidRPr="00937EEC" w:rsidRDefault="001E414B" w:rsidP="001E414B">
      <w:pPr>
        <w:pStyle w:val="a6"/>
        <w:numPr>
          <w:ilvl w:val="0"/>
          <w:numId w:val="34"/>
        </w:numPr>
        <w:rPr>
          <w:ins w:id="802" w:author="gergel" w:date="2020-05-29T16:03:00Z"/>
          <w:szCs w:val="22"/>
          <w:lang w:val="en-US" w:eastAsia="en-US"/>
        </w:rPr>
      </w:pPr>
      <w:ins w:id="803" w:author="gergel" w:date="2020-05-29T16:03:00Z">
        <w:r w:rsidRPr="00937EEC">
          <w:rPr>
            <w:szCs w:val="22"/>
            <w:lang w:val="en-US" w:eastAsia="en-US"/>
          </w:rPr>
          <w:t xml:space="preserve"> </w:t>
        </w:r>
        <w:proofErr w:type="spellStart"/>
        <w:r w:rsidRPr="00937EEC">
          <w:rPr>
            <w:szCs w:val="22"/>
            <w:lang w:val="en-US" w:eastAsia="en-US"/>
          </w:rPr>
          <w:t>Figueira</w:t>
        </w:r>
        <w:proofErr w:type="gramStart"/>
        <w:r w:rsidRPr="00937EEC">
          <w:rPr>
            <w:szCs w:val="22"/>
            <w:lang w:val="en-US" w:eastAsia="en-US"/>
          </w:rPr>
          <w:t>,J</w:t>
        </w:r>
        <w:proofErr w:type="spellEnd"/>
        <w:proofErr w:type="gramEnd"/>
        <w:r w:rsidRPr="00937EEC">
          <w:rPr>
            <w:szCs w:val="22"/>
            <w:lang w:val="en-US" w:eastAsia="en-US"/>
          </w:rPr>
          <w:t xml:space="preserve">., Greco, S., </w:t>
        </w:r>
        <w:proofErr w:type="spellStart"/>
        <w:r w:rsidRPr="00937EEC">
          <w:rPr>
            <w:szCs w:val="22"/>
            <w:lang w:val="en-US" w:eastAsia="en-US"/>
          </w:rPr>
          <w:t>Ehrgott</w:t>
        </w:r>
        <w:proofErr w:type="spellEnd"/>
        <w:r w:rsidRPr="00937EEC">
          <w:rPr>
            <w:szCs w:val="22"/>
            <w:lang w:val="en-US" w:eastAsia="en-US"/>
          </w:rPr>
          <w:t>, M., editors. (2005). Multiple criteria decision analysis: State of the art surveys // New York (NY): Springer.</w:t>
        </w:r>
      </w:ins>
    </w:p>
    <w:p w:rsidR="001E414B" w:rsidRDefault="001E414B" w:rsidP="001E414B">
      <w:pPr>
        <w:pStyle w:val="a6"/>
        <w:numPr>
          <w:ilvl w:val="0"/>
          <w:numId w:val="34"/>
        </w:numPr>
        <w:rPr>
          <w:ins w:id="804" w:author="gergel" w:date="2020-05-29T16:03:00Z"/>
          <w:szCs w:val="22"/>
          <w:lang w:val="en-US" w:eastAsia="en-US"/>
        </w:rPr>
      </w:pPr>
      <w:proofErr w:type="spellStart"/>
      <w:ins w:id="805" w:author="gergel" w:date="2020-05-29T16:03:00Z">
        <w:r w:rsidRPr="00937EEC">
          <w:rPr>
            <w:szCs w:val="22"/>
            <w:lang w:val="en-US" w:eastAsia="en-US"/>
          </w:rPr>
          <w:t>Zavadskas</w:t>
        </w:r>
        <w:proofErr w:type="spellEnd"/>
        <w:r w:rsidRPr="00937EEC">
          <w:rPr>
            <w:szCs w:val="22"/>
            <w:lang w:val="en-US" w:eastAsia="en-US"/>
          </w:rPr>
          <w:t xml:space="preserve">, E. K., </w:t>
        </w:r>
        <w:proofErr w:type="spellStart"/>
        <w:r w:rsidRPr="00937EEC">
          <w:rPr>
            <w:szCs w:val="22"/>
            <w:lang w:val="en-US" w:eastAsia="en-US"/>
          </w:rPr>
          <w:t>Turskis</w:t>
        </w:r>
        <w:proofErr w:type="spellEnd"/>
        <w:r w:rsidRPr="00937EEC">
          <w:rPr>
            <w:szCs w:val="22"/>
            <w:lang w:val="en-US" w:eastAsia="en-US"/>
          </w:rPr>
          <w:t xml:space="preserve">, Z., </w:t>
        </w:r>
        <w:proofErr w:type="spellStart"/>
        <w:r w:rsidRPr="00937EEC">
          <w:rPr>
            <w:szCs w:val="22"/>
            <w:lang w:val="en-US" w:eastAsia="en-US"/>
          </w:rPr>
          <w:t>Kildienė</w:t>
        </w:r>
        <w:proofErr w:type="spellEnd"/>
        <w:r w:rsidRPr="00937EEC">
          <w:rPr>
            <w:szCs w:val="22"/>
            <w:lang w:val="en-US" w:eastAsia="en-US"/>
          </w:rPr>
          <w:t>, S. (2014). State of art surveys of overviews on MCDM/MADM methods// Technological and Economic Development of Economy, 20, 165–179.</w:t>
        </w:r>
      </w:ins>
    </w:p>
    <w:p w:rsidR="001E414B" w:rsidRPr="00937EEC" w:rsidRDefault="001E414B" w:rsidP="001E414B">
      <w:pPr>
        <w:pStyle w:val="a6"/>
        <w:numPr>
          <w:ilvl w:val="0"/>
          <w:numId w:val="34"/>
        </w:numPr>
        <w:rPr>
          <w:ins w:id="806" w:author="gergel" w:date="2020-05-29T16:03:00Z"/>
          <w:szCs w:val="22"/>
          <w:lang w:val="en-US" w:eastAsia="en-US"/>
        </w:rPr>
      </w:pPr>
      <w:proofErr w:type="spellStart"/>
      <w:ins w:id="807" w:author="gergel" w:date="2020-05-29T16:03:00Z">
        <w:r w:rsidRPr="00937EEC">
          <w:rPr>
            <w:szCs w:val="22"/>
            <w:lang w:val="en-US" w:eastAsia="en-US"/>
          </w:rPr>
          <w:t>Hillermeier</w:t>
        </w:r>
        <w:proofErr w:type="spellEnd"/>
        <w:r w:rsidRPr="00937EEC">
          <w:rPr>
            <w:szCs w:val="22"/>
            <w:lang w:val="en-US" w:eastAsia="en-US"/>
          </w:rPr>
          <w:t xml:space="preserve">, C., </w:t>
        </w:r>
        <w:proofErr w:type="spellStart"/>
        <w:r w:rsidRPr="00937EEC">
          <w:rPr>
            <w:szCs w:val="22"/>
            <w:lang w:val="en-US" w:eastAsia="en-US"/>
          </w:rPr>
          <w:t>Jahn</w:t>
        </w:r>
        <w:proofErr w:type="spellEnd"/>
        <w:r w:rsidRPr="00937EEC">
          <w:rPr>
            <w:szCs w:val="22"/>
            <w:lang w:val="en-US" w:eastAsia="en-US"/>
          </w:rPr>
          <w:t xml:space="preserve">, J. (2005). </w:t>
        </w:r>
        <w:proofErr w:type="spellStart"/>
        <w:r w:rsidRPr="00937EEC">
          <w:rPr>
            <w:szCs w:val="22"/>
            <w:lang w:val="en-US" w:eastAsia="en-US"/>
          </w:rPr>
          <w:t>Multiobjective</w:t>
        </w:r>
        <w:proofErr w:type="spellEnd"/>
        <w:r w:rsidRPr="00937EEC">
          <w:rPr>
            <w:szCs w:val="22"/>
            <w:lang w:val="en-US" w:eastAsia="en-US"/>
          </w:rPr>
          <w:t xml:space="preserve"> optimization: survey of methods and industrial applications. </w:t>
        </w:r>
        <w:proofErr w:type="spellStart"/>
        <w:r w:rsidRPr="00937EEC">
          <w:rPr>
            <w:szCs w:val="22"/>
            <w:lang w:val="en-US" w:eastAsia="en-US"/>
          </w:rPr>
          <w:t>Surv</w:t>
        </w:r>
        <w:proofErr w:type="spellEnd"/>
        <w:r w:rsidRPr="00937EEC">
          <w:rPr>
            <w:szCs w:val="22"/>
            <w:lang w:val="en-US" w:eastAsia="en-US"/>
          </w:rPr>
          <w:t xml:space="preserve">. Math. Ind. </w:t>
        </w:r>
        <w:r w:rsidRPr="005E4900">
          <w:rPr>
            <w:szCs w:val="22"/>
            <w:lang w:val="en-US" w:eastAsia="en-US"/>
          </w:rPr>
          <w:t>11</w:t>
        </w:r>
        <w:r w:rsidRPr="00937EEC">
          <w:rPr>
            <w:szCs w:val="22"/>
            <w:lang w:val="en-US" w:eastAsia="en-US"/>
          </w:rPr>
          <w:t>, 1–42.</w:t>
        </w:r>
      </w:ins>
    </w:p>
    <w:p w:rsidR="001E414B" w:rsidRPr="00937EEC" w:rsidRDefault="001E414B" w:rsidP="001E414B">
      <w:pPr>
        <w:pStyle w:val="a6"/>
        <w:numPr>
          <w:ilvl w:val="0"/>
          <w:numId w:val="34"/>
        </w:numPr>
        <w:rPr>
          <w:ins w:id="808" w:author="gergel" w:date="2020-05-29T16:03:00Z"/>
          <w:szCs w:val="22"/>
          <w:lang w:val="en-US" w:eastAsia="en-US"/>
        </w:rPr>
      </w:pPr>
      <w:proofErr w:type="spellStart"/>
      <w:ins w:id="809" w:author="gergel" w:date="2020-05-29T16:03:00Z">
        <w:r w:rsidRPr="00937EEC">
          <w:rPr>
            <w:szCs w:val="22"/>
            <w:lang w:val="en-US" w:eastAsia="en-US"/>
          </w:rPr>
          <w:lastRenderedPageBreak/>
          <w:t>Branke</w:t>
        </w:r>
        <w:proofErr w:type="spellEnd"/>
        <w:r w:rsidRPr="00937EEC">
          <w:rPr>
            <w:szCs w:val="22"/>
            <w:lang w:val="en-US" w:eastAsia="en-US"/>
          </w:rPr>
          <w:t xml:space="preserve">, J., Deb, K., </w:t>
        </w:r>
        <w:proofErr w:type="spellStart"/>
        <w:r w:rsidRPr="00937EEC">
          <w:rPr>
            <w:szCs w:val="22"/>
            <w:lang w:val="en-US" w:eastAsia="en-US"/>
          </w:rPr>
          <w:t>Miettinen</w:t>
        </w:r>
        <w:proofErr w:type="spellEnd"/>
        <w:r w:rsidRPr="00937EEC">
          <w:rPr>
            <w:szCs w:val="22"/>
            <w:lang w:val="en-US" w:eastAsia="en-US"/>
          </w:rPr>
          <w:t xml:space="preserve">, K., </w:t>
        </w:r>
        <w:proofErr w:type="spellStart"/>
        <w:r w:rsidRPr="00937EEC">
          <w:rPr>
            <w:szCs w:val="22"/>
            <w:lang w:val="en-US" w:eastAsia="en-US"/>
          </w:rPr>
          <w:t>Slowinski</w:t>
        </w:r>
        <w:proofErr w:type="spellEnd"/>
        <w:r w:rsidRPr="00937EEC">
          <w:rPr>
            <w:szCs w:val="22"/>
            <w:lang w:val="en-US" w:eastAsia="en-US"/>
          </w:rPr>
          <w:t>, R., editors. (2008). Multi-Objective Optimization—Interactive and Evolutionary Approaches // Springer, Berlin.</w:t>
        </w:r>
      </w:ins>
    </w:p>
    <w:p w:rsidR="001E414B" w:rsidRDefault="001E414B" w:rsidP="001E414B">
      <w:pPr>
        <w:pStyle w:val="a6"/>
        <w:numPr>
          <w:ilvl w:val="0"/>
          <w:numId w:val="34"/>
        </w:numPr>
        <w:rPr>
          <w:ins w:id="810" w:author="gergel" w:date="2020-05-29T16:03:00Z"/>
          <w:szCs w:val="22"/>
          <w:lang w:val="en-US" w:eastAsia="en-US"/>
        </w:rPr>
      </w:pPr>
      <w:ins w:id="811" w:author="gergel" w:date="2020-05-29T16:03:00Z">
        <w:r w:rsidRPr="005E4900">
          <w:rPr>
            <w:szCs w:val="22"/>
            <w:lang w:val="en-US" w:eastAsia="en-US"/>
          </w:rPr>
          <w:t xml:space="preserve">Deb, K. (2001). Multi-Objective Optimization using Evolutionary Algorithms // Wiley, </w:t>
        </w:r>
        <w:proofErr w:type="spellStart"/>
        <w:r w:rsidRPr="005E4900">
          <w:rPr>
            <w:szCs w:val="22"/>
            <w:lang w:val="en-US" w:eastAsia="en-US"/>
          </w:rPr>
          <w:t>Chichester</w:t>
        </w:r>
        <w:proofErr w:type="spellEnd"/>
        <w:r w:rsidRPr="005E4900">
          <w:rPr>
            <w:szCs w:val="22"/>
            <w:lang w:val="en-US" w:eastAsia="en-US"/>
          </w:rPr>
          <w:t>.</w:t>
        </w:r>
      </w:ins>
    </w:p>
    <w:p w:rsidR="001E414B" w:rsidRPr="005E4900" w:rsidRDefault="001E414B" w:rsidP="001E414B">
      <w:pPr>
        <w:pStyle w:val="a6"/>
        <w:numPr>
          <w:ilvl w:val="0"/>
          <w:numId w:val="34"/>
        </w:numPr>
        <w:rPr>
          <w:ins w:id="812" w:author="gergel" w:date="2020-05-29T16:03:00Z"/>
          <w:szCs w:val="22"/>
          <w:lang w:val="en-US" w:eastAsia="en-US"/>
        </w:rPr>
      </w:pPr>
      <w:ins w:id="813" w:author="gergel" w:date="2020-05-29T16:03:00Z">
        <w:r w:rsidRPr="005E4900">
          <w:rPr>
            <w:szCs w:val="22"/>
            <w:lang w:val="en-US" w:eastAsia="en-US"/>
          </w:rPr>
          <w:t xml:space="preserve">Yang, X.-S. (2008) Nature-inspired </w:t>
        </w:r>
        <w:proofErr w:type="spellStart"/>
        <w:r w:rsidRPr="005E4900">
          <w:rPr>
            <w:szCs w:val="22"/>
            <w:lang w:val="en-US" w:eastAsia="en-US"/>
          </w:rPr>
          <w:t>metaheuristic</w:t>
        </w:r>
        <w:proofErr w:type="spellEnd"/>
        <w:r w:rsidRPr="005E4900">
          <w:rPr>
            <w:szCs w:val="22"/>
            <w:lang w:val="en-US" w:eastAsia="en-US"/>
          </w:rPr>
          <w:t xml:space="preserve"> algorithms // </w:t>
        </w:r>
        <w:proofErr w:type="spellStart"/>
        <w:r w:rsidRPr="005E4900">
          <w:rPr>
            <w:szCs w:val="22"/>
            <w:lang w:val="en-US" w:eastAsia="en-US"/>
          </w:rPr>
          <w:t>Luniver</w:t>
        </w:r>
        <w:proofErr w:type="spellEnd"/>
        <w:r w:rsidRPr="005E4900">
          <w:rPr>
            <w:szCs w:val="22"/>
            <w:lang w:val="en-US" w:eastAsia="en-US"/>
          </w:rPr>
          <w:t xml:space="preserve"> Press, </w:t>
        </w:r>
        <w:proofErr w:type="spellStart"/>
        <w:r w:rsidRPr="005E4900">
          <w:rPr>
            <w:szCs w:val="22"/>
            <w:lang w:val="en-US" w:eastAsia="en-US"/>
          </w:rPr>
          <w:t>Frome</w:t>
        </w:r>
        <w:proofErr w:type="spellEnd"/>
      </w:ins>
    </w:p>
    <w:p w:rsidR="001E414B" w:rsidRPr="005E4900" w:rsidRDefault="001E414B" w:rsidP="001E414B">
      <w:pPr>
        <w:pStyle w:val="a6"/>
        <w:numPr>
          <w:ilvl w:val="0"/>
          <w:numId w:val="34"/>
        </w:numPr>
        <w:rPr>
          <w:ins w:id="814" w:author="gergel" w:date="2020-05-29T16:03:00Z"/>
          <w:szCs w:val="22"/>
          <w:lang w:val="en-US" w:eastAsia="en-US"/>
        </w:rPr>
      </w:pPr>
      <w:ins w:id="815" w:author="gergel" w:date="2020-05-29T16:03:00Z">
        <w:r w:rsidRPr="005E4900">
          <w:rPr>
            <w:szCs w:val="22"/>
            <w:lang w:val="en-US" w:eastAsia="en-US"/>
          </w:rPr>
          <w:t xml:space="preserve">Tan, K.C., </w:t>
        </w:r>
        <w:proofErr w:type="spellStart"/>
        <w:r w:rsidRPr="005E4900">
          <w:rPr>
            <w:szCs w:val="22"/>
            <w:lang w:val="en-US" w:eastAsia="en-US"/>
          </w:rPr>
          <w:t>Khor</w:t>
        </w:r>
        <w:proofErr w:type="spellEnd"/>
        <w:r w:rsidRPr="005E4900">
          <w:rPr>
            <w:szCs w:val="22"/>
            <w:lang w:val="en-US" w:eastAsia="en-US"/>
          </w:rPr>
          <w:t>, E.F., Lee, T.H. (2005). Multi-objective Evolutionary Algorithms and Applications // Springer-</w:t>
        </w:r>
        <w:proofErr w:type="spellStart"/>
        <w:r w:rsidRPr="005E4900">
          <w:rPr>
            <w:szCs w:val="22"/>
            <w:lang w:val="en-US" w:eastAsia="en-US"/>
          </w:rPr>
          <w:t>Verlag</w:t>
        </w:r>
        <w:proofErr w:type="spellEnd"/>
        <w:r w:rsidRPr="005E4900">
          <w:rPr>
            <w:szCs w:val="22"/>
            <w:lang w:val="en-US" w:eastAsia="en-US"/>
          </w:rPr>
          <w:t>, London</w:t>
        </w:r>
      </w:ins>
    </w:p>
    <w:p w:rsidR="001E414B" w:rsidRDefault="001E414B" w:rsidP="001E414B">
      <w:pPr>
        <w:pStyle w:val="a6"/>
        <w:numPr>
          <w:ilvl w:val="0"/>
          <w:numId w:val="34"/>
        </w:numPr>
        <w:rPr>
          <w:ins w:id="816" w:author="gergel" w:date="2020-05-29T16:03:00Z"/>
          <w:szCs w:val="22"/>
          <w:lang w:val="en-US" w:eastAsia="en-US"/>
        </w:rPr>
      </w:pPr>
      <w:proofErr w:type="spellStart"/>
      <w:ins w:id="817" w:author="gergel" w:date="2020-05-29T16:03:00Z">
        <w:r w:rsidRPr="00937EEC">
          <w:rPr>
            <w:szCs w:val="22"/>
            <w:lang w:val="en-US" w:eastAsia="en-US"/>
          </w:rPr>
          <w:t>Eichfelder</w:t>
        </w:r>
        <w:proofErr w:type="spellEnd"/>
        <w:r w:rsidRPr="00937EEC">
          <w:rPr>
            <w:szCs w:val="22"/>
            <w:lang w:val="en-US" w:eastAsia="en-US"/>
          </w:rPr>
          <w:t xml:space="preserve">, G. (2009) </w:t>
        </w:r>
        <w:proofErr w:type="spellStart"/>
        <w:r w:rsidRPr="00937EEC">
          <w:rPr>
            <w:szCs w:val="22"/>
            <w:lang w:val="en-US" w:eastAsia="en-US"/>
          </w:rPr>
          <w:t>Scalarizations</w:t>
        </w:r>
        <w:proofErr w:type="spellEnd"/>
        <w:r w:rsidRPr="00937EEC">
          <w:rPr>
            <w:szCs w:val="22"/>
            <w:lang w:val="en-US" w:eastAsia="en-US"/>
          </w:rPr>
          <w:t xml:space="preserve"> for adaptively solving multi-objective optimization problems // </w:t>
        </w:r>
        <w:proofErr w:type="spellStart"/>
        <w:r w:rsidRPr="00937EEC">
          <w:rPr>
            <w:szCs w:val="22"/>
            <w:lang w:val="en-US" w:eastAsia="en-US"/>
          </w:rPr>
          <w:t>Comput</w:t>
        </w:r>
        <w:proofErr w:type="spellEnd"/>
        <w:r w:rsidRPr="00937EEC">
          <w:rPr>
            <w:szCs w:val="22"/>
            <w:lang w:val="en-US" w:eastAsia="en-US"/>
          </w:rPr>
          <w:t xml:space="preserve">. </w:t>
        </w:r>
        <w:proofErr w:type="spellStart"/>
        <w:r w:rsidRPr="00937EEC">
          <w:rPr>
            <w:szCs w:val="22"/>
            <w:lang w:val="en-US" w:eastAsia="en-US"/>
          </w:rPr>
          <w:t>Optim</w:t>
        </w:r>
        <w:proofErr w:type="spellEnd"/>
        <w:r w:rsidRPr="00937EEC">
          <w:rPr>
            <w:szCs w:val="22"/>
            <w:lang w:val="en-US" w:eastAsia="en-US"/>
          </w:rPr>
          <w:t xml:space="preserve">. Appl. 44, 249–273 </w:t>
        </w:r>
      </w:ins>
    </w:p>
    <w:p w:rsidR="001E414B" w:rsidRPr="005E4900" w:rsidRDefault="001E414B" w:rsidP="001E414B">
      <w:pPr>
        <w:pStyle w:val="a6"/>
        <w:numPr>
          <w:ilvl w:val="0"/>
          <w:numId w:val="34"/>
        </w:numPr>
        <w:rPr>
          <w:ins w:id="818" w:author="gergel" w:date="2020-05-29T16:03:00Z"/>
          <w:szCs w:val="22"/>
          <w:lang w:val="en-US" w:eastAsia="en-US"/>
        </w:rPr>
      </w:pPr>
      <w:ins w:id="819" w:author="gergel" w:date="2020-05-29T16:03:00Z">
        <w:r w:rsidRPr="005E4900">
          <w:rPr>
            <w:szCs w:val="22"/>
            <w:lang w:val="en-US" w:eastAsia="en-US"/>
          </w:rPr>
          <w:t xml:space="preserve">Jones, D.R.: </w:t>
        </w:r>
        <w:proofErr w:type="gramStart"/>
        <w:r w:rsidRPr="005E4900">
          <w:rPr>
            <w:szCs w:val="22"/>
            <w:lang w:val="en-US" w:eastAsia="en-US"/>
          </w:rPr>
          <w:t>A taxonomy</w:t>
        </w:r>
        <w:proofErr w:type="gramEnd"/>
        <w:r w:rsidRPr="005E4900">
          <w:rPr>
            <w:szCs w:val="22"/>
            <w:lang w:val="en-US" w:eastAsia="en-US"/>
          </w:rPr>
          <w:t xml:space="preserve"> of global optimization methods based on response surfaces. J. Glob. </w:t>
        </w:r>
        <w:proofErr w:type="spellStart"/>
        <w:r w:rsidRPr="005E4900">
          <w:rPr>
            <w:szCs w:val="22"/>
            <w:lang w:val="en-US" w:eastAsia="en-US"/>
          </w:rPr>
          <w:t>Optim</w:t>
        </w:r>
        <w:proofErr w:type="spellEnd"/>
        <w:r w:rsidRPr="005E4900">
          <w:rPr>
            <w:szCs w:val="22"/>
            <w:lang w:val="en-US" w:eastAsia="en-US"/>
          </w:rPr>
          <w:t>. 21, 345–383 (2001)</w:t>
        </w:r>
      </w:ins>
    </w:p>
    <w:p w:rsidR="001E414B" w:rsidRPr="005E4900" w:rsidRDefault="001E414B" w:rsidP="001E414B">
      <w:pPr>
        <w:pStyle w:val="a6"/>
        <w:numPr>
          <w:ilvl w:val="0"/>
          <w:numId w:val="34"/>
        </w:numPr>
        <w:rPr>
          <w:ins w:id="820" w:author="gergel" w:date="2020-05-29T16:03:00Z"/>
          <w:szCs w:val="22"/>
          <w:lang w:val="en-US" w:eastAsia="en-US"/>
        </w:rPr>
      </w:pPr>
      <w:proofErr w:type="spellStart"/>
      <w:ins w:id="821" w:author="gergel" w:date="2020-05-29T16:03:00Z">
        <w:r w:rsidRPr="005E4900">
          <w:rPr>
            <w:szCs w:val="22"/>
            <w:lang w:val="en-US" w:eastAsia="en-US"/>
          </w:rPr>
          <w:t>Voutchkov</w:t>
        </w:r>
        <w:proofErr w:type="spellEnd"/>
        <w:r w:rsidRPr="005E4900">
          <w:rPr>
            <w:szCs w:val="22"/>
            <w:lang w:val="en-US" w:eastAsia="en-US"/>
          </w:rPr>
          <w:t xml:space="preserve">, I., Keane, A.: Multi-objective optimization using surrogates. </w:t>
        </w:r>
        <w:proofErr w:type="spellStart"/>
        <w:r w:rsidRPr="005E4900">
          <w:rPr>
            <w:szCs w:val="22"/>
            <w:lang w:val="en-US" w:eastAsia="en-US"/>
          </w:rPr>
          <w:t>Comput</w:t>
        </w:r>
        <w:proofErr w:type="spellEnd"/>
        <w:r w:rsidRPr="005E4900">
          <w:rPr>
            <w:szCs w:val="22"/>
            <w:lang w:val="en-US" w:eastAsia="en-US"/>
          </w:rPr>
          <w:t xml:space="preserve">. </w:t>
        </w:r>
        <w:proofErr w:type="spellStart"/>
        <w:r w:rsidRPr="005E4900">
          <w:rPr>
            <w:szCs w:val="22"/>
            <w:lang w:val="en-US" w:eastAsia="en-US"/>
          </w:rPr>
          <w:t>Intell</w:t>
        </w:r>
        <w:proofErr w:type="spellEnd"/>
        <w:r w:rsidRPr="005E4900">
          <w:rPr>
            <w:szCs w:val="22"/>
            <w:lang w:val="en-US" w:eastAsia="en-US"/>
          </w:rPr>
          <w:t xml:space="preserve">. </w:t>
        </w:r>
        <w:proofErr w:type="spellStart"/>
        <w:r w:rsidRPr="005E4900">
          <w:rPr>
            <w:szCs w:val="22"/>
            <w:lang w:val="en-US" w:eastAsia="en-US"/>
          </w:rPr>
          <w:t>Optim</w:t>
        </w:r>
        <w:proofErr w:type="spellEnd"/>
        <w:r w:rsidRPr="005E4900">
          <w:rPr>
            <w:szCs w:val="22"/>
            <w:lang w:val="en-US" w:eastAsia="en-US"/>
          </w:rPr>
          <w:t xml:space="preserve">. Adapt. Learn. </w:t>
        </w:r>
        <w:proofErr w:type="spellStart"/>
        <w:r w:rsidRPr="005E4900">
          <w:rPr>
            <w:szCs w:val="22"/>
            <w:lang w:val="en-US" w:eastAsia="en-US"/>
          </w:rPr>
          <w:t>Optim</w:t>
        </w:r>
        <w:proofErr w:type="spellEnd"/>
        <w:r w:rsidRPr="005E4900">
          <w:rPr>
            <w:szCs w:val="22"/>
            <w:lang w:val="en-US" w:eastAsia="en-US"/>
          </w:rPr>
          <w:t>. 7, 155–175 (2010)</w:t>
        </w:r>
      </w:ins>
    </w:p>
    <w:p w:rsidR="001E414B" w:rsidRPr="005E4900" w:rsidRDefault="001E414B" w:rsidP="001E414B">
      <w:pPr>
        <w:pStyle w:val="a6"/>
        <w:numPr>
          <w:ilvl w:val="0"/>
          <w:numId w:val="34"/>
        </w:numPr>
        <w:rPr>
          <w:ins w:id="822" w:author="gergel" w:date="2020-05-29T16:03:00Z"/>
          <w:szCs w:val="22"/>
          <w:lang w:val="en-US"/>
        </w:rPr>
      </w:pPr>
      <w:proofErr w:type="spellStart"/>
      <w:ins w:id="823" w:author="gergel" w:date="2020-05-29T16:03:00Z">
        <w:r w:rsidRPr="005E4900">
          <w:rPr>
            <w:szCs w:val="22"/>
            <w:lang w:val="en-US"/>
          </w:rPr>
          <w:t>Strongin</w:t>
        </w:r>
        <w:proofErr w:type="spellEnd"/>
        <w:r w:rsidRPr="005E4900">
          <w:rPr>
            <w:szCs w:val="22"/>
            <w:lang w:val="en-US"/>
          </w:rPr>
          <w:t xml:space="preserve">, R.G. (1978) Numerical methods in </w:t>
        </w:r>
        <w:proofErr w:type="spellStart"/>
        <w:r w:rsidRPr="005E4900">
          <w:rPr>
            <w:szCs w:val="22"/>
            <w:lang w:val="en-US"/>
          </w:rPr>
          <w:t>multiextremal</w:t>
        </w:r>
        <w:proofErr w:type="spellEnd"/>
        <w:r w:rsidRPr="005E4900">
          <w:rPr>
            <w:szCs w:val="22"/>
            <w:lang w:val="en-US"/>
          </w:rPr>
          <w:t xml:space="preserve"> problems: information-statistical algorithms // </w:t>
        </w:r>
        <w:proofErr w:type="spellStart"/>
        <w:r w:rsidRPr="005E4900">
          <w:rPr>
            <w:szCs w:val="22"/>
            <w:lang w:val="en-US"/>
          </w:rPr>
          <w:t>Nauka</w:t>
        </w:r>
        <w:proofErr w:type="spellEnd"/>
        <w:r w:rsidRPr="005E4900">
          <w:rPr>
            <w:szCs w:val="22"/>
            <w:lang w:val="en-US"/>
          </w:rPr>
          <w:t>, Moscow (in Russian)</w:t>
        </w:r>
      </w:ins>
    </w:p>
    <w:p w:rsidR="001E414B" w:rsidRPr="005E4900" w:rsidRDefault="001E414B" w:rsidP="001E414B">
      <w:pPr>
        <w:pStyle w:val="a6"/>
        <w:numPr>
          <w:ilvl w:val="0"/>
          <w:numId w:val="34"/>
        </w:numPr>
        <w:rPr>
          <w:ins w:id="824" w:author="gergel" w:date="2020-05-29T16:03:00Z"/>
          <w:szCs w:val="22"/>
          <w:lang w:val="en-US"/>
        </w:rPr>
      </w:pPr>
      <w:proofErr w:type="spellStart"/>
      <w:ins w:id="825" w:author="gergel" w:date="2020-05-29T16:03:00Z">
        <w:r w:rsidRPr="005E4900">
          <w:rPr>
            <w:szCs w:val="22"/>
            <w:lang w:val="en-US"/>
          </w:rPr>
          <w:t>Strongin</w:t>
        </w:r>
        <w:proofErr w:type="spellEnd"/>
        <w:r w:rsidRPr="005E4900">
          <w:rPr>
            <w:szCs w:val="22"/>
            <w:lang w:val="en-US"/>
          </w:rPr>
          <w:t xml:space="preserve">, R., </w:t>
        </w:r>
        <w:proofErr w:type="spellStart"/>
        <w:r w:rsidRPr="005E4900">
          <w:rPr>
            <w:szCs w:val="22"/>
            <w:lang w:val="en-US"/>
          </w:rPr>
          <w:t>Sergeyev</w:t>
        </w:r>
        <w:proofErr w:type="spellEnd"/>
        <w:r w:rsidRPr="005E4900">
          <w:rPr>
            <w:szCs w:val="22"/>
            <w:lang w:val="en-US"/>
          </w:rPr>
          <w:t xml:space="preserve">, </w:t>
        </w:r>
        <w:proofErr w:type="spellStart"/>
        <w:r w:rsidRPr="005E4900">
          <w:rPr>
            <w:szCs w:val="22"/>
            <w:lang w:val="en-US"/>
          </w:rPr>
          <w:t>Ya</w:t>
        </w:r>
        <w:proofErr w:type="spellEnd"/>
        <w:r w:rsidRPr="005E4900">
          <w:rPr>
            <w:szCs w:val="22"/>
            <w:lang w:val="en-US"/>
          </w:rPr>
          <w:t xml:space="preserve">. (2000) Global optimization with non-convex constraints. Sequential and parallel algorithms // </w:t>
        </w:r>
        <w:proofErr w:type="spellStart"/>
        <w:r w:rsidRPr="005E4900">
          <w:rPr>
            <w:szCs w:val="22"/>
            <w:lang w:val="en-US"/>
          </w:rPr>
          <w:t>Kluwer</w:t>
        </w:r>
        <w:proofErr w:type="spellEnd"/>
        <w:r w:rsidRPr="005E4900">
          <w:rPr>
            <w:szCs w:val="22"/>
            <w:lang w:val="en-US"/>
          </w:rPr>
          <w:t xml:space="preserve"> Academic Publishers, Dordrecht (</w:t>
        </w:r>
        <w:r w:rsidRPr="005E4900">
          <w:rPr>
            <w:lang w:val="en-GB"/>
          </w:rPr>
          <w:t>2nd ed. 2013, 3rd ed. 2014</w:t>
        </w:r>
        <w:r w:rsidRPr="005E4900">
          <w:rPr>
            <w:szCs w:val="22"/>
            <w:lang w:val="en-US"/>
          </w:rPr>
          <w:t>).</w:t>
        </w:r>
      </w:ins>
    </w:p>
    <w:p w:rsidR="001E414B" w:rsidRPr="000520BD" w:rsidRDefault="001E414B" w:rsidP="001E414B">
      <w:pPr>
        <w:pStyle w:val="a6"/>
        <w:numPr>
          <w:ilvl w:val="0"/>
          <w:numId w:val="34"/>
        </w:numPr>
        <w:rPr>
          <w:ins w:id="826" w:author="gergel" w:date="2020-05-29T16:03:00Z"/>
          <w:szCs w:val="22"/>
          <w:lang w:val="en-US" w:eastAsia="en-US"/>
        </w:rPr>
      </w:pPr>
      <w:proofErr w:type="spellStart"/>
      <w:ins w:id="827" w:author="gergel" w:date="2020-05-29T16:03:00Z">
        <w:r w:rsidRPr="000520BD">
          <w:rPr>
            <w:szCs w:val="22"/>
            <w:lang w:val="en-US" w:eastAsia="en-US"/>
          </w:rPr>
          <w:t>Törn</w:t>
        </w:r>
        <w:proofErr w:type="spellEnd"/>
        <w:r w:rsidRPr="000520BD">
          <w:rPr>
            <w:szCs w:val="22"/>
            <w:lang w:val="en-US" w:eastAsia="en-US"/>
          </w:rPr>
          <w:t xml:space="preserve">, A., </w:t>
        </w:r>
        <w:proofErr w:type="spellStart"/>
        <w:r w:rsidRPr="000520BD">
          <w:rPr>
            <w:szCs w:val="22"/>
            <w:lang w:val="en-US" w:eastAsia="en-US"/>
          </w:rPr>
          <w:t>Žilinskas</w:t>
        </w:r>
        <w:proofErr w:type="spellEnd"/>
        <w:r w:rsidRPr="000520BD">
          <w:rPr>
            <w:szCs w:val="22"/>
            <w:lang w:val="en-US" w:eastAsia="en-US"/>
          </w:rPr>
          <w:t>, A. (1989). Global Optimization. Lecture Notes in Computer Science 350. Berlin: Springer-</w:t>
        </w:r>
        <w:proofErr w:type="spellStart"/>
        <w:r w:rsidRPr="000520BD">
          <w:rPr>
            <w:szCs w:val="22"/>
            <w:lang w:val="en-US" w:eastAsia="en-US"/>
          </w:rPr>
          <w:t>Verlag</w:t>
        </w:r>
        <w:proofErr w:type="spellEnd"/>
        <w:r w:rsidRPr="000520BD">
          <w:rPr>
            <w:szCs w:val="22"/>
            <w:lang w:val="en-US" w:eastAsia="en-US"/>
          </w:rPr>
          <w:t>.</w:t>
        </w:r>
      </w:ins>
    </w:p>
    <w:p w:rsidR="001E414B" w:rsidRPr="000520BD" w:rsidRDefault="001E414B" w:rsidP="001E414B">
      <w:pPr>
        <w:pStyle w:val="a6"/>
        <w:numPr>
          <w:ilvl w:val="0"/>
          <w:numId w:val="34"/>
        </w:numPr>
        <w:rPr>
          <w:ins w:id="828" w:author="gergel" w:date="2020-05-29T16:03:00Z"/>
          <w:szCs w:val="22"/>
          <w:lang w:val="en-US" w:eastAsia="en-US"/>
        </w:rPr>
      </w:pPr>
      <w:ins w:id="829" w:author="gergel" w:date="2020-05-29T16:03:00Z">
        <w:r w:rsidRPr="000520BD">
          <w:rPr>
            <w:szCs w:val="22"/>
            <w:lang w:val="en-US" w:eastAsia="en-US"/>
          </w:rPr>
          <w:t xml:space="preserve">Horst, R., </w:t>
        </w:r>
        <w:proofErr w:type="spellStart"/>
        <w:r w:rsidRPr="000520BD">
          <w:rPr>
            <w:szCs w:val="22"/>
            <w:lang w:val="en-US" w:eastAsia="en-US"/>
          </w:rPr>
          <w:t>Tuy</w:t>
        </w:r>
        <w:proofErr w:type="spellEnd"/>
        <w:r w:rsidRPr="000520BD">
          <w:rPr>
            <w:szCs w:val="22"/>
            <w:lang w:val="en-US" w:eastAsia="en-US"/>
          </w:rPr>
          <w:t>, H. (1990). Global Optimization: Deterministic Approaches. Berlin: Springer-</w:t>
        </w:r>
        <w:proofErr w:type="spellStart"/>
        <w:r w:rsidRPr="000520BD">
          <w:rPr>
            <w:szCs w:val="22"/>
            <w:lang w:val="en-US" w:eastAsia="en-US"/>
          </w:rPr>
          <w:t>Verlag</w:t>
        </w:r>
        <w:proofErr w:type="spellEnd"/>
        <w:r w:rsidRPr="000520BD">
          <w:rPr>
            <w:szCs w:val="22"/>
            <w:lang w:val="en-US" w:eastAsia="en-US"/>
          </w:rPr>
          <w:t>.</w:t>
        </w:r>
      </w:ins>
    </w:p>
    <w:p w:rsidR="001E414B" w:rsidRPr="000520BD" w:rsidRDefault="001E414B" w:rsidP="001E414B">
      <w:pPr>
        <w:pStyle w:val="a6"/>
        <w:numPr>
          <w:ilvl w:val="0"/>
          <w:numId w:val="34"/>
        </w:numPr>
        <w:rPr>
          <w:ins w:id="830" w:author="gergel" w:date="2020-05-29T16:03:00Z"/>
          <w:szCs w:val="22"/>
          <w:lang w:val="en-US" w:eastAsia="en-US"/>
        </w:rPr>
      </w:pPr>
      <w:proofErr w:type="spellStart"/>
      <w:ins w:id="831" w:author="gergel" w:date="2020-05-29T16:03:00Z">
        <w:r w:rsidRPr="000520BD">
          <w:rPr>
            <w:szCs w:val="22"/>
            <w:lang w:val="en-US" w:eastAsia="en-US"/>
          </w:rPr>
          <w:t>Zhigljavsky</w:t>
        </w:r>
        <w:proofErr w:type="spellEnd"/>
        <w:r w:rsidRPr="000520BD">
          <w:rPr>
            <w:szCs w:val="22"/>
            <w:lang w:val="en-US" w:eastAsia="en-US"/>
          </w:rPr>
          <w:t xml:space="preserve">, A.A. (1991). Theory of Global Random Search. Dordrecht: </w:t>
        </w:r>
        <w:proofErr w:type="spellStart"/>
        <w:r w:rsidRPr="000520BD">
          <w:rPr>
            <w:szCs w:val="22"/>
            <w:lang w:val="en-US" w:eastAsia="en-US"/>
          </w:rPr>
          <w:t>Kluwer</w:t>
        </w:r>
        <w:proofErr w:type="spellEnd"/>
        <w:r w:rsidRPr="000520BD">
          <w:rPr>
            <w:szCs w:val="22"/>
            <w:lang w:val="en-US" w:eastAsia="en-US"/>
          </w:rPr>
          <w:t xml:space="preserve"> Academic Publishers.</w:t>
        </w:r>
      </w:ins>
    </w:p>
    <w:p w:rsidR="001E414B" w:rsidRPr="00937EEC" w:rsidRDefault="001E414B" w:rsidP="001E414B">
      <w:pPr>
        <w:pStyle w:val="a6"/>
        <w:numPr>
          <w:ilvl w:val="0"/>
          <w:numId w:val="34"/>
        </w:numPr>
        <w:rPr>
          <w:ins w:id="832" w:author="gergel" w:date="2020-05-29T16:03:00Z"/>
          <w:szCs w:val="22"/>
          <w:lang w:val="en-US" w:eastAsia="en-US"/>
        </w:rPr>
      </w:pPr>
      <w:proofErr w:type="spellStart"/>
      <w:ins w:id="833" w:author="gergel" w:date="2020-05-29T16:03:00Z">
        <w:r w:rsidRPr="00937EEC">
          <w:rPr>
            <w:szCs w:val="22"/>
            <w:lang w:val="en-US" w:eastAsia="en-US"/>
          </w:rPr>
          <w:t>Pintér</w:t>
        </w:r>
        <w:proofErr w:type="spellEnd"/>
        <w:r w:rsidRPr="00937EEC">
          <w:rPr>
            <w:szCs w:val="22"/>
            <w:lang w:val="en-US" w:eastAsia="en-US"/>
          </w:rPr>
          <w:t>, J.D. (1996) Global optimization in</w:t>
        </w:r>
        <w:r>
          <w:rPr>
            <w:szCs w:val="22"/>
            <w:lang w:val="en-US" w:eastAsia="en-US"/>
          </w:rPr>
          <w:t xml:space="preserve"> A</w:t>
        </w:r>
        <w:r w:rsidRPr="00937EEC">
          <w:rPr>
            <w:szCs w:val="22"/>
            <w:lang w:val="en-US" w:eastAsia="en-US"/>
          </w:rPr>
          <w:t xml:space="preserve">ction (continuous and </w:t>
        </w:r>
        <w:proofErr w:type="spellStart"/>
        <w:r w:rsidRPr="00937EEC">
          <w:rPr>
            <w:szCs w:val="22"/>
            <w:lang w:val="en-US" w:eastAsia="en-US"/>
          </w:rPr>
          <w:t>Lipschitz</w:t>
        </w:r>
        <w:proofErr w:type="spellEnd"/>
        <w:r w:rsidRPr="00937EEC">
          <w:rPr>
            <w:szCs w:val="22"/>
            <w:lang w:val="en-US" w:eastAsia="en-US"/>
          </w:rPr>
          <w:t xml:space="preserve"> optimization: algorithms, implementations and applications) // </w:t>
        </w:r>
        <w:proofErr w:type="spellStart"/>
        <w:r w:rsidRPr="00937EEC">
          <w:rPr>
            <w:szCs w:val="22"/>
            <w:lang w:val="en-US" w:eastAsia="en-US"/>
          </w:rPr>
          <w:t>Kluwer</w:t>
        </w:r>
        <w:proofErr w:type="spellEnd"/>
        <w:r w:rsidRPr="00937EEC">
          <w:rPr>
            <w:szCs w:val="22"/>
            <w:lang w:val="en-US" w:eastAsia="en-US"/>
          </w:rPr>
          <w:t xml:space="preserve"> Academic Publishers, </w:t>
        </w:r>
        <w:proofErr w:type="spellStart"/>
        <w:r w:rsidRPr="00937EEC">
          <w:rPr>
            <w:szCs w:val="22"/>
            <w:lang w:val="en-US" w:eastAsia="en-US"/>
          </w:rPr>
          <w:t>Dortrecht</w:t>
        </w:r>
        <w:proofErr w:type="spellEnd"/>
        <w:r w:rsidRPr="00937EEC">
          <w:rPr>
            <w:szCs w:val="22"/>
            <w:lang w:val="en-US" w:eastAsia="en-US"/>
          </w:rPr>
          <w:t>.</w:t>
        </w:r>
      </w:ins>
    </w:p>
    <w:p w:rsidR="001E414B" w:rsidRPr="00937EEC" w:rsidRDefault="001E414B" w:rsidP="001E414B">
      <w:pPr>
        <w:pStyle w:val="a6"/>
        <w:numPr>
          <w:ilvl w:val="0"/>
          <w:numId w:val="34"/>
        </w:numPr>
        <w:rPr>
          <w:ins w:id="834" w:author="gergel" w:date="2020-05-29T16:03:00Z"/>
          <w:szCs w:val="22"/>
          <w:lang w:val="en-US" w:eastAsia="en-US"/>
        </w:rPr>
      </w:pPr>
      <w:proofErr w:type="spellStart"/>
      <w:ins w:id="835" w:author="gergel" w:date="2020-05-29T16:03:00Z">
        <w:r w:rsidRPr="00937EEC">
          <w:rPr>
            <w:szCs w:val="22"/>
            <w:lang w:val="en-US" w:eastAsia="en-US"/>
          </w:rPr>
          <w:t>Sergeyev</w:t>
        </w:r>
        <w:proofErr w:type="spellEnd"/>
        <w:r w:rsidRPr="00937EEC">
          <w:rPr>
            <w:szCs w:val="22"/>
            <w:lang w:val="en-US" w:eastAsia="en-US"/>
          </w:rPr>
          <w:t xml:space="preserve"> Y.D., </w:t>
        </w:r>
        <w:proofErr w:type="spellStart"/>
        <w:r w:rsidRPr="00937EEC">
          <w:rPr>
            <w:szCs w:val="22"/>
            <w:lang w:val="en-US" w:eastAsia="en-US"/>
          </w:rPr>
          <w:t>Strongin</w:t>
        </w:r>
        <w:proofErr w:type="spellEnd"/>
        <w:r w:rsidRPr="00937EEC">
          <w:rPr>
            <w:szCs w:val="22"/>
            <w:lang w:val="en-US" w:eastAsia="en-US"/>
          </w:rPr>
          <w:t xml:space="preserve"> R.G., </w:t>
        </w:r>
        <w:proofErr w:type="spellStart"/>
        <w:r w:rsidRPr="00937EEC">
          <w:rPr>
            <w:szCs w:val="22"/>
            <w:lang w:val="en-US" w:eastAsia="en-US"/>
          </w:rPr>
          <w:t>Lera</w:t>
        </w:r>
        <w:proofErr w:type="spellEnd"/>
        <w:r w:rsidRPr="00937EEC">
          <w:rPr>
            <w:szCs w:val="22"/>
            <w:lang w:val="en-US" w:eastAsia="en-US"/>
          </w:rPr>
          <w:t xml:space="preserve"> D. (2013) Introduction to global optimization exploiting space-filling curves // Springer.</w:t>
        </w:r>
      </w:ins>
    </w:p>
    <w:p w:rsidR="001E414B" w:rsidRPr="000520BD" w:rsidRDefault="001E414B" w:rsidP="001E414B">
      <w:pPr>
        <w:pStyle w:val="a6"/>
        <w:numPr>
          <w:ilvl w:val="0"/>
          <w:numId w:val="34"/>
        </w:numPr>
        <w:rPr>
          <w:ins w:id="836" w:author="gergel" w:date="2020-05-29T16:03:00Z"/>
          <w:szCs w:val="22"/>
          <w:lang w:val="en-US" w:eastAsia="en-US"/>
        </w:rPr>
      </w:pPr>
      <w:proofErr w:type="spellStart"/>
      <w:ins w:id="837" w:author="gergel" w:date="2020-05-29T16:03:00Z">
        <w:r w:rsidRPr="000520BD">
          <w:rPr>
            <w:szCs w:val="22"/>
            <w:lang w:val="en-US" w:eastAsia="en-US"/>
          </w:rPr>
          <w:t>Locatelli</w:t>
        </w:r>
        <w:proofErr w:type="spellEnd"/>
        <w:r w:rsidRPr="000520BD">
          <w:rPr>
            <w:szCs w:val="22"/>
            <w:lang w:val="en-US" w:eastAsia="en-US"/>
          </w:rPr>
          <w:t>, M., Schoen, F. (2013). Global Optimization: Theory, Algorithms, and Applications. SIAM.</w:t>
        </w:r>
      </w:ins>
    </w:p>
    <w:p w:rsidR="001E414B" w:rsidRDefault="001E414B" w:rsidP="001E414B">
      <w:pPr>
        <w:pStyle w:val="a6"/>
        <w:numPr>
          <w:ilvl w:val="0"/>
          <w:numId w:val="34"/>
        </w:numPr>
        <w:rPr>
          <w:ins w:id="838" w:author="gergel" w:date="2020-05-29T16:03:00Z"/>
          <w:szCs w:val="22"/>
          <w:lang w:val="en-US" w:eastAsia="en-US"/>
        </w:rPr>
      </w:pPr>
      <w:proofErr w:type="spellStart"/>
      <w:ins w:id="839" w:author="gergel" w:date="2020-05-29T16:03:00Z">
        <w:r w:rsidRPr="000520BD">
          <w:rPr>
            <w:szCs w:val="22"/>
            <w:lang w:val="en-US" w:eastAsia="en-US"/>
          </w:rPr>
          <w:t>Floudas</w:t>
        </w:r>
        <w:proofErr w:type="spellEnd"/>
        <w:r w:rsidRPr="000520BD">
          <w:rPr>
            <w:szCs w:val="22"/>
            <w:lang w:val="en-US" w:eastAsia="en-US"/>
          </w:rPr>
          <w:t xml:space="preserve">, C.A., </w:t>
        </w:r>
        <w:proofErr w:type="spellStart"/>
        <w:r w:rsidRPr="000520BD">
          <w:rPr>
            <w:szCs w:val="22"/>
            <w:lang w:val="en-US" w:eastAsia="en-US"/>
          </w:rPr>
          <w:t>Pardalos</w:t>
        </w:r>
        <w:proofErr w:type="spellEnd"/>
        <w:r w:rsidRPr="000520BD">
          <w:rPr>
            <w:szCs w:val="22"/>
            <w:lang w:val="en-US" w:eastAsia="en-US"/>
          </w:rPr>
          <w:t>, M.P. (2016). Recent Advances in Global Optimization. Princeton University Press.</w:t>
        </w:r>
      </w:ins>
    </w:p>
    <w:p w:rsidR="001E414B" w:rsidRPr="00447CE7" w:rsidRDefault="001E414B" w:rsidP="001E414B">
      <w:pPr>
        <w:pStyle w:val="a6"/>
        <w:numPr>
          <w:ilvl w:val="0"/>
          <w:numId w:val="34"/>
        </w:numPr>
        <w:rPr>
          <w:ins w:id="840" w:author="gergel" w:date="2020-05-29T16:03:00Z"/>
          <w:szCs w:val="22"/>
          <w:lang w:val="en-US" w:eastAsia="en-US"/>
        </w:rPr>
      </w:pPr>
      <w:proofErr w:type="spellStart"/>
      <w:ins w:id="841" w:author="gergel" w:date="2020-05-29T16:03:00Z">
        <w:r w:rsidRPr="00447CE7">
          <w:rPr>
            <w:szCs w:val="22"/>
            <w:lang w:val="en-US" w:eastAsia="en-US"/>
          </w:rPr>
          <w:t>Lera</w:t>
        </w:r>
        <w:proofErr w:type="spellEnd"/>
        <w:r w:rsidRPr="00447CE7">
          <w:rPr>
            <w:szCs w:val="22"/>
            <w:lang w:val="en-US" w:eastAsia="en-US"/>
          </w:rPr>
          <w:t xml:space="preserve"> D., </w:t>
        </w:r>
        <w:proofErr w:type="spellStart"/>
        <w:r w:rsidRPr="00447CE7">
          <w:rPr>
            <w:szCs w:val="22"/>
            <w:lang w:val="en-US" w:eastAsia="en-US"/>
          </w:rPr>
          <w:t>Sergeyev</w:t>
        </w:r>
        <w:proofErr w:type="spellEnd"/>
        <w:r w:rsidRPr="00447CE7">
          <w:rPr>
            <w:szCs w:val="22"/>
            <w:lang w:val="en-US" w:eastAsia="en-US"/>
          </w:rPr>
          <w:t xml:space="preserve"> </w:t>
        </w:r>
        <w:proofErr w:type="spellStart"/>
        <w:r w:rsidRPr="00447CE7">
          <w:rPr>
            <w:szCs w:val="22"/>
            <w:lang w:val="en-US" w:eastAsia="en-US"/>
          </w:rPr>
          <w:t>Ya.D</w:t>
        </w:r>
        <w:proofErr w:type="spellEnd"/>
        <w:r w:rsidRPr="00447CE7">
          <w:rPr>
            <w:szCs w:val="22"/>
            <w:lang w:val="en-US" w:eastAsia="en-US"/>
          </w:rPr>
          <w:t xml:space="preserve">. (2015) Deterministic global optimization using space-filling curves and multiple estimates of </w:t>
        </w:r>
        <w:proofErr w:type="spellStart"/>
        <w:r w:rsidRPr="00447CE7">
          <w:rPr>
            <w:szCs w:val="22"/>
            <w:lang w:val="en-US" w:eastAsia="en-US"/>
          </w:rPr>
          <w:t>Lipschitz</w:t>
        </w:r>
        <w:proofErr w:type="spellEnd"/>
        <w:r w:rsidRPr="00447CE7">
          <w:rPr>
            <w:szCs w:val="22"/>
            <w:lang w:val="en-US" w:eastAsia="en-US"/>
          </w:rPr>
          <w:t xml:space="preserve"> and Holder constants, Communications in Nonlinear Science and Numerical Simulation, 23, 328–342.</w:t>
        </w:r>
      </w:ins>
    </w:p>
    <w:p w:rsidR="001E414B" w:rsidRPr="00447CE7" w:rsidRDefault="001E414B" w:rsidP="001E414B">
      <w:pPr>
        <w:pStyle w:val="a6"/>
        <w:numPr>
          <w:ilvl w:val="0"/>
          <w:numId w:val="34"/>
        </w:numPr>
        <w:rPr>
          <w:ins w:id="842" w:author="gergel" w:date="2020-05-29T16:03:00Z"/>
          <w:szCs w:val="22"/>
          <w:lang w:val="en-US" w:eastAsia="en-US"/>
        </w:rPr>
      </w:pPr>
      <w:ins w:id="843" w:author="gergel" w:date="2020-05-29T16:03:00Z">
        <w:r w:rsidRPr="00447CE7">
          <w:rPr>
            <w:szCs w:val="22"/>
            <w:lang w:val="en-US" w:eastAsia="en-US"/>
          </w:rPr>
          <w:t>Gergel, V.: A Unified Approach to Use of Coprocessors of Various Types for Solving Global Optimization Problems. 2nd International Conference on Mathematics and Computers in Sciences and in Industry, 13–18 (2015) DOI: 10.1109/MCSI.2015.18</w:t>
        </w:r>
      </w:ins>
    </w:p>
    <w:p w:rsidR="001E414B" w:rsidRPr="000520BD" w:rsidRDefault="001E414B" w:rsidP="001E414B">
      <w:pPr>
        <w:pStyle w:val="a6"/>
        <w:numPr>
          <w:ilvl w:val="0"/>
          <w:numId w:val="34"/>
        </w:numPr>
        <w:autoSpaceDE w:val="0"/>
        <w:autoSpaceDN w:val="0"/>
        <w:adjustRightInd w:val="0"/>
        <w:jc w:val="both"/>
        <w:rPr>
          <w:ins w:id="844" w:author="gergel" w:date="2020-05-29T16:03:00Z"/>
          <w:szCs w:val="22"/>
          <w:lang w:val="en-US"/>
        </w:rPr>
      </w:pPr>
      <w:proofErr w:type="spellStart"/>
      <w:ins w:id="845" w:author="gergel" w:date="2020-05-29T16:03:00Z">
        <w:r w:rsidRPr="000520BD">
          <w:rPr>
            <w:szCs w:val="22"/>
            <w:lang w:val="en-US"/>
          </w:rPr>
          <w:t>Arora</w:t>
        </w:r>
        <w:proofErr w:type="spellEnd"/>
        <w:r w:rsidRPr="000520BD">
          <w:rPr>
            <w:szCs w:val="22"/>
            <w:lang w:val="en-US"/>
          </w:rPr>
          <w:t xml:space="preserve">, R.K. Optimization: Algorithms and Applications. </w:t>
        </w:r>
        <w:r w:rsidRPr="000520BD">
          <w:rPr>
            <w:lang w:val="en-US"/>
          </w:rPr>
          <w:t>CRC Press, 2015.</w:t>
        </w:r>
      </w:ins>
    </w:p>
    <w:p w:rsidR="001E414B" w:rsidRDefault="001E414B" w:rsidP="001E414B">
      <w:pPr>
        <w:pStyle w:val="a6"/>
        <w:numPr>
          <w:ilvl w:val="0"/>
          <w:numId w:val="34"/>
        </w:numPr>
        <w:autoSpaceDE w:val="0"/>
        <w:autoSpaceDN w:val="0"/>
        <w:adjustRightInd w:val="0"/>
        <w:jc w:val="both"/>
        <w:rPr>
          <w:ins w:id="846" w:author="gergel" w:date="2020-05-29T16:03:00Z"/>
          <w:szCs w:val="22"/>
          <w:lang w:val="en-US" w:eastAsia="en-US"/>
        </w:rPr>
      </w:pPr>
      <w:proofErr w:type="spellStart"/>
      <w:ins w:id="847" w:author="gergel" w:date="2020-05-29T16:03:00Z">
        <w:r w:rsidRPr="000520BD">
          <w:rPr>
            <w:szCs w:val="22"/>
            <w:lang w:val="en-US" w:eastAsia="en-US"/>
          </w:rPr>
          <w:t>Bazaraa</w:t>
        </w:r>
        <w:proofErr w:type="spellEnd"/>
        <w:r w:rsidRPr="000520BD">
          <w:rPr>
            <w:szCs w:val="22"/>
            <w:lang w:val="en-US" w:eastAsia="en-US"/>
          </w:rPr>
          <w:t xml:space="preserve">, M.S., </w:t>
        </w:r>
        <w:proofErr w:type="spellStart"/>
        <w:r w:rsidRPr="000520BD">
          <w:rPr>
            <w:szCs w:val="22"/>
            <w:lang w:val="en-US" w:eastAsia="en-US"/>
          </w:rPr>
          <w:t>Sherali</w:t>
        </w:r>
        <w:proofErr w:type="spellEnd"/>
        <w:r w:rsidRPr="000520BD">
          <w:rPr>
            <w:szCs w:val="22"/>
            <w:lang w:val="en-US" w:eastAsia="en-US"/>
          </w:rPr>
          <w:t xml:space="preserve">, H.D., </w:t>
        </w:r>
        <w:proofErr w:type="spellStart"/>
        <w:r w:rsidRPr="000520BD">
          <w:rPr>
            <w:szCs w:val="22"/>
            <w:lang w:val="en-US" w:eastAsia="en-US"/>
          </w:rPr>
          <w:t>Shetty</w:t>
        </w:r>
        <w:proofErr w:type="spellEnd"/>
        <w:r w:rsidRPr="000520BD">
          <w:rPr>
            <w:szCs w:val="22"/>
            <w:lang w:val="en-US" w:eastAsia="en-US"/>
          </w:rPr>
          <w:t xml:space="preserve">, C. M.  Nonlinear Programming: Theory and Algorithms, </w:t>
        </w:r>
        <w:r w:rsidRPr="000520BD">
          <w:rPr>
            <w:lang w:val="en-US"/>
          </w:rPr>
          <w:t>John Wiley and Sons, 2006 (</w:t>
        </w:r>
        <w:r w:rsidRPr="000520BD">
          <w:rPr>
            <w:szCs w:val="22"/>
            <w:lang w:val="en-US" w:eastAsia="en-US"/>
          </w:rPr>
          <w:t xml:space="preserve">3rd </w:t>
        </w:r>
        <w:proofErr w:type="gramStart"/>
        <w:r w:rsidRPr="000520BD">
          <w:rPr>
            <w:szCs w:val="22"/>
            <w:lang w:val="en-US" w:eastAsia="en-US"/>
          </w:rPr>
          <w:t>ed</w:t>
        </w:r>
        <w:proofErr w:type="gramEnd"/>
        <w:r w:rsidRPr="000520BD">
          <w:rPr>
            <w:szCs w:val="22"/>
            <w:lang w:val="en-US" w:eastAsia="en-US"/>
          </w:rPr>
          <w:t>.)</w:t>
        </w:r>
      </w:ins>
    </w:p>
    <w:p w:rsidR="001E414B" w:rsidRDefault="001E414B" w:rsidP="001E414B">
      <w:pPr>
        <w:pStyle w:val="a6"/>
        <w:numPr>
          <w:ilvl w:val="0"/>
          <w:numId w:val="34"/>
        </w:numPr>
        <w:autoSpaceDE w:val="0"/>
        <w:autoSpaceDN w:val="0"/>
        <w:adjustRightInd w:val="0"/>
        <w:jc w:val="both"/>
        <w:rPr>
          <w:ins w:id="848" w:author="gergel" w:date="2020-05-29T16:03:00Z"/>
          <w:szCs w:val="22"/>
          <w:lang w:val="en-US" w:eastAsia="en-US"/>
        </w:rPr>
      </w:pPr>
      <w:ins w:id="849" w:author="gergel" w:date="2020-05-29T16:03:00Z">
        <w:r w:rsidRPr="00927E69">
          <w:rPr>
            <w:szCs w:val="22"/>
            <w:lang w:val="en-US" w:eastAsia="en-US"/>
          </w:rPr>
          <w:t xml:space="preserve">Gergel, V.P., Kozinov, </w:t>
        </w:r>
        <w:proofErr w:type="gramStart"/>
        <w:r w:rsidRPr="00927E69">
          <w:rPr>
            <w:szCs w:val="22"/>
            <w:lang w:val="en-US" w:eastAsia="en-US"/>
          </w:rPr>
          <w:t>E.A</w:t>
        </w:r>
        <w:proofErr w:type="gramEnd"/>
        <w:r w:rsidRPr="00927E69">
          <w:rPr>
            <w:szCs w:val="22"/>
            <w:lang w:val="en-US" w:eastAsia="en-US"/>
          </w:rPr>
          <w:t xml:space="preserve">.: Accelerating </w:t>
        </w:r>
        <w:proofErr w:type="spellStart"/>
        <w:r w:rsidRPr="00927E69">
          <w:rPr>
            <w:szCs w:val="22"/>
            <w:lang w:val="en-US" w:eastAsia="en-US"/>
          </w:rPr>
          <w:t>multicriterial</w:t>
        </w:r>
        <w:proofErr w:type="spellEnd"/>
        <w:r w:rsidRPr="00927E69">
          <w:rPr>
            <w:szCs w:val="22"/>
            <w:lang w:val="en-US" w:eastAsia="en-US"/>
          </w:rPr>
          <w:t xml:space="preserve"> optimization by the intensive exploitation of accumulated search data. In: AIP Conference Proceedings, 1776, 090003 (2016) DOI: 10.1063/1.4965367</w:t>
        </w:r>
      </w:ins>
    </w:p>
    <w:p w:rsidR="001E414B" w:rsidRDefault="001E414B" w:rsidP="001E414B">
      <w:pPr>
        <w:pStyle w:val="a6"/>
        <w:numPr>
          <w:ilvl w:val="0"/>
          <w:numId w:val="34"/>
        </w:numPr>
        <w:autoSpaceDE w:val="0"/>
        <w:autoSpaceDN w:val="0"/>
        <w:adjustRightInd w:val="0"/>
        <w:jc w:val="both"/>
        <w:rPr>
          <w:ins w:id="850" w:author="gergel" w:date="2020-05-29T16:03:00Z"/>
          <w:szCs w:val="22"/>
          <w:lang w:val="en-US" w:eastAsia="en-US"/>
        </w:rPr>
      </w:pPr>
      <w:ins w:id="851" w:author="gergel" w:date="2020-05-29T16:03:00Z">
        <w:r w:rsidRPr="00927E69">
          <w:rPr>
            <w:szCs w:val="22"/>
            <w:lang w:val="en-US" w:eastAsia="en-US"/>
          </w:rPr>
          <w:t xml:space="preserve">Gergel, V.P., Kozinov, E.A.: Efficient </w:t>
        </w:r>
        <w:proofErr w:type="spellStart"/>
        <w:r w:rsidRPr="00927E69">
          <w:rPr>
            <w:szCs w:val="22"/>
            <w:lang w:val="en-US" w:eastAsia="en-US"/>
          </w:rPr>
          <w:t>multicriterial</w:t>
        </w:r>
        <w:proofErr w:type="spellEnd"/>
        <w:r w:rsidRPr="00927E69">
          <w:rPr>
            <w:szCs w:val="22"/>
            <w:lang w:val="en-US" w:eastAsia="en-US"/>
          </w:rPr>
          <w:t xml:space="preserve"> optimization based on intensive reuse of search information. In: J Glob </w:t>
        </w:r>
        <w:proofErr w:type="spellStart"/>
        <w:r w:rsidRPr="00927E69">
          <w:rPr>
            <w:szCs w:val="22"/>
            <w:lang w:val="en-US" w:eastAsia="en-US"/>
          </w:rPr>
          <w:t>Optim</w:t>
        </w:r>
        <w:proofErr w:type="spellEnd"/>
        <w:r w:rsidRPr="00927E69">
          <w:rPr>
            <w:szCs w:val="22"/>
            <w:lang w:val="en-US" w:eastAsia="en-US"/>
          </w:rPr>
          <w:t>., 71(1), 73-90 (2018) DOI: 10.1007/s10898-018-0624-3</w:t>
        </w:r>
      </w:ins>
    </w:p>
    <w:p w:rsidR="001E414B" w:rsidRDefault="001E414B" w:rsidP="001E414B">
      <w:pPr>
        <w:pStyle w:val="a6"/>
        <w:numPr>
          <w:ilvl w:val="0"/>
          <w:numId w:val="34"/>
        </w:numPr>
        <w:autoSpaceDE w:val="0"/>
        <w:autoSpaceDN w:val="0"/>
        <w:adjustRightInd w:val="0"/>
        <w:jc w:val="both"/>
        <w:rPr>
          <w:ins w:id="852" w:author="gergel" w:date="2020-05-29T16:03:00Z"/>
          <w:szCs w:val="22"/>
          <w:lang w:val="en-US" w:eastAsia="en-US"/>
        </w:rPr>
      </w:pPr>
      <w:proofErr w:type="spellStart"/>
      <w:ins w:id="853" w:author="gergel" w:date="2020-05-29T16:03:00Z">
        <w:r w:rsidRPr="00B07961">
          <w:rPr>
            <w:szCs w:val="22"/>
            <w:lang w:val="en-US" w:eastAsia="en-US"/>
          </w:rPr>
          <w:t>Sysoyev</w:t>
        </w:r>
        <w:proofErr w:type="spellEnd"/>
        <w:r w:rsidRPr="00B07961">
          <w:rPr>
            <w:szCs w:val="22"/>
            <w:lang w:val="en-US" w:eastAsia="en-US"/>
          </w:rPr>
          <w:t xml:space="preserve">, A., </w:t>
        </w:r>
        <w:proofErr w:type="spellStart"/>
        <w:r w:rsidRPr="00B07961">
          <w:rPr>
            <w:szCs w:val="22"/>
            <w:lang w:val="en-US" w:eastAsia="en-US"/>
          </w:rPr>
          <w:t>Barkalov</w:t>
        </w:r>
        <w:proofErr w:type="spellEnd"/>
        <w:r w:rsidRPr="00B07961">
          <w:rPr>
            <w:szCs w:val="22"/>
            <w:lang w:val="en-US" w:eastAsia="en-US"/>
          </w:rPr>
          <w:t xml:space="preserve">, K., </w:t>
        </w:r>
        <w:r>
          <w:rPr>
            <w:szCs w:val="22"/>
            <w:lang w:val="en-US" w:eastAsia="en-US"/>
          </w:rPr>
          <w:t>Gergel, V. (2018</w:t>
        </w:r>
        <w:r w:rsidRPr="00B07961">
          <w:rPr>
            <w:szCs w:val="22"/>
            <w:lang w:val="en-US" w:eastAsia="en-US"/>
          </w:rPr>
          <w:t xml:space="preserve">) </w:t>
        </w:r>
        <w:r w:rsidR="002D75F6">
          <w:fldChar w:fldCharType="begin"/>
        </w:r>
        <w:r w:rsidRPr="00F51922">
          <w:rPr>
            <w:lang w:val="en-US"/>
          </w:rPr>
          <w:instrText>HYPERLINK "https://www.scopus.com/record/display.uri?eid=2-s2.0-85046437028&amp;origin=resultslist&amp;sort=plf-f&amp;src=s&amp;sid=368c70aa547d795bd51d4b519c04b644&amp;sot=autdocs&amp;sdt=autdocs&amp;sl=17&amp;s=AU-ID%286603540044%29&amp;relpos=24&amp;citeCnt=2&amp;searchTerm=" \o "</w:instrText>
        </w:r>
        <w:r>
          <w:instrText>Показать</w:instrText>
        </w:r>
        <w:r w:rsidRPr="00F51922">
          <w:rPr>
            <w:lang w:val="en-US"/>
          </w:rPr>
          <w:instrText xml:space="preserve"> </w:instrText>
        </w:r>
        <w:r>
          <w:instrText>сведения</w:instrText>
        </w:r>
        <w:r w:rsidRPr="00F51922">
          <w:rPr>
            <w:lang w:val="en-US"/>
          </w:rPr>
          <w:instrText xml:space="preserve"> </w:instrText>
        </w:r>
        <w:r>
          <w:instrText>о</w:instrText>
        </w:r>
        <w:r w:rsidRPr="00F51922">
          <w:rPr>
            <w:lang w:val="en-US"/>
          </w:rPr>
          <w:instrText xml:space="preserve"> </w:instrText>
        </w:r>
        <w:r>
          <w:instrText>документе</w:instrText>
        </w:r>
        <w:r w:rsidRPr="00F51922">
          <w:rPr>
            <w:lang w:val="en-US"/>
          </w:rPr>
          <w:instrText>"</w:instrText>
        </w:r>
        <w:r w:rsidR="002D75F6">
          <w:fldChar w:fldCharType="separate"/>
        </w:r>
        <w:proofErr w:type="spellStart"/>
        <w:r w:rsidRPr="00B07961">
          <w:rPr>
            <w:szCs w:val="22"/>
            <w:lang w:val="en-US" w:eastAsia="en-US"/>
          </w:rPr>
          <w:t>Globalizer</w:t>
        </w:r>
        <w:proofErr w:type="spellEnd"/>
        <w:r w:rsidRPr="00B07961">
          <w:rPr>
            <w:szCs w:val="22"/>
            <w:lang w:val="en-US" w:eastAsia="en-US"/>
          </w:rPr>
          <w:t>: A novel supercomputer software system for solving time-consuming global optimization problems</w:t>
        </w:r>
        <w:r w:rsidR="002D75F6">
          <w:fldChar w:fldCharType="end"/>
        </w:r>
        <w:r w:rsidRPr="00B07961">
          <w:rPr>
            <w:szCs w:val="22"/>
            <w:lang w:val="en-US" w:eastAsia="en-US"/>
          </w:rPr>
          <w:t xml:space="preserve">. </w:t>
        </w:r>
        <w:r w:rsidR="002D75F6" w:rsidRPr="00B07961">
          <w:rPr>
            <w:szCs w:val="22"/>
            <w:lang w:val="en-US" w:eastAsia="en-US"/>
          </w:rPr>
          <w:fldChar w:fldCharType="begin"/>
        </w:r>
        <w:r w:rsidRPr="00B07961">
          <w:rPr>
            <w:szCs w:val="22"/>
            <w:lang w:val="en-US" w:eastAsia="en-US"/>
          </w:rPr>
          <w:instrText>HYPERLINK "https://www.scopus.com/sourceid/21100283718?origin=resultslist" \o "Показать сведения о названии источника"</w:instrText>
        </w:r>
        <w:r w:rsidR="002D75F6" w:rsidRPr="00B07961">
          <w:rPr>
            <w:szCs w:val="22"/>
            <w:lang w:val="en-US" w:eastAsia="en-US"/>
          </w:rPr>
          <w:fldChar w:fldCharType="separate"/>
        </w:r>
        <w:r w:rsidRPr="00B07961">
          <w:rPr>
            <w:szCs w:val="22"/>
            <w:lang w:val="en-US" w:eastAsia="en-US"/>
          </w:rPr>
          <w:t>Numerical Algebra, Control and Optimization</w:t>
        </w:r>
        <w:r w:rsidR="002D75F6" w:rsidRPr="00B07961">
          <w:rPr>
            <w:szCs w:val="22"/>
            <w:lang w:val="en-US" w:eastAsia="en-US"/>
          </w:rPr>
          <w:fldChar w:fldCharType="end"/>
        </w:r>
        <w:r w:rsidRPr="00B07961">
          <w:rPr>
            <w:szCs w:val="22"/>
            <w:lang w:val="en-US" w:eastAsia="en-US"/>
          </w:rPr>
          <w:t xml:space="preserve"> 8(1), с. 47-62</w:t>
        </w:r>
      </w:ins>
    </w:p>
    <w:p w:rsidR="001E414B" w:rsidRDefault="001E414B" w:rsidP="001E414B">
      <w:pPr>
        <w:pStyle w:val="a6"/>
        <w:numPr>
          <w:ilvl w:val="0"/>
          <w:numId w:val="34"/>
        </w:numPr>
        <w:autoSpaceDE w:val="0"/>
        <w:autoSpaceDN w:val="0"/>
        <w:adjustRightInd w:val="0"/>
        <w:jc w:val="both"/>
        <w:rPr>
          <w:ins w:id="854" w:author="gergel" w:date="2020-05-29T16:03:00Z"/>
          <w:szCs w:val="22"/>
          <w:lang w:val="en-US" w:eastAsia="en-US"/>
        </w:rPr>
      </w:pPr>
      <w:proofErr w:type="spellStart"/>
      <w:ins w:id="855" w:author="gergel" w:date="2020-05-29T16:03:00Z">
        <w:r w:rsidRPr="00447CE7">
          <w:rPr>
            <w:szCs w:val="22"/>
            <w:lang w:val="en-US" w:eastAsia="en-US"/>
          </w:rPr>
          <w:lastRenderedPageBreak/>
          <w:t>Kvasov</w:t>
        </w:r>
        <w:proofErr w:type="spellEnd"/>
        <w:r w:rsidRPr="00447CE7">
          <w:rPr>
            <w:szCs w:val="22"/>
            <w:lang w:val="en-US" w:eastAsia="en-US"/>
          </w:rPr>
          <w:t xml:space="preserve"> D.E., </w:t>
        </w:r>
        <w:proofErr w:type="spellStart"/>
        <w:r w:rsidRPr="00447CE7">
          <w:rPr>
            <w:szCs w:val="22"/>
            <w:lang w:val="en-US" w:eastAsia="en-US"/>
          </w:rPr>
          <w:t>Sergeyev</w:t>
        </w:r>
        <w:proofErr w:type="spellEnd"/>
        <w:r w:rsidRPr="00447CE7">
          <w:rPr>
            <w:szCs w:val="22"/>
            <w:lang w:val="en-US" w:eastAsia="en-US"/>
          </w:rPr>
          <w:t xml:space="preserve"> Y.D. (2015) Deterministic approaches for solving practical black-box global optimization problems. Advances in Engineering Software, vol. 80, pp.58-66</w:t>
        </w:r>
      </w:ins>
    </w:p>
    <w:p w:rsidR="001E414B" w:rsidRDefault="001E414B" w:rsidP="001E414B">
      <w:pPr>
        <w:pStyle w:val="a6"/>
        <w:numPr>
          <w:ilvl w:val="0"/>
          <w:numId w:val="34"/>
        </w:numPr>
        <w:autoSpaceDE w:val="0"/>
        <w:autoSpaceDN w:val="0"/>
        <w:adjustRightInd w:val="0"/>
        <w:jc w:val="both"/>
        <w:rPr>
          <w:ins w:id="856" w:author="gergel" w:date="2020-05-29T16:03:00Z"/>
          <w:szCs w:val="22"/>
          <w:lang w:val="en-US" w:eastAsia="en-US"/>
        </w:rPr>
      </w:pPr>
      <w:proofErr w:type="spellStart"/>
      <w:ins w:id="857" w:author="gergel" w:date="2020-05-29T16:03:00Z">
        <w:r w:rsidRPr="00447CE7">
          <w:rPr>
            <w:szCs w:val="22"/>
            <w:lang w:val="en-US" w:eastAsia="en-US"/>
          </w:rPr>
          <w:t>Modorskii</w:t>
        </w:r>
        <w:proofErr w:type="spellEnd"/>
        <w:r w:rsidRPr="00447CE7">
          <w:rPr>
            <w:szCs w:val="22"/>
            <w:lang w:val="en-US" w:eastAsia="en-US"/>
          </w:rPr>
          <w:t xml:space="preserve">, V., </w:t>
        </w:r>
        <w:proofErr w:type="spellStart"/>
        <w:r w:rsidRPr="00447CE7">
          <w:rPr>
            <w:szCs w:val="22"/>
            <w:lang w:val="en-US" w:eastAsia="en-US"/>
          </w:rPr>
          <w:t>Gaynutdinova</w:t>
        </w:r>
        <w:proofErr w:type="spellEnd"/>
        <w:r w:rsidRPr="00447CE7">
          <w:rPr>
            <w:szCs w:val="22"/>
            <w:lang w:val="en-US" w:eastAsia="en-US"/>
          </w:rPr>
          <w:t xml:space="preserve">, D., Gergel, V., </w:t>
        </w:r>
        <w:proofErr w:type="spellStart"/>
        <w:r w:rsidRPr="00447CE7">
          <w:rPr>
            <w:szCs w:val="22"/>
            <w:lang w:val="en-US" w:eastAsia="en-US"/>
          </w:rPr>
          <w:t>Barkalov</w:t>
        </w:r>
        <w:proofErr w:type="spellEnd"/>
        <w:r w:rsidRPr="00447CE7">
          <w:rPr>
            <w:szCs w:val="22"/>
            <w:lang w:val="en-US" w:eastAsia="en-US"/>
          </w:rPr>
          <w:t xml:space="preserve">, K.: Optimization in design of </w:t>
        </w:r>
        <w:proofErr w:type="spellStart"/>
        <w:r w:rsidRPr="00447CE7">
          <w:rPr>
            <w:szCs w:val="22"/>
            <w:lang w:val="en-US" w:eastAsia="en-US"/>
          </w:rPr>
          <w:t>scientfic</w:t>
        </w:r>
        <w:proofErr w:type="spellEnd"/>
        <w:r w:rsidRPr="00447CE7">
          <w:rPr>
            <w:szCs w:val="22"/>
            <w:lang w:val="en-US" w:eastAsia="en-US"/>
          </w:rPr>
          <w:t xml:space="preserve"> products for purposes of </w:t>
        </w:r>
        <w:proofErr w:type="spellStart"/>
        <w:r w:rsidRPr="00447CE7">
          <w:rPr>
            <w:szCs w:val="22"/>
            <w:lang w:val="en-US" w:eastAsia="en-US"/>
          </w:rPr>
          <w:t>cavitation</w:t>
        </w:r>
        <w:proofErr w:type="spellEnd"/>
        <w:r w:rsidRPr="00447CE7">
          <w:rPr>
            <w:szCs w:val="22"/>
            <w:lang w:val="en-US" w:eastAsia="en-US"/>
          </w:rPr>
          <w:t xml:space="preserve"> problems. AIP Conference Proceedings 1738 (2016)</w:t>
        </w:r>
      </w:ins>
    </w:p>
    <w:p w:rsidR="001E414B" w:rsidRPr="00937EEC" w:rsidRDefault="001E414B" w:rsidP="001E414B">
      <w:pPr>
        <w:pStyle w:val="a6"/>
        <w:numPr>
          <w:ilvl w:val="0"/>
          <w:numId w:val="34"/>
        </w:numPr>
        <w:autoSpaceDE w:val="0"/>
        <w:autoSpaceDN w:val="0"/>
        <w:adjustRightInd w:val="0"/>
        <w:jc w:val="both"/>
        <w:rPr>
          <w:ins w:id="858" w:author="gergel" w:date="2020-05-29T16:03:00Z"/>
          <w:szCs w:val="22"/>
          <w:lang w:val="en-US" w:eastAsia="en-US"/>
        </w:rPr>
      </w:pPr>
      <w:ins w:id="859" w:author="gergel" w:date="2020-05-29T16:03:00Z">
        <w:r w:rsidRPr="00937EEC">
          <w:rPr>
            <w:szCs w:val="22"/>
            <w:lang w:val="en-US" w:eastAsia="en-US"/>
          </w:rPr>
          <w:t xml:space="preserve">Evtushenko, </w:t>
        </w:r>
        <w:proofErr w:type="spellStart"/>
        <w:proofErr w:type="gramStart"/>
        <w:r w:rsidRPr="00937EEC">
          <w:rPr>
            <w:szCs w:val="22"/>
            <w:lang w:val="en-US" w:eastAsia="en-US"/>
          </w:rPr>
          <w:t>Yu.G</w:t>
        </w:r>
        <w:proofErr w:type="spellEnd"/>
        <w:r w:rsidRPr="00937EEC">
          <w:rPr>
            <w:szCs w:val="22"/>
            <w:lang w:val="en-US" w:eastAsia="en-US"/>
          </w:rPr>
          <w:t>.,</w:t>
        </w:r>
        <w:proofErr w:type="gramEnd"/>
        <w:r w:rsidRPr="00937EEC">
          <w:rPr>
            <w:szCs w:val="22"/>
            <w:lang w:val="en-US" w:eastAsia="en-US"/>
          </w:rPr>
          <w:t xml:space="preserve"> </w:t>
        </w:r>
        <w:proofErr w:type="spellStart"/>
        <w:r w:rsidRPr="00937EEC">
          <w:rPr>
            <w:szCs w:val="22"/>
            <w:lang w:val="en-US" w:eastAsia="en-US"/>
          </w:rPr>
          <w:t>Posypkin</w:t>
        </w:r>
        <w:proofErr w:type="spellEnd"/>
        <w:r w:rsidRPr="00937EEC">
          <w:rPr>
            <w:szCs w:val="22"/>
            <w:lang w:val="en-US" w:eastAsia="en-US"/>
          </w:rPr>
          <w:t>, M.A. (2014). A deterministic algorithm for global multi-objective optimization // Optimization Methods &amp; Software, 29 (5), 1005–1019.</w:t>
        </w:r>
      </w:ins>
    </w:p>
    <w:p w:rsidR="001E414B" w:rsidRPr="00937EEC" w:rsidRDefault="001E414B" w:rsidP="001E414B">
      <w:pPr>
        <w:pStyle w:val="a6"/>
        <w:numPr>
          <w:ilvl w:val="0"/>
          <w:numId w:val="34"/>
        </w:numPr>
        <w:autoSpaceDE w:val="0"/>
        <w:autoSpaceDN w:val="0"/>
        <w:adjustRightInd w:val="0"/>
        <w:jc w:val="both"/>
        <w:rPr>
          <w:ins w:id="860" w:author="gergel" w:date="2020-05-29T16:03:00Z"/>
          <w:szCs w:val="22"/>
          <w:lang w:val="en-US" w:eastAsia="en-US"/>
        </w:rPr>
      </w:pPr>
      <w:proofErr w:type="spellStart"/>
      <w:ins w:id="861" w:author="gergel" w:date="2020-05-29T16:03:00Z">
        <w:r w:rsidRPr="00937EEC">
          <w:rPr>
            <w:szCs w:val="22"/>
            <w:lang w:val="en-US" w:eastAsia="en-US"/>
          </w:rPr>
          <w:t>Žilinskas</w:t>
        </w:r>
        <w:proofErr w:type="spellEnd"/>
        <w:r w:rsidRPr="00937EEC">
          <w:rPr>
            <w:szCs w:val="22"/>
            <w:lang w:val="en-US" w:eastAsia="en-US"/>
          </w:rPr>
          <w:t xml:space="preserve">, A., </w:t>
        </w:r>
        <w:proofErr w:type="spellStart"/>
        <w:r w:rsidRPr="00937EEC">
          <w:rPr>
            <w:szCs w:val="22"/>
            <w:lang w:val="en-US" w:eastAsia="en-US"/>
          </w:rPr>
          <w:t>Žilinskas</w:t>
        </w:r>
        <w:proofErr w:type="spellEnd"/>
        <w:r w:rsidRPr="00937EEC">
          <w:rPr>
            <w:szCs w:val="22"/>
            <w:lang w:val="en-US" w:eastAsia="en-US"/>
          </w:rPr>
          <w:t xml:space="preserve">, J. (2015). Adaptation of a one-step worst-case optimal </w:t>
        </w:r>
        <w:proofErr w:type="spellStart"/>
        <w:r w:rsidRPr="00937EEC">
          <w:rPr>
            <w:szCs w:val="22"/>
            <w:lang w:val="en-US" w:eastAsia="en-US"/>
          </w:rPr>
          <w:t>univariate</w:t>
        </w:r>
        <w:proofErr w:type="spellEnd"/>
        <w:r w:rsidRPr="00937EEC">
          <w:rPr>
            <w:szCs w:val="22"/>
            <w:lang w:val="en-US" w:eastAsia="en-US"/>
          </w:rPr>
          <w:t xml:space="preserve"> algorithm of bi-objective </w:t>
        </w:r>
        <w:proofErr w:type="spellStart"/>
        <w:r w:rsidRPr="00937EEC">
          <w:rPr>
            <w:szCs w:val="22"/>
            <w:lang w:val="en-US" w:eastAsia="en-US"/>
          </w:rPr>
          <w:t>Lipschitz</w:t>
        </w:r>
        <w:proofErr w:type="spellEnd"/>
        <w:r w:rsidRPr="00937EEC">
          <w:rPr>
            <w:szCs w:val="22"/>
            <w:lang w:val="en-US" w:eastAsia="en-US"/>
          </w:rPr>
          <w:t xml:space="preserve"> optimization to multidimensional problems // </w:t>
        </w:r>
        <w:proofErr w:type="spellStart"/>
        <w:r w:rsidRPr="00937EEC">
          <w:rPr>
            <w:szCs w:val="22"/>
            <w:lang w:val="en-US" w:eastAsia="en-US"/>
          </w:rPr>
          <w:t>Commun</w:t>
        </w:r>
        <w:proofErr w:type="spellEnd"/>
        <w:r w:rsidRPr="00937EEC">
          <w:rPr>
            <w:szCs w:val="22"/>
            <w:lang w:val="en-US" w:eastAsia="en-US"/>
          </w:rPr>
          <w:t xml:space="preserve"> Nonlinear </w:t>
        </w:r>
        <w:proofErr w:type="spellStart"/>
        <w:r w:rsidRPr="00937EEC">
          <w:rPr>
            <w:szCs w:val="22"/>
            <w:lang w:val="en-US" w:eastAsia="en-US"/>
          </w:rPr>
          <w:t>Sci</w:t>
        </w:r>
        <w:proofErr w:type="spellEnd"/>
        <w:r w:rsidRPr="00937EEC">
          <w:rPr>
            <w:szCs w:val="22"/>
            <w:lang w:val="en-US" w:eastAsia="en-US"/>
          </w:rPr>
          <w:t xml:space="preserve"> </w:t>
        </w:r>
        <w:proofErr w:type="spellStart"/>
        <w:r w:rsidRPr="00937EEC">
          <w:rPr>
            <w:szCs w:val="22"/>
            <w:lang w:val="en-US" w:eastAsia="en-US"/>
          </w:rPr>
          <w:t>Numer</w:t>
        </w:r>
        <w:proofErr w:type="spellEnd"/>
        <w:r w:rsidRPr="00937EEC">
          <w:rPr>
            <w:szCs w:val="22"/>
            <w:lang w:val="en-US" w:eastAsia="en-US"/>
          </w:rPr>
          <w:t xml:space="preserve"> </w:t>
        </w:r>
        <w:proofErr w:type="spellStart"/>
        <w:r w:rsidRPr="00937EEC">
          <w:rPr>
            <w:szCs w:val="22"/>
            <w:lang w:val="en-US" w:eastAsia="en-US"/>
          </w:rPr>
          <w:t>Simulat</w:t>
        </w:r>
        <w:proofErr w:type="spellEnd"/>
        <w:r w:rsidRPr="00937EEC">
          <w:rPr>
            <w:szCs w:val="22"/>
            <w:lang w:val="en-US" w:eastAsia="en-US"/>
          </w:rPr>
          <w:t>, 21, 89</w:t>
        </w:r>
        <w:r w:rsidRPr="00937EEC">
          <w:rPr>
            <w:rFonts w:hint="eastAsia"/>
            <w:szCs w:val="22"/>
            <w:lang w:val="en-US" w:eastAsia="en-US"/>
          </w:rPr>
          <w:t>–</w:t>
        </w:r>
        <w:r w:rsidRPr="00937EEC">
          <w:rPr>
            <w:szCs w:val="22"/>
            <w:lang w:val="en-US" w:eastAsia="en-US"/>
          </w:rPr>
          <w:t>98.</w:t>
        </w:r>
      </w:ins>
    </w:p>
    <w:p w:rsidR="001E414B" w:rsidRPr="00937EEC" w:rsidRDefault="001E414B" w:rsidP="001E414B">
      <w:pPr>
        <w:pStyle w:val="a6"/>
        <w:numPr>
          <w:ilvl w:val="0"/>
          <w:numId w:val="34"/>
        </w:numPr>
        <w:autoSpaceDE w:val="0"/>
        <w:autoSpaceDN w:val="0"/>
        <w:adjustRightInd w:val="0"/>
        <w:jc w:val="both"/>
        <w:rPr>
          <w:ins w:id="862" w:author="gergel" w:date="2020-05-29T16:03:00Z"/>
          <w:szCs w:val="22"/>
          <w:lang w:val="en-US" w:eastAsia="en-US"/>
        </w:rPr>
      </w:pPr>
      <w:proofErr w:type="spellStart"/>
      <w:ins w:id="863" w:author="gergel" w:date="2020-05-29T16:03:00Z">
        <w:r w:rsidRPr="00937EEC">
          <w:rPr>
            <w:szCs w:val="22"/>
            <w:lang w:val="en-US" w:eastAsia="en-US"/>
          </w:rPr>
          <w:t>Gaviano</w:t>
        </w:r>
        <w:proofErr w:type="spellEnd"/>
        <w:r w:rsidRPr="00937EEC">
          <w:rPr>
            <w:szCs w:val="22"/>
            <w:lang w:val="en-US" w:eastAsia="en-US"/>
          </w:rPr>
          <w:t xml:space="preserve">, M., </w:t>
        </w:r>
        <w:proofErr w:type="spellStart"/>
        <w:r w:rsidRPr="00937EEC">
          <w:rPr>
            <w:szCs w:val="22"/>
            <w:lang w:val="en-US" w:eastAsia="en-US"/>
          </w:rPr>
          <w:t>Kvasov</w:t>
        </w:r>
        <w:proofErr w:type="spellEnd"/>
        <w:r w:rsidRPr="00937EEC">
          <w:rPr>
            <w:szCs w:val="22"/>
            <w:lang w:val="en-US" w:eastAsia="en-US"/>
          </w:rPr>
          <w:t xml:space="preserve">, D.E, </w:t>
        </w:r>
        <w:proofErr w:type="spellStart"/>
        <w:r w:rsidRPr="00937EEC">
          <w:rPr>
            <w:szCs w:val="22"/>
            <w:lang w:val="en-US" w:eastAsia="en-US"/>
          </w:rPr>
          <w:t>Lera</w:t>
        </w:r>
        <w:proofErr w:type="spellEnd"/>
        <w:r w:rsidRPr="00937EEC">
          <w:rPr>
            <w:szCs w:val="22"/>
            <w:lang w:val="en-US" w:eastAsia="en-US"/>
          </w:rPr>
          <w:t xml:space="preserve">, D., and </w:t>
        </w:r>
        <w:proofErr w:type="spellStart"/>
        <w:r w:rsidRPr="00937EEC">
          <w:rPr>
            <w:szCs w:val="22"/>
            <w:lang w:val="en-US" w:eastAsia="en-US"/>
          </w:rPr>
          <w:t>Sergeyev</w:t>
        </w:r>
        <w:proofErr w:type="spellEnd"/>
        <w:r w:rsidRPr="00937EEC">
          <w:rPr>
            <w:szCs w:val="22"/>
            <w:lang w:val="en-US" w:eastAsia="en-US"/>
          </w:rPr>
          <w:t xml:space="preserve">, </w:t>
        </w:r>
        <w:proofErr w:type="spellStart"/>
        <w:proofErr w:type="gramStart"/>
        <w:r w:rsidRPr="00937EEC">
          <w:rPr>
            <w:szCs w:val="22"/>
            <w:lang w:val="en-US" w:eastAsia="en-US"/>
          </w:rPr>
          <w:t>Ya.D</w:t>
        </w:r>
        <w:proofErr w:type="spellEnd"/>
        <w:r w:rsidRPr="00937EEC">
          <w:rPr>
            <w:szCs w:val="22"/>
            <w:lang w:val="en-US" w:eastAsia="en-US"/>
          </w:rPr>
          <w:t>.:</w:t>
        </w:r>
        <w:proofErr w:type="gramEnd"/>
        <w:r w:rsidRPr="00937EEC">
          <w:rPr>
            <w:szCs w:val="22"/>
            <w:lang w:val="en-US" w:eastAsia="en-US"/>
          </w:rPr>
          <w:t xml:space="preserve"> Software for generation of classes of test functions with known local and global minima for global optimization. ACM Transactions on Mathematical Software 29(4), 469-480 (2003)</w:t>
        </w:r>
      </w:ins>
    </w:p>
    <w:p w:rsidR="001E414B" w:rsidRDefault="001E414B" w:rsidP="001E414B">
      <w:pPr>
        <w:tabs>
          <w:tab w:val="left" w:pos="1130"/>
        </w:tabs>
        <w:ind w:firstLine="425"/>
        <w:rPr>
          <w:ins w:id="864" w:author="gergel" w:date="2020-05-29T16:03:00Z"/>
          <w:sz w:val="28"/>
          <w:szCs w:val="28"/>
          <w:lang w:val="en-US"/>
        </w:rPr>
      </w:pPr>
    </w:p>
    <w:p w:rsidR="001E414B" w:rsidRDefault="001E414B" w:rsidP="001E414B">
      <w:pPr>
        <w:autoSpaceDE w:val="0"/>
        <w:autoSpaceDN w:val="0"/>
        <w:adjustRightInd w:val="0"/>
        <w:rPr>
          <w:ins w:id="865" w:author="gergel" w:date="2020-05-29T16:03:00Z"/>
          <w:lang w:val="en-US" w:eastAsia="en-US"/>
        </w:rPr>
      </w:pPr>
    </w:p>
    <w:p w:rsidR="001E414B" w:rsidRPr="00B7507D" w:rsidRDefault="001E414B" w:rsidP="001E414B">
      <w:pPr>
        <w:pStyle w:val="a6"/>
        <w:numPr>
          <w:ilvl w:val="0"/>
          <w:numId w:val="34"/>
        </w:numPr>
        <w:autoSpaceDE w:val="0"/>
        <w:autoSpaceDN w:val="0"/>
        <w:adjustRightInd w:val="0"/>
        <w:jc w:val="both"/>
        <w:rPr>
          <w:ins w:id="866" w:author="gergel" w:date="2020-05-29T16:03:00Z"/>
          <w:szCs w:val="22"/>
          <w:lang w:val="en-US" w:eastAsia="en-US"/>
        </w:rPr>
      </w:pPr>
      <w:proofErr w:type="spellStart"/>
      <w:ins w:id="867" w:author="gergel" w:date="2020-05-29T16:03:00Z">
        <w:r w:rsidRPr="00B7507D">
          <w:rPr>
            <w:szCs w:val="22"/>
            <w:lang w:val="en-US" w:eastAsia="en-US"/>
          </w:rPr>
          <w:t>Zarepisheh</w:t>
        </w:r>
        <w:proofErr w:type="spellEnd"/>
        <w:r w:rsidRPr="00B7507D">
          <w:rPr>
            <w:szCs w:val="22"/>
            <w:lang w:val="en-US" w:eastAsia="en-US"/>
          </w:rPr>
          <w:t xml:space="preserve"> M, </w:t>
        </w:r>
        <w:proofErr w:type="spellStart"/>
        <w:r w:rsidRPr="00B7507D">
          <w:rPr>
            <w:szCs w:val="22"/>
            <w:lang w:val="en-US" w:eastAsia="en-US"/>
          </w:rPr>
          <w:t>Khorram</w:t>
        </w:r>
        <w:proofErr w:type="spellEnd"/>
        <w:r w:rsidRPr="00B7507D">
          <w:rPr>
            <w:szCs w:val="22"/>
            <w:lang w:val="en-US" w:eastAsia="en-US"/>
          </w:rPr>
          <w:t xml:space="preserve"> E. On the transformation of lexicographic nonlinear </w:t>
        </w:r>
        <w:proofErr w:type="spellStart"/>
        <w:proofErr w:type="gramStart"/>
        <w:r w:rsidRPr="00B7507D">
          <w:rPr>
            <w:szCs w:val="22"/>
            <w:lang w:val="en-US" w:eastAsia="en-US"/>
          </w:rPr>
          <w:t>multiobjective</w:t>
        </w:r>
        <w:proofErr w:type="spellEnd"/>
        <w:r w:rsidRPr="00B7507D">
          <w:rPr>
            <w:szCs w:val="22"/>
            <w:lang w:val="en-US" w:eastAsia="en-US"/>
          </w:rPr>
          <w:t xml:space="preserve">  programs</w:t>
        </w:r>
        <w:proofErr w:type="gramEnd"/>
        <w:r w:rsidRPr="00B7507D">
          <w:rPr>
            <w:szCs w:val="22"/>
            <w:lang w:val="en-US" w:eastAsia="en-US"/>
          </w:rPr>
          <w:t xml:space="preserve"> to single objective programs. Math. Methods </w:t>
        </w:r>
        <w:proofErr w:type="spellStart"/>
        <w:r w:rsidRPr="00B7507D">
          <w:rPr>
            <w:szCs w:val="22"/>
            <w:lang w:val="en-US" w:eastAsia="en-US"/>
          </w:rPr>
          <w:t>Oper</w:t>
        </w:r>
        <w:proofErr w:type="spellEnd"/>
        <w:r w:rsidRPr="00B7507D">
          <w:rPr>
            <w:szCs w:val="22"/>
            <w:lang w:val="en-US" w:eastAsia="en-US"/>
          </w:rPr>
          <w:t>. Res. 2011</w:t>
        </w:r>
        <w:proofErr w:type="gramStart"/>
        <w:r w:rsidRPr="00B7507D">
          <w:rPr>
            <w:szCs w:val="22"/>
            <w:lang w:val="en-US" w:eastAsia="en-US"/>
          </w:rPr>
          <w:t>;74:217</w:t>
        </w:r>
        <w:proofErr w:type="gramEnd"/>
        <w:r w:rsidRPr="00B7507D">
          <w:rPr>
            <w:szCs w:val="22"/>
            <w:lang w:val="en-US" w:eastAsia="en-US"/>
          </w:rPr>
          <w:t>–231.</w:t>
        </w:r>
      </w:ins>
    </w:p>
    <w:p w:rsidR="001E414B" w:rsidRDefault="001E414B" w:rsidP="001E414B">
      <w:pPr>
        <w:pStyle w:val="a6"/>
        <w:numPr>
          <w:ilvl w:val="0"/>
          <w:numId w:val="34"/>
        </w:numPr>
        <w:autoSpaceDE w:val="0"/>
        <w:autoSpaceDN w:val="0"/>
        <w:adjustRightInd w:val="0"/>
        <w:jc w:val="both"/>
        <w:rPr>
          <w:ins w:id="868" w:author="gergel" w:date="2020-05-29T16:03:00Z"/>
          <w:lang w:val="en-US" w:eastAsia="en-US"/>
        </w:rPr>
      </w:pPr>
      <w:proofErr w:type="spellStart"/>
      <w:ins w:id="869" w:author="gergel" w:date="2020-05-29T16:03:00Z">
        <w:r w:rsidRPr="00F51922">
          <w:rPr>
            <w:szCs w:val="22"/>
            <w:lang w:val="en-US" w:eastAsia="en-US"/>
          </w:rPr>
          <w:t>Haimes</w:t>
        </w:r>
        <w:proofErr w:type="spellEnd"/>
        <w:r w:rsidRPr="00F51922">
          <w:rPr>
            <w:szCs w:val="22"/>
            <w:lang w:val="en-US" w:eastAsia="en-US"/>
          </w:rPr>
          <w:t xml:space="preserve"> YY, </w:t>
        </w:r>
        <w:proofErr w:type="spellStart"/>
        <w:r w:rsidRPr="00F51922">
          <w:rPr>
            <w:szCs w:val="22"/>
            <w:lang w:val="en-US" w:eastAsia="en-US"/>
          </w:rPr>
          <w:t>Lasdon</w:t>
        </w:r>
        <w:proofErr w:type="spellEnd"/>
        <w:r w:rsidRPr="00F51922">
          <w:rPr>
            <w:szCs w:val="22"/>
            <w:lang w:val="en-US" w:eastAsia="en-US"/>
          </w:rPr>
          <w:t xml:space="preserve"> L, </w:t>
        </w:r>
        <w:proofErr w:type="spellStart"/>
        <w:r w:rsidRPr="00F51922">
          <w:rPr>
            <w:szCs w:val="22"/>
            <w:lang w:val="en-US" w:eastAsia="en-US"/>
          </w:rPr>
          <w:t>Wismer</w:t>
        </w:r>
        <w:proofErr w:type="spellEnd"/>
        <w:r w:rsidRPr="00F51922">
          <w:rPr>
            <w:szCs w:val="22"/>
            <w:lang w:val="en-US" w:eastAsia="en-US"/>
          </w:rPr>
          <w:t xml:space="preserve"> D. On a </w:t>
        </w:r>
        <w:proofErr w:type="spellStart"/>
        <w:r w:rsidRPr="00F51922">
          <w:rPr>
            <w:szCs w:val="22"/>
            <w:lang w:val="en-US" w:eastAsia="en-US"/>
          </w:rPr>
          <w:t>bicriterion</w:t>
        </w:r>
        <w:proofErr w:type="spellEnd"/>
        <w:r w:rsidRPr="00F51922">
          <w:rPr>
            <w:szCs w:val="22"/>
            <w:lang w:val="en-US" w:eastAsia="en-US"/>
          </w:rPr>
          <w:t xml:space="preserve"> formulation of the problem of integrated systems identification and system optimization. IEEE Trans. Syst. Man </w:t>
        </w:r>
        <w:proofErr w:type="spellStart"/>
        <w:r w:rsidRPr="00F51922">
          <w:rPr>
            <w:szCs w:val="22"/>
            <w:lang w:val="en-US" w:eastAsia="en-US"/>
          </w:rPr>
          <w:t>Cybern</w:t>
        </w:r>
        <w:proofErr w:type="spellEnd"/>
        <w:r w:rsidRPr="00F51922">
          <w:rPr>
            <w:szCs w:val="22"/>
            <w:lang w:val="en-US" w:eastAsia="en-US"/>
          </w:rPr>
          <w:t>. 1971</w:t>
        </w:r>
        <w:proofErr w:type="gramStart"/>
        <w:r w:rsidRPr="00F51922">
          <w:rPr>
            <w:szCs w:val="22"/>
            <w:lang w:val="en-US" w:eastAsia="en-US"/>
          </w:rPr>
          <w:t>;1:296</w:t>
        </w:r>
        <w:proofErr w:type="gramEnd"/>
        <w:r w:rsidRPr="00F51922">
          <w:rPr>
            <w:szCs w:val="22"/>
            <w:lang w:val="en-US" w:eastAsia="en-US"/>
          </w:rPr>
          <w:t>–297.</w:t>
        </w:r>
      </w:ins>
    </w:p>
    <w:p w:rsidR="001E414B" w:rsidRDefault="001E414B" w:rsidP="001E414B">
      <w:pPr>
        <w:pStyle w:val="a6"/>
        <w:numPr>
          <w:ilvl w:val="0"/>
          <w:numId w:val="34"/>
        </w:numPr>
        <w:autoSpaceDE w:val="0"/>
        <w:autoSpaceDN w:val="0"/>
        <w:adjustRightInd w:val="0"/>
        <w:jc w:val="both"/>
        <w:rPr>
          <w:ins w:id="870" w:author="gergel" w:date="2020-05-29T16:03:00Z"/>
          <w:lang w:val="en-US" w:eastAsia="en-US"/>
        </w:rPr>
      </w:pPr>
      <w:proofErr w:type="spellStart"/>
      <w:ins w:id="871" w:author="gergel" w:date="2020-05-29T16:03:00Z">
        <w:r w:rsidRPr="00F51922">
          <w:rPr>
            <w:szCs w:val="22"/>
            <w:lang w:val="en-US" w:eastAsia="en-US"/>
          </w:rPr>
          <w:t>Chankong</w:t>
        </w:r>
        <w:proofErr w:type="spellEnd"/>
        <w:r w:rsidRPr="00F51922">
          <w:rPr>
            <w:szCs w:val="22"/>
            <w:lang w:val="en-US" w:eastAsia="en-US"/>
          </w:rPr>
          <w:t xml:space="preserve"> V, </w:t>
        </w:r>
        <w:proofErr w:type="spellStart"/>
        <w:r w:rsidRPr="00F51922">
          <w:rPr>
            <w:szCs w:val="22"/>
            <w:lang w:val="en-US" w:eastAsia="en-US"/>
          </w:rPr>
          <w:t>Haimes</w:t>
        </w:r>
        <w:proofErr w:type="spellEnd"/>
        <w:r w:rsidRPr="00F51922">
          <w:rPr>
            <w:szCs w:val="22"/>
            <w:lang w:val="en-US" w:eastAsia="en-US"/>
          </w:rPr>
          <w:t xml:space="preserve"> YY. </w:t>
        </w:r>
        <w:proofErr w:type="spellStart"/>
        <w:r w:rsidRPr="00F51922">
          <w:rPr>
            <w:szCs w:val="22"/>
            <w:lang w:val="en-US" w:eastAsia="en-US"/>
          </w:rPr>
          <w:t>Multiobjective</w:t>
        </w:r>
        <w:proofErr w:type="spellEnd"/>
        <w:r w:rsidRPr="00F51922">
          <w:rPr>
            <w:szCs w:val="22"/>
            <w:lang w:val="en-US" w:eastAsia="en-US"/>
          </w:rPr>
          <w:t xml:space="preserve"> decision making: theory and methodology. Vol. 8, North-Holland Series in System Science and Engineering. New York (NY): Elsevier; 1983.</w:t>
        </w:r>
      </w:ins>
    </w:p>
    <w:p w:rsidR="001E414B" w:rsidRDefault="001E414B" w:rsidP="001E414B">
      <w:pPr>
        <w:pStyle w:val="a6"/>
        <w:numPr>
          <w:ilvl w:val="0"/>
          <w:numId w:val="34"/>
        </w:numPr>
        <w:autoSpaceDE w:val="0"/>
        <w:autoSpaceDN w:val="0"/>
        <w:adjustRightInd w:val="0"/>
        <w:jc w:val="both"/>
        <w:rPr>
          <w:ins w:id="872" w:author="gergel" w:date="2020-05-29T16:03:00Z"/>
          <w:lang w:val="en-US" w:eastAsia="en-US"/>
        </w:rPr>
      </w:pPr>
      <w:proofErr w:type="spellStart"/>
      <w:ins w:id="873" w:author="gergel" w:date="2020-05-29T16:03:00Z">
        <w:r>
          <w:rPr>
            <w:lang w:val="en-US"/>
          </w:rPr>
          <w:t>Ehrgott</w:t>
        </w:r>
        <w:proofErr w:type="spellEnd"/>
        <w:r>
          <w:rPr>
            <w:lang w:val="en-US"/>
          </w:rPr>
          <w:t xml:space="preserve"> M, </w:t>
        </w:r>
        <w:proofErr w:type="spellStart"/>
        <w:r>
          <w:rPr>
            <w:lang w:val="en-US"/>
          </w:rPr>
          <w:t>Ruzika</w:t>
        </w:r>
        <w:proofErr w:type="spellEnd"/>
        <w:r>
          <w:rPr>
            <w:lang w:val="en-US"/>
          </w:rPr>
          <w:t xml:space="preserve"> S. Improved </w:t>
        </w:r>
        <w:r>
          <w:rPr>
            <w:lang w:val="en-US"/>
          </w:rPr>
          <w:sym w:font="Symbol" w:char="F065"/>
        </w:r>
        <w:r w:rsidRPr="004B1B28">
          <w:rPr>
            <w:lang w:val="en-US"/>
          </w:rPr>
          <w:t xml:space="preserve">-constraint method for </w:t>
        </w:r>
        <w:proofErr w:type="spellStart"/>
        <w:r w:rsidRPr="004B1B28">
          <w:rPr>
            <w:lang w:val="en-US"/>
          </w:rPr>
          <w:t>multiobjective</w:t>
        </w:r>
        <w:proofErr w:type="spellEnd"/>
        <w:r w:rsidRPr="004B1B28">
          <w:rPr>
            <w:lang w:val="en-US"/>
          </w:rPr>
          <w:t xml:space="preserve"> programming. J. </w:t>
        </w:r>
        <w:proofErr w:type="spellStart"/>
        <w:r w:rsidRPr="004B1B28">
          <w:rPr>
            <w:lang w:val="en-US"/>
          </w:rPr>
          <w:t>Optim</w:t>
        </w:r>
        <w:proofErr w:type="spellEnd"/>
        <w:r w:rsidRPr="004B1B28">
          <w:rPr>
            <w:lang w:val="en-US"/>
          </w:rPr>
          <w:t>. Theory Appl. 2008</w:t>
        </w:r>
        <w:proofErr w:type="gramStart"/>
        <w:r w:rsidRPr="004B1B28">
          <w:rPr>
            <w:lang w:val="en-US"/>
          </w:rPr>
          <w:t>;138:375</w:t>
        </w:r>
        <w:proofErr w:type="gramEnd"/>
        <w:r w:rsidRPr="004B1B28">
          <w:rPr>
            <w:lang w:val="en-US"/>
          </w:rPr>
          <w:t>–396.</w:t>
        </w:r>
      </w:ins>
    </w:p>
    <w:p w:rsidR="001E414B" w:rsidRDefault="001E414B" w:rsidP="001E414B">
      <w:pPr>
        <w:pStyle w:val="a6"/>
        <w:numPr>
          <w:ilvl w:val="0"/>
          <w:numId w:val="34"/>
        </w:numPr>
        <w:autoSpaceDE w:val="0"/>
        <w:autoSpaceDN w:val="0"/>
        <w:adjustRightInd w:val="0"/>
        <w:jc w:val="both"/>
        <w:rPr>
          <w:ins w:id="874" w:author="gergel" w:date="2020-05-29T16:03:00Z"/>
          <w:lang w:val="en-US" w:eastAsia="en-US"/>
        </w:rPr>
      </w:pPr>
      <w:proofErr w:type="spellStart"/>
      <w:ins w:id="875" w:author="gergel" w:date="2020-05-29T16:03:00Z">
        <w:r w:rsidRPr="00F04B47">
          <w:rPr>
            <w:lang w:val="en-US"/>
          </w:rPr>
          <w:t>Rastegar</w:t>
        </w:r>
        <w:proofErr w:type="spellEnd"/>
        <w:r w:rsidRPr="00F04B47">
          <w:rPr>
            <w:lang w:val="en-US"/>
          </w:rPr>
          <w:t xml:space="preserve">, N., </w:t>
        </w:r>
        <w:proofErr w:type="spellStart"/>
        <w:r w:rsidRPr="00F04B47">
          <w:rPr>
            <w:lang w:val="en-US"/>
          </w:rPr>
          <w:t>Khorram</w:t>
        </w:r>
        <w:proofErr w:type="spellEnd"/>
        <w:r w:rsidRPr="00F04B47">
          <w:rPr>
            <w:lang w:val="en-US"/>
          </w:rPr>
          <w:t xml:space="preserve"> E. Relaxation of constraints in lexicographic </w:t>
        </w:r>
        <w:proofErr w:type="spellStart"/>
        <w:r w:rsidRPr="00F04B47">
          <w:rPr>
            <w:lang w:val="en-US"/>
          </w:rPr>
          <w:t>multiobjective</w:t>
        </w:r>
        <w:proofErr w:type="spellEnd"/>
        <w:r w:rsidRPr="00F04B47">
          <w:rPr>
            <w:lang w:val="en-US"/>
          </w:rPr>
          <w:t xml:space="preserve"> programming problems. A Journal of Mathematical Programming and Operations Research, 64, 2015, 2111-2129.</w:t>
        </w:r>
      </w:ins>
    </w:p>
    <w:p w:rsidR="001E414B" w:rsidRDefault="001E414B" w:rsidP="001E414B">
      <w:pPr>
        <w:pStyle w:val="a6"/>
        <w:numPr>
          <w:ilvl w:val="0"/>
          <w:numId w:val="34"/>
        </w:numPr>
        <w:autoSpaceDE w:val="0"/>
        <w:autoSpaceDN w:val="0"/>
        <w:adjustRightInd w:val="0"/>
        <w:jc w:val="both"/>
        <w:rPr>
          <w:ins w:id="876" w:author="gergel" w:date="2020-05-29T16:03:00Z"/>
          <w:lang w:val="en-US" w:eastAsia="en-US"/>
        </w:rPr>
      </w:pPr>
      <w:ins w:id="877" w:author="gergel" w:date="2020-05-29T16:03:00Z">
        <w:r w:rsidRPr="001310BD">
          <w:rPr>
            <w:lang w:val="en-US"/>
          </w:rPr>
          <w:t xml:space="preserve">Castro-Gutierrez J., </w:t>
        </w:r>
        <w:proofErr w:type="spellStart"/>
        <w:r w:rsidRPr="001310BD">
          <w:rPr>
            <w:lang w:val="en-US"/>
          </w:rPr>
          <w:t>Landa</w:t>
        </w:r>
        <w:proofErr w:type="spellEnd"/>
        <w:r w:rsidRPr="001310BD">
          <w:rPr>
            <w:lang w:val="en-US"/>
          </w:rPr>
          <w:t xml:space="preserve">-Silva D., </w:t>
        </w:r>
        <w:proofErr w:type="spellStart"/>
        <w:r w:rsidRPr="001310BD">
          <w:rPr>
            <w:lang w:val="en-US"/>
          </w:rPr>
          <w:t>Pérez</w:t>
        </w:r>
        <w:proofErr w:type="spellEnd"/>
        <w:r w:rsidRPr="001310BD">
          <w:rPr>
            <w:lang w:val="en-US"/>
          </w:rPr>
          <w:t xml:space="preserve"> J.M. (2010) Improved Dynamic Lexicographic Ordering for Multi-Objective </w:t>
        </w:r>
        <w:proofErr w:type="spellStart"/>
        <w:r w:rsidRPr="001310BD">
          <w:rPr>
            <w:lang w:val="en-US"/>
          </w:rPr>
          <w:t>Optimisation</w:t>
        </w:r>
        <w:proofErr w:type="spellEnd"/>
        <w:r w:rsidRPr="001310BD">
          <w:rPr>
            <w:lang w:val="en-US"/>
          </w:rPr>
          <w:t xml:space="preserve">. In: Schaefer R., Cotta C., </w:t>
        </w:r>
        <w:proofErr w:type="spellStart"/>
        <w:r w:rsidRPr="001310BD">
          <w:rPr>
            <w:lang w:val="en-US"/>
          </w:rPr>
          <w:t>Kołodziej</w:t>
        </w:r>
        <w:proofErr w:type="spellEnd"/>
        <w:r w:rsidRPr="001310BD">
          <w:rPr>
            <w:lang w:val="en-US"/>
          </w:rPr>
          <w:t xml:space="preserve"> J., Rudolph G. (</w:t>
        </w:r>
        <w:proofErr w:type="spellStart"/>
        <w:r w:rsidRPr="001310BD">
          <w:rPr>
            <w:lang w:val="en-US"/>
          </w:rPr>
          <w:t>eds</w:t>
        </w:r>
        <w:proofErr w:type="spellEnd"/>
        <w:r w:rsidRPr="001310BD">
          <w:rPr>
            <w:lang w:val="en-US"/>
          </w:rPr>
          <w:t xml:space="preserve">) Parallel Problem Solving from Nature, PPSN XI. PPSN 2010. Lecture Notes in Computer Science, </w:t>
        </w:r>
        <w:proofErr w:type="spellStart"/>
        <w:r w:rsidRPr="001310BD">
          <w:rPr>
            <w:lang w:val="en-US"/>
          </w:rPr>
          <w:t>vol</w:t>
        </w:r>
        <w:proofErr w:type="spellEnd"/>
        <w:r w:rsidRPr="001310BD">
          <w:rPr>
            <w:lang w:val="en-US"/>
          </w:rPr>
          <w:t xml:space="preserve"> 6239. Springer, Berlin, Heidelberg</w:t>
        </w:r>
        <w:r>
          <w:rPr>
            <w:szCs w:val="22"/>
            <w:lang w:val="en-US" w:eastAsia="en-US"/>
          </w:rPr>
          <w:t>.</w:t>
        </w:r>
      </w:ins>
    </w:p>
    <w:p w:rsidR="001E414B" w:rsidRDefault="002D75F6" w:rsidP="001E414B">
      <w:pPr>
        <w:pStyle w:val="a6"/>
        <w:numPr>
          <w:ilvl w:val="0"/>
          <w:numId w:val="34"/>
        </w:numPr>
        <w:autoSpaceDE w:val="0"/>
        <w:autoSpaceDN w:val="0"/>
        <w:adjustRightInd w:val="0"/>
        <w:jc w:val="both"/>
        <w:rPr>
          <w:ins w:id="878" w:author="gergel" w:date="2020-05-29T16:03:00Z"/>
          <w:lang w:val="en-US"/>
        </w:rPr>
      </w:pPr>
      <w:ins w:id="879" w:author="gergel" w:date="2020-05-29T16:03:00Z">
        <w:r w:rsidRPr="00F51922">
          <w:rPr>
            <w:lang w:val="en-US"/>
          </w:rPr>
          <w:fldChar w:fldCharType="begin"/>
        </w:r>
        <w:r w:rsidR="001E414B" w:rsidRPr="00F51922">
          <w:rPr>
            <w:lang w:val="en-US"/>
          </w:rPr>
          <w:instrText>HYPERLINK "https://epubs.siam.org/author/Audet%2C+Charles"</w:instrText>
        </w:r>
        <w:r w:rsidRPr="00F51922">
          <w:rPr>
            <w:lang w:val="en-US"/>
          </w:rPr>
          <w:fldChar w:fldCharType="separate"/>
        </w:r>
        <w:r w:rsidR="001E414B" w:rsidRPr="00F51922">
          <w:rPr>
            <w:lang w:val="en-US"/>
          </w:rPr>
          <w:t xml:space="preserve">Charles </w:t>
        </w:r>
        <w:proofErr w:type="spellStart"/>
        <w:r w:rsidR="001E414B" w:rsidRPr="00F51922">
          <w:rPr>
            <w:lang w:val="en-US"/>
          </w:rPr>
          <w:t>Audet</w:t>
        </w:r>
        <w:proofErr w:type="spellEnd"/>
        <w:r w:rsidRPr="00F51922">
          <w:rPr>
            <w:lang w:val="en-US"/>
          </w:rPr>
          <w:fldChar w:fldCharType="end"/>
        </w:r>
        <w:r w:rsidR="001E414B" w:rsidRPr="00F51922">
          <w:rPr>
            <w:lang w:val="en-US"/>
          </w:rPr>
          <w:t>, </w:t>
        </w:r>
        <w:r w:rsidRPr="00F51922">
          <w:rPr>
            <w:lang w:val="en-US"/>
          </w:rPr>
          <w:fldChar w:fldCharType="begin"/>
        </w:r>
        <w:r w:rsidR="001E414B" w:rsidRPr="00F51922">
          <w:rPr>
            <w:lang w:val="en-US"/>
          </w:rPr>
          <w:instrText>HYPERLINK "https://epubs.siam.org/author/Savard%2C+Gilles"</w:instrText>
        </w:r>
        <w:r w:rsidRPr="00F51922">
          <w:rPr>
            <w:lang w:val="en-US"/>
          </w:rPr>
          <w:fldChar w:fldCharType="separate"/>
        </w:r>
        <w:r w:rsidR="001E414B" w:rsidRPr="00F51922">
          <w:rPr>
            <w:lang w:val="en-US"/>
          </w:rPr>
          <w:t xml:space="preserve">Gilles </w:t>
        </w:r>
        <w:proofErr w:type="spellStart"/>
        <w:r w:rsidR="001E414B" w:rsidRPr="00F51922">
          <w:rPr>
            <w:lang w:val="en-US"/>
          </w:rPr>
          <w:t>Savard</w:t>
        </w:r>
        <w:proofErr w:type="spellEnd"/>
        <w:r w:rsidRPr="00F51922">
          <w:rPr>
            <w:lang w:val="en-US"/>
          </w:rPr>
          <w:fldChar w:fldCharType="end"/>
        </w:r>
        <w:r w:rsidR="001E414B" w:rsidRPr="00F51922">
          <w:rPr>
            <w:lang w:val="en-US"/>
          </w:rPr>
          <w:t>, and </w:t>
        </w:r>
        <w:proofErr w:type="spellStart"/>
        <w:r w:rsidRPr="00F51922">
          <w:rPr>
            <w:lang w:val="en-US"/>
          </w:rPr>
          <w:fldChar w:fldCharType="begin"/>
        </w:r>
        <w:r w:rsidR="001E414B" w:rsidRPr="00F51922">
          <w:rPr>
            <w:lang w:val="en-US"/>
          </w:rPr>
          <w:instrText xml:space="preserve"> HYPERLINK "https://epubs.siam.org/author/Zghal%2C+Walid" </w:instrText>
        </w:r>
        <w:r w:rsidRPr="00F51922">
          <w:rPr>
            <w:lang w:val="en-US"/>
          </w:rPr>
          <w:fldChar w:fldCharType="separate"/>
        </w:r>
        <w:r w:rsidR="001E414B" w:rsidRPr="00F51922">
          <w:rPr>
            <w:lang w:val="en-US"/>
          </w:rPr>
          <w:t>Walid</w:t>
        </w:r>
        <w:proofErr w:type="spellEnd"/>
        <w:r w:rsidR="001E414B" w:rsidRPr="00F51922">
          <w:rPr>
            <w:lang w:val="en-US"/>
          </w:rPr>
          <w:t xml:space="preserve"> </w:t>
        </w:r>
        <w:proofErr w:type="spellStart"/>
        <w:r w:rsidR="001E414B" w:rsidRPr="00F51922">
          <w:rPr>
            <w:lang w:val="en-US"/>
          </w:rPr>
          <w:t>Zghal</w:t>
        </w:r>
        <w:proofErr w:type="spellEnd"/>
        <w:r w:rsidRPr="00F51922">
          <w:rPr>
            <w:lang w:val="en-US"/>
          </w:rPr>
          <w:fldChar w:fldCharType="end"/>
        </w:r>
        <w:r w:rsidR="001E414B" w:rsidRPr="00F51922">
          <w:rPr>
            <w:lang w:val="en-US"/>
          </w:rPr>
          <w:t xml:space="preserve">. </w:t>
        </w:r>
        <w:proofErr w:type="spellStart"/>
        <w:r w:rsidR="001E414B" w:rsidRPr="00F51922">
          <w:rPr>
            <w:lang w:val="en-US"/>
          </w:rPr>
          <w:t>Multiobjective</w:t>
        </w:r>
        <w:proofErr w:type="spellEnd"/>
        <w:r w:rsidR="001E414B" w:rsidRPr="00F51922">
          <w:rPr>
            <w:lang w:val="en-US"/>
          </w:rPr>
          <w:t xml:space="preserve"> Optimization Through a Series of Single-Objective Formulations SIAM J. </w:t>
        </w:r>
        <w:proofErr w:type="spellStart"/>
        <w:r w:rsidR="001E414B" w:rsidRPr="00F51922">
          <w:rPr>
            <w:lang w:val="en-US"/>
          </w:rPr>
          <w:t>Optim</w:t>
        </w:r>
        <w:proofErr w:type="spellEnd"/>
        <w:r w:rsidR="001E414B" w:rsidRPr="00F51922">
          <w:rPr>
            <w:lang w:val="en-US"/>
          </w:rPr>
          <w:t>., 2008</w:t>
        </w:r>
        <w:proofErr w:type="gramStart"/>
        <w:r w:rsidR="001E414B" w:rsidRPr="00F51922">
          <w:rPr>
            <w:lang w:val="en-US"/>
          </w:rPr>
          <w:t>,19</w:t>
        </w:r>
        <w:proofErr w:type="gramEnd"/>
        <w:r w:rsidR="001E414B" w:rsidRPr="00F51922">
          <w:rPr>
            <w:lang w:val="en-US"/>
          </w:rPr>
          <w:t>(1), 188–210.</w:t>
        </w:r>
      </w:ins>
    </w:p>
    <w:p w:rsidR="001E414B" w:rsidRDefault="001E414B" w:rsidP="001E414B">
      <w:pPr>
        <w:pStyle w:val="a6"/>
        <w:numPr>
          <w:ilvl w:val="0"/>
          <w:numId w:val="34"/>
        </w:numPr>
        <w:autoSpaceDE w:val="0"/>
        <w:autoSpaceDN w:val="0"/>
        <w:adjustRightInd w:val="0"/>
        <w:jc w:val="both"/>
        <w:rPr>
          <w:ins w:id="880" w:author="gergel" w:date="2020-05-29T16:03:00Z"/>
          <w:lang w:val="en-US"/>
        </w:rPr>
      </w:pPr>
      <w:proofErr w:type="spellStart"/>
      <w:ins w:id="881" w:author="gergel" w:date="2020-05-29T16:03:00Z">
        <w:r w:rsidRPr="008E62F9">
          <w:rPr>
            <w:lang w:val="en-US"/>
          </w:rPr>
          <w:t>Yaroslav</w:t>
        </w:r>
        <w:proofErr w:type="spellEnd"/>
        <w:r w:rsidRPr="008E62F9">
          <w:rPr>
            <w:lang w:val="en-US"/>
          </w:rPr>
          <w:t xml:space="preserve"> D. </w:t>
        </w:r>
        <w:proofErr w:type="spellStart"/>
        <w:proofErr w:type="gramStart"/>
        <w:r w:rsidRPr="008E62F9">
          <w:rPr>
            <w:lang w:val="en-US"/>
          </w:rPr>
          <w:t>Sergeyev</w:t>
        </w:r>
        <w:proofErr w:type="spellEnd"/>
        <w:r w:rsidRPr="008E62F9">
          <w:rPr>
            <w:lang w:val="en-US"/>
          </w:rPr>
          <w:t> ,</w:t>
        </w:r>
        <w:proofErr w:type="gramEnd"/>
        <w:r w:rsidRPr="008E62F9">
          <w:rPr>
            <w:lang w:val="en-US"/>
          </w:rPr>
          <w:t xml:space="preserve"> Dmitri E. </w:t>
        </w:r>
        <w:proofErr w:type="spellStart"/>
        <w:r w:rsidRPr="008E62F9">
          <w:rPr>
            <w:lang w:val="en-US"/>
          </w:rPr>
          <w:t>Kvasov</w:t>
        </w:r>
        <w:proofErr w:type="spellEnd"/>
        <w:r>
          <w:rPr>
            <w:lang w:val="en-US"/>
          </w:rPr>
          <w:t>.</w:t>
        </w:r>
        <w:r w:rsidRPr="003B3693">
          <w:rPr>
            <w:lang w:val="en-US"/>
          </w:rPr>
          <w:t xml:space="preserve"> </w:t>
        </w:r>
        <w:r w:rsidRPr="00F51922">
          <w:rPr>
            <w:lang w:val="en-US"/>
          </w:rPr>
          <w:t>Deterministic Global Optimization: An Introduction to the Diagonal Approach (</w:t>
        </w:r>
        <w:proofErr w:type="spellStart"/>
        <w:r w:rsidRPr="00F51922">
          <w:rPr>
            <w:lang w:val="en-US"/>
          </w:rPr>
          <w:t>SpringerBriefs</w:t>
        </w:r>
        <w:proofErr w:type="spellEnd"/>
        <w:r w:rsidRPr="00F51922">
          <w:rPr>
            <w:lang w:val="en-US"/>
          </w:rPr>
          <w:t xml:space="preserve"> in Optimization). 2017 </w:t>
        </w:r>
        <w:r>
          <w:rPr>
            <w:lang w:val="en-US"/>
          </w:rPr>
          <w:t>Springer/</w:t>
        </w:r>
      </w:ins>
    </w:p>
    <w:p w:rsidR="001E414B" w:rsidRDefault="001E414B" w:rsidP="001E414B">
      <w:pPr>
        <w:pStyle w:val="a6"/>
        <w:numPr>
          <w:ilvl w:val="0"/>
          <w:numId w:val="34"/>
        </w:numPr>
        <w:autoSpaceDE w:val="0"/>
        <w:autoSpaceDN w:val="0"/>
        <w:adjustRightInd w:val="0"/>
        <w:jc w:val="both"/>
        <w:rPr>
          <w:ins w:id="882" w:author="gergel" w:date="2020-05-29T16:03:00Z"/>
          <w:lang w:val="en-US"/>
        </w:rPr>
      </w:pPr>
      <w:ins w:id="883" w:author="gergel" w:date="2020-05-29T16:03:00Z">
        <w:r w:rsidRPr="00F51922">
          <w:rPr>
            <w:lang w:val="en-US"/>
          </w:rPr>
          <w:t>Carr, C.R., Howe, C.W</w:t>
        </w:r>
        <w:proofErr w:type="gramStart"/>
        <w:r w:rsidRPr="00F51922">
          <w:rPr>
            <w:lang w:val="en-US"/>
          </w:rPr>
          <w:t>. .</w:t>
        </w:r>
        <w:proofErr w:type="gramEnd"/>
        <w:r w:rsidRPr="00F51922">
          <w:rPr>
            <w:lang w:val="en-US"/>
          </w:rPr>
          <w:t xml:space="preserve"> (1964). Quantitative Decision Procedures in Management and Economic: Deterministic Theory and Applications. New York: McGraw–Hill.</w:t>
        </w:r>
      </w:ins>
    </w:p>
    <w:p w:rsidR="001E414B" w:rsidRDefault="001E414B" w:rsidP="001E414B">
      <w:pPr>
        <w:pStyle w:val="a6"/>
        <w:numPr>
          <w:ilvl w:val="0"/>
          <w:numId w:val="34"/>
        </w:numPr>
        <w:autoSpaceDE w:val="0"/>
        <w:autoSpaceDN w:val="0"/>
        <w:adjustRightInd w:val="0"/>
        <w:jc w:val="both"/>
        <w:rPr>
          <w:ins w:id="884" w:author="gergel" w:date="2020-05-29T16:03:00Z"/>
          <w:lang w:val="en-US"/>
        </w:rPr>
      </w:pPr>
      <w:ins w:id="885" w:author="gergel" w:date="2020-05-29T16:03:00Z">
        <w:r w:rsidRPr="00F51922">
          <w:rPr>
            <w:lang w:val="en-US"/>
          </w:rPr>
          <w:t xml:space="preserve">Dam, E.R., </w:t>
        </w:r>
        <w:proofErr w:type="spellStart"/>
        <w:r w:rsidRPr="00F51922">
          <w:rPr>
            <w:lang w:val="en-US"/>
          </w:rPr>
          <w:t>Husslage</w:t>
        </w:r>
        <w:proofErr w:type="spellEnd"/>
        <w:r w:rsidRPr="00F51922">
          <w:rPr>
            <w:lang w:val="en-US"/>
          </w:rPr>
          <w:t xml:space="preserve">, B., </w:t>
        </w:r>
        <w:proofErr w:type="spellStart"/>
        <w:r w:rsidRPr="00F51922">
          <w:rPr>
            <w:lang w:val="en-US"/>
          </w:rPr>
          <w:t>Hertog</w:t>
        </w:r>
        <w:proofErr w:type="spellEnd"/>
        <w:r w:rsidRPr="00F51922">
          <w:rPr>
            <w:lang w:val="en-US"/>
          </w:rPr>
          <w:t xml:space="preserve">, D. (2010). One-dimensional Nested </w:t>
        </w:r>
        <w:proofErr w:type="spellStart"/>
        <w:r w:rsidRPr="00F51922">
          <w:rPr>
            <w:lang w:val="en-US"/>
          </w:rPr>
          <w:t>Maximin</w:t>
        </w:r>
        <w:proofErr w:type="spellEnd"/>
        <w:r w:rsidRPr="00F51922">
          <w:rPr>
            <w:lang w:val="en-US"/>
          </w:rPr>
          <w:t xml:space="preserve"> Designs. Journal of Global Optimization, 46(2), 287–306.</w:t>
        </w:r>
      </w:ins>
    </w:p>
    <w:p w:rsidR="001E414B" w:rsidRDefault="001E414B" w:rsidP="001E414B">
      <w:pPr>
        <w:pStyle w:val="a6"/>
        <w:numPr>
          <w:ilvl w:val="0"/>
          <w:numId w:val="34"/>
        </w:numPr>
        <w:autoSpaceDE w:val="0"/>
        <w:autoSpaceDN w:val="0"/>
        <w:adjustRightInd w:val="0"/>
        <w:jc w:val="both"/>
        <w:rPr>
          <w:ins w:id="886" w:author="gergel" w:date="2020-05-29T16:03:00Z"/>
          <w:lang w:val="en-US"/>
        </w:rPr>
      </w:pPr>
      <w:ins w:id="887" w:author="gergel" w:date="2020-05-29T16:03:00Z">
        <w:r w:rsidRPr="00F51922">
          <w:rPr>
            <w:lang w:val="en-US"/>
          </w:rPr>
          <w:t xml:space="preserve">V. Gergel, E. Kozinov, </w:t>
        </w:r>
        <w:proofErr w:type="spellStart"/>
        <w:r w:rsidRPr="00F51922">
          <w:rPr>
            <w:lang w:val="en-US"/>
          </w:rPr>
          <w:t>E_cient</w:t>
        </w:r>
        <w:proofErr w:type="spellEnd"/>
        <w:r w:rsidRPr="00F51922">
          <w:rPr>
            <w:lang w:val="en-US"/>
          </w:rPr>
          <w:t xml:space="preserve"> </w:t>
        </w:r>
        <w:proofErr w:type="spellStart"/>
        <w:r w:rsidRPr="00F51922">
          <w:rPr>
            <w:lang w:val="en-US"/>
          </w:rPr>
          <w:t>multicriterial</w:t>
        </w:r>
        <w:proofErr w:type="spellEnd"/>
        <w:r w:rsidRPr="00F51922">
          <w:rPr>
            <w:lang w:val="en-US"/>
          </w:rPr>
          <w:t xml:space="preserve"> optimization based on intensive reuse of search information, J. Glob. </w:t>
        </w:r>
        <w:proofErr w:type="spellStart"/>
        <w:r w:rsidRPr="00F51922">
          <w:rPr>
            <w:lang w:val="en-US"/>
          </w:rPr>
          <w:t>Optim</w:t>
        </w:r>
        <w:proofErr w:type="spellEnd"/>
        <w:r w:rsidRPr="00F51922">
          <w:rPr>
            <w:lang w:val="en-US"/>
          </w:rPr>
          <w:t xml:space="preserve">. 71 (1) (2018) 73-90. </w:t>
        </w:r>
        <w:proofErr w:type="gramStart"/>
        <w:r w:rsidRPr="00F51922">
          <w:rPr>
            <w:lang w:val="en-US"/>
          </w:rPr>
          <w:t>doi:</w:t>
        </w:r>
        <w:proofErr w:type="gramEnd"/>
        <w:r w:rsidRPr="00F51922">
          <w:rPr>
            <w:lang w:val="en-US"/>
          </w:rPr>
          <w:t>10.1007/s10898-018-0624-3.</w:t>
        </w:r>
      </w:ins>
    </w:p>
    <w:p w:rsidR="001E414B" w:rsidRDefault="001E414B" w:rsidP="001E414B">
      <w:pPr>
        <w:pStyle w:val="a6"/>
        <w:numPr>
          <w:ilvl w:val="0"/>
          <w:numId w:val="34"/>
        </w:numPr>
        <w:autoSpaceDE w:val="0"/>
        <w:autoSpaceDN w:val="0"/>
        <w:adjustRightInd w:val="0"/>
        <w:jc w:val="both"/>
        <w:rPr>
          <w:ins w:id="888" w:author="gergel" w:date="2020-05-29T16:03:00Z"/>
          <w:lang w:val="en-US"/>
        </w:rPr>
      </w:pPr>
      <w:ins w:id="889" w:author="gergel" w:date="2020-05-29T16:03:00Z">
        <w:r w:rsidRPr="00F51922">
          <w:rPr>
            <w:lang w:val="en-US"/>
          </w:rPr>
          <w:t xml:space="preserve">L. </w:t>
        </w:r>
        <w:proofErr w:type="spellStart"/>
        <w:r w:rsidRPr="00F51922">
          <w:rPr>
            <w:lang w:val="en-US"/>
          </w:rPr>
          <w:t>Mart</w:t>
        </w:r>
        <w:r>
          <w:rPr>
            <w:lang w:val="en-US"/>
          </w:rPr>
          <w:t>í</w:t>
        </w:r>
        <w:proofErr w:type="spellEnd"/>
        <w:r w:rsidRPr="00F51922">
          <w:rPr>
            <w:lang w:val="en-US"/>
          </w:rPr>
          <w:t xml:space="preserve">, J. </w:t>
        </w:r>
        <w:proofErr w:type="spellStart"/>
        <w:r w:rsidRPr="00F51922">
          <w:rPr>
            <w:lang w:val="en-US"/>
          </w:rPr>
          <w:t>Garc</w:t>
        </w:r>
        <w:r>
          <w:rPr>
            <w:lang w:val="en-US"/>
          </w:rPr>
          <w:t>í</w:t>
        </w:r>
        <w:r w:rsidRPr="00F51922">
          <w:rPr>
            <w:lang w:val="en-US"/>
          </w:rPr>
          <w:t>a</w:t>
        </w:r>
        <w:proofErr w:type="spellEnd"/>
        <w:r w:rsidRPr="00F51922">
          <w:rPr>
            <w:lang w:val="en-US"/>
          </w:rPr>
          <w:t xml:space="preserve">, A. </w:t>
        </w:r>
        <w:proofErr w:type="spellStart"/>
        <w:r w:rsidRPr="00F51922">
          <w:rPr>
            <w:lang w:val="en-US"/>
          </w:rPr>
          <w:t>Berlanga</w:t>
        </w:r>
        <w:proofErr w:type="spellEnd"/>
        <w:r w:rsidRPr="00F51922">
          <w:rPr>
            <w:lang w:val="en-US"/>
          </w:rPr>
          <w:t>, J. M. Molina, A stopping criterion for multi-objective optimization evolutionary algorithms, Information Sciences 367 (2016) 700-718.</w:t>
        </w:r>
      </w:ins>
    </w:p>
    <w:p w:rsidR="001E414B" w:rsidRDefault="001E414B" w:rsidP="001E414B">
      <w:pPr>
        <w:pStyle w:val="a6"/>
        <w:numPr>
          <w:ilvl w:val="0"/>
          <w:numId w:val="34"/>
        </w:numPr>
        <w:autoSpaceDE w:val="0"/>
        <w:autoSpaceDN w:val="0"/>
        <w:adjustRightInd w:val="0"/>
        <w:jc w:val="both"/>
        <w:rPr>
          <w:ins w:id="890" w:author="gergel" w:date="2020-05-29T16:03:00Z"/>
          <w:lang w:val="en-US"/>
        </w:rPr>
      </w:pPr>
      <w:ins w:id="891" w:author="gergel" w:date="2020-05-29T16:03:00Z">
        <w:r w:rsidRPr="00F51922">
          <w:rPr>
            <w:lang w:val="en-US"/>
          </w:rPr>
          <w:t xml:space="preserve">E. </w:t>
        </w:r>
        <w:proofErr w:type="spellStart"/>
        <w:r w:rsidRPr="00F51922">
          <w:rPr>
            <w:lang w:val="en-US"/>
          </w:rPr>
          <w:t>Dilettoso</w:t>
        </w:r>
        <w:proofErr w:type="spellEnd"/>
        <w:r w:rsidRPr="00F51922">
          <w:rPr>
            <w:lang w:val="en-US"/>
          </w:rPr>
          <w:t xml:space="preserve">, S. A. Rizzo, N. Salerno, A weakly </w:t>
        </w:r>
        <w:proofErr w:type="spellStart"/>
        <w:proofErr w:type="gramStart"/>
        <w:r w:rsidRPr="00F51922">
          <w:rPr>
            <w:lang w:val="en-US"/>
          </w:rPr>
          <w:t>pareto</w:t>
        </w:r>
        <w:proofErr w:type="spellEnd"/>
        <w:proofErr w:type="gramEnd"/>
        <w:r w:rsidRPr="00F51922">
          <w:rPr>
            <w:lang w:val="en-US"/>
          </w:rPr>
          <w:t xml:space="preserve"> compliant quality indicator, Mathematical and Computational Applications 22 (1) (2017) 25.</w:t>
        </w:r>
      </w:ins>
    </w:p>
    <w:p w:rsidR="001E414B" w:rsidRDefault="001E414B" w:rsidP="001E414B">
      <w:pPr>
        <w:pStyle w:val="a6"/>
        <w:numPr>
          <w:ilvl w:val="0"/>
          <w:numId w:val="34"/>
        </w:numPr>
        <w:autoSpaceDE w:val="0"/>
        <w:autoSpaceDN w:val="0"/>
        <w:adjustRightInd w:val="0"/>
        <w:jc w:val="both"/>
        <w:rPr>
          <w:ins w:id="892" w:author="gergel" w:date="2020-05-29T16:03:00Z"/>
          <w:lang w:val="en-US"/>
        </w:rPr>
      </w:pPr>
      <w:ins w:id="893" w:author="gergel" w:date="2020-05-29T16:03:00Z">
        <w:r w:rsidRPr="00F51922">
          <w:rPr>
            <w:lang w:val="en-US"/>
          </w:rPr>
          <w:t xml:space="preserve">J. Wu, S. </w:t>
        </w:r>
        <w:proofErr w:type="spellStart"/>
        <w:r w:rsidRPr="00F51922">
          <w:rPr>
            <w:lang w:val="en-US"/>
          </w:rPr>
          <w:t>Azarm</w:t>
        </w:r>
        <w:proofErr w:type="spellEnd"/>
        <w:r w:rsidRPr="00F51922">
          <w:rPr>
            <w:lang w:val="en-US"/>
          </w:rPr>
          <w:t xml:space="preserve">, Metrics for quality assessment of a </w:t>
        </w:r>
        <w:proofErr w:type="spellStart"/>
        <w:r w:rsidRPr="00F51922">
          <w:rPr>
            <w:lang w:val="en-US"/>
          </w:rPr>
          <w:t>multiobjective</w:t>
        </w:r>
        <w:proofErr w:type="spellEnd"/>
        <w:r w:rsidRPr="00F51922">
          <w:rPr>
            <w:lang w:val="en-US"/>
          </w:rPr>
          <w:t xml:space="preserve"> design optimization solution set, Journal of Mechanical Design 123 (1) (2001) 18</w:t>
        </w:r>
        <w:r>
          <w:rPr>
            <w:lang w:val="en-US"/>
          </w:rPr>
          <w:t>-</w:t>
        </w:r>
        <w:r w:rsidRPr="00F51922">
          <w:rPr>
            <w:lang w:val="en-US"/>
          </w:rPr>
          <w:t>25.</w:t>
        </w:r>
      </w:ins>
    </w:p>
    <w:p w:rsidR="001E414B" w:rsidRDefault="001E414B" w:rsidP="001E414B">
      <w:pPr>
        <w:pStyle w:val="a6"/>
        <w:numPr>
          <w:ilvl w:val="0"/>
          <w:numId w:val="34"/>
        </w:numPr>
        <w:autoSpaceDE w:val="0"/>
        <w:autoSpaceDN w:val="0"/>
        <w:adjustRightInd w:val="0"/>
        <w:jc w:val="both"/>
        <w:rPr>
          <w:ins w:id="894" w:author="gergel" w:date="2020-05-29T16:03:00Z"/>
          <w:lang w:val="en-US"/>
        </w:rPr>
      </w:pPr>
      <w:ins w:id="895" w:author="gergel" w:date="2020-05-29T16:03:00Z">
        <w:r w:rsidRPr="009A616F">
          <w:rPr>
            <w:lang w:val="en-US"/>
          </w:rPr>
          <w:lastRenderedPageBreak/>
          <w:t xml:space="preserve">C. </w:t>
        </w:r>
        <w:proofErr w:type="spellStart"/>
        <w:r w:rsidRPr="009A616F">
          <w:rPr>
            <w:lang w:val="en-US"/>
          </w:rPr>
          <w:t>Audet</w:t>
        </w:r>
        <w:proofErr w:type="spellEnd"/>
        <w:r w:rsidRPr="009A616F">
          <w:rPr>
            <w:lang w:val="en-US"/>
          </w:rPr>
          <w:t xml:space="preserve">, J. </w:t>
        </w:r>
        <w:proofErr w:type="spellStart"/>
        <w:r w:rsidRPr="009A616F">
          <w:rPr>
            <w:lang w:val="en-US"/>
          </w:rPr>
          <w:t>Bigeon</w:t>
        </w:r>
        <w:proofErr w:type="spellEnd"/>
        <w:r w:rsidRPr="009A616F">
          <w:rPr>
            <w:lang w:val="en-US"/>
          </w:rPr>
          <w:t xml:space="preserve">, D. Cartier, S. Le </w:t>
        </w:r>
        <w:proofErr w:type="spellStart"/>
        <w:r w:rsidRPr="009A616F">
          <w:rPr>
            <w:lang w:val="en-US"/>
          </w:rPr>
          <w:t>Digabel</w:t>
        </w:r>
        <w:proofErr w:type="spellEnd"/>
        <w:r w:rsidRPr="009A616F">
          <w:rPr>
            <w:lang w:val="en-US"/>
          </w:rPr>
          <w:t>, L. Salomon</w:t>
        </w:r>
        <w:r>
          <w:rPr>
            <w:lang w:val="en-US"/>
          </w:rPr>
          <w:t xml:space="preserve">. </w:t>
        </w:r>
        <w:r w:rsidRPr="009A616F">
          <w:rPr>
            <w:lang w:val="en-US"/>
          </w:rPr>
          <w:t xml:space="preserve">Performance indicators in </w:t>
        </w:r>
        <w:proofErr w:type="spellStart"/>
        <w:r w:rsidRPr="009A616F">
          <w:rPr>
            <w:lang w:val="en-US"/>
          </w:rPr>
          <w:t>multiobjective</w:t>
        </w:r>
        <w:proofErr w:type="spellEnd"/>
        <w:r w:rsidRPr="009A616F">
          <w:rPr>
            <w:lang w:val="en-US"/>
          </w:rPr>
          <w:t xml:space="preserve"> optimization. G</w:t>
        </w:r>
        <w:r w:rsidRPr="00F51922">
          <w:rPr>
            <w:lang w:val="en-US"/>
          </w:rPr>
          <w:t xml:space="preserve">-2018-90, 2018. </w:t>
        </w:r>
        <w:r w:rsidRPr="009A616F">
          <w:rPr>
            <w:lang w:val="en-US"/>
          </w:rPr>
          <w:t>https</w:t>
        </w:r>
        <w:r w:rsidRPr="00F51922">
          <w:rPr>
            <w:lang w:val="en-US"/>
          </w:rPr>
          <w:t>://</w:t>
        </w:r>
        <w:r w:rsidRPr="009A616F">
          <w:rPr>
            <w:lang w:val="en-US"/>
          </w:rPr>
          <w:t>www</w:t>
        </w:r>
        <w:r w:rsidRPr="00F51922">
          <w:rPr>
            <w:lang w:val="en-US"/>
          </w:rPr>
          <w:t>.</w:t>
        </w:r>
        <w:r w:rsidRPr="009A616F">
          <w:rPr>
            <w:lang w:val="en-US"/>
          </w:rPr>
          <w:t>gerad</w:t>
        </w:r>
        <w:r w:rsidRPr="00F51922">
          <w:rPr>
            <w:lang w:val="en-US"/>
          </w:rPr>
          <w:t>.</w:t>
        </w:r>
        <w:r w:rsidRPr="009A616F">
          <w:rPr>
            <w:lang w:val="en-US"/>
          </w:rPr>
          <w:t>ca</w:t>
        </w:r>
        <w:r w:rsidRPr="00F51922">
          <w:rPr>
            <w:lang w:val="en-US"/>
          </w:rPr>
          <w:t>/</w:t>
        </w:r>
        <w:r w:rsidRPr="009A616F">
          <w:rPr>
            <w:lang w:val="en-US"/>
          </w:rPr>
          <w:t>en</w:t>
        </w:r>
        <w:r w:rsidRPr="00F51922">
          <w:rPr>
            <w:lang w:val="en-US"/>
          </w:rPr>
          <w:t>/</w:t>
        </w:r>
        <w:r w:rsidRPr="009A616F">
          <w:rPr>
            <w:lang w:val="en-US"/>
          </w:rPr>
          <w:t>papers</w:t>
        </w:r>
        <w:r w:rsidRPr="00F51922">
          <w:rPr>
            <w:lang w:val="en-US"/>
          </w:rPr>
          <w:t>/</w:t>
        </w:r>
        <w:r w:rsidRPr="009A616F">
          <w:rPr>
            <w:lang w:val="en-US"/>
          </w:rPr>
          <w:t>G</w:t>
        </w:r>
        <w:r w:rsidRPr="00F51922">
          <w:rPr>
            <w:lang w:val="en-US"/>
          </w:rPr>
          <w:t>-2018-90</w:t>
        </w:r>
      </w:ins>
    </w:p>
    <w:p w:rsidR="001E414B" w:rsidRDefault="001E414B" w:rsidP="001E414B">
      <w:pPr>
        <w:pStyle w:val="a6"/>
        <w:numPr>
          <w:ilvl w:val="0"/>
          <w:numId w:val="34"/>
        </w:numPr>
        <w:autoSpaceDE w:val="0"/>
        <w:autoSpaceDN w:val="0"/>
        <w:adjustRightInd w:val="0"/>
        <w:jc w:val="both"/>
        <w:rPr>
          <w:ins w:id="896" w:author="gergel" w:date="2020-05-29T16:03:00Z"/>
          <w:lang w:val="en-US"/>
        </w:rPr>
      </w:pPr>
      <w:proofErr w:type="spellStart"/>
      <w:ins w:id="897" w:author="gergel" w:date="2020-05-29T16:03:00Z">
        <w:r w:rsidRPr="008C334B">
          <w:rPr>
            <w:lang w:val="en-US"/>
          </w:rPr>
          <w:t>Huband</w:t>
        </w:r>
        <w:proofErr w:type="spellEnd"/>
        <w:r w:rsidRPr="008C334B">
          <w:rPr>
            <w:lang w:val="en-US"/>
          </w:rPr>
          <w:t xml:space="preserve">, S., </w:t>
        </w:r>
        <w:proofErr w:type="spellStart"/>
        <w:r w:rsidRPr="008C334B">
          <w:rPr>
            <w:lang w:val="en-US"/>
          </w:rPr>
          <w:t>Hingston</w:t>
        </w:r>
        <w:proofErr w:type="spellEnd"/>
        <w:r w:rsidRPr="008C334B">
          <w:rPr>
            <w:lang w:val="en-US"/>
          </w:rPr>
          <w:t xml:space="preserve">, P., </w:t>
        </w:r>
        <w:proofErr w:type="spellStart"/>
        <w:r w:rsidRPr="008C334B">
          <w:rPr>
            <w:lang w:val="en-US"/>
          </w:rPr>
          <w:t>Barone</w:t>
        </w:r>
        <w:proofErr w:type="spellEnd"/>
        <w:r w:rsidRPr="008C334B">
          <w:rPr>
            <w:lang w:val="en-US"/>
          </w:rPr>
          <w:t xml:space="preserve">, L., and While, L. (2006). A Review of </w:t>
        </w:r>
        <w:proofErr w:type="spellStart"/>
        <w:r w:rsidRPr="008C334B">
          <w:rPr>
            <w:lang w:val="en-US"/>
          </w:rPr>
          <w:t>Multiobjective</w:t>
        </w:r>
        <w:proofErr w:type="spellEnd"/>
        <w:r w:rsidRPr="008C334B">
          <w:rPr>
            <w:lang w:val="en-US"/>
          </w:rPr>
          <w:t xml:space="preserve"> Test Problems and a Scalable Test Problem Toolkit. IEEE</w:t>
        </w:r>
        <w:r w:rsidRPr="008C334B">
          <w:t xml:space="preserve"> </w:t>
        </w:r>
        <w:r w:rsidRPr="008C334B">
          <w:rPr>
            <w:lang w:val="en-US"/>
          </w:rPr>
          <w:t>Transactions</w:t>
        </w:r>
        <w:r w:rsidRPr="008C334B">
          <w:t xml:space="preserve"> </w:t>
        </w:r>
        <w:r w:rsidRPr="008C334B">
          <w:rPr>
            <w:lang w:val="en-US"/>
          </w:rPr>
          <w:t>on</w:t>
        </w:r>
        <w:r w:rsidRPr="008C334B">
          <w:t xml:space="preserve"> </w:t>
        </w:r>
        <w:r w:rsidRPr="008C334B">
          <w:rPr>
            <w:lang w:val="en-US"/>
          </w:rPr>
          <w:t>Evolutionary</w:t>
        </w:r>
        <w:r w:rsidRPr="008C334B">
          <w:t xml:space="preserve"> </w:t>
        </w:r>
        <w:r w:rsidRPr="008C334B">
          <w:rPr>
            <w:lang w:val="en-US"/>
          </w:rPr>
          <w:t>Computation</w:t>
        </w:r>
        <w:r w:rsidRPr="008C334B">
          <w:t>, 10(5):477–506.</w:t>
        </w:r>
      </w:ins>
    </w:p>
    <w:p w:rsidR="001E414B" w:rsidRPr="005205F2" w:rsidRDefault="001E414B" w:rsidP="001E414B">
      <w:pPr>
        <w:pStyle w:val="a6"/>
        <w:numPr>
          <w:ilvl w:val="0"/>
          <w:numId w:val="34"/>
        </w:numPr>
        <w:autoSpaceDE w:val="0"/>
        <w:autoSpaceDN w:val="0"/>
        <w:adjustRightInd w:val="0"/>
        <w:jc w:val="both"/>
        <w:rPr>
          <w:ins w:id="898" w:author="gergel" w:date="2020-05-29T16:03:00Z"/>
          <w:lang w:val="en-US"/>
        </w:rPr>
      </w:pPr>
      <w:ins w:id="899" w:author="gergel" w:date="2020-05-29T16:03:00Z">
        <w:r w:rsidRPr="008C334B">
          <w:rPr>
            <w:lang w:val="en-US"/>
          </w:rPr>
          <w:t xml:space="preserve">Hansen, N., Auger, A., </w:t>
        </w:r>
        <w:proofErr w:type="spellStart"/>
        <w:r w:rsidRPr="008C334B">
          <w:rPr>
            <w:lang w:val="en-US"/>
          </w:rPr>
          <w:t>Finck</w:t>
        </w:r>
        <w:proofErr w:type="spellEnd"/>
        <w:r w:rsidRPr="008C334B">
          <w:rPr>
            <w:lang w:val="en-US"/>
          </w:rPr>
          <w:t xml:space="preserve">, S., and </w:t>
        </w:r>
        <w:proofErr w:type="spellStart"/>
        <w:r w:rsidRPr="008C334B">
          <w:rPr>
            <w:lang w:val="en-US"/>
          </w:rPr>
          <w:t>Ros</w:t>
        </w:r>
        <w:proofErr w:type="spellEnd"/>
        <w:r w:rsidRPr="008C334B">
          <w:rPr>
            <w:lang w:val="en-US"/>
          </w:rPr>
          <w:t xml:space="preserve">, R. (2009). Real-Parameter Black-Box Optimization Benchmarking 2009: Experimental Setup. INRIA Research Report RR-6829, INRIA </w:t>
        </w:r>
        <w:proofErr w:type="spellStart"/>
        <w:r w:rsidRPr="008C334B">
          <w:rPr>
            <w:lang w:val="en-US"/>
          </w:rPr>
          <w:t>Saclay</w:t>
        </w:r>
        <w:proofErr w:type="spellEnd"/>
        <w:r w:rsidRPr="008C334B">
          <w:rPr>
            <w:lang w:val="en-US"/>
          </w:rPr>
          <w:t xml:space="preserve">—Ile-de-France. </w:t>
        </w:r>
        <w:proofErr w:type="gramStart"/>
        <w:r w:rsidRPr="008C334B">
          <w:rPr>
            <w:lang w:val="en-US"/>
          </w:rPr>
          <w:t>updated</w:t>
        </w:r>
        <w:proofErr w:type="gramEnd"/>
        <w:r w:rsidRPr="008C334B">
          <w:rPr>
            <w:lang w:val="en-US"/>
          </w:rPr>
          <w:t xml:space="preserve"> February 2010.</w:t>
        </w:r>
      </w:ins>
    </w:p>
    <w:p w:rsidR="001E414B" w:rsidRPr="005205F2" w:rsidRDefault="001E414B" w:rsidP="001E414B">
      <w:pPr>
        <w:pStyle w:val="a6"/>
        <w:numPr>
          <w:ilvl w:val="0"/>
          <w:numId w:val="34"/>
        </w:numPr>
        <w:autoSpaceDE w:val="0"/>
        <w:autoSpaceDN w:val="0"/>
        <w:adjustRightInd w:val="0"/>
        <w:jc w:val="both"/>
        <w:rPr>
          <w:ins w:id="900" w:author="gergel" w:date="2020-05-29T16:03:00Z"/>
          <w:lang w:val="en-US"/>
        </w:rPr>
      </w:pPr>
      <w:ins w:id="901" w:author="gergel" w:date="2020-05-29T16:03:00Z">
        <w:r w:rsidRPr="00F351E1">
          <w:rPr>
            <w:lang w:val="en-US"/>
          </w:rPr>
          <w:t xml:space="preserve">A. L. </w:t>
        </w:r>
        <w:proofErr w:type="spellStart"/>
        <w:r w:rsidRPr="00F351E1">
          <w:rPr>
            <w:lang w:val="en-US"/>
          </w:rPr>
          <w:t>Custódio</w:t>
        </w:r>
        <w:proofErr w:type="spellEnd"/>
        <w:r w:rsidRPr="00F351E1">
          <w:rPr>
            <w:lang w:val="en-US"/>
          </w:rPr>
          <w:t xml:space="preserve">, J. F. Aguilar Madeira, </w:t>
        </w:r>
        <w:proofErr w:type="spellStart"/>
        <w:r w:rsidRPr="00F351E1">
          <w:rPr>
            <w:lang w:val="en-US"/>
          </w:rPr>
          <w:t>Ismael</w:t>
        </w:r>
        <w:proofErr w:type="spellEnd"/>
        <w:r w:rsidRPr="00F351E1">
          <w:rPr>
            <w:lang w:val="en-US"/>
          </w:rPr>
          <w:t xml:space="preserve"> </w:t>
        </w:r>
        <w:proofErr w:type="spellStart"/>
        <w:r w:rsidRPr="00F351E1">
          <w:rPr>
            <w:lang w:val="en-US"/>
          </w:rPr>
          <w:t>Vaz</w:t>
        </w:r>
        <w:proofErr w:type="spellEnd"/>
        <w:r w:rsidRPr="00F351E1">
          <w:rPr>
            <w:lang w:val="en-US"/>
          </w:rPr>
          <w:t xml:space="preserve">, </w:t>
        </w:r>
        <w:proofErr w:type="spellStart"/>
        <w:r w:rsidRPr="00F351E1">
          <w:rPr>
            <w:lang w:val="en-US"/>
          </w:rPr>
          <w:t>Luís</w:t>
        </w:r>
        <w:proofErr w:type="spellEnd"/>
        <w:r w:rsidRPr="00F351E1">
          <w:rPr>
            <w:lang w:val="en-US"/>
          </w:rPr>
          <w:t xml:space="preserve"> N. Vicente. Direct </w:t>
        </w:r>
        <w:proofErr w:type="spellStart"/>
        <w:r w:rsidRPr="00F351E1">
          <w:rPr>
            <w:lang w:val="en-US"/>
          </w:rPr>
          <w:t>Multisearch</w:t>
        </w:r>
        <w:proofErr w:type="spellEnd"/>
        <w:r w:rsidRPr="00F351E1">
          <w:rPr>
            <w:lang w:val="en-US"/>
          </w:rPr>
          <w:t xml:space="preserve"> for </w:t>
        </w:r>
        <w:proofErr w:type="spellStart"/>
        <w:r w:rsidRPr="00F351E1">
          <w:rPr>
            <w:lang w:val="en-US"/>
          </w:rPr>
          <w:t>Multiobjective</w:t>
        </w:r>
        <w:proofErr w:type="spellEnd"/>
        <w:r w:rsidRPr="00F351E1">
          <w:rPr>
            <w:lang w:val="en-US"/>
          </w:rPr>
          <w:t xml:space="preserve"> Optimization. IAM Journa</w:t>
        </w:r>
        <w:r w:rsidRPr="005205F2">
          <w:rPr>
            <w:lang w:val="en-US"/>
          </w:rPr>
          <w:t xml:space="preserve">l on Optimization 21(3), 2011, </w:t>
        </w:r>
        <w:r w:rsidRPr="00F351E1">
          <w:rPr>
            <w:lang w:val="en-US"/>
          </w:rPr>
          <w:t>1109-1140</w:t>
        </w:r>
        <w:r>
          <w:t>.</w:t>
        </w:r>
      </w:ins>
    </w:p>
    <w:p w:rsidR="001E414B" w:rsidRDefault="001E414B" w:rsidP="001E414B">
      <w:pPr>
        <w:pStyle w:val="a6"/>
        <w:numPr>
          <w:ilvl w:val="0"/>
          <w:numId w:val="34"/>
        </w:numPr>
        <w:autoSpaceDE w:val="0"/>
        <w:autoSpaceDN w:val="0"/>
        <w:adjustRightInd w:val="0"/>
        <w:jc w:val="both"/>
        <w:rPr>
          <w:ins w:id="902" w:author="gergel" w:date="2020-05-29T16:03:00Z"/>
          <w:lang w:val="en-US"/>
        </w:rPr>
      </w:pPr>
      <w:proofErr w:type="spellStart"/>
      <w:ins w:id="903" w:author="gergel" w:date="2020-05-29T16:03:00Z">
        <w:r w:rsidRPr="00706089">
          <w:rPr>
            <w:lang w:val="en-US"/>
          </w:rPr>
          <w:t>Dimo</w:t>
        </w:r>
        <w:proofErr w:type="spellEnd"/>
        <w:r w:rsidRPr="00706089">
          <w:rPr>
            <w:lang w:val="en-US"/>
          </w:rPr>
          <w:t xml:space="preserve"> </w:t>
        </w:r>
        <w:proofErr w:type="spellStart"/>
        <w:r w:rsidRPr="00706089">
          <w:rPr>
            <w:lang w:val="en-US"/>
          </w:rPr>
          <w:t>Brockhoff</w:t>
        </w:r>
        <w:proofErr w:type="spellEnd"/>
        <w:r w:rsidRPr="00706089">
          <w:rPr>
            <w:lang w:val="en-US"/>
          </w:rPr>
          <w:t xml:space="preserve">, Tea </w:t>
        </w:r>
        <w:proofErr w:type="spellStart"/>
        <w:r w:rsidRPr="00706089">
          <w:rPr>
            <w:lang w:val="en-US"/>
          </w:rPr>
          <w:t>Tusar</w:t>
        </w:r>
        <w:proofErr w:type="spellEnd"/>
        <w:r w:rsidRPr="00706089">
          <w:rPr>
            <w:lang w:val="en-US"/>
          </w:rPr>
          <w:t>, Anne Auger, </w:t>
        </w:r>
        <w:proofErr w:type="spellStart"/>
        <w:r w:rsidRPr="00706089">
          <w:rPr>
            <w:lang w:val="en-US"/>
          </w:rPr>
          <w:t>Nikolaus</w:t>
        </w:r>
        <w:proofErr w:type="spellEnd"/>
        <w:r w:rsidRPr="00706089">
          <w:rPr>
            <w:lang w:val="en-US"/>
          </w:rPr>
          <w:t xml:space="preserve"> Hansen. Using Well-Understood Single-Objective Functions in </w:t>
        </w:r>
        <w:proofErr w:type="spellStart"/>
        <w:r w:rsidRPr="00706089">
          <w:rPr>
            <w:lang w:val="en-US"/>
          </w:rPr>
          <w:t>Multiobjective</w:t>
        </w:r>
        <w:proofErr w:type="spellEnd"/>
        <w:r w:rsidRPr="00706089">
          <w:rPr>
            <w:lang w:val="en-US"/>
          </w:rPr>
          <w:t xml:space="preserve"> Black-Box Optimization Test Suites. </w:t>
        </w:r>
        <w:r w:rsidRPr="00300CDA">
          <w:t xml:space="preserve">2019 </w:t>
        </w:r>
        <w:r w:rsidRPr="00706089">
          <w:rPr>
            <w:lang w:val="en-US"/>
          </w:rPr>
          <w:t>https</w:t>
        </w:r>
        <w:r w:rsidRPr="00300CDA">
          <w:t>://</w:t>
        </w:r>
        <w:proofErr w:type="spellStart"/>
        <w:r w:rsidRPr="00706089">
          <w:rPr>
            <w:lang w:val="en-US"/>
          </w:rPr>
          <w:t>arxiv</w:t>
        </w:r>
        <w:proofErr w:type="spellEnd"/>
        <w:r w:rsidRPr="00300CDA">
          <w:t>.</w:t>
        </w:r>
        <w:r w:rsidRPr="00706089">
          <w:rPr>
            <w:lang w:val="en-US"/>
          </w:rPr>
          <w:t>org</w:t>
        </w:r>
        <w:r w:rsidRPr="00300CDA">
          <w:t>/</w:t>
        </w:r>
        <w:r w:rsidRPr="00706089">
          <w:rPr>
            <w:lang w:val="en-US"/>
          </w:rPr>
          <w:t>abs</w:t>
        </w:r>
        <w:r w:rsidRPr="00300CDA">
          <w:t>/1604.00359</w:t>
        </w:r>
        <w:r w:rsidRPr="00706089">
          <w:rPr>
            <w:lang w:val="en-US"/>
          </w:rPr>
          <w:t> </w:t>
        </w:r>
      </w:ins>
    </w:p>
    <w:p w:rsidR="001E414B" w:rsidRDefault="001E414B" w:rsidP="001E414B">
      <w:pPr>
        <w:pStyle w:val="a6"/>
        <w:numPr>
          <w:ilvl w:val="0"/>
          <w:numId w:val="34"/>
        </w:numPr>
        <w:autoSpaceDE w:val="0"/>
        <w:autoSpaceDN w:val="0"/>
        <w:adjustRightInd w:val="0"/>
        <w:jc w:val="both"/>
        <w:rPr>
          <w:ins w:id="904" w:author="gergel" w:date="2020-05-29T16:03:00Z"/>
          <w:lang w:val="en-US"/>
        </w:rPr>
      </w:pPr>
      <w:proofErr w:type="spellStart"/>
      <w:ins w:id="905" w:author="gergel" w:date="2020-05-29T16:03:00Z">
        <w:r w:rsidRPr="00955F14">
          <w:rPr>
            <w:lang w:val="en-US"/>
          </w:rPr>
          <w:t>Cococcioni</w:t>
        </w:r>
        <w:proofErr w:type="spellEnd"/>
        <w:r w:rsidRPr="00955F14">
          <w:rPr>
            <w:lang w:val="en-US"/>
          </w:rPr>
          <w:t xml:space="preserve">, M., </w:t>
        </w:r>
        <w:proofErr w:type="spellStart"/>
        <w:r w:rsidRPr="00955F14">
          <w:rPr>
            <w:lang w:val="en-US"/>
          </w:rPr>
          <w:t>Cudazzo</w:t>
        </w:r>
        <w:proofErr w:type="spellEnd"/>
        <w:r w:rsidRPr="00955F14">
          <w:rPr>
            <w:lang w:val="en-US"/>
          </w:rPr>
          <w:t xml:space="preserve">, A., </w:t>
        </w:r>
        <w:proofErr w:type="spellStart"/>
        <w:r w:rsidRPr="00955F14">
          <w:rPr>
            <w:lang w:val="en-US"/>
          </w:rPr>
          <w:t>Pappalardo</w:t>
        </w:r>
        <w:proofErr w:type="spellEnd"/>
        <w:r w:rsidRPr="00955F14">
          <w:rPr>
            <w:lang w:val="en-US"/>
          </w:rPr>
          <w:t xml:space="preserve">, M., </w:t>
        </w:r>
        <w:proofErr w:type="spellStart"/>
        <w:r w:rsidRPr="00955F14">
          <w:rPr>
            <w:lang w:val="en-US"/>
          </w:rPr>
          <w:t>Sergeyev</w:t>
        </w:r>
        <w:proofErr w:type="spellEnd"/>
        <w:r w:rsidRPr="00955F14">
          <w:rPr>
            <w:lang w:val="en-US"/>
          </w:rPr>
          <w:t xml:space="preserve">, Y.D. Solving the Lexicographic Multi-Objective Mixed-Integer Linear Programming Problem using branch-and-bound and </w:t>
        </w:r>
        <w:proofErr w:type="spellStart"/>
        <w:r w:rsidRPr="00955F14">
          <w:rPr>
            <w:lang w:val="en-US"/>
          </w:rPr>
          <w:t>grossone</w:t>
        </w:r>
        <w:proofErr w:type="spellEnd"/>
        <w:r w:rsidRPr="00955F14">
          <w:rPr>
            <w:lang w:val="en-US"/>
          </w:rPr>
          <w:t xml:space="preserve"> methodology, Communications in Nonlinear Science and Numerical Simulation, 2020,    84, 105177.</w:t>
        </w:r>
      </w:ins>
    </w:p>
    <w:p w:rsidR="001E414B" w:rsidRDefault="001E414B" w:rsidP="001E414B">
      <w:pPr>
        <w:pStyle w:val="a6"/>
        <w:numPr>
          <w:ilvl w:val="0"/>
          <w:numId w:val="34"/>
        </w:numPr>
        <w:autoSpaceDE w:val="0"/>
        <w:autoSpaceDN w:val="0"/>
        <w:adjustRightInd w:val="0"/>
        <w:jc w:val="both"/>
        <w:rPr>
          <w:ins w:id="906" w:author="gergel" w:date="2020-05-29T16:03:00Z"/>
          <w:lang w:val="en-US"/>
        </w:rPr>
      </w:pPr>
      <w:proofErr w:type="spellStart"/>
      <w:ins w:id="907" w:author="gergel" w:date="2020-05-29T16:03:00Z">
        <w:r w:rsidRPr="00955F14">
          <w:rPr>
            <w:lang w:val="en-US"/>
          </w:rPr>
          <w:t>Cococcioni</w:t>
        </w:r>
        <w:proofErr w:type="spellEnd"/>
        <w:r w:rsidRPr="00955F14">
          <w:rPr>
            <w:lang w:val="en-US"/>
          </w:rPr>
          <w:t xml:space="preserve">, M., </w:t>
        </w:r>
        <w:proofErr w:type="spellStart"/>
        <w:r w:rsidRPr="00955F14">
          <w:rPr>
            <w:lang w:val="en-US"/>
          </w:rPr>
          <w:t>Pappalardo</w:t>
        </w:r>
        <w:proofErr w:type="spellEnd"/>
        <w:r w:rsidRPr="00955F14">
          <w:rPr>
            <w:lang w:val="en-US"/>
          </w:rPr>
          <w:t xml:space="preserve">, M., </w:t>
        </w:r>
        <w:proofErr w:type="spellStart"/>
        <w:r w:rsidRPr="00955F14">
          <w:rPr>
            <w:lang w:val="en-US"/>
          </w:rPr>
          <w:t>Sergeyev</w:t>
        </w:r>
        <w:proofErr w:type="spellEnd"/>
        <w:r w:rsidRPr="00955F14">
          <w:rPr>
            <w:lang w:val="en-US"/>
          </w:rPr>
          <w:t xml:space="preserve">, Y.D. Lexicographic multi-objective linear programming using </w:t>
        </w:r>
        <w:proofErr w:type="spellStart"/>
        <w:r w:rsidRPr="00955F14">
          <w:rPr>
            <w:lang w:val="en-US"/>
          </w:rPr>
          <w:t>grossone</w:t>
        </w:r>
        <w:proofErr w:type="spellEnd"/>
        <w:r w:rsidRPr="00955F14">
          <w:rPr>
            <w:lang w:val="en-US"/>
          </w:rPr>
          <w:t xml:space="preserve"> methodology: Theory and algorithm, Applied Mathematics and Computation, 2018,    318, 298-311.</w:t>
        </w:r>
      </w:ins>
    </w:p>
    <w:p w:rsidR="00BA7D91" w:rsidRDefault="00BA7D91">
      <w:pPr>
        <w:suppressAutoHyphens w:val="0"/>
        <w:spacing w:after="0"/>
        <w:ind w:right="0"/>
        <w:contextualSpacing/>
        <w:jc w:val="left"/>
        <w:rPr>
          <w:sz w:val="28"/>
          <w:szCs w:val="28"/>
          <w:lang w:val="en-US"/>
        </w:rPr>
      </w:pPr>
    </w:p>
    <w:sectPr w:rsidR="00BA7D91" w:rsidSect="0029255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4EF" w:rsidRDefault="00A974EF" w:rsidP="00A9243E">
      <w:pPr>
        <w:spacing w:after="0"/>
      </w:pPr>
      <w:r>
        <w:separator/>
      </w:r>
    </w:p>
  </w:endnote>
  <w:endnote w:type="continuationSeparator" w:id="0">
    <w:p w:rsidR="00A974EF" w:rsidRDefault="00A974EF" w:rsidP="00A924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Mangal">
    <w:panose1 w:val="00000400000000000000"/>
    <w:charset w:val="01"/>
    <w:family w:val="roman"/>
    <w:notTrueType/>
    <w:pitch w:val="variable"/>
    <w:sig w:usb0="00002000" w:usb1="00000000" w:usb2="00000000" w:usb3="00000000" w:csb0="00000000" w:csb1="00000000"/>
  </w:font>
  <w:font w:name="DejaVu Sans">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4EF" w:rsidRDefault="00A974EF" w:rsidP="00A9243E">
      <w:pPr>
        <w:spacing w:after="0"/>
      </w:pPr>
      <w:r>
        <w:separator/>
      </w:r>
    </w:p>
  </w:footnote>
  <w:footnote w:type="continuationSeparator" w:id="0">
    <w:p w:rsidR="00A974EF" w:rsidRDefault="00A974EF" w:rsidP="00A9243E">
      <w:pPr>
        <w:spacing w:after="0"/>
      </w:pPr>
      <w:r>
        <w:continuationSeparator/>
      </w:r>
    </w:p>
  </w:footnote>
  <w:footnote w:id="1">
    <w:p w:rsidR="00E71E05" w:rsidRPr="00844389" w:rsidRDefault="00E71E05">
      <w:pPr>
        <w:pStyle w:val="afa"/>
        <w:rPr>
          <w:lang w:val="en-US"/>
        </w:rPr>
      </w:pPr>
      <w:r>
        <w:rPr>
          <w:rStyle w:val="af3"/>
        </w:rPr>
        <w:footnoteRef/>
      </w:r>
      <w:r w:rsidRPr="005D6D6B">
        <w:rPr>
          <w:lang w:val="en-US"/>
        </w:rPr>
        <w:t xml:space="preserve"> Data ordering is reflected </w:t>
      </w:r>
      <w:r>
        <w:rPr>
          <w:lang w:val="en-US"/>
        </w:rPr>
        <w:t xml:space="preserve">by </w:t>
      </w:r>
      <w:r w:rsidRPr="005D6D6B">
        <w:rPr>
          <w:lang w:val="en-US"/>
        </w:rPr>
        <w:t>using a subscript.</w:t>
      </w:r>
    </w:p>
  </w:footnote>
  <w:footnote w:id="2">
    <w:p w:rsidR="00E71E05" w:rsidRPr="00C3669D" w:rsidRDefault="00E71E05">
      <w:pPr>
        <w:pStyle w:val="afa"/>
        <w:rPr>
          <w:lang w:val="en-US"/>
        </w:rPr>
      </w:pPr>
      <w:r>
        <w:rPr>
          <w:rStyle w:val="af3"/>
        </w:rPr>
        <w:footnoteRef/>
      </w:r>
      <w:r w:rsidRPr="005D6D6B">
        <w:rPr>
          <w:lang w:val="en-US"/>
        </w:rPr>
        <w:t xml:space="preserve"> </w:t>
      </w:r>
      <w:r>
        <w:rPr>
          <w:lang w:val="en-US"/>
        </w:rPr>
        <w:t>If</w:t>
      </w:r>
      <w:r w:rsidRPr="005D6D6B">
        <w:rPr>
          <w:lang w:val="en-US"/>
        </w:rPr>
        <w:t xml:space="preserve"> </w:t>
      </w:r>
      <w:r w:rsidRPr="0006443E">
        <w:rPr>
          <w:i/>
          <w:lang w:val="en-US"/>
        </w:rPr>
        <w:t>M</w:t>
      </w:r>
      <w:r w:rsidRPr="005D6D6B">
        <w:rPr>
          <w:lang w:val="en-US"/>
        </w:rPr>
        <w:t>=</w:t>
      </w:r>
      <w:r w:rsidRPr="0006443E">
        <w:rPr>
          <w:i/>
          <w:lang w:val="en-US"/>
        </w:rPr>
        <w:t>m</w:t>
      </w:r>
      <w:r w:rsidRPr="005D6D6B">
        <w:rPr>
          <w:lang w:val="en-US"/>
        </w:rPr>
        <w:t xml:space="preserve">+1, </w:t>
      </w:r>
      <w:r>
        <w:rPr>
          <w:lang w:val="en-US"/>
        </w:rPr>
        <w:t>then</w:t>
      </w:r>
      <w:r w:rsidRPr="005D6D6B">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lang w:val="en-US"/>
              </w:rPr>
              <m:t>M</m:t>
            </m:r>
          </m:sub>
          <m:sup>
            <m:r>
              <w:rPr>
                <w:rFonts w:ascii="Cambria Math" w:hAnsi="Cambria Math"/>
                <w:lang w:val="en-US"/>
              </w:rPr>
              <m:t>*</m:t>
            </m:r>
          </m:sup>
        </m:sSubSup>
      </m:oMath>
      <w:r w:rsidRPr="005D6D6B">
        <w:rPr>
          <w:lang w:val="en-US"/>
        </w:rPr>
        <w:t xml:space="preserve"> </w:t>
      </w:r>
      <w:r>
        <w:rPr>
          <w:lang w:val="en-US"/>
        </w:rPr>
        <w:t>is</w:t>
      </w:r>
      <w:r w:rsidRPr="005D6D6B">
        <w:rPr>
          <w:lang w:val="en-US"/>
        </w:rPr>
        <w:t xml:space="preserve"> the minimum value of the function</w:t>
      </w:r>
      <w:r w:rsidRPr="005D6D6B">
        <w:rPr>
          <w:rStyle w:val="affc"/>
          <w:i w:val="0"/>
          <w:iCs w:val="0"/>
          <w:spacing w:val="0"/>
          <w:kern w:val="0"/>
          <w:sz w:val="20"/>
          <w:szCs w:val="22"/>
        </w:rPr>
        <w:t xml:space="preserve"> </w:t>
      </w:r>
      <w:r w:rsidRPr="009C2733">
        <w:rPr>
          <w:rStyle w:val="affc"/>
          <w:sz w:val="22"/>
          <w:szCs w:val="22"/>
        </w:rPr>
        <w:sym w:font="Symbol" w:char="F06A"/>
      </w:r>
      <w:r w:rsidRPr="005D6D6B">
        <w:rPr>
          <w:rStyle w:val="affc"/>
          <w:sz w:val="22"/>
          <w:szCs w:val="22"/>
        </w:rPr>
        <w:t>(</w:t>
      </w:r>
      <w:r w:rsidRPr="009C2733">
        <w:rPr>
          <w:rStyle w:val="affc"/>
          <w:sz w:val="22"/>
          <w:szCs w:val="22"/>
        </w:rPr>
        <w:t>x</w:t>
      </w:r>
      <w:r w:rsidRPr="005D6D6B">
        <w:rPr>
          <w:rStyle w:val="affc"/>
          <w:sz w:val="22"/>
          <w:szCs w:val="22"/>
        </w:rPr>
        <w:t>).</w:t>
      </w:r>
    </w:p>
  </w:footnote>
  <w:footnote w:id="3">
    <w:p w:rsidR="00E71E05" w:rsidRPr="009A748E" w:rsidRDefault="00E71E05" w:rsidP="00514B22">
      <w:pPr>
        <w:pStyle w:val="afa"/>
        <w:rPr>
          <w:ins w:id="338" w:author="gergel" w:date="2020-05-27T16:57:00Z"/>
          <w:lang w:val="en-US"/>
        </w:rPr>
      </w:pPr>
      <w:ins w:id="339" w:author="gergel" w:date="2020-05-27T16:57:00Z">
        <w:r>
          <w:rPr>
            <w:rStyle w:val="af3"/>
          </w:rPr>
          <w:footnoteRef/>
        </w:r>
        <w:r w:rsidRPr="005D6D6B">
          <w:rPr>
            <w:lang w:val="en-US"/>
          </w:rPr>
          <w:t xml:space="preserve"> </w:t>
        </w:r>
        <w:r>
          <w:rPr>
            <w:lang w:val="en-US"/>
          </w:rPr>
          <w:t>This</w:t>
        </w:r>
        <w:r w:rsidRPr="005D6D6B">
          <w:rPr>
            <w:lang w:val="en-US"/>
          </w:rPr>
          <w:t xml:space="preserve"> </w:t>
        </w:r>
        <w:r>
          <w:rPr>
            <w:lang w:val="en-US"/>
          </w:rPr>
          <w:t>method</w:t>
        </w:r>
        <w:r w:rsidRPr="005D6D6B">
          <w:rPr>
            <w:lang w:val="en-US"/>
          </w:rPr>
          <w:t xml:space="preserve"> </w:t>
        </w:r>
        <w:r>
          <w:rPr>
            <w:lang w:val="en-US"/>
          </w:rPr>
          <w:t>is</w:t>
        </w:r>
        <w:r w:rsidRPr="005D6D6B">
          <w:rPr>
            <w:lang w:val="en-US"/>
          </w:rPr>
          <w:t xml:space="preserve"> </w:t>
        </w:r>
        <w:r>
          <w:rPr>
            <w:lang w:val="en-US"/>
          </w:rPr>
          <w:t>also</w:t>
        </w:r>
        <w:r w:rsidRPr="005D6D6B">
          <w:rPr>
            <w:lang w:val="en-US"/>
          </w:rPr>
          <w:t xml:space="preserve"> </w:t>
        </w:r>
        <w:r>
          <w:rPr>
            <w:lang w:val="en-US"/>
          </w:rPr>
          <w:t>known</w:t>
        </w:r>
        <w:r w:rsidRPr="005D6D6B">
          <w:rPr>
            <w:lang w:val="en-US"/>
          </w:rPr>
          <w:t xml:space="preserve"> </w:t>
        </w:r>
        <w:r>
          <w:rPr>
            <w:lang w:val="en-US"/>
          </w:rPr>
          <w:t>as</w:t>
        </w:r>
        <w:r w:rsidRPr="005D6D6B">
          <w:rPr>
            <w:lang w:val="en-US"/>
          </w:rPr>
          <w:t xml:space="preserve"> </w:t>
        </w:r>
        <w:r>
          <w:rPr>
            <w:lang w:val="en-US"/>
          </w:rPr>
          <w:t xml:space="preserve">the index method </w:t>
        </w:r>
        <w:r w:rsidRPr="005D6D6B">
          <w:rPr>
            <w:lang w:val="en-US"/>
          </w:rPr>
          <w:t xml:space="preserve">- </w:t>
        </w:r>
        <w:r>
          <w:rPr>
            <w:lang w:val="en-US"/>
          </w:rPr>
          <w:t>see</w:t>
        </w:r>
        <w:r w:rsidRPr="005D6D6B">
          <w:rPr>
            <w:lang w:val="en-US"/>
          </w:rPr>
          <w:t xml:space="preserve"> [</w:t>
        </w:r>
        <w:r>
          <w:rPr>
            <w:lang w:val="en-US"/>
          </w:rPr>
          <w:t>18</w:t>
        </w:r>
        <w:r w:rsidRPr="005D6D6B">
          <w:rPr>
            <w:lang w:val="en-US"/>
          </w:rPr>
          <w:t>]</w:t>
        </w:r>
        <w:r>
          <w:rPr>
            <w:lang w:val="en-US"/>
          </w:rPr>
          <w:t>.</w:t>
        </w:r>
      </w:ins>
    </w:p>
  </w:footnote>
  <w:footnote w:id="4">
    <w:p w:rsidR="00E71E05" w:rsidRPr="0031552B" w:rsidRDefault="00E71E05">
      <w:pPr>
        <w:pStyle w:val="afa"/>
        <w:rPr>
          <w:sz w:val="28"/>
          <w:szCs w:val="28"/>
          <w:lang w:val="en-US"/>
        </w:rPr>
      </w:pPr>
      <w:ins w:id="414" w:author="gergel" w:date="2020-05-27T17:16:00Z">
        <w:r>
          <w:rPr>
            <w:rStyle w:val="af3"/>
          </w:rPr>
          <w:footnoteRef/>
        </w:r>
        <w:r w:rsidRPr="00FB2B3E">
          <w:rPr>
            <w:lang w:val="en-US"/>
          </w:rPr>
          <w:t xml:space="preserve"> </w:t>
        </w:r>
      </w:ins>
      <w:ins w:id="415" w:author="gergel" w:date="2020-05-27T17:17:00Z">
        <w:r w:rsidRPr="00FB2B3E">
          <w:rPr>
            <w:rStyle w:val="affc"/>
            <w:i w:val="0"/>
            <w:spacing w:val="0"/>
          </w:rPr>
          <w:t>The</w:t>
        </w:r>
      </w:ins>
      <w:ins w:id="416" w:author="gergel" w:date="2020-05-27T17:18:00Z">
        <w:r>
          <w:rPr>
            <w:rStyle w:val="affc"/>
            <w:i w:val="0"/>
            <w:spacing w:val="0"/>
          </w:rPr>
          <w:t xml:space="preserve"> </w:t>
        </w:r>
      </w:ins>
      <w:ins w:id="417" w:author="gergel" w:date="2020-05-27T17:17:00Z">
        <w:r w:rsidRPr="00FB2B3E">
          <w:rPr>
            <w:rStyle w:val="affc"/>
            <w:i w:val="0"/>
            <w:spacing w:val="0"/>
          </w:rPr>
          <w:t>values</w:t>
        </w:r>
        <w:r>
          <w:rPr>
            <w:rStyle w:val="affc"/>
          </w:rPr>
          <w:t xml:space="preserve"> </w:t>
        </w:r>
        <w:r w:rsidRPr="003E3BCD">
          <w:rPr>
            <w:rStyle w:val="affc"/>
          </w:rPr>
          <w:t>r</w:t>
        </w:r>
        <w:r w:rsidRPr="003E3BCD">
          <w:rPr>
            <w:rStyle w:val="affc"/>
            <w:vertAlign w:val="subscript"/>
          </w:rPr>
          <w:sym w:font="Symbol" w:char="F06E"/>
        </w:r>
        <w:r>
          <w:rPr>
            <w:rStyle w:val="affc"/>
          </w:rPr>
          <w:t>&gt;</w:t>
        </w:r>
        <w:r w:rsidRPr="003E3BCD">
          <w:rPr>
            <w:rStyle w:val="affc"/>
          </w:rPr>
          <w:t>1</w:t>
        </w:r>
        <w:r>
          <w:rPr>
            <w:rStyle w:val="affc"/>
          </w:rPr>
          <w:t>,1</w:t>
        </w:r>
        <w:r w:rsidRPr="003E3BCD">
          <w:rPr>
            <w:rStyle w:val="affc"/>
          </w:rPr>
          <w:sym w:font="Symbol" w:char="F0A3"/>
        </w:r>
        <w:r w:rsidRPr="003E3BCD">
          <w:rPr>
            <w:rStyle w:val="affc"/>
          </w:rPr>
          <w:sym w:font="Symbol" w:char="F06E"/>
        </w:r>
        <w:r w:rsidRPr="003E3BCD">
          <w:rPr>
            <w:rStyle w:val="affc"/>
          </w:rPr>
          <w:sym w:font="Symbol" w:char="F0A3"/>
        </w:r>
        <w:r w:rsidRPr="003E3BCD">
          <w:rPr>
            <w:rStyle w:val="affc"/>
          </w:rPr>
          <w:t>m+1,</w:t>
        </w:r>
      </w:ins>
      <w:ins w:id="418" w:author="gergel" w:date="2020-05-27T17:18:00Z">
        <w:r>
          <w:rPr>
            <w:lang w:val="en-US"/>
          </w:rPr>
          <w:t xml:space="preserve"> </w:t>
        </w:r>
        <w:r w:rsidRPr="00FB2B3E">
          <w:rPr>
            <w:sz w:val="28"/>
            <w:szCs w:val="28"/>
            <w:lang w:val="en-US"/>
          </w:rPr>
          <w:t>are</w:t>
        </w:r>
        <w:r>
          <w:rPr>
            <w:sz w:val="28"/>
            <w:szCs w:val="28"/>
            <w:lang w:val="en-US"/>
          </w:rPr>
          <w:t xml:space="preserve"> the </w:t>
        </w:r>
      </w:ins>
      <w:ins w:id="419" w:author="gergel" w:date="2020-05-27T17:21:00Z">
        <w:r>
          <w:rPr>
            <w:sz w:val="28"/>
            <w:szCs w:val="28"/>
            <w:lang w:val="en-US"/>
          </w:rPr>
          <w:t xml:space="preserve">AGCS </w:t>
        </w:r>
      </w:ins>
      <w:ins w:id="420" w:author="gergel" w:date="2020-05-27T17:18:00Z">
        <w:r>
          <w:rPr>
            <w:sz w:val="28"/>
            <w:szCs w:val="28"/>
            <w:lang w:val="en-US"/>
          </w:rPr>
          <w:t>reliabi</w:t>
        </w:r>
      </w:ins>
      <w:ins w:id="421" w:author="gergel" w:date="2020-05-27T17:19:00Z">
        <w:r>
          <w:rPr>
            <w:sz w:val="28"/>
            <w:szCs w:val="28"/>
            <w:lang w:val="en-US"/>
          </w:rPr>
          <w:t>li</w:t>
        </w:r>
      </w:ins>
      <w:ins w:id="422" w:author="gergel" w:date="2020-05-27T17:18:00Z">
        <w:r>
          <w:rPr>
            <w:sz w:val="28"/>
            <w:szCs w:val="28"/>
            <w:lang w:val="en-US"/>
          </w:rPr>
          <w:t xml:space="preserve">ty </w:t>
        </w:r>
      </w:ins>
      <w:ins w:id="423" w:author="gergel" w:date="2020-05-27T17:19:00Z">
        <w:r>
          <w:rPr>
            <w:sz w:val="28"/>
            <w:szCs w:val="28"/>
            <w:lang w:val="en-US"/>
          </w:rPr>
          <w:t>parameters used for computing the interval characteristic</w:t>
        </w:r>
      </w:ins>
      <w:ins w:id="424" w:author="gergel" w:date="2020-05-27T17:20:00Z">
        <w:r>
          <w:rPr>
            <w:sz w:val="28"/>
            <w:szCs w:val="28"/>
            <w:lang w:val="en-US"/>
          </w:rPr>
          <w:t>s in (2</w:t>
        </w:r>
      </w:ins>
      <w:ins w:id="425" w:author="gergel" w:date="2020-05-28T17:04:00Z">
        <w:r>
          <w:rPr>
            <w:sz w:val="28"/>
            <w:szCs w:val="28"/>
            <w:lang w:val="en-US"/>
          </w:rPr>
          <w:t>5</w:t>
        </w:r>
      </w:ins>
      <w:ins w:id="426" w:author="gergel" w:date="2020-05-27T17:20:00Z">
        <w:r>
          <w:rPr>
            <w:sz w:val="28"/>
            <w:szCs w:val="28"/>
            <w:lang w:val="en-US"/>
          </w:rPr>
          <w:t>)</w:t>
        </w:r>
      </w:ins>
    </w:p>
  </w:footnote>
  <w:footnote w:id="5">
    <w:p w:rsidR="00E71E05" w:rsidRPr="00CD5B99" w:rsidRDefault="00E71E05">
      <w:pPr>
        <w:pStyle w:val="afa"/>
        <w:rPr>
          <w:sz w:val="24"/>
          <w:szCs w:val="24"/>
        </w:rPr>
      </w:pPr>
      <w:ins w:id="759" w:author="gergel" w:date="2020-05-29T15:26:00Z">
        <w:r>
          <w:rPr>
            <w:rStyle w:val="af3"/>
          </w:rPr>
          <w:footnoteRef/>
        </w:r>
        <w:r>
          <w:t xml:space="preserve"> </w:t>
        </w:r>
        <w:r w:rsidRPr="00FB2B3E">
          <w:rPr>
            <w:sz w:val="24"/>
            <w:szCs w:val="24"/>
          </w:rPr>
          <w:t>В</w:t>
        </w:r>
      </w:ins>
      <w:ins w:id="760" w:author="gergel" w:date="2020-05-29T15:27:00Z">
        <w:r w:rsidRPr="00FB2B3E">
          <w:rPr>
            <w:sz w:val="24"/>
            <w:szCs w:val="24"/>
          </w:rPr>
          <w:t xml:space="preserve"> данной статье в</w:t>
        </w:r>
      </w:ins>
      <w:ins w:id="761" w:author="gergel" w:date="2020-05-29T15:26:00Z">
        <w:r w:rsidRPr="00FB2B3E">
          <w:rPr>
            <w:sz w:val="24"/>
            <w:szCs w:val="24"/>
          </w:rPr>
          <w:t xml:space="preserve"> ходе выполнения вычислительных экспериментов</w:t>
        </w:r>
      </w:ins>
      <w:ins w:id="762" w:author="gergel" w:date="2020-05-29T15:27:00Z">
        <w:r w:rsidRPr="00FB2B3E">
          <w:rPr>
            <w:sz w:val="24"/>
            <w:szCs w:val="24"/>
          </w:rPr>
          <w:t xml:space="preserve"> проводилось решение до 5000 </w:t>
        </w:r>
      </w:ins>
      <w:ins w:id="763" w:author="gergel" w:date="2020-05-29T15:28:00Z">
        <w:r w:rsidRPr="00FB2B3E">
          <w:rPr>
            <w:sz w:val="24"/>
            <w:szCs w:val="24"/>
            <w:lang w:val="en-US"/>
          </w:rPr>
          <w:t>global</w:t>
        </w:r>
        <w:r w:rsidRPr="00FB2B3E">
          <w:rPr>
            <w:sz w:val="24"/>
            <w:szCs w:val="24"/>
          </w:rPr>
          <w:t xml:space="preserve"> </w:t>
        </w:r>
        <w:r w:rsidRPr="00FB2B3E">
          <w:rPr>
            <w:sz w:val="24"/>
            <w:szCs w:val="24"/>
            <w:lang w:val="en-US"/>
          </w:rPr>
          <w:t>optimization</w:t>
        </w:r>
        <w:r w:rsidRPr="00FB2B3E">
          <w:rPr>
            <w:sz w:val="24"/>
            <w:szCs w:val="24"/>
          </w:rPr>
          <w:t xml:space="preserve"> </w:t>
        </w:r>
        <w:r w:rsidRPr="00FB2B3E">
          <w:rPr>
            <w:sz w:val="24"/>
            <w:szCs w:val="24"/>
            <w:lang w:val="en-US"/>
          </w:rPr>
          <w:t>problems</w:t>
        </w:r>
        <w:r w:rsidRPr="00FB2B3E">
          <w:rPr>
            <w:sz w:val="24"/>
            <w:szCs w:val="24"/>
          </w:rPr>
          <w:t xml:space="preserve"> </w:t>
        </w:r>
        <w:r w:rsidRPr="00FB2B3E">
          <w:rPr>
            <w:sz w:val="24"/>
            <w:szCs w:val="24"/>
            <w:lang w:val="en-US"/>
          </w:rPr>
          <w:t>with</w:t>
        </w:r>
        <w:r w:rsidRPr="00FB2B3E">
          <w:rPr>
            <w:sz w:val="24"/>
            <w:szCs w:val="24"/>
          </w:rPr>
          <w:t xml:space="preserve"> </w:t>
        </w:r>
        <w:r w:rsidRPr="00FB2B3E">
          <w:rPr>
            <w:sz w:val="24"/>
            <w:szCs w:val="24"/>
            <w:lang w:val="en-US"/>
          </w:rPr>
          <w:t>nonlinear</w:t>
        </w:r>
        <w:r w:rsidRPr="00FB2B3E">
          <w:rPr>
            <w:sz w:val="24"/>
            <w:szCs w:val="24"/>
          </w:rPr>
          <w:t xml:space="preserve"> </w:t>
        </w:r>
        <w:r w:rsidRPr="00FB2B3E">
          <w:rPr>
            <w:sz w:val="24"/>
            <w:szCs w:val="24"/>
            <w:lang w:val="en-US"/>
          </w:rPr>
          <w:t>constraints</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lvlText w:val="%4"/>
      <w:lvlJc w:val="left"/>
      <w:pPr>
        <w:tabs>
          <w:tab w:val="num" w:pos="864"/>
        </w:tabs>
        <w:ind w:left="864" w:hanging="864"/>
      </w:pPr>
    </w:lvl>
    <w:lvl w:ilvl="4">
      <w:start w:val="1"/>
      <w:numFmt w:val="decimal"/>
      <w:lvlText w:val="%4.%5"/>
      <w:lvlJc w:val="left"/>
      <w:pPr>
        <w:tabs>
          <w:tab w:val="num" w:pos="1008"/>
        </w:tabs>
        <w:ind w:left="1008" w:hanging="1008"/>
      </w:pPr>
    </w:lvl>
    <w:lvl w:ilvl="5">
      <w:start w:val="1"/>
      <w:numFmt w:val="decimal"/>
      <w:lvlText w:val="%4.%5.%6"/>
      <w:lvlJc w:val="left"/>
      <w:pPr>
        <w:tabs>
          <w:tab w:val="num" w:pos="1152"/>
        </w:tabs>
        <w:ind w:left="1152" w:hanging="1152"/>
      </w:pPr>
    </w:lvl>
    <w:lvl w:ilvl="6">
      <w:start w:val="1"/>
      <w:numFmt w:val="decimal"/>
      <w:lvlText w:val="%4.%5.%6.%7"/>
      <w:lvlJc w:val="left"/>
      <w:pPr>
        <w:tabs>
          <w:tab w:val="num" w:pos="1296"/>
        </w:tabs>
        <w:ind w:left="1296" w:hanging="1296"/>
      </w:pPr>
    </w:lvl>
    <w:lvl w:ilvl="7">
      <w:start w:val="1"/>
      <w:numFmt w:val="decimal"/>
      <w:lvlText w:val="%4.%5.%6.%7.%8"/>
      <w:lvlJc w:val="left"/>
      <w:pPr>
        <w:tabs>
          <w:tab w:val="num" w:pos="1440"/>
        </w:tabs>
        <w:ind w:left="1440" w:hanging="1440"/>
      </w:pPr>
    </w:lvl>
    <w:lvl w:ilvl="8">
      <w:start w:val="1"/>
      <w:numFmt w:val="decimal"/>
      <w:lvlText w:val="%4.%5.%6.%7.%8.%9"/>
      <w:lvlJc w:val="left"/>
      <w:pPr>
        <w:tabs>
          <w:tab w:val="num" w:pos="1584"/>
        </w:tabs>
        <w:ind w:left="1584" w:hanging="1584"/>
      </w:pPr>
    </w:lvl>
  </w:abstractNum>
  <w:abstractNum w:abstractNumId="1">
    <w:nsid w:val="00000002"/>
    <w:multiLevelType w:val="singleLevel"/>
    <w:tmpl w:val="00000002"/>
    <w:name w:val="WW8Num2"/>
    <w:lvl w:ilvl="0">
      <w:start w:val="1"/>
      <w:numFmt w:val="decimal"/>
      <w:pStyle w:val="1"/>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nsid w:val="00000004"/>
    <w:multiLevelType w:val="multilevel"/>
    <w:tmpl w:val="00000004"/>
    <w:lvl w:ilvl="0">
      <w:start w:val="1"/>
      <w:numFmt w:val="decimal"/>
      <w:pStyle w:val="a"/>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6C5BDA"/>
    <w:multiLevelType w:val="hybridMultilevel"/>
    <w:tmpl w:val="7FB232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4027BC5"/>
    <w:multiLevelType w:val="hybridMultilevel"/>
    <w:tmpl w:val="21BA1E3C"/>
    <w:name w:val="WW8Num32"/>
    <w:lvl w:ilvl="0" w:tplc="58B6A37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F00594"/>
    <w:multiLevelType w:val="hybridMultilevel"/>
    <w:tmpl w:val="43EC4842"/>
    <w:lvl w:ilvl="0" w:tplc="BB44B424">
      <w:start w:val="1"/>
      <w:numFmt w:val="bullet"/>
      <w:lvlText w:val="-"/>
      <w:lvlJc w:val="left"/>
      <w:pPr>
        <w:ind w:left="757" w:hanging="360"/>
      </w:pPr>
      <w:rPr>
        <w:rFonts w:ascii="Times New Roman" w:eastAsia="Times New Roman" w:hAnsi="Times New Roman" w:cs="Times New Roman" w:hint="default"/>
      </w:rPr>
    </w:lvl>
    <w:lvl w:ilvl="1" w:tplc="04190003" w:tentative="1">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abstractNum w:abstractNumId="7">
    <w:nsid w:val="0E172A05"/>
    <w:multiLevelType w:val="hybridMultilevel"/>
    <w:tmpl w:val="84CE6798"/>
    <w:lvl w:ilvl="0" w:tplc="796CC646">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8">
    <w:nsid w:val="13402391"/>
    <w:multiLevelType w:val="hybridMultilevel"/>
    <w:tmpl w:val="5CD60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3566FEF"/>
    <w:multiLevelType w:val="multilevel"/>
    <w:tmpl w:val="0828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8E330C"/>
    <w:multiLevelType w:val="hybridMultilevel"/>
    <w:tmpl w:val="79F8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nsid w:val="246D30E3"/>
    <w:multiLevelType w:val="multilevel"/>
    <w:tmpl w:val="51AE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58217BA"/>
    <w:multiLevelType w:val="multilevel"/>
    <w:tmpl w:val="6942A968"/>
    <w:lvl w:ilvl="0">
      <w:start w:val="1"/>
      <w:numFmt w:val="decimal"/>
      <w:pStyle w:val="Section"/>
      <w:lvlText w:val="%1"/>
      <w:lvlJc w:val="left"/>
      <w:pPr>
        <w:ind w:left="360" w:hanging="360"/>
      </w:pPr>
      <w:rPr>
        <w:rFonts w:hint="default"/>
      </w:rPr>
    </w:lvl>
    <w:lvl w:ilvl="1">
      <w:start w:val="1"/>
      <w:numFmt w:val="decimal"/>
      <w:pStyle w:val="Subsection"/>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A0952A7"/>
    <w:multiLevelType w:val="hybridMultilevel"/>
    <w:tmpl w:val="902214E0"/>
    <w:lvl w:ilvl="0" w:tplc="A2A0774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nsid w:val="2EC74215"/>
    <w:multiLevelType w:val="singleLevel"/>
    <w:tmpl w:val="CC34774A"/>
    <w:lvl w:ilvl="0">
      <w:start w:val="1"/>
      <w:numFmt w:val="lowerLetter"/>
      <w:pStyle w:val="NumList3"/>
      <w:lvlText w:val="%1)"/>
      <w:lvlJc w:val="left"/>
      <w:pPr>
        <w:tabs>
          <w:tab w:val="num" w:pos="360"/>
        </w:tabs>
        <w:ind w:left="360" w:hanging="360"/>
      </w:pPr>
    </w:lvl>
  </w:abstractNum>
  <w:abstractNum w:abstractNumId="16">
    <w:nsid w:val="30D75D55"/>
    <w:multiLevelType w:val="hybridMultilevel"/>
    <w:tmpl w:val="CE24B0DC"/>
    <w:lvl w:ilvl="0" w:tplc="B8868FA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7">
    <w:nsid w:val="33644335"/>
    <w:multiLevelType w:val="hybridMultilevel"/>
    <w:tmpl w:val="1988E2E8"/>
    <w:lvl w:ilvl="0" w:tplc="2F52AE24">
      <w:start w:val="1"/>
      <w:numFmt w:val="bullet"/>
      <w:lvlText w:val=""/>
      <w:lvlJc w:val="left"/>
      <w:pPr>
        <w:ind w:left="1154"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8">
    <w:nsid w:val="368D6C00"/>
    <w:multiLevelType w:val="hybridMultilevel"/>
    <w:tmpl w:val="1B700A80"/>
    <w:lvl w:ilvl="0" w:tplc="94B424D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nsid w:val="37FE3E37"/>
    <w:multiLevelType w:val="hybridMultilevel"/>
    <w:tmpl w:val="0706A9E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21">
    <w:nsid w:val="3AAE69F3"/>
    <w:multiLevelType w:val="multilevel"/>
    <w:tmpl w:val="DBD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715BC0"/>
    <w:multiLevelType w:val="hybridMultilevel"/>
    <w:tmpl w:val="251060C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3">
    <w:nsid w:val="3EE045A0"/>
    <w:multiLevelType w:val="hybridMultilevel"/>
    <w:tmpl w:val="0CF6885C"/>
    <w:lvl w:ilvl="0" w:tplc="8C54DE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3F927C49"/>
    <w:multiLevelType w:val="hybridMultilevel"/>
    <w:tmpl w:val="9E1050D2"/>
    <w:name w:val="WW8Num32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5">
    <w:nsid w:val="43C04CBC"/>
    <w:multiLevelType w:val="hybridMultilevel"/>
    <w:tmpl w:val="1B700A80"/>
    <w:lvl w:ilvl="0" w:tplc="94B424D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6">
    <w:nsid w:val="509B014B"/>
    <w:multiLevelType w:val="hybridMultilevel"/>
    <w:tmpl w:val="B3B81CB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nsid w:val="55282DC7"/>
    <w:multiLevelType w:val="singleLevel"/>
    <w:tmpl w:val="00000003"/>
    <w:lvl w:ilvl="0">
      <w:start w:val="1"/>
      <w:numFmt w:val="decimal"/>
      <w:lvlText w:val="%1."/>
      <w:lvlJc w:val="left"/>
      <w:pPr>
        <w:tabs>
          <w:tab w:val="num" w:pos="720"/>
        </w:tabs>
        <w:ind w:left="720" w:hanging="360"/>
      </w:pPr>
    </w:lvl>
  </w:abstractNum>
  <w:abstractNum w:abstractNumId="28">
    <w:nsid w:val="56BF2667"/>
    <w:multiLevelType w:val="multilevel"/>
    <w:tmpl w:val="F4889FA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9">
    <w:nsid w:val="5B466543"/>
    <w:multiLevelType w:val="hybridMultilevel"/>
    <w:tmpl w:val="5A363CEC"/>
    <w:lvl w:ilvl="0" w:tplc="2F52AE2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0">
    <w:nsid w:val="5CD51C58"/>
    <w:multiLevelType w:val="hybridMultilevel"/>
    <w:tmpl w:val="4A32CEA4"/>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1">
    <w:nsid w:val="639A5DDC"/>
    <w:multiLevelType w:val="hybridMultilevel"/>
    <w:tmpl w:val="2230E8F4"/>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2">
    <w:nsid w:val="70745F59"/>
    <w:multiLevelType w:val="multilevel"/>
    <w:tmpl w:val="3832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E437E9"/>
    <w:multiLevelType w:val="multilevel"/>
    <w:tmpl w:val="6D24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78E96218"/>
    <w:multiLevelType w:val="singleLevel"/>
    <w:tmpl w:val="04190011"/>
    <w:lvl w:ilvl="0">
      <w:start w:val="1"/>
      <w:numFmt w:val="decimal"/>
      <w:lvlText w:val="%1)"/>
      <w:lvlJc w:val="left"/>
      <w:pPr>
        <w:ind w:left="1926" w:hanging="360"/>
      </w:pPr>
    </w:lvl>
  </w:abstractNum>
  <w:abstractNum w:abstractNumId="36">
    <w:nsid w:val="7B4A1B04"/>
    <w:multiLevelType w:val="hybridMultilevel"/>
    <w:tmpl w:val="28F6C3BC"/>
    <w:lvl w:ilvl="0" w:tplc="2F52AE24">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7">
    <w:nsid w:val="7D2F3D92"/>
    <w:multiLevelType w:val="hybridMultilevel"/>
    <w:tmpl w:val="9CB43B40"/>
    <w:lvl w:ilvl="0" w:tplc="68AADF78">
      <w:numFmt w:val="bullet"/>
      <w:lvlText w:val="•"/>
      <w:lvlJc w:val="left"/>
      <w:pPr>
        <w:ind w:left="757" w:hanging="360"/>
      </w:pPr>
      <w:rPr>
        <w:rFonts w:ascii="Times New Roman" w:eastAsia="Times New Roman" w:hAnsi="Times New Roman" w:cs="Times New Roman" w:hint="default"/>
      </w:rPr>
    </w:lvl>
    <w:lvl w:ilvl="1" w:tplc="04190003" w:tentative="1">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abstractNum w:abstractNumId="38">
    <w:nsid w:val="7D9521C8"/>
    <w:multiLevelType w:val="multilevel"/>
    <w:tmpl w:val="F7A2A82C"/>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abstractNum w:abstractNumId="39">
    <w:nsid w:val="7ECF0EDF"/>
    <w:multiLevelType w:val="hybridMultilevel"/>
    <w:tmpl w:val="7F926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3"/>
  </w:num>
  <w:num w:numId="2">
    <w:abstractNumId w:val="12"/>
  </w:num>
  <w:num w:numId="3">
    <w:abstractNumId w:val="28"/>
  </w:num>
  <w:num w:numId="4">
    <w:abstractNumId w:val="21"/>
  </w:num>
  <w:num w:numId="5">
    <w:abstractNumId w:val="9"/>
  </w:num>
  <w:num w:numId="6">
    <w:abstractNumId w:val="0"/>
  </w:num>
  <w:num w:numId="7">
    <w:abstractNumId w:val="1"/>
  </w:num>
  <w:num w:numId="8">
    <w:abstractNumId w:val="2"/>
  </w:num>
  <w:num w:numId="9">
    <w:abstractNumId w:val="3"/>
  </w:num>
  <w:num w:numId="10">
    <w:abstractNumId w:val="5"/>
  </w:num>
  <w:num w:numId="11">
    <w:abstractNumId w:val="24"/>
  </w:num>
  <w:num w:numId="12">
    <w:abstractNumId w:val="37"/>
  </w:num>
  <w:num w:numId="13">
    <w:abstractNumId w:val="8"/>
  </w:num>
  <w:num w:numId="14">
    <w:abstractNumId w:val="39"/>
  </w:num>
  <w:num w:numId="15">
    <w:abstractNumId w:val="4"/>
  </w:num>
  <w:num w:numId="16">
    <w:abstractNumId w:val="27"/>
  </w:num>
  <w:num w:numId="17">
    <w:abstractNumId w:val="6"/>
  </w:num>
  <w:num w:numId="18">
    <w:abstractNumId w:val="17"/>
  </w:num>
  <w:num w:numId="19">
    <w:abstractNumId w:val="31"/>
  </w:num>
  <w:num w:numId="20">
    <w:abstractNumId w:val="36"/>
  </w:num>
  <w:num w:numId="21">
    <w:abstractNumId w:val="7"/>
  </w:num>
  <w:num w:numId="22">
    <w:abstractNumId w:val="23"/>
  </w:num>
  <w:num w:numId="23">
    <w:abstractNumId w:val="29"/>
  </w:num>
  <w:num w:numId="24">
    <w:abstractNumId w:val="13"/>
  </w:num>
  <w:num w:numId="25">
    <w:abstractNumId w:val="34"/>
  </w:num>
  <w:num w:numId="26">
    <w:abstractNumId w:val="20"/>
  </w:num>
  <w:num w:numId="27">
    <w:abstractNumId w:val="11"/>
  </w:num>
  <w:num w:numId="28">
    <w:abstractNumId w:val="10"/>
  </w:num>
  <w:num w:numId="29">
    <w:abstractNumId w:val="38"/>
  </w:num>
  <w:num w:numId="30">
    <w:abstractNumId w:val="26"/>
  </w:num>
  <w:num w:numId="31">
    <w:abstractNumId w:val="16"/>
  </w:num>
  <w:num w:numId="32">
    <w:abstractNumId w:val="35"/>
  </w:num>
  <w:num w:numId="33">
    <w:abstractNumId w:val="15"/>
  </w:num>
  <w:num w:numId="34">
    <w:abstractNumId w:val="18"/>
  </w:num>
  <w:num w:numId="35">
    <w:abstractNumId w:val="32"/>
  </w:num>
  <w:num w:numId="36">
    <w:abstractNumId w:val="25"/>
  </w:num>
  <w:num w:numId="37">
    <w:abstractNumId w:val="30"/>
  </w:num>
  <w:num w:numId="38">
    <w:abstractNumId w:val="14"/>
  </w:num>
  <w:num w:numId="39">
    <w:abstractNumId w:val="19"/>
  </w:num>
  <w:num w:numId="40">
    <w:abstractNumId w:val="2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trackRevisions/>
  <w:defaultTabStop w:val="708"/>
  <w:characterSpacingControl w:val="doNotCompress"/>
  <w:footnotePr>
    <w:footnote w:id="-1"/>
    <w:footnote w:id="0"/>
  </w:footnotePr>
  <w:endnotePr>
    <w:endnote w:id="-1"/>
    <w:endnote w:id="0"/>
  </w:endnotePr>
  <w:compat>
    <w:useFELayout/>
  </w:compat>
  <w:rsids>
    <w:rsidRoot w:val="004C1D4E"/>
    <w:rsid w:val="00004E20"/>
    <w:rsid w:val="00011290"/>
    <w:rsid w:val="00013C0A"/>
    <w:rsid w:val="0002247A"/>
    <w:rsid w:val="0002302A"/>
    <w:rsid w:val="000309C8"/>
    <w:rsid w:val="00035231"/>
    <w:rsid w:val="0003623C"/>
    <w:rsid w:val="000410BA"/>
    <w:rsid w:val="00042A2E"/>
    <w:rsid w:val="000729EB"/>
    <w:rsid w:val="00082EE0"/>
    <w:rsid w:val="000875C9"/>
    <w:rsid w:val="00092DE6"/>
    <w:rsid w:val="00092E28"/>
    <w:rsid w:val="00093462"/>
    <w:rsid w:val="00095FCF"/>
    <w:rsid w:val="000A19D8"/>
    <w:rsid w:val="000A461F"/>
    <w:rsid w:val="000A54C0"/>
    <w:rsid w:val="000B24C1"/>
    <w:rsid w:val="000D38A9"/>
    <w:rsid w:val="000D3B50"/>
    <w:rsid w:val="000D6DAE"/>
    <w:rsid w:val="000D7FAE"/>
    <w:rsid w:val="000E5241"/>
    <w:rsid w:val="000F452D"/>
    <w:rsid w:val="00101CD2"/>
    <w:rsid w:val="001055A3"/>
    <w:rsid w:val="001152BE"/>
    <w:rsid w:val="001311DD"/>
    <w:rsid w:val="00134E13"/>
    <w:rsid w:val="00135A73"/>
    <w:rsid w:val="00135C33"/>
    <w:rsid w:val="00136D8C"/>
    <w:rsid w:val="00143765"/>
    <w:rsid w:val="0015038F"/>
    <w:rsid w:val="00152E45"/>
    <w:rsid w:val="00162914"/>
    <w:rsid w:val="001749DF"/>
    <w:rsid w:val="0018191E"/>
    <w:rsid w:val="0019405C"/>
    <w:rsid w:val="001A16E3"/>
    <w:rsid w:val="001A1810"/>
    <w:rsid w:val="001A7F93"/>
    <w:rsid w:val="001B040D"/>
    <w:rsid w:val="001B6CE6"/>
    <w:rsid w:val="001C1733"/>
    <w:rsid w:val="001D1EA5"/>
    <w:rsid w:val="001D20B7"/>
    <w:rsid w:val="001D7D70"/>
    <w:rsid w:val="001E2C0A"/>
    <w:rsid w:val="001E414B"/>
    <w:rsid w:val="001E5290"/>
    <w:rsid w:val="001E7EA5"/>
    <w:rsid w:val="001F0453"/>
    <w:rsid w:val="001F4477"/>
    <w:rsid w:val="001F599F"/>
    <w:rsid w:val="00207447"/>
    <w:rsid w:val="00207C45"/>
    <w:rsid w:val="00207F02"/>
    <w:rsid w:val="00211D10"/>
    <w:rsid w:val="00214510"/>
    <w:rsid w:val="002177FA"/>
    <w:rsid w:val="002202E0"/>
    <w:rsid w:val="00222E88"/>
    <w:rsid w:val="00226002"/>
    <w:rsid w:val="00227D11"/>
    <w:rsid w:val="00236EEF"/>
    <w:rsid w:val="002426CD"/>
    <w:rsid w:val="00242B1C"/>
    <w:rsid w:val="00243405"/>
    <w:rsid w:val="0024344E"/>
    <w:rsid w:val="002449D1"/>
    <w:rsid w:val="00246E3B"/>
    <w:rsid w:val="002479C1"/>
    <w:rsid w:val="0025188B"/>
    <w:rsid w:val="00251AD4"/>
    <w:rsid w:val="00257070"/>
    <w:rsid w:val="002608E7"/>
    <w:rsid w:val="00261762"/>
    <w:rsid w:val="0026254C"/>
    <w:rsid w:val="002724F2"/>
    <w:rsid w:val="002827C4"/>
    <w:rsid w:val="002871F6"/>
    <w:rsid w:val="00290952"/>
    <w:rsid w:val="00291DBC"/>
    <w:rsid w:val="00292551"/>
    <w:rsid w:val="002A2A82"/>
    <w:rsid w:val="002A590E"/>
    <w:rsid w:val="002A630E"/>
    <w:rsid w:val="002B0524"/>
    <w:rsid w:val="002B10BF"/>
    <w:rsid w:val="002B22DD"/>
    <w:rsid w:val="002B2F56"/>
    <w:rsid w:val="002B3F49"/>
    <w:rsid w:val="002C1103"/>
    <w:rsid w:val="002C44A9"/>
    <w:rsid w:val="002C6602"/>
    <w:rsid w:val="002D0C45"/>
    <w:rsid w:val="002D13BD"/>
    <w:rsid w:val="002D5261"/>
    <w:rsid w:val="002D75F6"/>
    <w:rsid w:val="002E76D2"/>
    <w:rsid w:val="002F7E69"/>
    <w:rsid w:val="00303447"/>
    <w:rsid w:val="00313DD1"/>
    <w:rsid w:val="0031552B"/>
    <w:rsid w:val="0031738B"/>
    <w:rsid w:val="00327991"/>
    <w:rsid w:val="00331F4C"/>
    <w:rsid w:val="00332686"/>
    <w:rsid w:val="00333324"/>
    <w:rsid w:val="00341E6A"/>
    <w:rsid w:val="00351A05"/>
    <w:rsid w:val="003575A4"/>
    <w:rsid w:val="003716CF"/>
    <w:rsid w:val="003761FC"/>
    <w:rsid w:val="00376B7D"/>
    <w:rsid w:val="00377101"/>
    <w:rsid w:val="00377625"/>
    <w:rsid w:val="00381C0E"/>
    <w:rsid w:val="00382DD3"/>
    <w:rsid w:val="003871F6"/>
    <w:rsid w:val="0039081D"/>
    <w:rsid w:val="003971A8"/>
    <w:rsid w:val="0039752C"/>
    <w:rsid w:val="003A76EC"/>
    <w:rsid w:val="003B470E"/>
    <w:rsid w:val="003B59E3"/>
    <w:rsid w:val="003B63DB"/>
    <w:rsid w:val="003D2232"/>
    <w:rsid w:val="003E00B3"/>
    <w:rsid w:val="003E3BCD"/>
    <w:rsid w:val="003E60D6"/>
    <w:rsid w:val="003F406C"/>
    <w:rsid w:val="003F75F2"/>
    <w:rsid w:val="00400851"/>
    <w:rsid w:val="00400C68"/>
    <w:rsid w:val="00407478"/>
    <w:rsid w:val="0041785F"/>
    <w:rsid w:val="00420CF9"/>
    <w:rsid w:val="00422BCF"/>
    <w:rsid w:val="004256B6"/>
    <w:rsid w:val="00430311"/>
    <w:rsid w:val="00431297"/>
    <w:rsid w:val="004359C1"/>
    <w:rsid w:val="00437162"/>
    <w:rsid w:val="00443F06"/>
    <w:rsid w:val="00446AC7"/>
    <w:rsid w:val="00451BF3"/>
    <w:rsid w:val="00456DBA"/>
    <w:rsid w:val="00464FD9"/>
    <w:rsid w:val="004651FA"/>
    <w:rsid w:val="00472E0C"/>
    <w:rsid w:val="00482DA7"/>
    <w:rsid w:val="0048702B"/>
    <w:rsid w:val="004923F3"/>
    <w:rsid w:val="004A7BCE"/>
    <w:rsid w:val="004B588F"/>
    <w:rsid w:val="004C1D4E"/>
    <w:rsid w:val="004C1F36"/>
    <w:rsid w:val="004C662A"/>
    <w:rsid w:val="004D5F97"/>
    <w:rsid w:val="004E0D12"/>
    <w:rsid w:val="004E1200"/>
    <w:rsid w:val="004E160F"/>
    <w:rsid w:val="004F0C39"/>
    <w:rsid w:val="004F5A1F"/>
    <w:rsid w:val="004F75BA"/>
    <w:rsid w:val="005100EB"/>
    <w:rsid w:val="0051387D"/>
    <w:rsid w:val="005141DB"/>
    <w:rsid w:val="00514B22"/>
    <w:rsid w:val="00523C5D"/>
    <w:rsid w:val="00524A4E"/>
    <w:rsid w:val="005279CA"/>
    <w:rsid w:val="00527D8E"/>
    <w:rsid w:val="0053151D"/>
    <w:rsid w:val="00532E46"/>
    <w:rsid w:val="005362F5"/>
    <w:rsid w:val="00537399"/>
    <w:rsid w:val="00541BF2"/>
    <w:rsid w:val="00543C64"/>
    <w:rsid w:val="005443B8"/>
    <w:rsid w:val="005572B8"/>
    <w:rsid w:val="00557C60"/>
    <w:rsid w:val="005636FE"/>
    <w:rsid w:val="0056448C"/>
    <w:rsid w:val="00564D83"/>
    <w:rsid w:val="005663C7"/>
    <w:rsid w:val="00580DB9"/>
    <w:rsid w:val="0058125B"/>
    <w:rsid w:val="00583FB4"/>
    <w:rsid w:val="00584000"/>
    <w:rsid w:val="005852FB"/>
    <w:rsid w:val="00586E72"/>
    <w:rsid w:val="00597F3D"/>
    <w:rsid w:val="005A4E59"/>
    <w:rsid w:val="005A5F54"/>
    <w:rsid w:val="005B10B8"/>
    <w:rsid w:val="005B235A"/>
    <w:rsid w:val="005C0595"/>
    <w:rsid w:val="005C2ACD"/>
    <w:rsid w:val="005C6A74"/>
    <w:rsid w:val="005D2C26"/>
    <w:rsid w:val="005D6733"/>
    <w:rsid w:val="005D6D6B"/>
    <w:rsid w:val="005E1DE5"/>
    <w:rsid w:val="005E4894"/>
    <w:rsid w:val="005E50DF"/>
    <w:rsid w:val="0060042D"/>
    <w:rsid w:val="006168AC"/>
    <w:rsid w:val="00617086"/>
    <w:rsid w:val="00635D46"/>
    <w:rsid w:val="00637529"/>
    <w:rsid w:val="006403A9"/>
    <w:rsid w:val="00641232"/>
    <w:rsid w:val="0064597C"/>
    <w:rsid w:val="00656F14"/>
    <w:rsid w:val="00657D03"/>
    <w:rsid w:val="006610D2"/>
    <w:rsid w:val="00661568"/>
    <w:rsid w:val="00662055"/>
    <w:rsid w:val="0066383B"/>
    <w:rsid w:val="00666371"/>
    <w:rsid w:val="00680EA6"/>
    <w:rsid w:val="00682B74"/>
    <w:rsid w:val="00684FC2"/>
    <w:rsid w:val="00687DFE"/>
    <w:rsid w:val="00690E95"/>
    <w:rsid w:val="006918B6"/>
    <w:rsid w:val="00693307"/>
    <w:rsid w:val="006936CC"/>
    <w:rsid w:val="006A2E1F"/>
    <w:rsid w:val="006A6FA8"/>
    <w:rsid w:val="006A78B8"/>
    <w:rsid w:val="006B27B6"/>
    <w:rsid w:val="006B4AD3"/>
    <w:rsid w:val="006B71D5"/>
    <w:rsid w:val="006E1A89"/>
    <w:rsid w:val="006E2727"/>
    <w:rsid w:val="006E4815"/>
    <w:rsid w:val="006E5297"/>
    <w:rsid w:val="006E795D"/>
    <w:rsid w:val="006F3849"/>
    <w:rsid w:val="006F56B1"/>
    <w:rsid w:val="007049B0"/>
    <w:rsid w:val="0070770A"/>
    <w:rsid w:val="0071606C"/>
    <w:rsid w:val="00716CF1"/>
    <w:rsid w:val="00717153"/>
    <w:rsid w:val="007240BF"/>
    <w:rsid w:val="007250D0"/>
    <w:rsid w:val="00725AE7"/>
    <w:rsid w:val="00726D9A"/>
    <w:rsid w:val="007310EF"/>
    <w:rsid w:val="007319EA"/>
    <w:rsid w:val="007332A2"/>
    <w:rsid w:val="00735F09"/>
    <w:rsid w:val="00741FE1"/>
    <w:rsid w:val="00744686"/>
    <w:rsid w:val="00751300"/>
    <w:rsid w:val="00751C9F"/>
    <w:rsid w:val="00754016"/>
    <w:rsid w:val="00755DEE"/>
    <w:rsid w:val="00760421"/>
    <w:rsid w:val="00762FCC"/>
    <w:rsid w:val="00767799"/>
    <w:rsid w:val="007748AA"/>
    <w:rsid w:val="00783EAB"/>
    <w:rsid w:val="00786E33"/>
    <w:rsid w:val="00792F02"/>
    <w:rsid w:val="007B69B2"/>
    <w:rsid w:val="007B6A1A"/>
    <w:rsid w:val="007C1351"/>
    <w:rsid w:val="007C274D"/>
    <w:rsid w:val="007C4572"/>
    <w:rsid w:val="007D557F"/>
    <w:rsid w:val="007E1F49"/>
    <w:rsid w:val="007E2B2A"/>
    <w:rsid w:val="007E60F8"/>
    <w:rsid w:val="007F4604"/>
    <w:rsid w:val="007F4720"/>
    <w:rsid w:val="007F6F19"/>
    <w:rsid w:val="00802506"/>
    <w:rsid w:val="00802E18"/>
    <w:rsid w:val="00811F80"/>
    <w:rsid w:val="00812ADA"/>
    <w:rsid w:val="00815B22"/>
    <w:rsid w:val="008204B8"/>
    <w:rsid w:val="00820AA3"/>
    <w:rsid w:val="008213BC"/>
    <w:rsid w:val="00825A7A"/>
    <w:rsid w:val="0082683B"/>
    <w:rsid w:val="00827355"/>
    <w:rsid w:val="00827B3F"/>
    <w:rsid w:val="00837C7D"/>
    <w:rsid w:val="00844389"/>
    <w:rsid w:val="00846358"/>
    <w:rsid w:val="00853895"/>
    <w:rsid w:val="00862DD7"/>
    <w:rsid w:val="0086412B"/>
    <w:rsid w:val="00870D21"/>
    <w:rsid w:val="00873103"/>
    <w:rsid w:val="00875303"/>
    <w:rsid w:val="0087751E"/>
    <w:rsid w:val="008844EC"/>
    <w:rsid w:val="0088763F"/>
    <w:rsid w:val="008910DB"/>
    <w:rsid w:val="00891944"/>
    <w:rsid w:val="00892DE2"/>
    <w:rsid w:val="008946CC"/>
    <w:rsid w:val="0089639A"/>
    <w:rsid w:val="00896861"/>
    <w:rsid w:val="008A00EC"/>
    <w:rsid w:val="008A4D89"/>
    <w:rsid w:val="008B02CD"/>
    <w:rsid w:val="008B2024"/>
    <w:rsid w:val="008B4255"/>
    <w:rsid w:val="008C4856"/>
    <w:rsid w:val="008C595B"/>
    <w:rsid w:val="008C7653"/>
    <w:rsid w:val="008D2D53"/>
    <w:rsid w:val="008D4747"/>
    <w:rsid w:val="008E0A5B"/>
    <w:rsid w:val="008E40E4"/>
    <w:rsid w:val="008E599E"/>
    <w:rsid w:val="008F0D93"/>
    <w:rsid w:val="008F479A"/>
    <w:rsid w:val="00901E4C"/>
    <w:rsid w:val="00907C7D"/>
    <w:rsid w:val="0091031B"/>
    <w:rsid w:val="009112F9"/>
    <w:rsid w:val="009124C8"/>
    <w:rsid w:val="0091704C"/>
    <w:rsid w:val="00920F55"/>
    <w:rsid w:val="009246F6"/>
    <w:rsid w:val="00933A1A"/>
    <w:rsid w:val="00943A3E"/>
    <w:rsid w:val="009459EC"/>
    <w:rsid w:val="00952862"/>
    <w:rsid w:val="009535AA"/>
    <w:rsid w:val="00954FE1"/>
    <w:rsid w:val="009626B8"/>
    <w:rsid w:val="00966482"/>
    <w:rsid w:val="00974475"/>
    <w:rsid w:val="00974503"/>
    <w:rsid w:val="009856CE"/>
    <w:rsid w:val="009913C5"/>
    <w:rsid w:val="0099524F"/>
    <w:rsid w:val="00995602"/>
    <w:rsid w:val="009A2448"/>
    <w:rsid w:val="009A5DA5"/>
    <w:rsid w:val="009A748E"/>
    <w:rsid w:val="009A7835"/>
    <w:rsid w:val="009B216F"/>
    <w:rsid w:val="009B4B5C"/>
    <w:rsid w:val="009C5064"/>
    <w:rsid w:val="009C595A"/>
    <w:rsid w:val="009C60A5"/>
    <w:rsid w:val="009D1E8E"/>
    <w:rsid w:val="009D33F0"/>
    <w:rsid w:val="009E463F"/>
    <w:rsid w:val="009E6539"/>
    <w:rsid w:val="009F21DB"/>
    <w:rsid w:val="009F47FE"/>
    <w:rsid w:val="009F5F29"/>
    <w:rsid w:val="009F698A"/>
    <w:rsid w:val="009F7ABC"/>
    <w:rsid w:val="00A00D2A"/>
    <w:rsid w:val="00A10C69"/>
    <w:rsid w:val="00A10F72"/>
    <w:rsid w:val="00A204BE"/>
    <w:rsid w:val="00A20A90"/>
    <w:rsid w:val="00A2232F"/>
    <w:rsid w:val="00A22350"/>
    <w:rsid w:val="00A33AAE"/>
    <w:rsid w:val="00A420FD"/>
    <w:rsid w:val="00A43572"/>
    <w:rsid w:val="00A50F89"/>
    <w:rsid w:val="00A528CD"/>
    <w:rsid w:val="00A54B52"/>
    <w:rsid w:val="00A559BB"/>
    <w:rsid w:val="00A70DDA"/>
    <w:rsid w:val="00A72C6C"/>
    <w:rsid w:val="00A85A20"/>
    <w:rsid w:val="00A9243E"/>
    <w:rsid w:val="00A93A0C"/>
    <w:rsid w:val="00A9455D"/>
    <w:rsid w:val="00A974EF"/>
    <w:rsid w:val="00AA36D2"/>
    <w:rsid w:val="00AA45C7"/>
    <w:rsid w:val="00AA6438"/>
    <w:rsid w:val="00AB0595"/>
    <w:rsid w:val="00AB1303"/>
    <w:rsid w:val="00AB1FBC"/>
    <w:rsid w:val="00AB22E5"/>
    <w:rsid w:val="00AC1498"/>
    <w:rsid w:val="00AC369B"/>
    <w:rsid w:val="00AD03AA"/>
    <w:rsid w:val="00AD35B0"/>
    <w:rsid w:val="00AD75CC"/>
    <w:rsid w:val="00AE7BFF"/>
    <w:rsid w:val="00AF03A7"/>
    <w:rsid w:val="00AF2C9C"/>
    <w:rsid w:val="00B02E83"/>
    <w:rsid w:val="00B03F83"/>
    <w:rsid w:val="00B14301"/>
    <w:rsid w:val="00B16A02"/>
    <w:rsid w:val="00B40091"/>
    <w:rsid w:val="00B41EB4"/>
    <w:rsid w:val="00B52A91"/>
    <w:rsid w:val="00B57040"/>
    <w:rsid w:val="00B63E73"/>
    <w:rsid w:val="00B646C0"/>
    <w:rsid w:val="00B76190"/>
    <w:rsid w:val="00B83FF4"/>
    <w:rsid w:val="00B84FCE"/>
    <w:rsid w:val="00B92D20"/>
    <w:rsid w:val="00B96DF4"/>
    <w:rsid w:val="00BA7D91"/>
    <w:rsid w:val="00BB1BE5"/>
    <w:rsid w:val="00BC035A"/>
    <w:rsid w:val="00BC7F0F"/>
    <w:rsid w:val="00BD26A4"/>
    <w:rsid w:val="00BD4919"/>
    <w:rsid w:val="00BD692A"/>
    <w:rsid w:val="00BE1518"/>
    <w:rsid w:val="00BE5185"/>
    <w:rsid w:val="00BE551A"/>
    <w:rsid w:val="00BF333C"/>
    <w:rsid w:val="00BF37B6"/>
    <w:rsid w:val="00C02B43"/>
    <w:rsid w:val="00C058D8"/>
    <w:rsid w:val="00C0659D"/>
    <w:rsid w:val="00C11061"/>
    <w:rsid w:val="00C14E82"/>
    <w:rsid w:val="00C30B95"/>
    <w:rsid w:val="00C3349C"/>
    <w:rsid w:val="00C3669D"/>
    <w:rsid w:val="00C37294"/>
    <w:rsid w:val="00C4045B"/>
    <w:rsid w:val="00C4365E"/>
    <w:rsid w:val="00C43DE9"/>
    <w:rsid w:val="00C46135"/>
    <w:rsid w:val="00C52E00"/>
    <w:rsid w:val="00C55DA7"/>
    <w:rsid w:val="00C56C70"/>
    <w:rsid w:val="00C571F7"/>
    <w:rsid w:val="00C57FBC"/>
    <w:rsid w:val="00C6011C"/>
    <w:rsid w:val="00C60715"/>
    <w:rsid w:val="00C6159D"/>
    <w:rsid w:val="00C71CDA"/>
    <w:rsid w:val="00C753A2"/>
    <w:rsid w:val="00C76B26"/>
    <w:rsid w:val="00C80758"/>
    <w:rsid w:val="00C87377"/>
    <w:rsid w:val="00C87BFE"/>
    <w:rsid w:val="00C90828"/>
    <w:rsid w:val="00C91B5D"/>
    <w:rsid w:val="00C935C4"/>
    <w:rsid w:val="00C97DAA"/>
    <w:rsid w:val="00CA12B4"/>
    <w:rsid w:val="00CA3429"/>
    <w:rsid w:val="00CA3469"/>
    <w:rsid w:val="00CA423F"/>
    <w:rsid w:val="00CA7C64"/>
    <w:rsid w:val="00CB3D51"/>
    <w:rsid w:val="00CB43F8"/>
    <w:rsid w:val="00CB5056"/>
    <w:rsid w:val="00CB73B7"/>
    <w:rsid w:val="00CC26FC"/>
    <w:rsid w:val="00CC275F"/>
    <w:rsid w:val="00CC4B24"/>
    <w:rsid w:val="00CD5B99"/>
    <w:rsid w:val="00CE409A"/>
    <w:rsid w:val="00CE65E1"/>
    <w:rsid w:val="00CE66C6"/>
    <w:rsid w:val="00CF0BAE"/>
    <w:rsid w:val="00CF0DDA"/>
    <w:rsid w:val="00CF4506"/>
    <w:rsid w:val="00CF4ADB"/>
    <w:rsid w:val="00D00B58"/>
    <w:rsid w:val="00D0553B"/>
    <w:rsid w:val="00D11D93"/>
    <w:rsid w:val="00D257A6"/>
    <w:rsid w:val="00D27270"/>
    <w:rsid w:val="00D31E83"/>
    <w:rsid w:val="00D320FC"/>
    <w:rsid w:val="00D32CEE"/>
    <w:rsid w:val="00D343D1"/>
    <w:rsid w:val="00D35760"/>
    <w:rsid w:val="00D35BBB"/>
    <w:rsid w:val="00D37821"/>
    <w:rsid w:val="00D409D9"/>
    <w:rsid w:val="00D42A17"/>
    <w:rsid w:val="00D43DF1"/>
    <w:rsid w:val="00D45C44"/>
    <w:rsid w:val="00D50122"/>
    <w:rsid w:val="00D50EBC"/>
    <w:rsid w:val="00D55E52"/>
    <w:rsid w:val="00D71AAC"/>
    <w:rsid w:val="00D81E08"/>
    <w:rsid w:val="00D82846"/>
    <w:rsid w:val="00D829C1"/>
    <w:rsid w:val="00D85416"/>
    <w:rsid w:val="00D85E9E"/>
    <w:rsid w:val="00D91101"/>
    <w:rsid w:val="00D91F6A"/>
    <w:rsid w:val="00D920D8"/>
    <w:rsid w:val="00D94BC3"/>
    <w:rsid w:val="00D96D68"/>
    <w:rsid w:val="00DA787F"/>
    <w:rsid w:val="00DB0629"/>
    <w:rsid w:val="00DB3298"/>
    <w:rsid w:val="00DB4345"/>
    <w:rsid w:val="00DB47D2"/>
    <w:rsid w:val="00DB47DE"/>
    <w:rsid w:val="00DB699A"/>
    <w:rsid w:val="00DC226B"/>
    <w:rsid w:val="00DC3A18"/>
    <w:rsid w:val="00DC4C88"/>
    <w:rsid w:val="00DC79A7"/>
    <w:rsid w:val="00DD2090"/>
    <w:rsid w:val="00DD63C8"/>
    <w:rsid w:val="00DE6CB5"/>
    <w:rsid w:val="00E0234B"/>
    <w:rsid w:val="00E068D4"/>
    <w:rsid w:val="00E13099"/>
    <w:rsid w:val="00E17709"/>
    <w:rsid w:val="00E201B3"/>
    <w:rsid w:val="00E219DA"/>
    <w:rsid w:val="00E250D1"/>
    <w:rsid w:val="00E27EA3"/>
    <w:rsid w:val="00E32C44"/>
    <w:rsid w:val="00E413F8"/>
    <w:rsid w:val="00E52093"/>
    <w:rsid w:val="00E555F5"/>
    <w:rsid w:val="00E56C6A"/>
    <w:rsid w:val="00E60344"/>
    <w:rsid w:val="00E63DB9"/>
    <w:rsid w:val="00E64278"/>
    <w:rsid w:val="00E66E77"/>
    <w:rsid w:val="00E71E05"/>
    <w:rsid w:val="00E7287B"/>
    <w:rsid w:val="00E72DE7"/>
    <w:rsid w:val="00E732DC"/>
    <w:rsid w:val="00E74531"/>
    <w:rsid w:val="00E75A7D"/>
    <w:rsid w:val="00E83D1F"/>
    <w:rsid w:val="00E85706"/>
    <w:rsid w:val="00E85D74"/>
    <w:rsid w:val="00E90BF3"/>
    <w:rsid w:val="00E92164"/>
    <w:rsid w:val="00E944C0"/>
    <w:rsid w:val="00E96DE8"/>
    <w:rsid w:val="00E97F3C"/>
    <w:rsid w:val="00EA3FD7"/>
    <w:rsid w:val="00EA43D8"/>
    <w:rsid w:val="00EA4439"/>
    <w:rsid w:val="00EA59F6"/>
    <w:rsid w:val="00EB0C42"/>
    <w:rsid w:val="00EB5736"/>
    <w:rsid w:val="00EB59F1"/>
    <w:rsid w:val="00EC154D"/>
    <w:rsid w:val="00EC518C"/>
    <w:rsid w:val="00ED0E36"/>
    <w:rsid w:val="00ED28E3"/>
    <w:rsid w:val="00ED3428"/>
    <w:rsid w:val="00ED50E8"/>
    <w:rsid w:val="00EE60FD"/>
    <w:rsid w:val="00F01623"/>
    <w:rsid w:val="00F041F8"/>
    <w:rsid w:val="00F135C8"/>
    <w:rsid w:val="00F27CE4"/>
    <w:rsid w:val="00F331A2"/>
    <w:rsid w:val="00F33F73"/>
    <w:rsid w:val="00F438E3"/>
    <w:rsid w:val="00F4514E"/>
    <w:rsid w:val="00F53690"/>
    <w:rsid w:val="00F57AE2"/>
    <w:rsid w:val="00F627CA"/>
    <w:rsid w:val="00F6700F"/>
    <w:rsid w:val="00F679CD"/>
    <w:rsid w:val="00F72051"/>
    <w:rsid w:val="00F84EE7"/>
    <w:rsid w:val="00F86E75"/>
    <w:rsid w:val="00F90D6A"/>
    <w:rsid w:val="00F944F5"/>
    <w:rsid w:val="00F95829"/>
    <w:rsid w:val="00FA76F1"/>
    <w:rsid w:val="00FB2B3E"/>
    <w:rsid w:val="00FB40AE"/>
    <w:rsid w:val="00FB492C"/>
    <w:rsid w:val="00FB4BEB"/>
    <w:rsid w:val="00FC0F92"/>
    <w:rsid w:val="00FC2BAA"/>
    <w:rsid w:val="00FC327B"/>
    <w:rsid w:val="00FC3CA9"/>
    <w:rsid w:val="00FC54EE"/>
    <w:rsid w:val="00FD4D45"/>
    <w:rsid w:val="00FD7717"/>
    <w:rsid w:val="00FE1F5E"/>
    <w:rsid w:val="00FE6309"/>
    <w:rsid w:val="00FF1E83"/>
    <w:rsid w:val="00FF2B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table of figures" w:uiPriority="0"/>
    <w:lsdException w:name="footnote reference" w:uiPriority="0"/>
    <w:lsdException w:name="page number" w:uiPriority="0"/>
    <w:lsdException w:name="endnote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0" w:unhideWhenUsed="0" w:qFormat="1"/>
    <w:lsdException w:name="Emphasis" w:semiHidden="0" w:uiPriority="20" w:unhideWhenUsed="0"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C1103"/>
    <w:pPr>
      <w:suppressAutoHyphens/>
      <w:spacing w:after="108" w:line="240" w:lineRule="auto"/>
      <w:ind w:left="15" w:right="1"/>
      <w:jc w:val="both"/>
    </w:pPr>
    <w:rPr>
      <w:rFonts w:ascii="Palatino Linotype" w:eastAsia="Palatino Linotype" w:hAnsi="Palatino Linotype" w:cs="Palatino Linotype"/>
      <w:color w:val="181717"/>
      <w:kern w:val="2"/>
      <w:sz w:val="18"/>
      <w:lang w:val="hr-HR" w:eastAsia="hr-HR"/>
    </w:rPr>
  </w:style>
  <w:style w:type="paragraph" w:styleId="10">
    <w:name w:val="heading 1"/>
    <w:basedOn w:val="a0"/>
    <w:next w:val="a0"/>
    <w:link w:val="11"/>
    <w:qFormat/>
    <w:rsid w:val="00985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nhideWhenUsed/>
    <w:qFormat/>
    <w:rsid w:val="00247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nhideWhenUsed/>
    <w:qFormat/>
    <w:rsid w:val="002479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nhideWhenUsed/>
    <w:qFormat/>
    <w:rsid w:val="006E48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nhideWhenUsed/>
    <w:qFormat/>
    <w:rsid w:val="00ED28E3"/>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nhideWhenUsed/>
    <w:qFormat/>
    <w:rsid w:val="009856CE"/>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qFormat/>
    <w:rsid w:val="0026254C"/>
    <w:pPr>
      <w:tabs>
        <w:tab w:val="num" w:pos="1296"/>
      </w:tabs>
      <w:suppressAutoHyphens w:val="0"/>
      <w:spacing w:before="240" w:after="60"/>
      <w:ind w:left="1296" w:right="0" w:hanging="1296"/>
      <w:jc w:val="left"/>
      <w:outlineLvl w:val="6"/>
    </w:pPr>
    <w:rPr>
      <w:rFonts w:ascii="Times New Roman" w:eastAsia="Times New Roman" w:hAnsi="Times New Roman" w:cs="Times New Roman"/>
      <w:color w:val="auto"/>
      <w:kern w:val="0"/>
      <w:sz w:val="22"/>
      <w:szCs w:val="24"/>
      <w:lang w:val="ru-RU" w:eastAsia="zh-CN"/>
    </w:rPr>
  </w:style>
  <w:style w:type="paragraph" w:styleId="8">
    <w:name w:val="heading 8"/>
    <w:basedOn w:val="a0"/>
    <w:next w:val="a0"/>
    <w:link w:val="80"/>
    <w:qFormat/>
    <w:rsid w:val="0026254C"/>
    <w:pPr>
      <w:tabs>
        <w:tab w:val="num" w:pos="1440"/>
      </w:tabs>
      <w:suppressAutoHyphens w:val="0"/>
      <w:spacing w:before="240" w:after="60"/>
      <w:ind w:left="1440" w:right="0" w:hanging="1440"/>
      <w:jc w:val="left"/>
      <w:outlineLvl w:val="7"/>
    </w:pPr>
    <w:rPr>
      <w:rFonts w:ascii="Times New Roman" w:eastAsia="Times New Roman" w:hAnsi="Times New Roman" w:cs="Times New Roman"/>
      <w:i/>
      <w:iCs/>
      <w:color w:val="auto"/>
      <w:kern w:val="0"/>
      <w:sz w:val="22"/>
      <w:szCs w:val="24"/>
      <w:lang w:val="ru-RU" w:eastAsia="zh-CN"/>
    </w:rPr>
  </w:style>
  <w:style w:type="paragraph" w:styleId="9">
    <w:name w:val="heading 9"/>
    <w:basedOn w:val="a0"/>
    <w:next w:val="a0"/>
    <w:link w:val="90"/>
    <w:qFormat/>
    <w:rsid w:val="0026254C"/>
    <w:pPr>
      <w:tabs>
        <w:tab w:val="num" w:pos="1584"/>
      </w:tabs>
      <w:suppressAutoHyphens w:val="0"/>
      <w:spacing w:before="240" w:after="60"/>
      <w:ind w:left="1584" w:right="0" w:hanging="1584"/>
      <w:jc w:val="left"/>
      <w:outlineLvl w:val="8"/>
    </w:pPr>
    <w:rPr>
      <w:rFonts w:ascii="Arial" w:eastAsia="Times New Roman" w:hAnsi="Arial" w:cs="Arial"/>
      <w:color w:val="auto"/>
      <w:kern w:val="0"/>
      <w:sz w:val="22"/>
      <w:lang w:val="ru-RU" w:eastAsia="zh-CN"/>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odyTextInTech">
    <w:name w:val="Body Text (InTech)"/>
    <w:basedOn w:val="a0"/>
    <w:qFormat/>
    <w:rsid w:val="002479C1"/>
    <w:rPr>
      <w:lang w:val="en-US"/>
    </w:rPr>
  </w:style>
  <w:style w:type="paragraph" w:customStyle="1" w:styleId="Heading1InTech">
    <w:name w:val="Heading 1 InTech"/>
    <w:basedOn w:val="2"/>
    <w:rsid w:val="002479C1"/>
    <w:pPr>
      <w:spacing w:before="240" w:after="120"/>
      <w:ind w:left="11" w:right="0" w:hanging="11"/>
      <w:jc w:val="left"/>
    </w:pPr>
    <w:rPr>
      <w:rFonts w:ascii="Palatino Linotype" w:eastAsia="Palatino Linotype" w:hAnsi="Palatino Linotype" w:cs="Palatino Linotype"/>
      <w:b/>
      <w:color w:val="181717"/>
      <w:sz w:val="24"/>
      <w:szCs w:val="22"/>
      <w:lang w:val="en-US"/>
    </w:rPr>
  </w:style>
  <w:style w:type="paragraph" w:customStyle="1" w:styleId="Heading2InTech">
    <w:name w:val="Heading 2 InTech"/>
    <w:basedOn w:val="3"/>
    <w:qFormat/>
    <w:rsid w:val="002479C1"/>
    <w:pPr>
      <w:spacing w:before="120" w:after="120"/>
      <w:ind w:left="11" w:right="0" w:hanging="11"/>
      <w:jc w:val="left"/>
    </w:pPr>
    <w:rPr>
      <w:rFonts w:ascii="Palatino Linotype" w:eastAsia="Palatino Linotype" w:hAnsi="Palatino Linotype" w:cs="Palatino Linotype"/>
      <w:b/>
      <w:color w:val="181717"/>
      <w:sz w:val="20"/>
      <w:szCs w:val="22"/>
    </w:rPr>
  </w:style>
  <w:style w:type="character" w:styleId="a4">
    <w:name w:val="Strong"/>
    <w:basedOn w:val="a1"/>
    <w:qFormat/>
    <w:rsid w:val="002479C1"/>
    <w:rPr>
      <w:b/>
      <w:bCs/>
    </w:rPr>
  </w:style>
  <w:style w:type="character" w:customStyle="1" w:styleId="20">
    <w:name w:val="Заголовок 2 Знак"/>
    <w:basedOn w:val="a1"/>
    <w:link w:val="2"/>
    <w:uiPriority w:val="9"/>
    <w:semiHidden/>
    <w:rsid w:val="002479C1"/>
    <w:rPr>
      <w:rFonts w:asciiTheme="majorHAnsi" w:eastAsiaTheme="majorEastAsia" w:hAnsiTheme="majorHAnsi" w:cstheme="majorBidi"/>
      <w:color w:val="2F5496" w:themeColor="accent1" w:themeShade="BF"/>
      <w:kern w:val="2"/>
      <w:sz w:val="26"/>
      <w:szCs w:val="26"/>
      <w:lang w:val="hr-HR" w:eastAsia="hr-HR"/>
    </w:rPr>
  </w:style>
  <w:style w:type="character" w:customStyle="1" w:styleId="30">
    <w:name w:val="Заголовок 3 Знак"/>
    <w:basedOn w:val="a1"/>
    <w:link w:val="3"/>
    <w:uiPriority w:val="9"/>
    <w:semiHidden/>
    <w:rsid w:val="002479C1"/>
    <w:rPr>
      <w:rFonts w:asciiTheme="majorHAnsi" w:eastAsiaTheme="majorEastAsia" w:hAnsiTheme="majorHAnsi" w:cstheme="majorBidi"/>
      <w:color w:val="1F3763" w:themeColor="accent1" w:themeShade="7F"/>
      <w:kern w:val="2"/>
      <w:sz w:val="24"/>
      <w:szCs w:val="24"/>
      <w:lang w:val="hr-HR" w:eastAsia="hr-HR"/>
    </w:rPr>
  </w:style>
  <w:style w:type="character" w:styleId="a5">
    <w:name w:val="Hyperlink"/>
    <w:basedOn w:val="a1"/>
    <w:unhideWhenUsed/>
    <w:rsid w:val="00EA3FD7"/>
    <w:rPr>
      <w:color w:val="0000FF"/>
      <w:u w:val="single"/>
    </w:rPr>
  </w:style>
  <w:style w:type="paragraph" w:styleId="a6">
    <w:name w:val="List Paragraph"/>
    <w:basedOn w:val="a0"/>
    <w:uiPriority w:val="34"/>
    <w:qFormat/>
    <w:rsid w:val="00EA3FD7"/>
    <w:pPr>
      <w:suppressAutoHyphens w:val="0"/>
      <w:spacing w:after="0"/>
      <w:ind w:left="720" w:right="0"/>
      <w:contextualSpacing/>
      <w:jc w:val="left"/>
    </w:pPr>
    <w:rPr>
      <w:rFonts w:ascii="Times New Roman" w:eastAsia="Times New Roman" w:hAnsi="Times New Roman" w:cs="Times New Roman"/>
      <w:color w:val="auto"/>
      <w:kern w:val="0"/>
      <w:sz w:val="24"/>
      <w:szCs w:val="24"/>
      <w:lang w:val="ru-RU" w:eastAsia="ru-RU"/>
    </w:rPr>
  </w:style>
  <w:style w:type="character" w:customStyle="1" w:styleId="11">
    <w:name w:val="Заголовок 1 Знак"/>
    <w:basedOn w:val="a1"/>
    <w:link w:val="10"/>
    <w:rsid w:val="009856CE"/>
    <w:rPr>
      <w:rFonts w:asciiTheme="majorHAnsi" w:eastAsiaTheme="majorEastAsia" w:hAnsiTheme="majorHAnsi" w:cstheme="majorBidi"/>
      <w:color w:val="2F5496" w:themeColor="accent1" w:themeShade="BF"/>
      <w:kern w:val="2"/>
      <w:sz w:val="32"/>
      <w:szCs w:val="32"/>
      <w:lang w:val="hr-HR" w:eastAsia="hr-HR"/>
    </w:rPr>
  </w:style>
  <w:style w:type="character" w:customStyle="1" w:styleId="60">
    <w:name w:val="Заголовок 6 Знак"/>
    <w:basedOn w:val="a1"/>
    <w:link w:val="6"/>
    <w:uiPriority w:val="9"/>
    <w:semiHidden/>
    <w:rsid w:val="009856CE"/>
    <w:rPr>
      <w:rFonts w:asciiTheme="majorHAnsi" w:eastAsiaTheme="majorEastAsia" w:hAnsiTheme="majorHAnsi" w:cstheme="majorBidi"/>
      <w:color w:val="1F3763" w:themeColor="accent1" w:themeShade="7F"/>
      <w:kern w:val="2"/>
      <w:sz w:val="18"/>
      <w:lang w:val="hr-HR" w:eastAsia="hr-HR"/>
    </w:rPr>
  </w:style>
  <w:style w:type="character" w:customStyle="1" w:styleId="40">
    <w:name w:val="Заголовок 4 Знак"/>
    <w:basedOn w:val="a1"/>
    <w:link w:val="4"/>
    <w:uiPriority w:val="9"/>
    <w:semiHidden/>
    <w:rsid w:val="006E4815"/>
    <w:rPr>
      <w:rFonts w:asciiTheme="majorHAnsi" w:eastAsiaTheme="majorEastAsia" w:hAnsiTheme="majorHAnsi" w:cstheme="majorBidi"/>
      <w:i/>
      <w:iCs/>
      <w:color w:val="2F5496" w:themeColor="accent1" w:themeShade="BF"/>
      <w:kern w:val="2"/>
      <w:sz w:val="18"/>
      <w:lang w:val="hr-HR" w:eastAsia="hr-HR"/>
    </w:rPr>
  </w:style>
  <w:style w:type="paragraph" w:customStyle="1" w:styleId="subsubsection">
    <w:name w:val="subsubsection"/>
    <w:basedOn w:val="a0"/>
    <w:rsid w:val="00CA7C64"/>
    <w:pPr>
      <w:suppressAutoHyphens w:val="0"/>
      <w:spacing w:before="100" w:beforeAutospacing="1" w:after="100" w:afterAutospacing="1"/>
      <w:ind w:left="0" w:right="0"/>
      <w:jc w:val="left"/>
    </w:pPr>
    <w:rPr>
      <w:rFonts w:ascii="Times New Roman" w:eastAsia="Times New Roman" w:hAnsi="Times New Roman" w:cs="Times New Roman"/>
      <w:color w:val="auto"/>
      <w:kern w:val="0"/>
      <w:sz w:val="24"/>
      <w:szCs w:val="24"/>
      <w:lang w:val="ru-RU" w:eastAsia="ru-RU"/>
    </w:rPr>
  </w:style>
  <w:style w:type="paragraph" w:styleId="a7">
    <w:name w:val="Normal (Web)"/>
    <w:basedOn w:val="a0"/>
    <w:uiPriority w:val="99"/>
    <w:semiHidden/>
    <w:unhideWhenUsed/>
    <w:rsid w:val="00CA7C64"/>
    <w:pPr>
      <w:suppressAutoHyphens w:val="0"/>
      <w:spacing w:before="100" w:beforeAutospacing="1" w:after="100" w:afterAutospacing="1"/>
      <w:ind w:left="0" w:right="0"/>
      <w:jc w:val="left"/>
    </w:pPr>
    <w:rPr>
      <w:rFonts w:ascii="Times New Roman" w:eastAsia="Times New Roman" w:hAnsi="Times New Roman" w:cs="Times New Roman"/>
      <w:color w:val="auto"/>
      <w:kern w:val="0"/>
      <w:sz w:val="24"/>
      <w:szCs w:val="24"/>
      <w:lang w:val="ru-RU" w:eastAsia="ru-RU"/>
    </w:rPr>
  </w:style>
  <w:style w:type="paragraph" w:styleId="a8">
    <w:name w:val="header"/>
    <w:basedOn w:val="a0"/>
    <w:link w:val="a9"/>
    <w:unhideWhenUsed/>
    <w:rsid w:val="00A9243E"/>
    <w:pPr>
      <w:tabs>
        <w:tab w:val="center" w:pos="4677"/>
        <w:tab w:val="right" w:pos="9355"/>
      </w:tabs>
      <w:spacing w:after="0"/>
    </w:pPr>
  </w:style>
  <w:style w:type="character" w:customStyle="1" w:styleId="a9">
    <w:name w:val="Верхний колонтитул Знак"/>
    <w:basedOn w:val="a1"/>
    <w:link w:val="a8"/>
    <w:uiPriority w:val="99"/>
    <w:rsid w:val="00A9243E"/>
    <w:rPr>
      <w:rFonts w:ascii="Palatino Linotype" w:eastAsia="Palatino Linotype" w:hAnsi="Palatino Linotype" w:cs="Palatino Linotype"/>
      <w:color w:val="181717"/>
      <w:kern w:val="2"/>
      <w:sz w:val="18"/>
      <w:lang w:val="hr-HR" w:eastAsia="hr-HR"/>
    </w:rPr>
  </w:style>
  <w:style w:type="paragraph" w:styleId="aa">
    <w:name w:val="footer"/>
    <w:basedOn w:val="a0"/>
    <w:link w:val="ab"/>
    <w:uiPriority w:val="99"/>
    <w:unhideWhenUsed/>
    <w:rsid w:val="00A9243E"/>
    <w:pPr>
      <w:tabs>
        <w:tab w:val="center" w:pos="4677"/>
        <w:tab w:val="right" w:pos="9355"/>
      </w:tabs>
      <w:spacing w:after="0"/>
    </w:pPr>
  </w:style>
  <w:style w:type="character" w:customStyle="1" w:styleId="ab">
    <w:name w:val="Нижний колонтитул Знак"/>
    <w:basedOn w:val="a1"/>
    <w:link w:val="aa"/>
    <w:uiPriority w:val="99"/>
    <w:rsid w:val="00A9243E"/>
    <w:rPr>
      <w:rFonts w:ascii="Palatino Linotype" w:eastAsia="Palatino Linotype" w:hAnsi="Palatino Linotype" w:cs="Palatino Linotype"/>
      <w:color w:val="181717"/>
      <w:kern w:val="2"/>
      <w:sz w:val="18"/>
      <w:lang w:val="hr-HR" w:eastAsia="hr-HR"/>
    </w:rPr>
  </w:style>
  <w:style w:type="character" w:customStyle="1" w:styleId="50">
    <w:name w:val="Заголовок 5 Знак"/>
    <w:basedOn w:val="a1"/>
    <w:link w:val="5"/>
    <w:uiPriority w:val="9"/>
    <w:semiHidden/>
    <w:rsid w:val="00ED28E3"/>
    <w:rPr>
      <w:rFonts w:asciiTheme="majorHAnsi" w:eastAsiaTheme="majorEastAsia" w:hAnsiTheme="majorHAnsi" w:cstheme="majorBidi"/>
      <w:color w:val="2F5496" w:themeColor="accent1" w:themeShade="BF"/>
      <w:kern w:val="2"/>
      <w:sz w:val="18"/>
      <w:lang w:val="hr-HR" w:eastAsia="hr-HR"/>
    </w:rPr>
  </w:style>
  <w:style w:type="character" w:customStyle="1" w:styleId="UnresolvedMention">
    <w:name w:val="Unresolved Mention"/>
    <w:basedOn w:val="a1"/>
    <w:uiPriority w:val="99"/>
    <w:semiHidden/>
    <w:unhideWhenUsed/>
    <w:rsid w:val="00802506"/>
    <w:rPr>
      <w:color w:val="605E5C"/>
      <w:shd w:val="clear" w:color="auto" w:fill="E1DFDD"/>
    </w:rPr>
  </w:style>
  <w:style w:type="paragraph" w:styleId="ac">
    <w:name w:val="Balloon Text"/>
    <w:basedOn w:val="a0"/>
    <w:link w:val="ad"/>
    <w:unhideWhenUsed/>
    <w:rsid w:val="00762FCC"/>
    <w:pPr>
      <w:spacing w:after="0"/>
    </w:pPr>
    <w:rPr>
      <w:rFonts w:ascii="Segoe UI" w:hAnsi="Segoe UI" w:cs="Segoe UI"/>
      <w:szCs w:val="18"/>
    </w:rPr>
  </w:style>
  <w:style w:type="character" w:customStyle="1" w:styleId="ad">
    <w:name w:val="Текст выноски Знак"/>
    <w:basedOn w:val="a1"/>
    <w:link w:val="ac"/>
    <w:uiPriority w:val="99"/>
    <w:semiHidden/>
    <w:rsid w:val="00762FCC"/>
    <w:rPr>
      <w:rFonts w:ascii="Segoe UI" w:eastAsia="Palatino Linotype" w:hAnsi="Segoe UI" w:cs="Segoe UI"/>
      <w:color w:val="181717"/>
      <w:kern w:val="2"/>
      <w:sz w:val="18"/>
      <w:szCs w:val="18"/>
      <w:lang w:val="hr-HR" w:eastAsia="hr-HR"/>
    </w:rPr>
  </w:style>
  <w:style w:type="character" w:customStyle="1" w:styleId="70">
    <w:name w:val="Заголовок 7 Знак"/>
    <w:basedOn w:val="a1"/>
    <w:link w:val="7"/>
    <w:rsid w:val="0026254C"/>
    <w:rPr>
      <w:rFonts w:ascii="Times New Roman" w:eastAsia="Times New Roman" w:hAnsi="Times New Roman" w:cs="Times New Roman"/>
      <w:szCs w:val="24"/>
      <w:lang w:eastAsia="zh-CN"/>
    </w:rPr>
  </w:style>
  <w:style w:type="character" w:customStyle="1" w:styleId="80">
    <w:name w:val="Заголовок 8 Знак"/>
    <w:basedOn w:val="a1"/>
    <w:link w:val="8"/>
    <w:rsid w:val="0026254C"/>
    <w:rPr>
      <w:rFonts w:ascii="Times New Roman" w:eastAsia="Times New Roman" w:hAnsi="Times New Roman" w:cs="Times New Roman"/>
      <w:i/>
      <w:iCs/>
      <w:szCs w:val="24"/>
      <w:lang w:eastAsia="zh-CN"/>
    </w:rPr>
  </w:style>
  <w:style w:type="character" w:customStyle="1" w:styleId="90">
    <w:name w:val="Заголовок 9 Знак"/>
    <w:basedOn w:val="a1"/>
    <w:link w:val="9"/>
    <w:rsid w:val="0026254C"/>
    <w:rPr>
      <w:rFonts w:ascii="Arial" w:eastAsia="Times New Roman" w:hAnsi="Arial" w:cs="Arial"/>
      <w:lang w:eastAsia="zh-CN"/>
    </w:rPr>
  </w:style>
  <w:style w:type="character" w:customStyle="1" w:styleId="WW8Num1z0">
    <w:name w:val="WW8Num1z0"/>
    <w:rsid w:val="0026254C"/>
  </w:style>
  <w:style w:type="character" w:customStyle="1" w:styleId="WW8Num1z1">
    <w:name w:val="WW8Num1z1"/>
    <w:rsid w:val="0026254C"/>
  </w:style>
  <w:style w:type="character" w:customStyle="1" w:styleId="WW8Num1z2">
    <w:name w:val="WW8Num1z2"/>
    <w:rsid w:val="0026254C"/>
  </w:style>
  <w:style w:type="character" w:customStyle="1" w:styleId="WW8Num1z3">
    <w:name w:val="WW8Num1z3"/>
    <w:rsid w:val="0026254C"/>
  </w:style>
  <w:style w:type="character" w:customStyle="1" w:styleId="WW8Num1z4">
    <w:name w:val="WW8Num1z4"/>
    <w:rsid w:val="0026254C"/>
  </w:style>
  <w:style w:type="character" w:customStyle="1" w:styleId="WW8Num1z5">
    <w:name w:val="WW8Num1z5"/>
    <w:rsid w:val="0026254C"/>
  </w:style>
  <w:style w:type="character" w:customStyle="1" w:styleId="WW8Num1z6">
    <w:name w:val="WW8Num1z6"/>
    <w:rsid w:val="0026254C"/>
  </w:style>
  <w:style w:type="character" w:customStyle="1" w:styleId="WW8Num1z7">
    <w:name w:val="WW8Num1z7"/>
    <w:rsid w:val="0026254C"/>
  </w:style>
  <w:style w:type="character" w:customStyle="1" w:styleId="WW8Num1z8">
    <w:name w:val="WW8Num1z8"/>
    <w:rsid w:val="0026254C"/>
  </w:style>
  <w:style w:type="character" w:customStyle="1" w:styleId="WW8Num2z0">
    <w:name w:val="WW8Num2z0"/>
    <w:rsid w:val="0026254C"/>
  </w:style>
  <w:style w:type="character" w:customStyle="1" w:styleId="WW8Num3z0">
    <w:name w:val="WW8Num3z0"/>
    <w:rsid w:val="0026254C"/>
  </w:style>
  <w:style w:type="character" w:customStyle="1" w:styleId="WW8Num4z0">
    <w:name w:val="WW8Num4z0"/>
    <w:rsid w:val="0026254C"/>
  </w:style>
  <w:style w:type="character" w:customStyle="1" w:styleId="WW8Num4z1">
    <w:name w:val="WW8Num4z1"/>
    <w:rsid w:val="0026254C"/>
  </w:style>
  <w:style w:type="character" w:customStyle="1" w:styleId="WW8Num4z2">
    <w:name w:val="WW8Num4z2"/>
    <w:rsid w:val="0026254C"/>
  </w:style>
  <w:style w:type="character" w:customStyle="1" w:styleId="WW8Num4z3">
    <w:name w:val="WW8Num4z3"/>
    <w:rsid w:val="0026254C"/>
  </w:style>
  <w:style w:type="character" w:customStyle="1" w:styleId="WW8Num4z4">
    <w:name w:val="WW8Num4z4"/>
    <w:rsid w:val="0026254C"/>
  </w:style>
  <w:style w:type="character" w:customStyle="1" w:styleId="WW8Num4z5">
    <w:name w:val="WW8Num4z5"/>
    <w:rsid w:val="0026254C"/>
  </w:style>
  <w:style w:type="character" w:customStyle="1" w:styleId="WW8Num4z6">
    <w:name w:val="WW8Num4z6"/>
    <w:rsid w:val="0026254C"/>
  </w:style>
  <w:style w:type="character" w:customStyle="1" w:styleId="WW8Num4z7">
    <w:name w:val="WW8Num4z7"/>
    <w:rsid w:val="0026254C"/>
  </w:style>
  <w:style w:type="character" w:customStyle="1" w:styleId="WW8Num4z8">
    <w:name w:val="WW8Num4z8"/>
    <w:rsid w:val="0026254C"/>
  </w:style>
  <w:style w:type="character" w:customStyle="1" w:styleId="WW8Num5z0">
    <w:name w:val="WW8Num5z0"/>
    <w:rsid w:val="0026254C"/>
    <w:rPr>
      <w:rFonts w:hint="default"/>
    </w:rPr>
  </w:style>
  <w:style w:type="character" w:customStyle="1" w:styleId="WW8Num5z1">
    <w:name w:val="WW8Num5z1"/>
    <w:rsid w:val="0026254C"/>
  </w:style>
  <w:style w:type="character" w:customStyle="1" w:styleId="WW8Num5z2">
    <w:name w:val="WW8Num5z2"/>
    <w:rsid w:val="0026254C"/>
  </w:style>
  <w:style w:type="character" w:customStyle="1" w:styleId="WW8Num5z3">
    <w:name w:val="WW8Num5z3"/>
    <w:rsid w:val="0026254C"/>
  </w:style>
  <w:style w:type="character" w:customStyle="1" w:styleId="WW8Num5z4">
    <w:name w:val="WW8Num5z4"/>
    <w:rsid w:val="0026254C"/>
  </w:style>
  <w:style w:type="character" w:customStyle="1" w:styleId="WW8Num5z5">
    <w:name w:val="WW8Num5z5"/>
    <w:rsid w:val="0026254C"/>
  </w:style>
  <w:style w:type="character" w:customStyle="1" w:styleId="WW8Num5z6">
    <w:name w:val="WW8Num5z6"/>
    <w:rsid w:val="0026254C"/>
  </w:style>
  <w:style w:type="character" w:customStyle="1" w:styleId="WW8Num5z7">
    <w:name w:val="WW8Num5z7"/>
    <w:rsid w:val="0026254C"/>
  </w:style>
  <w:style w:type="character" w:customStyle="1" w:styleId="WW8Num5z8">
    <w:name w:val="WW8Num5z8"/>
    <w:rsid w:val="0026254C"/>
  </w:style>
  <w:style w:type="character" w:customStyle="1" w:styleId="21">
    <w:name w:val="Основной шрифт абзаца2"/>
    <w:rsid w:val="0026254C"/>
  </w:style>
  <w:style w:type="character" w:customStyle="1" w:styleId="WW8Num6z0">
    <w:name w:val="WW8Num6z0"/>
    <w:rsid w:val="0026254C"/>
    <w:rPr>
      <w:rFonts w:ascii="Symbol" w:hAnsi="Symbol" w:cs="Symbol"/>
    </w:rPr>
  </w:style>
  <w:style w:type="character" w:customStyle="1" w:styleId="WW8Num7z0">
    <w:name w:val="WW8Num7z0"/>
    <w:rsid w:val="0026254C"/>
    <w:rPr>
      <w:rFonts w:ascii="Symbol" w:hAnsi="Symbol" w:cs="Symbol"/>
    </w:rPr>
  </w:style>
  <w:style w:type="character" w:customStyle="1" w:styleId="WW8Num8z0">
    <w:name w:val="WW8Num8z0"/>
    <w:rsid w:val="0026254C"/>
    <w:rPr>
      <w:rFonts w:ascii="Symbol" w:hAnsi="Symbol" w:cs="Symbol"/>
    </w:rPr>
  </w:style>
  <w:style w:type="character" w:customStyle="1" w:styleId="WW8Num10z0">
    <w:name w:val="WW8Num10z0"/>
    <w:rsid w:val="0026254C"/>
    <w:rPr>
      <w:rFonts w:ascii="Symbol" w:hAnsi="Symbol" w:cs="Symbol"/>
    </w:rPr>
  </w:style>
  <w:style w:type="character" w:customStyle="1" w:styleId="WW8Num15z0">
    <w:name w:val="WW8Num15z0"/>
    <w:rsid w:val="0026254C"/>
    <w:rPr>
      <w:rFonts w:ascii="Book Antiqua" w:hAnsi="Book Antiqua" w:cs="Book Antiqua"/>
    </w:rPr>
  </w:style>
  <w:style w:type="character" w:customStyle="1" w:styleId="WW8Num25z0">
    <w:name w:val="WW8Num25z0"/>
    <w:rsid w:val="0026254C"/>
    <w:rPr>
      <w:rFonts w:ascii="Symbol" w:hAnsi="Symbol" w:cs="Symbol"/>
    </w:rPr>
  </w:style>
  <w:style w:type="character" w:customStyle="1" w:styleId="WW8Num25z1">
    <w:name w:val="WW8Num25z1"/>
    <w:rsid w:val="0026254C"/>
    <w:rPr>
      <w:rFonts w:ascii="Courier New" w:hAnsi="Courier New" w:cs="Courier New"/>
    </w:rPr>
  </w:style>
  <w:style w:type="character" w:customStyle="1" w:styleId="WW8Num25z2">
    <w:name w:val="WW8Num25z2"/>
    <w:rsid w:val="0026254C"/>
    <w:rPr>
      <w:rFonts w:ascii="Wingdings" w:hAnsi="Wingdings" w:cs="Wingdings"/>
    </w:rPr>
  </w:style>
  <w:style w:type="character" w:customStyle="1" w:styleId="WW8Num26z1">
    <w:name w:val="WW8Num26z1"/>
    <w:rsid w:val="0026254C"/>
    <w:rPr>
      <w:rFonts w:ascii="Symbol" w:hAnsi="Symbol" w:cs="Symbol"/>
    </w:rPr>
  </w:style>
  <w:style w:type="character" w:customStyle="1" w:styleId="12">
    <w:name w:val="Основной шрифт абзаца1"/>
    <w:rsid w:val="0026254C"/>
  </w:style>
  <w:style w:type="character" w:styleId="ae">
    <w:name w:val="page number"/>
    <w:basedOn w:val="12"/>
    <w:rsid w:val="0026254C"/>
  </w:style>
  <w:style w:type="character" w:customStyle="1" w:styleId="FootnoteCharacters">
    <w:name w:val="Footnote Characters"/>
    <w:rsid w:val="0026254C"/>
    <w:rPr>
      <w:vertAlign w:val="superscript"/>
    </w:rPr>
  </w:style>
  <w:style w:type="character" w:customStyle="1" w:styleId="MTEquationSection">
    <w:name w:val="MTEquationSection"/>
    <w:rsid w:val="0026254C"/>
    <w:rPr>
      <w:vanish w:val="0"/>
      <w:color w:val="FF0000"/>
    </w:rPr>
  </w:style>
  <w:style w:type="character" w:customStyle="1" w:styleId="13">
    <w:name w:val="Знак примечания1"/>
    <w:rsid w:val="0026254C"/>
    <w:rPr>
      <w:sz w:val="16"/>
      <w:szCs w:val="16"/>
    </w:rPr>
  </w:style>
  <w:style w:type="character" w:customStyle="1" w:styleId="af">
    <w:name w:val="&quot;Доказательство&quot;"/>
    <w:rsid w:val="0026254C"/>
    <w:rPr>
      <w:spacing w:val="40"/>
    </w:rPr>
  </w:style>
  <w:style w:type="character" w:customStyle="1" w:styleId="af0">
    <w:name w:val="Символ сноски"/>
    <w:rsid w:val="0026254C"/>
    <w:rPr>
      <w:vertAlign w:val="superscript"/>
    </w:rPr>
  </w:style>
  <w:style w:type="character" w:customStyle="1" w:styleId="af1">
    <w:name w:val="Символы концевой сноски"/>
    <w:rsid w:val="0026254C"/>
    <w:rPr>
      <w:vertAlign w:val="superscript"/>
    </w:rPr>
  </w:style>
  <w:style w:type="character" w:customStyle="1" w:styleId="EndnoteCharacters">
    <w:name w:val="Endnote Characters"/>
    <w:rsid w:val="0026254C"/>
  </w:style>
  <w:style w:type="character" w:customStyle="1" w:styleId="af2">
    <w:name w:val="Литература Знак"/>
    <w:rsid w:val="0026254C"/>
    <w:rPr>
      <w:sz w:val="22"/>
      <w:szCs w:val="22"/>
    </w:rPr>
  </w:style>
  <w:style w:type="character" w:styleId="af3">
    <w:name w:val="footnote reference"/>
    <w:rsid w:val="0026254C"/>
    <w:rPr>
      <w:vertAlign w:val="superscript"/>
    </w:rPr>
  </w:style>
  <w:style w:type="character" w:styleId="af4">
    <w:name w:val="endnote reference"/>
    <w:rsid w:val="0026254C"/>
    <w:rPr>
      <w:vertAlign w:val="superscript"/>
    </w:rPr>
  </w:style>
  <w:style w:type="paragraph" w:customStyle="1" w:styleId="14">
    <w:name w:val="Заголовок1"/>
    <w:basedOn w:val="a0"/>
    <w:next w:val="af5"/>
    <w:rsid w:val="0026254C"/>
    <w:pPr>
      <w:suppressAutoHyphens w:val="0"/>
      <w:spacing w:after="0"/>
      <w:ind w:left="0" w:right="0"/>
      <w:jc w:val="center"/>
    </w:pPr>
    <w:rPr>
      <w:rFonts w:ascii="Times New Roman" w:eastAsia="Times New Roman" w:hAnsi="Times New Roman" w:cs="Times New Roman"/>
      <w:b/>
      <w:color w:val="auto"/>
      <w:kern w:val="0"/>
      <w:sz w:val="32"/>
      <w:szCs w:val="32"/>
      <w:lang w:val="ru-RU" w:eastAsia="zh-CN"/>
    </w:rPr>
  </w:style>
  <w:style w:type="paragraph" w:styleId="af6">
    <w:name w:val="Body Text"/>
    <w:basedOn w:val="a0"/>
    <w:link w:val="af7"/>
    <w:rsid w:val="0026254C"/>
    <w:pPr>
      <w:suppressAutoHyphens w:val="0"/>
      <w:spacing w:after="0"/>
      <w:ind w:left="0" w:right="0" w:firstLine="397"/>
    </w:pPr>
    <w:rPr>
      <w:rFonts w:ascii="Times New Roman" w:eastAsia="Times New Roman" w:hAnsi="Times New Roman" w:cs="Times New Roman"/>
      <w:color w:val="auto"/>
      <w:kern w:val="0"/>
      <w:sz w:val="22"/>
      <w:lang w:val="ru-RU" w:eastAsia="zh-CN"/>
    </w:rPr>
  </w:style>
  <w:style w:type="character" w:customStyle="1" w:styleId="af7">
    <w:name w:val="Основной текст Знак"/>
    <w:basedOn w:val="a1"/>
    <w:link w:val="af6"/>
    <w:rsid w:val="0026254C"/>
    <w:rPr>
      <w:rFonts w:ascii="Times New Roman" w:eastAsia="Times New Roman" w:hAnsi="Times New Roman" w:cs="Times New Roman"/>
      <w:lang w:eastAsia="zh-CN"/>
    </w:rPr>
  </w:style>
  <w:style w:type="paragraph" w:styleId="af8">
    <w:name w:val="List"/>
    <w:basedOn w:val="af6"/>
    <w:rsid w:val="0026254C"/>
  </w:style>
  <w:style w:type="paragraph" w:styleId="af9">
    <w:name w:val="caption"/>
    <w:basedOn w:val="a0"/>
    <w:qFormat/>
    <w:rsid w:val="0026254C"/>
    <w:pPr>
      <w:suppressLineNumbers/>
      <w:suppressAutoHyphens w:val="0"/>
      <w:spacing w:before="120" w:after="120"/>
      <w:ind w:left="0" w:right="0"/>
      <w:jc w:val="left"/>
    </w:pPr>
    <w:rPr>
      <w:rFonts w:ascii="Times New Roman" w:eastAsia="Times New Roman" w:hAnsi="Times New Roman" w:cs="Mangal"/>
      <w:i/>
      <w:iCs/>
      <w:color w:val="auto"/>
      <w:kern w:val="0"/>
      <w:sz w:val="24"/>
      <w:szCs w:val="24"/>
      <w:lang w:val="ru-RU" w:eastAsia="zh-CN"/>
    </w:rPr>
  </w:style>
  <w:style w:type="paragraph" w:customStyle="1" w:styleId="15">
    <w:name w:val="Указатель1"/>
    <w:basedOn w:val="a0"/>
    <w:rsid w:val="0026254C"/>
    <w:pPr>
      <w:suppressLineNumbers/>
      <w:suppressAutoHyphens w:val="0"/>
      <w:spacing w:after="0"/>
      <w:ind w:left="0" w:right="0"/>
      <w:jc w:val="left"/>
    </w:pPr>
    <w:rPr>
      <w:rFonts w:ascii="Times New Roman" w:eastAsia="Times New Roman" w:hAnsi="Times New Roman" w:cs="Mangal"/>
      <w:color w:val="auto"/>
      <w:kern w:val="0"/>
      <w:sz w:val="22"/>
      <w:szCs w:val="24"/>
      <w:lang w:val="ru-RU" w:eastAsia="zh-CN"/>
    </w:rPr>
  </w:style>
  <w:style w:type="paragraph" w:customStyle="1" w:styleId="210">
    <w:name w:val="Основной текст 21"/>
    <w:basedOn w:val="af6"/>
    <w:next w:val="af6"/>
    <w:rsid w:val="0026254C"/>
    <w:rPr>
      <w:sz w:val="20"/>
      <w:szCs w:val="20"/>
    </w:rPr>
  </w:style>
  <w:style w:type="paragraph" w:customStyle="1" w:styleId="Heading">
    <w:name w:val="Heading"/>
    <w:basedOn w:val="a0"/>
    <w:next w:val="af6"/>
    <w:rsid w:val="0026254C"/>
    <w:pPr>
      <w:keepNext/>
      <w:suppressAutoHyphens w:val="0"/>
      <w:spacing w:before="240" w:after="120"/>
      <w:ind w:left="0" w:right="0"/>
      <w:jc w:val="left"/>
    </w:pPr>
    <w:rPr>
      <w:rFonts w:ascii="Arial" w:eastAsia="DejaVu Sans" w:hAnsi="Arial" w:cs="DejaVu Sans"/>
      <w:color w:val="auto"/>
      <w:kern w:val="0"/>
      <w:sz w:val="28"/>
      <w:szCs w:val="28"/>
      <w:lang w:val="ru-RU" w:eastAsia="zh-CN"/>
    </w:rPr>
  </w:style>
  <w:style w:type="paragraph" w:customStyle="1" w:styleId="16">
    <w:name w:val="Название объекта1"/>
    <w:basedOn w:val="a0"/>
    <w:rsid w:val="0026254C"/>
    <w:pPr>
      <w:suppressLineNumbers/>
      <w:suppressAutoHyphens w:val="0"/>
      <w:spacing w:before="120" w:after="120"/>
      <w:ind w:left="0" w:right="0"/>
      <w:jc w:val="left"/>
    </w:pPr>
    <w:rPr>
      <w:rFonts w:ascii="Times New Roman" w:eastAsia="Times New Roman" w:hAnsi="Times New Roman" w:cs="Times New Roman"/>
      <w:i/>
      <w:iCs/>
      <w:color w:val="auto"/>
      <w:kern w:val="0"/>
      <w:sz w:val="24"/>
      <w:szCs w:val="24"/>
      <w:lang w:val="ru-RU" w:eastAsia="zh-CN"/>
    </w:rPr>
  </w:style>
  <w:style w:type="paragraph" w:customStyle="1" w:styleId="Index">
    <w:name w:val="Index"/>
    <w:basedOn w:val="a0"/>
    <w:rsid w:val="0026254C"/>
    <w:pPr>
      <w:suppressLineNumbers/>
      <w:suppressAutoHyphens w:val="0"/>
      <w:spacing w:after="0"/>
      <w:ind w:left="0" w:right="0"/>
      <w:jc w:val="left"/>
    </w:pPr>
    <w:rPr>
      <w:rFonts w:ascii="Times New Roman" w:eastAsia="Times New Roman" w:hAnsi="Times New Roman" w:cs="Times New Roman"/>
      <w:color w:val="auto"/>
      <w:kern w:val="0"/>
      <w:sz w:val="22"/>
      <w:szCs w:val="24"/>
      <w:lang w:val="ru-RU" w:eastAsia="zh-CN"/>
    </w:rPr>
  </w:style>
  <w:style w:type="paragraph" w:styleId="afa">
    <w:name w:val="footnote text"/>
    <w:basedOn w:val="a0"/>
    <w:link w:val="afb"/>
    <w:rsid w:val="0026254C"/>
    <w:pPr>
      <w:suppressAutoHyphens w:val="0"/>
      <w:spacing w:after="0"/>
      <w:ind w:left="0" w:right="0"/>
      <w:jc w:val="left"/>
    </w:pPr>
    <w:rPr>
      <w:rFonts w:ascii="Times New Roman" w:eastAsia="Times New Roman" w:hAnsi="Times New Roman" w:cs="Times New Roman"/>
      <w:color w:val="auto"/>
      <w:kern w:val="0"/>
      <w:sz w:val="20"/>
      <w:szCs w:val="20"/>
      <w:lang w:val="ru-RU" w:eastAsia="zh-CN"/>
    </w:rPr>
  </w:style>
  <w:style w:type="character" w:customStyle="1" w:styleId="afb">
    <w:name w:val="Текст сноски Знак"/>
    <w:basedOn w:val="a1"/>
    <w:link w:val="afa"/>
    <w:rsid w:val="0026254C"/>
    <w:rPr>
      <w:rFonts w:ascii="Times New Roman" w:eastAsia="Times New Roman" w:hAnsi="Times New Roman" w:cs="Times New Roman"/>
      <w:sz w:val="20"/>
      <w:szCs w:val="20"/>
      <w:lang w:eastAsia="zh-CN"/>
    </w:rPr>
  </w:style>
  <w:style w:type="paragraph" w:customStyle="1" w:styleId="MTDisplayEquation">
    <w:name w:val="MTDisplayEquation"/>
    <w:basedOn w:val="a0"/>
    <w:next w:val="af6"/>
    <w:rsid w:val="0026254C"/>
    <w:pPr>
      <w:suppressAutoHyphens w:val="0"/>
      <w:spacing w:before="120" w:after="120"/>
      <w:ind w:left="0" w:right="0"/>
      <w:jc w:val="left"/>
    </w:pPr>
    <w:rPr>
      <w:rFonts w:ascii="Times New Roman" w:eastAsia="Times New Roman" w:hAnsi="Times New Roman" w:cs="Times New Roman"/>
      <w:color w:val="auto"/>
      <w:kern w:val="0"/>
      <w:sz w:val="22"/>
      <w:szCs w:val="24"/>
      <w:lang w:val="ru-RU" w:eastAsia="zh-CN"/>
    </w:rPr>
  </w:style>
  <w:style w:type="paragraph" w:styleId="af5">
    <w:name w:val="Subtitle"/>
    <w:basedOn w:val="a0"/>
    <w:next w:val="afc"/>
    <w:link w:val="afd"/>
    <w:qFormat/>
    <w:rsid w:val="0026254C"/>
    <w:pPr>
      <w:suppressAutoHyphens w:val="0"/>
      <w:spacing w:after="120"/>
      <w:ind w:left="0" w:right="0"/>
      <w:jc w:val="center"/>
    </w:pPr>
    <w:rPr>
      <w:rFonts w:ascii="Times New Roman" w:eastAsia="Times New Roman" w:hAnsi="Times New Roman" w:cs="Times New Roman"/>
      <w:color w:val="auto"/>
      <w:kern w:val="0"/>
      <w:sz w:val="32"/>
      <w:szCs w:val="32"/>
      <w:lang w:val="ru-RU" w:eastAsia="zh-CN"/>
    </w:rPr>
  </w:style>
  <w:style w:type="character" w:customStyle="1" w:styleId="afd">
    <w:name w:val="Подзаголовок Знак"/>
    <w:basedOn w:val="a1"/>
    <w:link w:val="af5"/>
    <w:rsid w:val="0026254C"/>
    <w:rPr>
      <w:rFonts w:ascii="Times New Roman" w:eastAsia="Times New Roman" w:hAnsi="Times New Roman" w:cs="Times New Roman"/>
      <w:sz w:val="32"/>
      <w:szCs w:val="32"/>
      <w:lang w:eastAsia="zh-CN"/>
    </w:rPr>
  </w:style>
  <w:style w:type="paragraph" w:customStyle="1" w:styleId="afc">
    <w:name w:val="Авторы"/>
    <w:basedOn w:val="a0"/>
    <w:next w:val="afe"/>
    <w:rsid w:val="0026254C"/>
    <w:pPr>
      <w:suppressAutoHyphens w:val="0"/>
      <w:spacing w:after="0"/>
      <w:ind w:left="0" w:right="0"/>
      <w:jc w:val="center"/>
    </w:pPr>
    <w:rPr>
      <w:rFonts w:ascii="Times New Roman" w:eastAsia="Times New Roman" w:hAnsi="Times New Roman" w:cs="Times New Roman"/>
      <w:color w:val="auto"/>
      <w:kern w:val="0"/>
      <w:sz w:val="24"/>
      <w:szCs w:val="24"/>
      <w:lang w:val="ru-RU" w:eastAsia="zh-CN"/>
    </w:rPr>
  </w:style>
  <w:style w:type="paragraph" w:customStyle="1" w:styleId="Arial">
    <w:name w:val="Стиль Авторы + Arial"/>
    <w:basedOn w:val="afc"/>
    <w:rsid w:val="0026254C"/>
    <w:rPr>
      <w:bCs/>
    </w:rPr>
  </w:style>
  <w:style w:type="paragraph" w:customStyle="1" w:styleId="afe">
    <w:name w:val="Аннотация"/>
    <w:basedOn w:val="a0"/>
    <w:rsid w:val="0026254C"/>
    <w:pPr>
      <w:suppressAutoHyphens w:val="0"/>
      <w:spacing w:after="320"/>
      <w:ind w:left="851" w:right="851"/>
    </w:pPr>
    <w:rPr>
      <w:rFonts w:ascii="Times New Roman" w:eastAsia="Times New Roman" w:hAnsi="Times New Roman" w:cs="Times New Roman"/>
      <w:color w:val="auto"/>
      <w:kern w:val="0"/>
      <w:sz w:val="20"/>
      <w:szCs w:val="20"/>
      <w:lang w:val="ru-RU" w:eastAsia="zh-CN"/>
    </w:rPr>
  </w:style>
  <w:style w:type="paragraph" w:customStyle="1" w:styleId="17">
    <w:name w:val="Схема документа1"/>
    <w:basedOn w:val="a0"/>
    <w:rsid w:val="0026254C"/>
    <w:pPr>
      <w:shd w:val="clear" w:color="auto" w:fill="000080"/>
      <w:suppressAutoHyphens w:val="0"/>
      <w:spacing w:after="0"/>
      <w:ind w:left="0" w:right="0"/>
      <w:jc w:val="left"/>
    </w:pPr>
    <w:rPr>
      <w:rFonts w:ascii="Tahoma" w:eastAsia="Times New Roman" w:hAnsi="Tahoma" w:cs="Tahoma"/>
      <w:color w:val="auto"/>
      <w:kern w:val="0"/>
      <w:sz w:val="20"/>
      <w:szCs w:val="20"/>
      <w:lang w:val="ru-RU" w:eastAsia="zh-CN"/>
    </w:rPr>
  </w:style>
  <w:style w:type="paragraph" w:customStyle="1" w:styleId="a">
    <w:name w:val="Литература"/>
    <w:basedOn w:val="a0"/>
    <w:rsid w:val="0026254C"/>
    <w:pPr>
      <w:numPr>
        <w:numId w:val="9"/>
      </w:numPr>
      <w:tabs>
        <w:tab w:val="left" w:pos="360"/>
      </w:tabs>
      <w:suppressAutoHyphens w:val="0"/>
      <w:spacing w:after="120"/>
      <w:ind w:right="0"/>
      <w:jc w:val="left"/>
    </w:pPr>
    <w:rPr>
      <w:rFonts w:ascii="Times New Roman" w:eastAsia="Times New Roman" w:hAnsi="Times New Roman" w:cs="Times New Roman"/>
      <w:color w:val="auto"/>
      <w:kern w:val="0"/>
      <w:sz w:val="22"/>
      <w:lang w:val="ru-RU" w:eastAsia="zh-CN"/>
    </w:rPr>
  </w:style>
  <w:style w:type="paragraph" w:customStyle="1" w:styleId="18">
    <w:name w:val="Текст примечания1"/>
    <w:basedOn w:val="a0"/>
    <w:rsid w:val="0026254C"/>
    <w:pPr>
      <w:suppressAutoHyphens w:val="0"/>
      <w:spacing w:after="0"/>
      <w:ind w:left="0" w:right="0"/>
      <w:jc w:val="left"/>
    </w:pPr>
    <w:rPr>
      <w:rFonts w:ascii="Times New Roman" w:eastAsia="Times New Roman" w:hAnsi="Times New Roman" w:cs="Times New Roman"/>
      <w:color w:val="auto"/>
      <w:kern w:val="0"/>
      <w:sz w:val="20"/>
      <w:szCs w:val="20"/>
      <w:lang w:val="ru-RU" w:eastAsia="zh-CN"/>
    </w:rPr>
  </w:style>
  <w:style w:type="paragraph" w:styleId="aff">
    <w:name w:val="annotation text"/>
    <w:basedOn w:val="a0"/>
    <w:link w:val="aff0"/>
    <w:uiPriority w:val="99"/>
    <w:semiHidden/>
    <w:unhideWhenUsed/>
    <w:rsid w:val="0026254C"/>
    <w:rPr>
      <w:sz w:val="20"/>
      <w:szCs w:val="20"/>
    </w:rPr>
  </w:style>
  <w:style w:type="character" w:customStyle="1" w:styleId="aff0">
    <w:name w:val="Текст примечания Знак"/>
    <w:basedOn w:val="a1"/>
    <w:link w:val="aff"/>
    <w:uiPriority w:val="99"/>
    <w:semiHidden/>
    <w:rsid w:val="0026254C"/>
    <w:rPr>
      <w:rFonts w:ascii="Palatino Linotype" w:eastAsia="Palatino Linotype" w:hAnsi="Palatino Linotype" w:cs="Palatino Linotype"/>
      <w:color w:val="181717"/>
      <w:kern w:val="2"/>
      <w:sz w:val="20"/>
      <w:szCs w:val="20"/>
      <w:lang w:val="hr-HR" w:eastAsia="hr-HR"/>
    </w:rPr>
  </w:style>
  <w:style w:type="paragraph" w:styleId="aff1">
    <w:name w:val="annotation subject"/>
    <w:basedOn w:val="18"/>
    <w:next w:val="18"/>
    <w:link w:val="aff2"/>
    <w:rsid w:val="0026254C"/>
    <w:rPr>
      <w:b/>
      <w:bCs/>
    </w:rPr>
  </w:style>
  <w:style w:type="character" w:customStyle="1" w:styleId="aff2">
    <w:name w:val="Тема примечания Знак"/>
    <w:basedOn w:val="aff0"/>
    <w:link w:val="aff1"/>
    <w:rsid w:val="0026254C"/>
    <w:rPr>
      <w:rFonts w:ascii="Times New Roman" w:eastAsia="Times New Roman" w:hAnsi="Times New Roman" w:cs="Times New Roman"/>
      <w:b/>
      <w:bCs/>
      <w:color w:val="181717"/>
      <w:kern w:val="2"/>
      <w:sz w:val="20"/>
      <w:szCs w:val="20"/>
      <w:lang w:val="hr-HR" w:eastAsia="zh-CN"/>
    </w:rPr>
  </w:style>
  <w:style w:type="paragraph" w:customStyle="1" w:styleId="1">
    <w:name w:val="Нумерованный список1"/>
    <w:basedOn w:val="a0"/>
    <w:rsid w:val="0026254C"/>
    <w:pPr>
      <w:numPr>
        <w:numId w:val="7"/>
      </w:numPr>
      <w:suppressAutoHyphens w:val="0"/>
      <w:spacing w:after="120"/>
      <w:ind w:left="720" w:right="0" w:hanging="720"/>
      <w:jc w:val="left"/>
    </w:pPr>
    <w:rPr>
      <w:rFonts w:ascii="Times New Roman" w:eastAsia="Times New Roman" w:hAnsi="Times New Roman" w:cs="Times New Roman"/>
      <w:color w:val="auto"/>
      <w:kern w:val="0"/>
      <w:sz w:val="22"/>
      <w:szCs w:val="24"/>
      <w:lang w:val="ru-RU" w:eastAsia="zh-CN"/>
    </w:rPr>
  </w:style>
  <w:style w:type="paragraph" w:customStyle="1" w:styleId="aff3">
    <w:name w:val="Подпись к рисунку"/>
    <w:basedOn w:val="16"/>
    <w:next w:val="af6"/>
    <w:rsid w:val="0026254C"/>
    <w:pPr>
      <w:keepNext/>
      <w:suppressLineNumbers w:val="0"/>
      <w:spacing w:after="240"/>
      <w:ind w:left="669" w:hanging="669"/>
    </w:pPr>
    <w:rPr>
      <w:bCs/>
      <w:i w:val="0"/>
      <w:iCs w:val="0"/>
      <w:sz w:val="20"/>
      <w:szCs w:val="20"/>
    </w:rPr>
  </w:style>
  <w:style w:type="paragraph" w:styleId="aff4">
    <w:name w:val="table of figures"/>
    <w:basedOn w:val="a0"/>
    <w:next w:val="aff3"/>
    <w:rsid w:val="0026254C"/>
    <w:pPr>
      <w:keepNext/>
      <w:suppressAutoHyphens w:val="0"/>
      <w:spacing w:before="240" w:after="0"/>
      <w:ind w:left="0" w:right="0"/>
      <w:jc w:val="center"/>
    </w:pPr>
    <w:rPr>
      <w:rFonts w:ascii="Times New Roman" w:eastAsia="Times New Roman" w:hAnsi="Times New Roman" w:cs="Times New Roman"/>
      <w:color w:val="auto"/>
      <w:kern w:val="0"/>
      <w:sz w:val="20"/>
      <w:szCs w:val="24"/>
      <w:lang w:val="ru-RU" w:eastAsia="zh-CN"/>
    </w:rPr>
  </w:style>
  <w:style w:type="paragraph" w:customStyle="1" w:styleId="aff5">
    <w:name w:val="Определение"/>
    <w:basedOn w:val="af6"/>
    <w:next w:val="af6"/>
    <w:rsid w:val="0026254C"/>
    <w:pPr>
      <w:spacing w:before="120" w:after="120"/>
    </w:pPr>
  </w:style>
  <w:style w:type="paragraph" w:styleId="HTML">
    <w:name w:val="HTML Preformatted"/>
    <w:basedOn w:val="a0"/>
    <w:link w:val="HTML0"/>
    <w:rsid w:val="0026254C"/>
    <w:pPr>
      <w:suppressAutoHyphens w:val="0"/>
      <w:spacing w:after="0"/>
      <w:ind w:left="0" w:right="0"/>
      <w:jc w:val="left"/>
    </w:pPr>
    <w:rPr>
      <w:rFonts w:ascii="Courier New" w:eastAsia="Times New Roman" w:hAnsi="Courier New" w:cs="Courier New"/>
      <w:color w:val="auto"/>
      <w:kern w:val="0"/>
      <w:sz w:val="20"/>
      <w:szCs w:val="20"/>
      <w:lang w:val="ru-RU" w:eastAsia="zh-CN"/>
    </w:rPr>
  </w:style>
  <w:style w:type="character" w:customStyle="1" w:styleId="HTML0">
    <w:name w:val="Стандартный HTML Знак"/>
    <w:basedOn w:val="a1"/>
    <w:link w:val="HTML"/>
    <w:rsid w:val="0026254C"/>
    <w:rPr>
      <w:rFonts w:ascii="Courier New" w:eastAsia="Times New Roman" w:hAnsi="Courier New" w:cs="Courier New"/>
      <w:sz w:val="20"/>
      <w:szCs w:val="20"/>
      <w:lang w:eastAsia="zh-CN"/>
    </w:rPr>
  </w:style>
  <w:style w:type="paragraph" w:customStyle="1" w:styleId="TableContents">
    <w:name w:val="Table Contents"/>
    <w:basedOn w:val="a0"/>
    <w:rsid w:val="0026254C"/>
    <w:pPr>
      <w:suppressLineNumbers/>
      <w:suppressAutoHyphens w:val="0"/>
      <w:spacing w:after="0"/>
      <w:ind w:left="0" w:right="0"/>
      <w:jc w:val="left"/>
    </w:pPr>
    <w:rPr>
      <w:rFonts w:ascii="Times New Roman" w:eastAsia="Times New Roman" w:hAnsi="Times New Roman" w:cs="Times New Roman"/>
      <w:color w:val="auto"/>
      <w:kern w:val="0"/>
      <w:sz w:val="22"/>
      <w:szCs w:val="24"/>
      <w:lang w:val="ru-RU" w:eastAsia="zh-CN"/>
    </w:rPr>
  </w:style>
  <w:style w:type="paragraph" w:customStyle="1" w:styleId="TableHeading">
    <w:name w:val="Table Heading"/>
    <w:basedOn w:val="TableContents"/>
    <w:rsid w:val="0026254C"/>
    <w:pPr>
      <w:jc w:val="center"/>
    </w:pPr>
    <w:rPr>
      <w:b/>
      <w:bCs/>
    </w:rPr>
  </w:style>
  <w:style w:type="paragraph" w:customStyle="1" w:styleId="Framecontents">
    <w:name w:val="Frame contents"/>
    <w:basedOn w:val="af6"/>
    <w:rsid w:val="0026254C"/>
  </w:style>
  <w:style w:type="paragraph" w:customStyle="1" w:styleId="aff6">
    <w:name w:val="Содержимое таблицы"/>
    <w:basedOn w:val="a0"/>
    <w:rsid w:val="0026254C"/>
    <w:pPr>
      <w:suppressLineNumbers/>
      <w:suppressAutoHyphens w:val="0"/>
      <w:spacing w:after="0"/>
      <w:ind w:left="0" w:right="0"/>
      <w:jc w:val="left"/>
    </w:pPr>
    <w:rPr>
      <w:rFonts w:ascii="Times New Roman" w:eastAsia="Times New Roman" w:hAnsi="Times New Roman" w:cs="Times New Roman"/>
      <w:color w:val="auto"/>
      <w:kern w:val="0"/>
      <w:sz w:val="22"/>
      <w:szCs w:val="24"/>
      <w:lang w:val="ru-RU" w:eastAsia="zh-CN"/>
    </w:rPr>
  </w:style>
  <w:style w:type="paragraph" w:customStyle="1" w:styleId="aff7">
    <w:name w:val="Заголовок таблицы"/>
    <w:basedOn w:val="aff6"/>
    <w:rsid w:val="0026254C"/>
    <w:pPr>
      <w:jc w:val="center"/>
    </w:pPr>
    <w:rPr>
      <w:b/>
      <w:bCs/>
    </w:rPr>
  </w:style>
  <w:style w:type="paragraph" w:styleId="aff8">
    <w:name w:val="Title"/>
    <w:basedOn w:val="a0"/>
    <w:next w:val="af5"/>
    <w:link w:val="aff9"/>
    <w:qFormat/>
    <w:rsid w:val="0026254C"/>
    <w:pPr>
      <w:suppressAutoHyphens w:val="0"/>
      <w:spacing w:after="0"/>
      <w:ind w:left="0" w:right="0"/>
      <w:jc w:val="center"/>
    </w:pPr>
    <w:rPr>
      <w:rFonts w:ascii="Times New Roman" w:eastAsia="Times New Roman" w:hAnsi="Times New Roman" w:cs="Times New Roman"/>
      <w:b/>
      <w:color w:val="auto"/>
      <w:kern w:val="0"/>
      <w:sz w:val="32"/>
      <w:szCs w:val="32"/>
      <w:lang w:val="ru-RU" w:eastAsia="ar-SA"/>
    </w:rPr>
  </w:style>
  <w:style w:type="character" w:customStyle="1" w:styleId="aff9">
    <w:name w:val="Название Знак"/>
    <w:basedOn w:val="a1"/>
    <w:link w:val="aff8"/>
    <w:rsid w:val="0026254C"/>
    <w:rPr>
      <w:rFonts w:ascii="Times New Roman" w:eastAsia="Times New Roman" w:hAnsi="Times New Roman" w:cs="Times New Roman"/>
      <w:b/>
      <w:sz w:val="32"/>
      <w:szCs w:val="32"/>
      <w:lang w:eastAsia="ar-SA"/>
    </w:rPr>
  </w:style>
  <w:style w:type="character" w:styleId="affa">
    <w:name w:val="Placeholder Text"/>
    <w:basedOn w:val="a1"/>
    <w:uiPriority w:val="99"/>
    <w:semiHidden/>
    <w:rsid w:val="0026254C"/>
    <w:rPr>
      <w:color w:val="808080"/>
    </w:rPr>
  </w:style>
  <w:style w:type="character" w:customStyle="1" w:styleId="textsolid1">
    <w:name w:val="text_solid1"/>
    <w:basedOn w:val="a1"/>
    <w:rsid w:val="0026254C"/>
    <w:rPr>
      <w:rFonts w:ascii="Verdana" w:hAnsi="Verdana" w:hint="default"/>
      <w:color w:val="330000"/>
      <w:sz w:val="24"/>
      <w:szCs w:val="24"/>
    </w:rPr>
  </w:style>
  <w:style w:type="table" w:styleId="affb">
    <w:name w:val="Table Grid"/>
    <w:basedOn w:val="a2"/>
    <w:uiPriority w:val="59"/>
    <w:rsid w:val="0026254C"/>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c">
    <w:name w:val="Математический"/>
    <w:basedOn w:val="a1"/>
    <w:rsid w:val="0026254C"/>
    <w:rPr>
      <w:rFonts w:ascii="Times New Roman" w:hAnsi="Times New Roman" w:cs="Times New Roman"/>
      <w:i/>
      <w:iCs/>
      <w:spacing w:val="40"/>
      <w:kern w:val="16"/>
      <w:sz w:val="28"/>
      <w:szCs w:val="28"/>
      <w:vertAlign w:val="baseline"/>
      <w:lang w:val="en-US"/>
    </w:rPr>
  </w:style>
  <w:style w:type="paragraph" w:customStyle="1" w:styleId="equation">
    <w:name w:val="equation"/>
    <w:basedOn w:val="a0"/>
    <w:next w:val="a0"/>
    <w:rsid w:val="0026254C"/>
    <w:pPr>
      <w:tabs>
        <w:tab w:val="center" w:pos="3289"/>
        <w:tab w:val="right" w:pos="6917"/>
      </w:tabs>
      <w:suppressAutoHyphens w:val="0"/>
      <w:overflowPunct w:val="0"/>
      <w:autoSpaceDE w:val="0"/>
      <w:autoSpaceDN w:val="0"/>
      <w:adjustRightInd w:val="0"/>
      <w:spacing w:before="160" w:after="160" w:line="240" w:lineRule="atLeast"/>
      <w:ind w:left="0" w:right="0"/>
      <w:textAlignment w:val="baseline"/>
    </w:pPr>
    <w:rPr>
      <w:rFonts w:ascii="Times New Roman" w:eastAsia="Times New Roman" w:hAnsi="Times New Roman" w:cs="Times New Roman"/>
      <w:color w:val="auto"/>
      <w:kern w:val="0"/>
      <w:sz w:val="20"/>
      <w:szCs w:val="20"/>
      <w:lang w:val="en-US" w:eastAsia="de-DE"/>
    </w:rPr>
  </w:style>
  <w:style w:type="character" w:styleId="affd">
    <w:name w:val="annotation reference"/>
    <w:basedOn w:val="a1"/>
    <w:uiPriority w:val="99"/>
    <w:semiHidden/>
    <w:unhideWhenUsed/>
    <w:rsid w:val="0026254C"/>
    <w:rPr>
      <w:sz w:val="16"/>
      <w:szCs w:val="16"/>
    </w:rPr>
  </w:style>
  <w:style w:type="character" w:customStyle="1" w:styleId="affe">
    <w:name w:val="Курсив"/>
    <w:basedOn w:val="a1"/>
    <w:rsid w:val="0026254C"/>
    <w:rPr>
      <w:i/>
      <w:kern w:val="24"/>
      <w:sz w:val="24"/>
    </w:rPr>
  </w:style>
  <w:style w:type="paragraph" w:customStyle="1" w:styleId="Section">
    <w:name w:val="Section"/>
    <w:basedOn w:val="10"/>
    <w:next w:val="a0"/>
    <w:link w:val="SectionChar"/>
    <w:qFormat/>
    <w:rsid w:val="0026254C"/>
    <w:pPr>
      <w:numPr>
        <w:numId w:val="24"/>
      </w:numPr>
      <w:suppressAutoHyphens w:val="0"/>
      <w:spacing w:before="480" w:after="160"/>
      <w:ind w:right="0"/>
    </w:pPr>
    <w:rPr>
      <w:rFonts w:ascii="Times New Roman" w:eastAsia="Times New Roman" w:hAnsi="Times New Roman" w:cs="Times New Roman"/>
      <w:bCs/>
      <w:color w:val="auto"/>
      <w:kern w:val="0"/>
      <w:lang w:val="en-US" w:eastAsia="en-US"/>
    </w:rPr>
  </w:style>
  <w:style w:type="character" w:customStyle="1" w:styleId="SectionChar">
    <w:name w:val="Section Char"/>
    <w:basedOn w:val="a1"/>
    <w:link w:val="Section"/>
    <w:rsid w:val="0026254C"/>
    <w:rPr>
      <w:rFonts w:ascii="Times New Roman" w:eastAsia="Times New Roman" w:hAnsi="Times New Roman" w:cs="Times New Roman"/>
      <w:bCs/>
      <w:sz w:val="32"/>
      <w:szCs w:val="32"/>
      <w:lang w:val="en-US"/>
    </w:rPr>
  </w:style>
  <w:style w:type="paragraph" w:customStyle="1" w:styleId="Subsection">
    <w:name w:val="Subsection"/>
    <w:basedOn w:val="2"/>
    <w:next w:val="a0"/>
    <w:qFormat/>
    <w:rsid w:val="0026254C"/>
    <w:pPr>
      <w:numPr>
        <w:ilvl w:val="1"/>
        <w:numId w:val="24"/>
      </w:numPr>
      <w:suppressAutoHyphens w:val="0"/>
      <w:spacing w:before="200" w:after="120"/>
      <w:ind w:right="0"/>
    </w:pPr>
    <w:rPr>
      <w:rFonts w:ascii="Times New Roman" w:eastAsia="Times New Roman" w:hAnsi="Times New Roman" w:cs="Times New Roman"/>
      <w:bCs/>
      <w:color w:val="auto"/>
      <w:kern w:val="0"/>
      <w:sz w:val="28"/>
      <w:lang w:val="en-US" w:eastAsia="en-US"/>
    </w:rPr>
  </w:style>
  <w:style w:type="paragraph" w:styleId="afff">
    <w:name w:val="endnote text"/>
    <w:basedOn w:val="a0"/>
    <w:link w:val="afff0"/>
    <w:uiPriority w:val="99"/>
    <w:semiHidden/>
    <w:unhideWhenUsed/>
    <w:rsid w:val="0026254C"/>
    <w:pPr>
      <w:suppressAutoHyphens w:val="0"/>
      <w:spacing w:after="0"/>
      <w:ind w:left="0" w:right="0"/>
      <w:jc w:val="left"/>
    </w:pPr>
    <w:rPr>
      <w:rFonts w:ascii="Times New Roman" w:eastAsia="Times New Roman" w:hAnsi="Times New Roman" w:cs="Times New Roman"/>
      <w:color w:val="auto"/>
      <w:kern w:val="0"/>
      <w:sz w:val="20"/>
      <w:szCs w:val="20"/>
      <w:lang w:val="ru-RU" w:eastAsia="zh-CN"/>
    </w:rPr>
  </w:style>
  <w:style w:type="character" w:customStyle="1" w:styleId="afff0">
    <w:name w:val="Текст концевой сноски Знак"/>
    <w:basedOn w:val="a1"/>
    <w:link w:val="afff"/>
    <w:uiPriority w:val="99"/>
    <w:semiHidden/>
    <w:rsid w:val="0026254C"/>
    <w:rPr>
      <w:rFonts w:ascii="Times New Roman" w:eastAsia="Times New Roman" w:hAnsi="Times New Roman" w:cs="Times New Roman"/>
      <w:sz w:val="20"/>
      <w:szCs w:val="20"/>
      <w:lang w:eastAsia="zh-CN"/>
    </w:rPr>
  </w:style>
  <w:style w:type="paragraph" w:customStyle="1" w:styleId="heading1">
    <w:name w:val="heading1"/>
    <w:basedOn w:val="10"/>
    <w:next w:val="a0"/>
    <w:rsid w:val="0026254C"/>
    <w:pPr>
      <w:numPr>
        <w:numId w:val="25"/>
      </w:numPr>
      <w:spacing w:before="360" w:after="240" w:line="300" w:lineRule="atLeast"/>
      <w:ind w:right="0"/>
      <w:jc w:val="left"/>
    </w:pPr>
    <w:rPr>
      <w:rFonts w:ascii="Times New Roman" w:eastAsia="Times New Roman" w:hAnsi="Times New Roman" w:cs="Times New Roman"/>
      <w:b/>
      <w:bCs/>
      <w:color w:val="auto"/>
      <w:kern w:val="0"/>
      <w:sz w:val="24"/>
      <w:szCs w:val="24"/>
      <w:lang w:val="ru-RU" w:eastAsia="zh-CN"/>
    </w:rPr>
  </w:style>
  <w:style w:type="paragraph" w:customStyle="1" w:styleId="heading2">
    <w:name w:val="heading2"/>
    <w:basedOn w:val="2"/>
    <w:next w:val="a0"/>
    <w:rsid w:val="0026254C"/>
    <w:pPr>
      <w:numPr>
        <w:ilvl w:val="1"/>
        <w:numId w:val="25"/>
      </w:numPr>
      <w:spacing w:before="360" w:after="160"/>
      <w:ind w:right="0"/>
      <w:jc w:val="left"/>
    </w:pPr>
    <w:rPr>
      <w:rFonts w:ascii="Times New Roman" w:eastAsia="Times New Roman" w:hAnsi="Times New Roman" w:cs="Times New Roman"/>
      <w:b/>
      <w:bCs/>
      <w:iCs/>
      <w:color w:val="auto"/>
      <w:kern w:val="0"/>
      <w:sz w:val="22"/>
      <w:szCs w:val="24"/>
      <w:lang w:val="ru-RU" w:eastAsia="zh-CN"/>
    </w:rPr>
  </w:style>
  <w:style w:type="numbering" w:customStyle="1" w:styleId="headings">
    <w:name w:val="headings"/>
    <w:basedOn w:val="a3"/>
    <w:rsid w:val="0026254C"/>
    <w:pPr>
      <w:numPr>
        <w:numId w:val="25"/>
      </w:numPr>
    </w:pPr>
  </w:style>
  <w:style w:type="paragraph" w:customStyle="1" w:styleId="numitem">
    <w:name w:val="numitem"/>
    <w:basedOn w:val="a0"/>
    <w:rsid w:val="0026254C"/>
    <w:pPr>
      <w:numPr>
        <w:numId w:val="26"/>
      </w:numPr>
      <w:suppressAutoHyphens w:val="0"/>
      <w:spacing w:before="160" w:after="160"/>
      <w:ind w:right="0"/>
      <w:contextualSpacing/>
      <w:jc w:val="left"/>
    </w:pPr>
    <w:rPr>
      <w:rFonts w:ascii="Times New Roman" w:eastAsia="Times New Roman" w:hAnsi="Times New Roman" w:cs="Times New Roman"/>
      <w:color w:val="auto"/>
      <w:kern w:val="0"/>
      <w:sz w:val="22"/>
      <w:szCs w:val="24"/>
      <w:lang w:val="ru-RU" w:eastAsia="zh-CN"/>
    </w:rPr>
  </w:style>
  <w:style w:type="paragraph" w:customStyle="1" w:styleId="p1a">
    <w:name w:val="p1a"/>
    <w:basedOn w:val="a0"/>
    <w:rsid w:val="0026254C"/>
    <w:pPr>
      <w:suppressAutoHyphens w:val="0"/>
      <w:spacing w:after="0"/>
      <w:ind w:left="0" w:right="0"/>
      <w:jc w:val="left"/>
    </w:pPr>
    <w:rPr>
      <w:rFonts w:ascii="Times New Roman" w:eastAsia="Times New Roman" w:hAnsi="Times New Roman" w:cs="Times New Roman"/>
      <w:color w:val="auto"/>
      <w:kern w:val="0"/>
      <w:sz w:val="22"/>
      <w:szCs w:val="24"/>
      <w:lang w:val="ru-RU" w:eastAsia="zh-CN"/>
    </w:rPr>
  </w:style>
  <w:style w:type="paragraph" w:customStyle="1" w:styleId="bulletitem">
    <w:name w:val="bulletitem"/>
    <w:basedOn w:val="a0"/>
    <w:rsid w:val="0026254C"/>
    <w:pPr>
      <w:numPr>
        <w:numId w:val="27"/>
      </w:numPr>
      <w:suppressAutoHyphens w:val="0"/>
      <w:spacing w:before="160" w:after="160"/>
      <w:ind w:right="0"/>
      <w:contextualSpacing/>
      <w:jc w:val="left"/>
    </w:pPr>
    <w:rPr>
      <w:rFonts w:ascii="Times New Roman" w:eastAsia="Times New Roman" w:hAnsi="Times New Roman" w:cs="Times New Roman"/>
      <w:color w:val="auto"/>
      <w:kern w:val="0"/>
      <w:sz w:val="22"/>
      <w:szCs w:val="24"/>
      <w:lang w:val="ru-RU" w:eastAsia="zh-CN"/>
    </w:rPr>
  </w:style>
  <w:style w:type="numbering" w:customStyle="1" w:styleId="itemization1">
    <w:name w:val="itemization1"/>
    <w:basedOn w:val="a3"/>
    <w:rsid w:val="0026254C"/>
    <w:pPr>
      <w:numPr>
        <w:numId w:val="27"/>
      </w:numPr>
    </w:pPr>
  </w:style>
  <w:style w:type="character" w:customStyle="1" w:styleId="a-size-extra-large">
    <w:name w:val="a-size-extra-large"/>
    <w:basedOn w:val="a1"/>
    <w:rsid w:val="0026254C"/>
  </w:style>
  <w:style w:type="character" w:customStyle="1" w:styleId="a-size-large">
    <w:name w:val="a-size-large"/>
    <w:basedOn w:val="a1"/>
    <w:rsid w:val="0026254C"/>
  </w:style>
  <w:style w:type="character" w:customStyle="1" w:styleId="author">
    <w:name w:val="author"/>
    <w:basedOn w:val="a1"/>
    <w:rsid w:val="0026254C"/>
  </w:style>
  <w:style w:type="character" w:customStyle="1" w:styleId="contribution">
    <w:name w:val="contribution"/>
    <w:basedOn w:val="a1"/>
    <w:rsid w:val="0026254C"/>
  </w:style>
  <w:style w:type="character" w:customStyle="1" w:styleId="a-color-secondary">
    <w:name w:val="a-color-secondary"/>
    <w:basedOn w:val="a1"/>
    <w:rsid w:val="0026254C"/>
  </w:style>
  <w:style w:type="paragraph" w:customStyle="1" w:styleId="referenceitem">
    <w:name w:val="referenceitem"/>
    <w:basedOn w:val="a0"/>
    <w:rsid w:val="0026254C"/>
    <w:pPr>
      <w:numPr>
        <w:numId w:val="29"/>
      </w:numPr>
      <w:suppressAutoHyphens w:val="0"/>
      <w:overflowPunct w:val="0"/>
      <w:autoSpaceDE w:val="0"/>
      <w:autoSpaceDN w:val="0"/>
      <w:adjustRightInd w:val="0"/>
      <w:spacing w:after="0" w:line="220" w:lineRule="atLeast"/>
      <w:ind w:right="0"/>
      <w:textAlignment w:val="baseline"/>
    </w:pPr>
    <w:rPr>
      <w:rFonts w:ascii="Times New Roman" w:eastAsia="Times New Roman" w:hAnsi="Times New Roman" w:cs="Times New Roman"/>
      <w:color w:val="auto"/>
      <w:kern w:val="0"/>
      <w:szCs w:val="20"/>
      <w:lang w:val="en-US" w:eastAsia="de-DE"/>
    </w:rPr>
  </w:style>
  <w:style w:type="numbering" w:customStyle="1" w:styleId="referencelist">
    <w:name w:val="referencelist"/>
    <w:basedOn w:val="a3"/>
    <w:semiHidden/>
    <w:rsid w:val="0026254C"/>
    <w:pPr>
      <w:numPr>
        <w:numId w:val="29"/>
      </w:numPr>
    </w:pPr>
  </w:style>
  <w:style w:type="paragraph" w:customStyle="1" w:styleId="NumList3">
    <w:name w:val="NumList3"/>
    <w:basedOn w:val="a0"/>
    <w:rsid w:val="0026254C"/>
    <w:pPr>
      <w:numPr>
        <w:numId w:val="33"/>
      </w:numPr>
      <w:tabs>
        <w:tab w:val="clear" w:pos="360"/>
        <w:tab w:val="num" w:pos="1287"/>
      </w:tabs>
      <w:suppressAutoHyphens w:val="0"/>
      <w:spacing w:after="0"/>
      <w:ind w:left="1287" w:right="0"/>
    </w:pPr>
    <w:rPr>
      <w:rFonts w:ascii="Times New Roman" w:eastAsia="Times New Roman" w:hAnsi="Times New Roman" w:cs="Times New Roman"/>
      <w:snapToGrid w:val="0"/>
      <w:color w:val="auto"/>
      <w:kern w:val="0"/>
      <w:sz w:val="24"/>
      <w:szCs w:val="20"/>
      <w:lang w:val="ru-RU" w:eastAsia="ru-RU"/>
    </w:rPr>
  </w:style>
  <w:style w:type="paragraph" w:styleId="afff1">
    <w:name w:val="Revision"/>
    <w:hidden/>
    <w:uiPriority w:val="99"/>
    <w:semiHidden/>
    <w:rsid w:val="00584000"/>
    <w:pPr>
      <w:spacing w:after="0" w:line="240" w:lineRule="auto"/>
    </w:pPr>
    <w:rPr>
      <w:rFonts w:ascii="Palatino Linotype" w:eastAsia="Palatino Linotype" w:hAnsi="Palatino Linotype" w:cs="Palatino Linotype"/>
      <w:color w:val="181717"/>
      <w:kern w:val="2"/>
      <w:sz w:val="18"/>
      <w:lang w:val="hr-HR" w:eastAsia="hr-HR"/>
    </w:rPr>
  </w:style>
</w:styles>
</file>

<file path=word/webSettings.xml><?xml version="1.0" encoding="utf-8"?>
<w:webSettings xmlns:r="http://schemas.openxmlformats.org/officeDocument/2006/relationships" xmlns:w="http://schemas.openxmlformats.org/wordprocessingml/2006/main">
  <w:divs>
    <w:div w:id="8146400">
      <w:bodyDiv w:val="1"/>
      <w:marLeft w:val="0"/>
      <w:marRight w:val="0"/>
      <w:marTop w:val="0"/>
      <w:marBottom w:val="0"/>
      <w:divBdr>
        <w:top w:val="none" w:sz="0" w:space="0" w:color="auto"/>
        <w:left w:val="none" w:sz="0" w:space="0" w:color="auto"/>
        <w:bottom w:val="none" w:sz="0" w:space="0" w:color="auto"/>
        <w:right w:val="none" w:sz="0" w:space="0" w:color="auto"/>
      </w:divBdr>
      <w:divsChild>
        <w:div w:id="284166766">
          <w:marLeft w:val="0"/>
          <w:marRight w:val="0"/>
          <w:marTop w:val="0"/>
          <w:marBottom w:val="0"/>
          <w:divBdr>
            <w:top w:val="none" w:sz="0" w:space="0" w:color="auto"/>
            <w:left w:val="none" w:sz="0" w:space="0" w:color="auto"/>
            <w:bottom w:val="none" w:sz="0" w:space="0" w:color="auto"/>
            <w:right w:val="none" w:sz="0" w:space="0" w:color="auto"/>
          </w:divBdr>
          <w:divsChild>
            <w:div w:id="832526526">
              <w:marLeft w:val="0"/>
              <w:marRight w:val="0"/>
              <w:marTop w:val="0"/>
              <w:marBottom w:val="0"/>
              <w:divBdr>
                <w:top w:val="none" w:sz="0" w:space="0" w:color="auto"/>
                <w:left w:val="none" w:sz="0" w:space="0" w:color="auto"/>
                <w:bottom w:val="none" w:sz="0" w:space="0" w:color="auto"/>
                <w:right w:val="none" w:sz="0" w:space="0" w:color="auto"/>
              </w:divBdr>
            </w:div>
          </w:divsChild>
        </w:div>
        <w:div w:id="425731678">
          <w:marLeft w:val="0"/>
          <w:marRight w:val="0"/>
          <w:marTop w:val="0"/>
          <w:marBottom w:val="0"/>
          <w:divBdr>
            <w:top w:val="none" w:sz="0" w:space="0" w:color="auto"/>
            <w:left w:val="none" w:sz="0" w:space="0" w:color="auto"/>
            <w:bottom w:val="none" w:sz="0" w:space="0" w:color="auto"/>
            <w:right w:val="none" w:sz="0" w:space="0" w:color="auto"/>
          </w:divBdr>
          <w:divsChild>
            <w:div w:id="5964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763">
      <w:bodyDiv w:val="1"/>
      <w:marLeft w:val="0"/>
      <w:marRight w:val="0"/>
      <w:marTop w:val="0"/>
      <w:marBottom w:val="0"/>
      <w:divBdr>
        <w:top w:val="none" w:sz="0" w:space="0" w:color="auto"/>
        <w:left w:val="none" w:sz="0" w:space="0" w:color="auto"/>
        <w:bottom w:val="none" w:sz="0" w:space="0" w:color="auto"/>
        <w:right w:val="none" w:sz="0" w:space="0" w:color="auto"/>
      </w:divBdr>
    </w:div>
    <w:div w:id="61828646">
      <w:bodyDiv w:val="1"/>
      <w:marLeft w:val="0"/>
      <w:marRight w:val="0"/>
      <w:marTop w:val="0"/>
      <w:marBottom w:val="0"/>
      <w:divBdr>
        <w:top w:val="none" w:sz="0" w:space="0" w:color="auto"/>
        <w:left w:val="none" w:sz="0" w:space="0" w:color="auto"/>
        <w:bottom w:val="none" w:sz="0" w:space="0" w:color="auto"/>
        <w:right w:val="none" w:sz="0" w:space="0" w:color="auto"/>
      </w:divBdr>
      <w:divsChild>
        <w:div w:id="222253933">
          <w:marLeft w:val="0"/>
          <w:marRight w:val="0"/>
          <w:marTop w:val="0"/>
          <w:marBottom w:val="0"/>
          <w:divBdr>
            <w:top w:val="none" w:sz="0" w:space="0" w:color="auto"/>
            <w:left w:val="none" w:sz="0" w:space="0" w:color="auto"/>
            <w:bottom w:val="none" w:sz="0" w:space="0" w:color="auto"/>
            <w:right w:val="none" w:sz="0" w:space="0" w:color="auto"/>
          </w:divBdr>
        </w:div>
        <w:div w:id="704140099">
          <w:marLeft w:val="0"/>
          <w:marRight w:val="0"/>
          <w:marTop w:val="0"/>
          <w:marBottom w:val="0"/>
          <w:divBdr>
            <w:top w:val="none" w:sz="0" w:space="0" w:color="auto"/>
            <w:left w:val="none" w:sz="0" w:space="0" w:color="auto"/>
            <w:bottom w:val="none" w:sz="0" w:space="0" w:color="auto"/>
            <w:right w:val="none" w:sz="0" w:space="0" w:color="auto"/>
          </w:divBdr>
        </w:div>
        <w:div w:id="1583955809">
          <w:marLeft w:val="0"/>
          <w:marRight w:val="0"/>
          <w:marTop w:val="0"/>
          <w:marBottom w:val="0"/>
          <w:divBdr>
            <w:top w:val="none" w:sz="0" w:space="0" w:color="auto"/>
            <w:left w:val="none" w:sz="0" w:space="0" w:color="auto"/>
            <w:bottom w:val="none" w:sz="0" w:space="0" w:color="auto"/>
            <w:right w:val="none" w:sz="0" w:space="0" w:color="auto"/>
          </w:divBdr>
        </w:div>
        <w:div w:id="118304566">
          <w:marLeft w:val="0"/>
          <w:marRight w:val="0"/>
          <w:marTop w:val="0"/>
          <w:marBottom w:val="0"/>
          <w:divBdr>
            <w:top w:val="none" w:sz="0" w:space="0" w:color="auto"/>
            <w:left w:val="none" w:sz="0" w:space="0" w:color="auto"/>
            <w:bottom w:val="none" w:sz="0" w:space="0" w:color="auto"/>
            <w:right w:val="none" w:sz="0" w:space="0" w:color="auto"/>
          </w:divBdr>
        </w:div>
        <w:div w:id="1177884155">
          <w:marLeft w:val="0"/>
          <w:marRight w:val="0"/>
          <w:marTop w:val="0"/>
          <w:marBottom w:val="0"/>
          <w:divBdr>
            <w:top w:val="none" w:sz="0" w:space="0" w:color="auto"/>
            <w:left w:val="none" w:sz="0" w:space="0" w:color="auto"/>
            <w:bottom w:val="none" w:sz="0" w:space="0" w:color="auto"/>
            <w:right w:val="none" w:sz="0" w:space="0" w:color="auto"/>
          </w:divBdr>
        </w:div>
        <w:div w:id="1532718426">
          <w:marLeft w:val="0"/>
          <w:marRight w:val="0"/>
          <w:marTop w:val="0"/>
          <w:marBottom w:val="0"/>
          <w:divBdr>
            <w:top w:val="none" w:sz="0" w:space="0" w:color="auto"/>
            <w:left w:val="none" w:sz="0" w:space="0" w:color="auto"/>
            <w:bottom w:val="none" w:sz="0" w:space="0" w:color="auto"/>
            <w:right w:val="none" w:sz="0" w:space="0" w:color="auto"/>
          </w:divBdr>
        </w:div>
        <w:div w:id="1185750189">
          <w:marLeft w:val="0"/>
          <w:marRight w:val="0"/>
          <w:marTop w:val="0"/>
          <w:marBottom w:val="0"/>
          <w:divBdr>
            <w:top w:val="none" w:sz="0" w:space="0" w:color="auto"/>
            <w:left w:val="none" w:sz="0" w:space="0" w:color="auto"/>
            <w:bottom w:val="none" w:sz="0" w:space="0" w:color="auto"/>
            <w:right w:val="none" w:sz="0" w:space="0" w:color="auto"/>
          </w:divBdr>
        </w:div>
        <w:div w:id="552471625">
          <w:marLeft w:val="0"/>
          <w:marRight w:val="0"/>
          <w:marTop w:val="0"/>
          <w:marBottom w:val="0"/>
          <w:divBdr>
            <w:top w:val="none" w:sz="0" w:space="0" w:color="auto"/>
            <w:left w:val="none" w:sz="0" w:space="0" w:color="auto"/>
            <w:bottom w:val="none" w:sz="0" w:space="0" w:color="auto"/>
            <w:right w:val="none" w:sz="0" w:space="0" w:color="auto"/>
          </w:divBdr>
        </w:div>
        <w:div w:id="1368608181">
          <w:marLeft w:val="0"/>
          <w:marRight w:val="0"/>
          <w:marTop w:val="0"/>
          <w:marBottom w:val="0"/>
          <w:divBdr>
            <w:top w:val="none" w:sz="0" w:space="0" w:color="auto"/>
            <w:left w:val="none" w:sz="0" w:space="0" w:color="auto"/>
            <w:bottom w:val="none" w:sz="0" w:space="0" w:color="auto"/>
            <w:right w:val="none" w:sz="0" w:space="0" w:color="auto"/>
          </w:divBdr>
        </w:div>
        <w:div w:id="718940165">
          <w:marLeft w:val="0"/>
          <w:marRight w:val="0"/>
          <w:marTop w:val="0"/>
          <w:marBottom w:val="0"/>
          <w:divBdr>
            <w:top w:val="none" w:sz="0" w:space="0" w:color="auto"/>
            <w:left w:val="none" w:sz="0" w:space="0" w:color="auto"/>
            <w:bottom w:val="none" w:sz="0" w:space="0" w:color="auto"/>
            <w:right w:val="none" w:sz="0" w:space="0" w:color="auto"/>
          </w:divBdr>
        </w:div>
        <w:div w:id="1523282323">
          <w:marLeft w:val="0"/>
          <w:marRight w:val="0"/>
          <w:marTop w:val="0"/>
          <w:marBottom w:val="0"/>
          <w:divBdr>
            <w:top w:val="none" w:sz="0" w:space="0" w:color="auto"/>
            <w:left w:val="none" w:sz="0" w:space="0" w:color="auto"/>
            <w:bottom w:val="none" w:sz="0" w:space="0" w:color="auto"/>
            <w:right w:val="none" w:sz="0" w:space="0" w:color="auto"/>
          </w:divBdr>
        </w:div>
        <w:div w:id="838422971">
          <w:marLeft w:val="0"/>
          <w:marRight w:val="0"/>
          <w:marTop w:val="0"/>
          <w:marBottom w:val="0"/>
          <w:divBdr>
            <w:top w:val="none" w:sz="0" w:space="0" w:color="auto"/>
            <w:left w:val="none" w:sz="0" w:space="0" w:color="auto"/>
            <w:bottom w:val="none" w:sz="0" w:space="0" w:color="auto"/>
            <w:right w:val="none" w:sz="0" w:space="0" w:color="auto"/>
          </w:divBdr>
        </w:div>
        <w:div w:id="451284826">
          <w:marLeft w:val="0"/>
          <w:marRight w:val="0"/>
          <w:marTop w:val="0"/>
          <w:marBottom w:val="0"/>
          <w:divBdr>
            <w:top w:val="none" w:sz="0" w:space="0" w:color="auto"/>
            <w:left w:val="none" w:sz="0" w:space="0" w:color="auto"/>
            <w:bottom w:val="none" w:sz="0" w:space="0" w:color="auto"/>
            <w:right w:val="none" w:sz="0" w:space="0" w:color="auto"/>
          </w:divBdr>
        </w:div>
        <w:div w:id="2079210031">
          <w:marLeft w:val="0"/>
          <w:marRight w:val="0"/>
          <w:marTop w:val="0"/>
          <w:marBottom w:val="0"/>
          <w:divBdr>
            <w:top w:val="none" w:sz="0" w:space="0" w:color="auto"/>
            <w:left w:val="none" w:sz="0" w:space="0" w:color="auto"/>
            <w:bottom w:val="none" w:sz="0" w:space="0" w:color="auto"/>
            <w:right w:val="none" w:sz="0" w:space="0" w:color="auto"/>
          </w:divBdr>
        </w:div>
        <w:div w:id="654264127">
          <w:marLeft w:val="0"/>
          <w:marRight w:val="0"/>
          <w:marTop w:val="0"/>
          <w:marBottom w:val="0"/>
          <w:divBdr>
            <w:top w:val="none" w:sz="0" w:space="0" w:color="auto"/>
            <w:left w:val="none" w:sz="0" w:space="0" w:color="auto"/>
            <w:bottom w:val="none" w:sz="0" w:space="0" w:color="auto"/>
            <w:right w:val="none" w:sz="0" w:space="0" w:color="auto"/>
          </w:divBdr>
        </w:div>
        <w:div w:id="1666088180">
          <w:marLeft w:val="0"/>
          <w:marRight w:val="0"/>
          <w:marTop w:val="0"/>
          <w:marBottom w:val="0"/>
          <w:divBdr>
            <w:top w:val="none" w:sz="0" w:space="0" w:color="auto"/>
            <w:left w:val="none" w:sz="0" w:space="0" w:color="auto"/>
            <w:bottom w:val="none" w:sz="0" w:space="0" w:color="auto"/>
            <w:right w:val="none" w:sz="0" w:space="0" w:color="auto"/>
          </w:divBdr>
        </w:div>
        <w:div w:id="1080249790">
          <w:marLeft w:val="0"/>
          <w:marRight w:val="0"/>
          <w:marTop w:val="0"/>
          <w:marBottom w:val="0"/>
          <w:divBdr>
            <w:top w:val="none" w:sz="0" w:space="0" w:color="auto"/>
            <w:left w:val="none" w:sz="0" w:space="0" w:color="auto"/>
            <w:bottom w:val="none" w:sz="0" w:space="0" w:color="auto"/>
            <w:right w:val="none" w:sz="0" w:space="0" w:color="auto"/>
          </w:divBdr>
        </w:div>
      </w:divsChild>
    </w:div>
    <w:div w:id="94399924">
      <w:bodyDiv w:val="1"/>
      <w:marLeft w:val="0"/>
      <w:marRight w:val="0"/>
      <w:marTop w:val="0"/>
      <w:marBottom w:val="0"/>
      <w:divBdr>
        <w:top w:val="none" w:sz="0" w:space="0" w:color="auto"/>
        <w:left w:val="none" w:sz="0" w:space="0" w:color="auto"/>
        <w:bottom w:val="none" w:sz="0" w:space="0" w:color="auto"/>
        <w:right w:val="none" w:sz="0" w:space="0" w:color="auto"/>
      </w:divBdr>
      <w:divsChild>
        <w:div w:id="2004623129">
          <w:marLeft w:val="0"/>
          <w:marRight w:val="0"/>
          <w:marTop w:val="0"/>
          <w:marBottom w:val="150"/>
          <w:divBdr>
            <w:top w:val="none" w:sz="0" w:space="0" w:color="auto"/>
            <w:left w:val="none" w:sz="0" w:space="0" w:color="auto"/>
            <w:bottom w:val="none" w:sz="0" w:space="0" w:color="auto"/>
            <w:right w:val="none" w:sz="0" w:space="0" w:color="auto"/>
          </w:divBdr>
          <w:divsChild>
            <w:div w:id="551770001">
              <w:marLeft w:val="0"/>
              <w:marRight w:val="0"/>
              <w:marTop w:val="0"/>
              <w:marBottom w:val="0"/>
              <w:divBdr>
                <w:top w:val="none" w:sz="0" w:space="0" w:color="auto"/>
                <w:left w:val="none" w:sz="0" w:space="0" w:color="auto"/>
                <w:bottom w:val="none" w:sz="0" w:space="0" w:color="auto"/>
                <w:right w:val="none" w:sz="0" w:space="0" w:color="auto"/>
              </w:divBdr>
              <w:divsChild>
                <w:div w:id="463546605">
                  <w:marLeft w:val="0"/>
                  <w:marRight w:val="0"/>
                  <w:marTop w:val="0"/>
                  <w:marBottom w:val="0"/>
                  <w:divBdr>
                    <w:top w:val="none" w:sz="0" w:space="0" w:color="auto"/>
                    <w:left w:val="none" w:sz="0" w:space="0" w:color="auto"/>
                    <w:bottom w:val="none" w:sz="0" w:space="0" w:color="auto"/>
                    <w:right w:val="none" w:sz="0" w:space="0" w:color="auto"/>
                  </w:divBdr>
                  <w:divsChild>
                    <w:div w:id="10688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56659">
          <w:marLeft w:val="0"/>
          <w:marRight w:val="0"/>
          <w:marTop w:val="0"/>
          <w:marBottom w:val="0"/>
          <w:divBdr>
            <w:top w:val="none" w:sz="0" w:space="0" w:color="auto"/>
            <w:left w:val="none" w:sz="0" w:space="0" w:color="auto"/>
            <w:bottom w:val="none" w:sz="0" w:space="0" w:color="auto"/>
            <w:right w:val="none" w:sz="0" w:space="0" w:color="auto"/>
          </w:divBdr>
          <w:divsChild>
            <w:div w:id="2133016068">
              <w:marLeft w:val="0"/>
              <w:marRight w:val="0"/>
              <w:marTop w:val="0"/>
              <w:marBottom w:val="0"/>
              <w:divBdr>
                <w:top w:val="none" w:sz="0" w:space="0" w:color="auto"/>
                <w:left w:val="none" w:sz="0" w:space="0" w:color="auto"/>
                <w:bottom w:val="none" w:sz="0" w:space="0" w:color="auto"/>
                <w:right w:val="none" w:sz="0" w:space="0" w:color="auto"/>
              </w:divBdr>
              <w:divsChild>
                <w:div w:id="2122528351">
                  <w:marLeft w:val="0"/>
                  <w:marRight w:val="0"/>
                  <w:marTop w:val="0"/>
                  <w:marBottom w:val="0"/>
                  <w:divBdr>
                    <w:top w:val="none" w:sz="0" w:space="0" w:color="auto"/>
                    <w:left w:val="none" w:sz="0" w:space="0" w:color="auto"/>
                    <w:bottom w:val="none" w:sz="0" w:space="0" w:color="auto"/>
                    <w:right w:val="none" w:sz="0" w:space="0" w:color="auto"/>
                  </w:divBdr>
                  <w:divsChild>
                    <w:div w:id="441387946">
                      <w:marLeft w:val="0"/>
                      <w:marRight w:val="0"/>
                      <w:marTop w:val="0"/>
                      <w:marBottom w:val="0"/>
                      <w:divBdr>
                        <w:top w:val="none" w:sz="0" w:space="0" w:color="auto"/>
                        <w:left w:val="none" w:sz="0" w:space="0" w:color="auto"/>
                        <w:bottom w:val="none" w:sz="0" w:space="0" w:color="auto"/>
                        <w:right w:val="none" w:sz="0" w:space="0" w:color="auto"/>
                      </w:divBdr>
                    </w:div>
                    <w:div w:id="1844858117">
                      <w:marLeft w:val="0"/>
                      <w:marRight w:val="0"/>
                      <w:marTop w:val="0"/>
                      <w:marBottom w:val="0"/>
                      <w:divBdr>
                        <w:top w:val="none" w:sz="0" w:space="0" w:color="auto"/>
                        <w:left w:val="none" w:sz="0" w:space="0" w:color="auto"/>
                        <w:bottom w:val="none" w:sz="0" w:space="0" w:color="auto"/>
                        <w:right w:val="none" w:sz="0" w:space="0" w:color="auto"/>
                      </w:divBdr>
                    </w:div>
                    <w:div w:id="1630353675">
                      <w:marLeft w:val="0"/>
                      <w:marRight w:val="0"/>
                      <w:marTop w:val="0"/>
                      <w:marBottom w:val="0"/>
                      <w:divBdr>
                        <w:top w:val="none" w:sz="0" w:space="0" w:color="auto"/>
                        <w:left w:val="none" w:sz="0" w:space="0" w:color="auto"/>
                        <w:bottom w:val="none" w:sz="0" w:space="0" w:color="auto"/>
                        <w:right w:val="none" w:sz="0" w:space="0" w:color="auto"/>
                      </w:divBdr>
                    </w:div>
                    <w:div w:id="1715422205">
                      <w:marLeft w:val="0"/>
                      <w:marRight w:val="0"/>
                      <w:marTop w:val="0"/>
                      <w:marBottom w:val="0"/>
                      <w:divBdr>
                        <w:top w:val="none" w:sz="0" w:space="0" w:color="auto"/>
                        <w:left w:val="none" w:sz="0" w:space="0" w:color="auto"/>
                        <w:bottom w:val="none" w:sz="0" w:space="0" w:color="auto"/>
                        <w:right w:val="none" w:sz="0" w:space="0" w:color="auto"/>
                      </w:divBdr>
                    </w:div>
                    <w:div w:id="16213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1483">
      <w:bodyDiv w:val="1"/>
      <w:marLeft w:val="0"/>
      <w:marRight w:val="0"/>
      <w:marTop w:val="0"/>
      <w:marBottom w:val="0"/>
      <w:divBdr>
        <w:top w:val="none" w:sz="0" w:space="0" w:color="auto"/>
        <w:left w:val="none" w:sz="0" w:space="0" w:color="auto"/>
        <w:bottom w:val="none" w:sz="0" w:space="0" w:color="auto"/>
        <w:right w:val="none" w:sz="0" w:space="0" w:color="auto"/>
      </w:divBdr>
      <w:divsChild>
        <w:div w:id="624503546">
          <w:marLeft w:val="0"/>
          <w:marRight w:val="0"/>
          <w:marTop w:val="0"/>
          <w:marBottom w:val="0"/>
          <w:divBdr>
            <w:top w:val="none" w:sz="0" w:space="0" w:color="auto"/>
            <w:left w:val="none" w:sz="0" w:space="0" w:color="auto"/>
            <w:bottom w:val="none" w:sz="0" w:space="0" w:color="auto"/>
            <w:right w:val="none" w:sz="0" w:space="0" w:color="auto"/>
          </w:divBdr>
        </w:div>
        <w:div w:id="1618835061">
          <w:marLeft w:val="0"/>
          <w:marRight w:val="0"/>
          <w:marTop w:val="0"/>
          <w:marBottom w:val="0"/>
          <w:divBdr>
            <w:top w:val="none" w:sz="0" w:space="0" w:color="auto"/>
            <w:left w:val="none" w:sz="0" w:space="0" w:color="auto"/>
            <w:bottom w:val="none" w:sz="0" w:space="0" w:color="auto"/>
            <w:right w:val="none" w:sz="0" w:space="0" w:color="auto"/>
          </w:divBdr>
        </w:div>
        <w:div w:id="1736704670">
          <w:marLeft w:val="0"/>
          <w:marRight w:val="0"/>
          <w:marTop w:val="0"/>
          <w:marBottom w:val="0"/>
          <w:divBdr>
            <w:top w:val="none" w:sz="0" w:space="0" w:color="auto"/>
            <w:left w:val="none" w:sz="0" w:space="0" w:color="auto"/>
            <w:bottom w:val="none" w:sz="0" w:space="0" w:color="auto"/>
            <w:right w:val="none" w:sz="0" w:space="0" w:color="auto"/>
          </w:divBdr>
          <w:divsChild>
            <w:div w:id="199050129">
              <w:marLeft w:val="0"/>
              <w:marRight w:val="0"/>
              <w:marTop w:val="0"/>
              <w:marBottom w:val="0"/>
              <w:divBdr>
                <w:top w:val="none" w:sz="0" w:space="0" w:color="auto"/>
                <w:left w:val="none" w:sz="0" w:space="0" w:color="auto"/>
                <w:bottom w:val="none" w:sz="0" w:space="0" w:color="auto"/>
                <w:right w:val="none" w:sz="0" w:space="0" w:color="auto"/>
              </w:divBdr>
            </w:div>
            <w:div w:id="1043947296">
              <w:marLeft w:val="0"/>
              <w:marRight w:val="0"/>
              <w:marTop w:val="0"/>
              <w:marBottom w:val="0"/>
              <w:divBdr>
                <w:top w:val="none" w:sz="0" w:space="0" w:color="auto"/>
                <w:left w:val="none" w:sz="0" w:space="0" w:color="auto"/>
                <w:bottom w:val="none" w:sz="0" w:space="0" w:color="auto"/>
                <w:right w:val="none" w:sz="0" w:space="0" w:color="auto"/>
              </w:divBdr>
            </w:div>
          </w:divsChild>
        </w:div>
        <w:div w:id="2089499818">
          <w:marLeft w:val="0"/>
          <w:marRight w:val="0"/>
          <w:marTop w:val="0"/>
          <w:marBottom w:val="0"/>
          <w:divBdr>
            <w:top w:val="none" w:sz="0" w:space="0" w:color="auto"/>
            <w:left w:val="none" w:sz="0" w:space="0" w:color="auto"/>
            <w:bottom w:val="none" w:sz="0" w:space="0" w:color="auto"/>
            <w:right w:val="none" w:sz="0" w:space="0" w:color="auto"/>
          </w:divBdr>
        </w:div>
        <w:div w:id="1793472356">
          <w:marLeft w:val="0"/>
          <w:marRight w:val="0"/>
          <w:marTop w:val="0"/>
          <w:marBottom w:val="0"/>
          <w:divBdr>
            <w:top w:val="none" w:sz="0" w:space="0" w:color="auto"/>
            <w:left w:val="none" w:sz="0" w:space="0" w:color="auto"/>
            <w:bottom w:val="none" w:sz="0" w:space="0" w:color="auto"/>
            <w:right w:val="none" w:sz="0" w:space="0" w:color="auto"/>
          </w:divBdr>
        </w:div>
        <w:div w:id="341781322">
          <w:marLeft w:val="0"/>
          <w:marRight w:val="0"/>
          <w:marTop w:val="0"/>
          <w:marBottom w:val="0"/>
          <w:divBdr>
            <w:top w:val="none" w:sz="0" w:space="0" w:color="auto"/>
            <w:left w:val="none" w:sz="0" w:space="0" w:color="auto"/>
            <w:bottom w:val="none" w:sz="0" w:space="0" w:color="auto"/>
            <w:right w:val="none" w:sz="0" w:space="0" w:color="auto"/>
          </w:divBdr>
        </w:div>
        <w:div w:id="1131094234">
          <w:marLeft w:val="0"/>
          <w:marRight w:val="0"/>
          <w:marTop w:val="0"/>
          <w:marBottom w:val="0"/>
          <w:divBdr>
            <w:top w:val="none" w:sz="0" w:space="0" w:color="auto"/>
            <w:left w:val="none" w:sz="0" w:space="0" w:color="auto"/>
            <w:bottom w:val="none" w:sz="0" w:space="0" w:color="auto"/>
            <w:right w:val="none" w:sz="0" w:space="0" w:color="auto"/>
          </w:divBdr>
        </w:div>
        <w:div w:id="1458064844">
          <w:marLeft w:val="0"/>
          <w:marRight w:val="0"/>
          <w:marTop w:val="0"/>
          <w:marBottom w:val="0"/>
          <w:divBdr>
            <w:top w:val="none" w:sz="0" w:space="0" w:color="auto"/>
            <w:left w:val="none" w:sz="0" w:space="0" w:color="auto"/>
            <w:bottom w:val="none" w:sz="0" w:space="0" w:color="auto"/>
            <w:right w:val="none" w:sz="0" w:space="0" w:color="auto"/>
          </w:divBdr>
        </w:div>
        <w:div w:id="586186200">
          <w:marLeft w:val="0"/>
          <w:marRight w:val="0"/>
          <w:marTop w:val="0"/>
          <w:marBottom w:val="0"/>
          <w:divBdr>
            <w:top w:val="none" w:sz="0" w:space="0" w:color="auto"/>
            <w:left w:val="none" w:sz="0" w:space="0" w:color="auto"/>
            <w:bottom w:val="none" w:sz="0" w:space="0" w:color="auto"/>
            <w:right w:val="none" w:sz="0" w:space="0" w:color="auto"/>
          </w:divBdr>
        </w:div>
        <w:div w:id="1663701743">
          <w:marLeft w:val="0"/>
          <w:marRight w:val="0"/>
          <w:marTop w:val="0"/>
          <w:marBottom w:val="0"/>
          <w:divBdr>
            <w:top w:val="none" w:sz="0" w:space="0" w:color="auto"/>
            <w:left w:val="none" w:sz="0" w:space="0" w:color="auto"/>
            <w:bottom w:val="none" w:sz="0" w:space="0" w:color="auto"/>
            <w:right w:val="none" w:sz="0" w:space="0" w:color="auto"/>
          </w:divBdr>
        </w:div>
        <w:div w:id="1598715087">
          <w:marLeft w:val="0"/>
          <w:marRight w:val="0"/>
          <w:marTop w:val="0"/>
          <w:marBottom w:val="0"/>
          <w:divBdr>
            <w:top w:val="none" w:sz="0" w:space="0" w:color="auto"/>
            <w:left w:val="none" w:sz="0" w:space="0" w:color="auto"/>
            <w:bottom w:val="none" w:sz="0" w:space="0" w:color="auto"/>
            <w:right w:val="none" w:sz="0" w:space="0" w:color="auto"/>
          </w:divBdr>
        </w:div>
        <w:div w:id="1511142787">
          <w:marLeft w:val="0"/>
          <w:marRight w:val="0"/>
          <w:marTop w:val="0"/>
          <w:marBottom w:val="0"/>
          <w:divBdr>
            <w:top w:val="none" w:sz="0" w:space="0" w:color="auto"/>
            <w:left w:val="none" w:sz="0" w:space="0" w:color="auto"/>
            <w:bottom w:val="none" w:sz="0" w:space="0" w:color="auto"/>
            <w:right w:val="none" w:sz="0" w:space="0" w:color="auto"/>
          </w:divBdr>
        </w:div>
        <w:div w:id="1883905617">
          <w:marLeft w:val="0"/>
          <w:marRight w:val="0"/>
          <w:marTop w:val="0"/>
          <w:marBottom w:val="0"/>
          <w:divBdr>
            <w:top w:val="none" w:sz="0" w:space="0" w:color="auto"/>
            <w:left w:val="none" w:sz="0" w:space="0" w:color="auto"/>
            <w:bottom w:val="none" w:sz="0" w:space="0" w:color="auto"/>
            <w:right w:val="none" w:sz="0" w:space="0" w:color="auto"/>
          </w:divBdr>
        </w:div>
        <w:div w:id="594676947">
          <w:marLeft w:val="0"/>
          <w:marRight w:val="0"/>
          <w:marTop w:val="0"/>
          <w:marBottom w:val="0"/>
          <w:divBdr>
            <w:top w:val="none" w:sz="0" w:space="0" w:color="auto"/>
            <w:left w:val="none" w:sz="0" w:space="0" w:color="auto"/>
            <w:bottom w:val="none" w:sz="0" w:space="0" w:color="auto"/>
            <w:right w:val="none" w:sz="0" w:space="0" w:color="auto"/>
          </w:divBdr>
        </w:div>
        <w:div w:id="264265909">
          <w:marLeft w:val="0"/>
          <w:marRight w:val="0"/>
          <w:marTop w:val="0"/>
          <w:marBottom w:val="0"/>
          <w:divBdr>
            <w:top w:val="none" w:sz="0" w:space="0" w:color="auto"/>
            <w:left w:val="none" w:sz="0" w:space="0" w:color="auto"/>
            <w:bottom w:val="none" w:sz="0" w:space="0" w:color="auto"/>
            <w:right w:val="none" w:sz="0" w:space="0" w:color="auto"/>
          </w:divBdr>
        </w:div>
        <w:div w:id="738672973">
          <w:marLeft w:val="0"/>
          <w:marRight w:val="0"/>
          <w:marTop w:val="0"/>
          <w:marBottom w:val="0"/>
          <w:divBdr>
            <w:top w:val="none" w:sz="0" w:space="0" w:color="auto"/>
            <w:left w:val="none" w:sz="0" w:space="0" w:color="auto"/>
            <w:bottom w:val="none" w:sz="0" w:space="0" w:color="auto"/>
            <w:right w:val="none" w:sz="0" w:space="0" w:color="auto"/>
          </w:divBdr>
        </w:div>
        <w:div w:id="1180386066">
          <w:marLeft w:val="0"/>
          <w:marRight w:val="0"/>
          <w:marTop w:val="0"/>
          <w:marBottom w:val="0"/>
          <w:divBdr>
            <w:top w:val="none" w:sz="0" w:space="0" w:color="auto"/>
            <w:left w:val="none" w:sz="0" w:space="0" w:color="auto"/>
            <w:bottom w:val="none" w:sz="0" w:space="0" w:color="auto"/>
            <w:right w:val="none" w:sz="0" w:space="0" w:color="auto"/>
          </w:divBdr>
        </w:div>
        <w:div w:id="582372186">
          <w:marLeft w:val="0"/>
          <w:marRight w:val="0"/>
          <w:marTop w:val="0"/>
          <w:marBottom w:val="0"/>
          <w:divBdr>
            <w:top w:val="none" w:sz="0" w:space="0" w:color="auto"/>
            <w:left w:val="none" w:sz="0" w:space="0" w:color="auto"/>
            <w:bottom w:val="none" w:sz="0" w:space="0" w:color="auto"/>
            <w:right w:val="none" w:sz="0" w:space="0" w:color="auto"/>
          </w:divBdr>
        </w:div>
        <w:div w:id="1673141253">
          <w:marLeft w:val="0"/>
          <w:marRight w:val="0"/>
          <w:marTop w:val="0"/>
          <w:marBottom w:val="0"/>
          <w:divBdr>
            <w:top w:val="none" w:sz="0" w:space="0" w:color="auto"/>
            <w:left w:val="none" w:sz="0" w:space="0" w:color="auto"/>
            <w:bottom w:val="none" w:sz="0" w:space="0" w:color="auto"/>
            <w:right w:val="none" w:sz="0" w:space="0" w:color="auto"/>
          </w:divBdr>
        </w:div>
        <w:div w:id="1762531202">
          <w:marLeft w:val="0"/>
          <w:marRight w:val="0"/>
          <w:marTop w:val="0"/>
          <w:marBottom w:val="0"/>
          <w:divBdr>
            <w:top w:val="none" w:sz="0" w:space="0" w:color="auto"/>
            <w:left w:val="none" w:sz="0" w:space="0" w:color="auto"/>
            <w:bottom w:val="none" w:sz="0" w:space="0" w:color="auto"/>
            <w:right w:val="none" w:sz="0" w:space="0" w:color="auto"/>
          </w:divBdr>
        </w:div>
        <w:div w:id="1484080942">
          <w:marLeft w:val="0"/>
          <w:marRight w:val="0"/>
          <w:marTop w:val="0"/>
          <w:marBottom w:val="0"/>
          <w:divBdr>
            <w:top w:val="none" w:sz="0" w:space="0" w:color="auto"/>
            <w:left w:val="none" w:sz="0" w:space="0" w:color="auto"/>
            <w:bottom w:val="none" w:sz="0" w:space="0" w:color="auto"/>
            <w:right w:val="none" w:sz="0" w:space="0" w:color="auto"/>
          </w:divBdr>
        </w:div>
        <w:div w:id="1334265539">
          <w:marLeft w:val="0"/>
          <w:marRight w:val="0"/>
          <w:marTop w:val="0"/>
          <w:marBottom w:val="0"/>
          <w:divBdr>
            <w:top w:val="none" w:sz="0" w:space="0" w:color="auto"/>
            <w:left w:val="none" w:sz="0" w:space="0" w:color="auto"/>
            <w:bottom w:val="none" w:sz="0" w:space="0" w:color="auto"/>
            <w:right w:val="none" w:sz="0" w:space="0" w:color="auto"/>
          </w:divBdr>
        </w:div>
        <w:div w:id="1346135161">
          <w:marLeft w:val="0"/>
          <w:marRight w:val="0"/>
          <w:marTop w:val="0"/>
          <w:marBottom w:val="0"/>
          <w:divBdr>
            <w:top w:val="none" w:sz="0" w:space="0" w:color="auto"/>
            <w:left w:val="none" w:sz="0" w:space="0" w:color="auto"/>
            <w:bottom w:val="none" w:sz="0" w:space="0" w:color="auto"/>
            <w:right w:val="none" w:sz="0" w:space="0" w:color="auto"/>
          </w:divBdr>
        </w:div>
        <w:div w:id="333919163">
          <w:marLeft w:val="0"/>
          <w:marRight w:val="0"/>
          <w:marTop w:val="0"/>
          <w:marBottom w:val="0"/>
          <w:divBdr>
            <w:top w:val="none" w:sz="0" w:space="0" w:color="auto"/>
            <w:left w:val="none" w:sz="0" w:space="0" w:color="auto"/>
            <w:bottom w:val="none" w:sz="0" w:space="0" w:color="auto"/>
            <w:right w:val="none" w:sz="0" w:space="0" w:color="auto"/>
          </w:divBdr>
        </w:div>
        <w:div w:id="356278532">
          <w:marLeft w:val="0"/>
          <w:marRight w:val="0"/>
          <w:marTop w:val="0"/>
          <w:marBottom w:val="0"/>
          <w:divBdr>
            <w:top w:val="none" w:sz="0" w:space="0" w:color="auto"/>
            <w:left w:val="none" w:sz="0" w:space="0" w:color="auto"/>
            <w:bottom w:val="none" w:sz="0" w:space="0" w:color="auto"/>
            <w:right w:val="none" w:sz="0" w:space="0" w:color="auto"/>
          </w:divBdr>
        </w:div>
        <w:div w:id="1986733776">
          <w:marLeft w:val="0"/>
          <w:marRight w:val="0"/>
          <w:marTop w:val="0"/>
          <w:marBottom w:val="0"/>
          <w:divBdr>
            <w:top w:val="none" w:sz="0" w:space="0" w:color="auto"/>
            <w:left w:val="none" w:sz="0" w:space="0" w:color="auto"/>
            <w:bottom w:val="none" w:sz="0" w:space="0" w:color="auto"/>
            <w:right w:val="none" w:sz="0" w:space="0" w:color="auto"/>
          </w:divBdr>
        </w:div>
        <w:div w:id="282151615">
          <w:marLeft w:val="0"/>
          <w:marRight w:val="0"/>
          <w:marTop w:val="0"/>
          <w:marBottom w:val="0"/>
          <w:divBdr>
            <w:top w:val="none" w:sz="0" w:space="0" w:color="auto"/>
            <w:left w:val="none" w:sz="0" w:space="0" w:color="auto"/>
            <w:bottom w:val="none" w:sz="0" w:space="0" w:color="auto"/>
            <w:right w:val="none" w:sz="0" w:space="0" w:color="auto"/>
          </w:divBdr>
        </w:div>
        <w:div w:id="258833947">
          <w:marLeft w:val="0"/>
          <w:marRight w:val="0"/>
          <w:marTop w:val="0"/>
          <w:marBottom w:val="0"/>
          <w:divBdr>
            <w:top w:val="none" w:sz="0" w:space="0" w:color="auto"/>
            <w:left w:val="none" w:sz="0" w:space="0" w:color="auto"/>
            <w:bottom w:val="none" w:sz="0" w:space="0" w:color="auto"/>
            <w:right w:val="none" w:sz="0" w:space="0" w:color="auto"/>
          </w:divBdr>
        </w:div>
        <w:div w:id="2124222290">
          <w:marLeft w:val="0"/>
          <w:marRight w:val="0"/>
          <w:marTop w:val="0"/>
          <w:marBottom w:val="0"/>
          <w:divBdr>
            <w:top w:val="none" w:sz="0" w:space="0" w:color="auto"/>
            <w:left w:val="none" w:sz="0" w:space="0" w:color="auto"/>
            <w:bottom w:val="none" w:sz="0" w:space="0" w:color="auto"/>
            <w:right w:val="none" w:sz="0" w:space="0" w:color="auto"/>
          </w:divBdr>
        </w:div>
        <w:div w:id="1280143464">
          <w:marLeft w:val="0"/>
          <w:marRight w:val="0"/>
          <w:marTop w:val="0"/>
          <w:marBottom w:val="0"/>
          <w:divBdr>
            <w:top w:val="none" w:sz="0" w:space="0" w:color="auto"/>
            <w:left w:val="none" w:sz="0" w:space="0" w:color="auto"/>
            <w:bottom w:val="none" w:sz="0" w:space="0" w:color="auto"/>
            <w:right w:val="none" w:sz="0" w:space="0" w:color="auto"/>
          </w:divBdr>
        </w:div>
        <w:div w:id="1992098439">
          <w:marLeft w:val="0"/>
          <w:marRight w:val="0"/>
          <w:marTop w:val="0"/>
          <w:marBottom w:val="0"/>
          <w:divBdr>
            <w:top w:val="none" w:sz="0" w:space="0" w:color="auto"/>
            <w:left w:val="none" w:sz="0" w:space="0" w:color="auto"/>
            <w:bottom w:val="none" w:sz="0" w:space="0" w:color="auto"/>
            <w:right w:val="none" w:sz="0" w:space="0" w:color="auto"/>
          </w:divBdr>
        </w:div>
        <w:div w:id="279800053">
          <w:marLeft w:val="0"/>
          <w:marRight w:val="0"/>
          <w:marTop w:val="0"/>
          <w:marBottom w:val="0"/>
          <w:divBdr>
            <w:top w:val="none" w:sz="0" w:space="0" w:color="auto"/>
            <w:left w:val="none" w:sz="0" w:space="0" w:color="auto"/>
            <w:bottom w:val="none" w:sz="0" w:space="0" w:color="auto"/>
            <w:right w:val="none" w:sz="0" w:space="0" w:color="auto"/>
          </w:divBdr>
        </w:div>
        <w:div w:id="386993505">
          <w:marLeft w:val="0"/>
          <w:marRight w:val="0"/>
          <w:marTop w:val="0"/>
          <w:marBottom w:val="0"/>
          <w:divBdr>
            <w:top w:val="none" w:sz="0" w:space="0" w:color="auto"/>
            <w:left w:val="none" w:sz="0" w:space="0" w:color="auto"/>
            <w:bottom w:val="none" w:sz="0" w:space="0" w:color="auto"/>
            <w:right w:val="none" w:sz="0" w:space="0" w:color="auto"/>
          </w:divBdr>
        </w:div>
        <w:div w:id="1000429327">
          <w:marLeft w:val="0"/>
          <w:marRight w:val="0"/>
          <w:marTop w:val="0"/>
          <w:marBottom w:val="0"/>
          <w:divBdr>
            <w:top w:val="none" w:sz="0" w:space="0" w:color="auto"/>
            <w:left w:val="none" w:sz="0" w:space="0" w:color="auto"/>
            <w:bottom w:val="none" w:sz="0" w:space="0" w:color="auto"/>
            <w:right w:val="none" w:sz="0" w:space="0" w:color="auto"/>
          </w:divBdr>
        </w:div>
        <w:div w:id="1898274618">
          <w:marLeft w:val="0"/>
          <w:marRight w:val="0"/>
          <w:marTop w:val="0"/>
          <w:marBottom w:val="0"/>
          <w:divBdr>
            <w:top w:val="none" w:sz="0" w:space="0" w:color="auto"/>
            <w:left w:val="none" w:sz="0" w:space="0" w:color="auto"/>
            <w:bottom w:val="none" w:sz="0" w:space="0" w:color="auto"/>
            <w:right w:val="none" w:sz="0" w:space="0" w:color="auto"/>
          </w:divBdr>
        </w:div>
        <w:div w:id="1491482587">
          <w:marLeft w:val="0"/>
          <w:marRight w:val="0"/>
          <w:marTop w:val="0"/>
          <w:marBottom w:val="0"/>
          <w:divBdr>
            <w:top w:val="none" w:sz="0" w:space="0" w:color="auto"/>
            <w:left w:val="none" w:sz="0" w:space="0" w:color="auto"/>
            <w:bottom w:val="none" w:sz="0" w:space="0" w:color="auto"/>
            <w:right w:val="none" w:sz="0" w:space="0" w:color="auto"/>
          </w:divBdr>
        </w:div>
        <w:div w:id="1841659374">
          <w:marLeft w:val="0"/>
          <w:marRight w:val="0"/>
          <w:marTop w:val="0"/>
          <w:marBottom w:val="0"/>
          <w:divBdr>
            <w:top w:val="none" w:sz="0" w:space="0" w:color="auto"/>
            <w:left w:val="none" w:sz="0" w:space="0" w:color="auto"/>
            <w:bottom w:val="none" w:sz="0" w:space="0" w:color="auto"/>
            <w:right w:val="none" w:sz="0" w:space="0" w:color="auto"/>
          </w:divBdr>
        </w:div>
        <w:div w:id="873469456">
          <w:marLeft w:val="0"/>
          <w:marRight w:val="0"/>
          <w:marTop w:val="0"/>
          <w:marBottom w:val="0"/>
          <w:divBdr>
            <w:top w:val="none" w:sz="0" w:space="0" w:color="auto"/>
            <w:left w:val="none" w:sz="0" w:space="0" w:color="auto"/>
            <w:bottom w:val="none" w:sz="0" w:space="0" w:color="auto"/>
            <w:right w:val="none" w:sz="0" w:space="0" w:color="auto"/>
          </w:divBdr>
        </w:div>
        <w:div w:id="1974096841">
          <w:marLeft w:val="0"/>
          <w:marRight w:val="0"/>
          <w:marTop w:val="0"/>
          <w:marBottom w:val="0"/>
          <w:divBdr>
            <w:top w:val="none" w:sz="0" w:space="0" w:color="auto"/>
            <w:left w:val="none" w:sz="0" w:space="0" w:color="auto"/>
            <w:bottom w:val="none" w:sz="0" w:space="0" w:color="auto"/>
            <w:right w:val="none" w:sz="0" w:space="0" w:color="auto"/>
          </w:divBdr>
        </w:div>
        <w:div w:id="1415199281">
          <w:marLeft w:val="0"/>
          <w:marRight w:val="0"/>
          <w:marTop w:val="0"/>
          <w:marBottom w:val="0"/>
          <w:divBdr>
            <w:top w:val="none" w:sz="0" w:space="0" w:color="auto"/>
            <w:left w:val="none" w:sz="0" w:space="0" w:color="auto"/>
            <w:bottom w:val="none" w:sz="0" w:space="0" w:color="auto"/>
            <w:right w:val="none" w:sz="0" w:space="0" w:color="auto"/>
          </w:divBdr>
        </w:div>
        <w:div w:id="2121878178">
          <w:marLeft w:val="0"/>
          <w:marRight w:val="0"/>
          <w:marTop w:val="0"/>
          <w:marBottom w:val="0"/>
          <w:divBdr>
            <w:top w:val="none" w:sz="0" w:space="0" w:color="auto"/>
            <w:left w:val="none" w:sz="0" w:space="0" w:color="auto"/>
            <w:bottom w:val="none" w:sz="0" w:space="0" w:color="auto"/>
            <w:right w:val="none" w:sz="0" w:space="0" w:color="auto"/>
          </w:divBdr>
        </w:div>
        <w:div w:id="1422797094">
          <w:marLeft w:val="0"/>
          <w:marRight w:val="0"/>
          <w:marTop w:val="0"/>
          <w:marBottom w:val="0"/>
          <w:divBdr>
            <w:top w:val="none" w:sz="0" w:space="0" w:color="auto"/>
            <w:left w:val="none" w:sz="0" w:space="0" w:color="auto"/>
            <w:bottom w:val="none" w:sz="0" w:space="0" w:color="auto"/>
            <w:right w:val="none" w:sz="0" w:space="0" w:color="auto"/>
          </w:divBdr>
        </w:div>
        <w:div w:id="1019627189">
          <w:marLeft w:val="0"/>
          <w:marRight w:val="0"/>
          <w:marTop w:val="0"/>
          <w:marBottom w:val="0"/>
          <w:divBdr>
            <w:top w:val="none" w:sz="0" w:space="0" w:color="auto"/>
            <w:left w:val="none" w:sz="0" w:space="0" w:color="auto"/>
            <w:bottom w:val="none" w:sz="0" w:space="0" w:color="auto"/>
            <w:right w:val="none" w:sz="0" w:space="0" w:color="auto"/>
          </w:divBdr>
        </w:div>
        <w:div w:id="606543098">
          <w:marLeft w:val="0"/>
          <w:marRight w:val="0"/>
          <w:marTop w:val="0"/>
          <w:marBottom w:val="0"/>
          <w:divBdr>
            <w:top w:val="none" w:sz="0" w:space="0" w:color="auto"/>
            <w:left w:val="none" w:sz="0" w:space="0" w:color="auto"/>
            <w:bottom w:val="none" w:sz="0" w:space="0" w:color="auto"/>
            <w:right w:val="none" w:sz="0" w:space="0" w:color="auto"/>
          </w:divBdr>
        </w:div>
        <w:div w:id="905653007">
          <w:marLeft w:val="0"/>
          <w:marRight w:val="0"/>
          <w:marTop w:val="0"/>
          <w:marBottom w:val="0"/>
          <w:divBdr>
            <w:top w:val="none" w:sz="0" w:space="0" w:color="auto"/>
            <w:left w:val="none" w:sz="0" w:space="0" w:color="auto"/>
            <w:bottom w:val="none" w:sz="0" w:space="0" w:color="auto"/>
            <w:right w:val="none" w:sz="0" w:space="0" w:color="auto"/>
          </w:divBdr>
        </w:div>
        <w:div w:id="2123182063">
          <w:marLeft w:val="0"/>
          <w:marRight w:val="0"/>
          <w:marTop w:val="0"/>
          <w:marBottom w:val="0"/>
          <w:divBdr>
            <w:top w:val="none" w:sz="0" w:space="0" w:color="auto"/>
            <w:left w:val="none" w:sz="0" w:space="0" w:color="auto"/>
            <w:bottom w:val="none" w:sz="0" w:space="0" w:color="auto"/>
            <w:right w:val="none" w:sz="0" w:space="0" w:color="auto"/>
          </w:divBdr>
        </w:div>
        <w:div w:id="2029867140">
          <w:marLeft w:val="0"/>
          <w:marRight w:val="0"/>
          <w:marTop w:val="0"/>
          <w:marBottom w:val="0"/>
          <w:divBdr>
            <w:top w:val="none" w:sz="0" w:space="0" w:color="auto"/>
            <w:left w:val="none" w:sz="0" w:space="0" w:color="auto"/>
            <w:bottom w:val="none" w:sz="0" w:space="0" w:color="auto"/>
            <w:right w:val="none" w:sz="0" w:space="0" w:color="auto"/>
          </w:divBdr>
        </w:div>
        <w:div w:id="1844662122">
          <w:marLeft w:val="0"/>
          <w:marRight w:val="0"/>
          <w:marTop w:val="0"/>
          <w:marBottom w:val="0"/>
          <w:divBdr>
            <w:top w:val="none" w:sz="0" w:space="0" w:color="auto"/>
            <w:left w:val="none" w:sz="0" w:space="0" w:color="auto"/>
            <w:bottom w:val="none" w:sz="0" w:space="0" w:color="auto"/>
            <w:right w:val="none" w:sz="0" w:space="0" w:color="auto"/>
          </w:divBdr>
        </w:div>
        <w:div w:id="713234356">
          <w:marLeft w:val="0"/>
          <w:marRight w:val="0"/>
          <w:marTop w:val="0"/>
          <w:marBottom w:val="0"/>
          <w:divBdr>
            <w:top w:val="none" w:sz="0" w:space="0" w:color="auto"/>
            <w:left w:val="none" w:sz="0" w:space="0" w:color="auto"/>
            <w:bottom w:val="none" w:sz="0" w:space="0" w:color="auto"/>
            <w:right w:val="none" w:sz="0" w:space="0" w:color="auto"/>
          </w:divBdr>
        </w:div>
        <w:div w:id="1757702813">
          <w:marLeft w:val="0"/>
          <w:marRight w:val="0"/>
          <w:marTop w:val="0"/>
          <w:marBottom w:val="0"/>
          <w:divBdr>
            <w:top w:val="none" w:sz="0" w:space="0" w:color="auto"/>
            <w:left w:val="none" w:sz="0" w:space="0" w:color="auto"/>
            <w:bottom w:val="none" w:sz="0" w:space="0" w:color="auto"/>
            <w:right w:val="none" w:sz="0" w:space="0" w:color="auto"/>
          </w:divBdr>
        </w:div>
        <w:div w:id="1102844222">
          <w:marLeft w:val="0"/>
          <w:marRight w:val="0"/>
          <w:marTop w:val="0"/>
          <w:marBottom w:val="0"/>
          <w:divBdr>
            <w:top w:val="none" w:sz="0" w:space="0" w:color="auto"/>
            <w:left w:val="none" w:sz="0" w:space="0" w:color="auto"/>
            <w:bottom w:val="none" w:sz="0" w:space="0" w:color="auto"/>
            <w:right w:val="none" w:sz="0" w:space="0" w:color="auto"/>
          </w:divBdr>
        </w:div>
        <w:div w:id="2001231268">
          <w:marLeft w:val="0"/>
          <w:marRight w:val="0"/>
          <w:marTop w:val="0"/>
          <w:marBottom w:val="0"/>
          <w:divBdr>
            <w:top w:val="none" w:sz="0" w:space="0" w:color="auto"/>
            <w:left w:val="none" w:sz="0" w:space="0" w:color="auto"/>
            <w:bottom w:val="none" w:sz="0" w:space="0" w:color="auto"/>
            <w:right w:val="none" w:sz="0" w:space="0" w:color="auto"/>
          </w:divBdr>
        </w:div>
        <w:div w:id="2089493345">
          <w:marLeft w:val="0"/>
          <w:marRight w:val="0"/>
          <w:marTop w:val="0"/>
          <w:marBottom w:val="0"/>
          <w:divBdr>
            <w:top w:val="none" w:sz="0" w:space="0" w:color="auto"/>
            <w:left w:val="none" w:sz="0" w:space="0" w:color="auto"/>
            <w:bottom w:val="none" w:sz="0" w:space="0" w:color="auto"/>
            <w:right w:val="none" w:sz="0" w:space="0" w:color="auto"/>
          </w:divBdr>
        </w:div>
        <w:div w:id="1543588222">
          <w:marLeft w:val="0"/>
          <w:marRight w:val="0"/>
          <w:marTop w:val="0"/>
          <w:marBottom w:val="0"/>
          <w:divBdr>
            <w:top w:val="none" w:sz="0" w:space="0" w:color="auto"/>
            <w:left w:val="none" w:sz="0" w:space="0" w:color="auto"/>
            <w:bottom w:val="none" w:sz="0" w:space="0" w:color="auto"/>
            <w:right w:val="none" w:sz="0" w:space="0" w:color="auto"/>
          </w:divBdr>
        </w:div>
        <w:div w:id="347490556">
          <w:marLeft w:val="0"/>
          <w:marRight w:val="0"/>
          <w:marTop w:val="0"/>
          <w:marBottom w:val="0"/>
          <w:divBdr>
            <w:top w:val="none" w:sz="0" w:space="0" w:color="auto"/>
            <w:left w:val="none" w:sz="0" w:space="0" w:color="auto"/>
            <w:bottom w:val="none" w:sz="0" w:space="0" w:color="auto"/>
            <w:right w:val="none" w:sz="0" w:space="0" w:color="auto"/>
          </w:divBdr>
        </w:div>
        <w:div w:id="473715401">
          <w:marLeft w:val="0"/>
          <w:marRight w:val="0"/>
          <w:marTop w:val="0"/>
          <w:marBottom w:val="0"/>
          <w:divBdr>
            <w:top w:val="none" w:sz="0" w:space="0" w:color="auto"/>
            <w:left w:val="none" w:sz="0" w:space="0" w:color="auto"/>
            <w:bottom w:val="none" w:sz="0" w:space="0" w:color="auto"/>
            <w:right w:val="none" w:sz="0" w:space="0" w:color="auto"/>
          </w:divBdr>
        </w:div>
        <w:div w:id="195512530">
          <w:marLeft w:val="0"/>
          <w:marRight w:val="0"/>
          <w:marTop w:val="0"/>
          <w:marBottom w:val="0"/>
          <w:divBdr>
            <w:top w:val="none" w:sz="0" w:space="0" w:color="auto"/>
            <w:left w:val="none" w:sz="0" w:space="0" w:color="auto"/>
            <w:bottom w:val="none" w:sz="0" w:space="0" w:color="auto"/>
            <w:right w:val="none" w:sz="0" w:space="0" w:color="auto"/>
          </w:divBdr>
        </w:div>
        <w:div w:id="932318645">
          <w:marLeft w:val="0"/>
          <w:marRight w:val="0"/>
          <w:marTop w:val="0"/>
          <w:marBottom w:val="0"/>
          <w:divBdr>
            <w:top w:val="none" w:sz="0" w:space="0" w:color="auto"/>
            <w:left w:val="none" w:sz="0" w:space="0" w:color="auto"/>
            <w:bottom w:val="none" w:sz="0" w:space="0" w:color="auto"/>
            <w:right w:val="none" w:sz="0" w:space="0" w:color="auto"/>
          </w:divBdr>
        </w:div>
        <w:div w:id="1415664633">
          <w:marLeft w:val="0"/>
          <w:marRight w:val="0"/>
          <w:marTop w:val="0"/>
          <w:marBottom w:val="0"/>
          <w:divBdr>
            <w:top w:val="none" w:sz="0" w:space="0" w:color="auto"/>
            <w:left w:val="none" w:sz="0" w:space="0" w:color="auto"/>
            <w:bottom w:val="none" w:sz="0" w:space="0" w:color="auto"/>
            <w:right w:val="none" w:sz="0" w:space="0" w:color="auto"/>
          </w:divBdr>
        </w:div>
        <w:div w:id="329649597">
          <w:marLeft w:val="0"/>
          <w:marRight w:val="0"/>
          <w:marTop w:val="0"/>
          <w:marBottom w:val="0"/>
          <w:divBdr>
            <w:top w:val="none" w:sz="0" w:space="0" w:color="auto"/>
            <w:left w:val="none" w:sz="0" w:space="0" w:color="auto"/>
            <w:bottom w:val="none" w:sz="0" w:space="0" w:color="auto"/>
            <w:right w:val="none" w:sz="0" w:space="0" w:color="auto"/>
          </w:divBdr>
        </w:div>
        <w:div w:id="115637776">
          <w:marLeft w:val="0"/>
          <w:marRight w:val="0"/>
          <w:marTop w:val="0"/>
          <w:marBottom w:val="0"/>
          <w:divBdr>
            <w:top w:val="none" w:sz="0" w:space="0" w:color="auto"/>
            <w:left w:val="none" w:sz="0" w:space="0" w:color="auto"/>
            <w:bottom w:val="none" w:sz="0" w:space="0" w:color="auto"/>
            <w:right w:val="none" w:sz="0" w:space="0" w:color="auto"/>
          </w:divBdr>
        </w:div>
        <w:div w:id="1422142464">
          <w:marLeft w:val="0"/>
          <w:marRight w:val="0"/>
          <w:marTop w:val="0"/>
          <w:marBottom w:val="0"/>
          <w:divBdr>
            <w:top w:val="none" w:sz="0" w:space="0" w:color="auto"/>
            <w:left w:val="none" w:sz="0" w:space="0" w:color="auto"/>
            <w:bottom w:val="none" w:sz="0" w:space="0" w:color="auto"/>
            <w:right w:val="none" w:sz="0" w:space="0" w:color="auto"/>
          </w:divBdr>
        </w:div>
        <w:div w:id="217936288">
          <w:marLeft w:val="0"/>
          <w:marRight w:val="0"/>
          <w:marTop w:val="0"/>
          <w:marBottom w:val="0"/>
          <w:divBdr>
            <w:top w:val="none" w:sz="0" w:space="0" w:color="auto"/>
            <w:left w:val="none" w:sz="0" w:space="0" w:color="auto"/>
            <w:bottom w:val="none" w:sz="0" w:space="0" w:color="auto"/>
            <w:right w:val="none" w:sz="0" w:space="0" w:color="auto"/>
          </w:divBdr>
        </w:div>
        <w:div w:id="671220513">
          <w:marLeft w:val="0"/>
          <w:marRight w:val="0"/>
          <w:marTop w:val="0"/>
          <w:marBottom w:val="0"/>
          <w:divBdr>
            <w:top w:val="none" w:sz="0" w:space="0" w:color="auto"/>
            <w:left w:val="none" w:sz="0" w:space="0" w:color="auto"/>
            <w:bottom w:val="none" w:sz="0" w:space="0" w:color="auto"/>
            <w:right w:val="none" w:sz="0" w:space="0" w:color="auto"/>
          </w:divBdr>
        </w:div>
        <w:div w:id="415591755">
          <w:marLeft w:val="0"/>
          <w:marRight w:val="0"/>
          <w:marTop w:val="0"/>
          <w:marBottom w:val="0"/>
          <w:divBdr>
            <w:top w:val="none" w:sz="0" w:space="0" w:color="auto"/>
            <w:left w:val="none" w:sz="0" w:space="0" w:color="auto"/>
            <w:bottom w:val="none" w:sz="0" w:space="0" w:color="auto"/>
            <w:right w:val="none" w:sz="0" w:space="0" w:color="auto"/>
          </w:divBdr>
        </w:div>
        <w:div w:id="270818916">
          <w:marLeft w:val="0"/>
          <w:marRight w:val="0"/>
          <w:marTop w:val="0"/>
          <w:marBottom w:val="0"/>
          <w:divBdr>
            <w:top w:val="none" w:sz="0" w:space="0" w:color="auto"/>
            <w:left w:val="none" w:sz="0" w:space="0" w:color="auto"/>
            <w:bottom w:val="none" w:sz="0" w:space="0" w:color="auto"/>
            <w:right w:val="none" w:sz="0" w:space="0" w:color="auto"/>
          </w:divBdr>
        </w:div>
        <w:div w:id="1359509782">
          <w:marLeft w:val="0"/>
          <w:marRight w:val="0"/>
          <w:marTop w:val="0"/>
          <w:marBottom w:val="0"/>
          <w:divBdr>
            <w:top w:val="none" w:sz="0" w:space="0" w:color="auto"/>
            <w:left w:val="none" w:sz="0" w:space="0" w:color="auto"/>
            <w:bottom w:val="none" w:sz="0" w:space="0" w:color="auto"/>
            <w:right w:val="none" w:sz="0" w:space="0" w:color="auto"/>
          </w:divBdr>
        </w:div>
        <w:div w:id="1840342286">
          <w:marLeft w:val="0"/>
          <w:marRight w:val="0"/>
          <w:marTop w:val="0"/>
          <w:marBottom w:val="0"/>
          <w:divBdr>
            <w:top w:val="none" w:sz="0" w:space="0" w:color="auto"/>
            <w:left w:val="none" w:sz="0" w:space="0" w:color="auto"/>
            <w:bottom w:val="none" w:sz="0" w:space="0" w:color="auto"/>
            <w:right w:val="none" w:sz="0" w:space="0" w:color="auto"/>
          </w:divBdr>
        </w:div>
        <w:div w:id="2031250981">
          <w:marLeft w:val="0"/>
          <w:marRight w:val="0"/>
          <w:marTop w:val="0"/>
          <w:marBottom w:val="0"/>
          <w:divBdr>
            <w:top w:val="none" w:sz="0" w:space="0" w:color="auto"/>
            <w:left w:val="none" w:sz="0" w:space="0" w:color="auto"/>
            <w:bottom w:val="none" w:sz="0" w:space="0" w:color="auto"/>
            <w:right w:val="none" w:sz="0" w:space="0" w:color="auto"/>
          </w:divBdr>
        </w:div>
        <w:div w:id="734863521">
          <w:marLeft w:val="0"/>
          <w:marRight w:val="0"/>
          <w:marTop w:val="0"/>
          <w:marBottom w:val="0"/>
          <w:divBdr>
            <w:top w:val="none" w:sz="0" w:space="0" w:color="auto"/>
            <w:left w:val="none" w:sz="0" w:space="0" w:color="auto"/>
            <w:bottom w:val="none" w:sz="0" w:space="0" w:color="auto"/>
            <w:right w:val="none" w:sz="0" w:space="0" w:color="auto"/>
          </w:divBdr>
        </w:div>
        <w:div w:id="1125930413">
          <w:marLeft w:val="0"/>
          <w:marRight w:val="0"/>
          <w:marTop w:val="0"/>
          <w:marBottom w:val="0"/>
          <w:divBdr>
            <w:top w:val="none" w:sz="0" w:space="0" w:color="auto"/>
            <w:left w:val="none" w:sz="0" w:space="0" w:color="auto"/>
            <w:bottom w:val="none" w:sz="0" w:space="0" w:color="auto"/>
            <w:right w:val="none" w:sz="0" w:space="0" w:color="auto"/>
          </w:divBdr>
        </w:div>
        <w:div w:id="1687555641">
          <w:marLeft w:val="0"/>
          <w:marRight w:val="0"/>
          <w:marTop w:val="0"/>
          <w:marBottom w:val="0"/>
          <w:divBdr>
            <w:top w:val="none" w:sz="0" w:space="0" w:color="auto"/>
            <w:left w:val="none" w:sz="0" w:space="0" w:color="auto"/>
            <w:bottom w:val="none" w:sz="0" w:space="0" w:color="auto"/>
            <w:right w:val="none" w:sz="0" w:space="0" w:color="auto"/>
          </w:divBdr>
        </w:div>
        <w:div w:id="575553224">
          <w:marLeft w:val="0"/>
          <w:marRight w:val="0"/>
          <w:marTop w:val="0"/>
          <w:marBottom w:val="0"/>
          <w:divBdr>
            <w:top w:val="none" w:sz="0" w:space="0" w:color="auto"/>
            <w:left w:val="none" w:sz="0" w:space="0" w:color="auto"/>
            <w:bottom w:val="none" w:sz="0" w:space="0" w:color="auto"/>
            <w:right w:val="none" w:sz="0" w:space="0" w:color="auto"/>
          </w:divBdr>
        </w:div>
        <w:div w:id="225915302">
          <w:marLeft w:val="0"/>
          <w:marRight w:val="0"/>
          <w:marTop w:val="0"/>
          <w:marBottom w:val="0"/>
          <w:divBdr>
            <w:top w:val="none" w:sz="0" w:space="0" w:color="auto"/>
            <w:left w:val="none" w:sz="0" w:space="0" w:color="auto"/>
            <w:bottom w:val="none" w:sz="0" w:space="0" w:color="auto"/>
            <w:right w:val="none" w:sz="0" w:space="0" w:color="auto"/>
          </w:divBdr>
        </w:div>
        <w:div w:id="1137144777">
          <w:marLeft w:val="0"/>
          <w:marRight w:val="0"/>
          <w:marTop w:val="0"/>
          <w:marBottom w:val="0"/>
          <w:divBdr>
            <w:top w:val="none" w:sz="0" w:space="0" w:color="auto"/>
            <w:left w:val="none" w:sz="0" w:space="0" w:color="auto"/>
            <w:bottom w:val="none" w:sz="0" w:space="0" w:color="auto"/>
            <w:right w:val="none" w:sz="0" w:space="0" w:color="auto"/>
          </w:divBdr>
        </w:div>
        <w:div w:id="320355058">
          <w:marLeft w:val="0"/>
          <w:marRight w:val="0"/>
          <w:marTop w:val="0"/>
          <w:marBottom w:val="0"/>
          <w:divBdr>
            <w:top w:val="none" w:sz="0" w:space="0" w:color="auto"/>
            <w:left w:val="none" w:sz="0" w:space="0" w:color="auto"/>
            <w:bottom w:val="none" w:sz="0" w:space="0" w:color="auto"/>
            <w:right w:val="none" w:sz="0" w:space="0" w:color="auto"/>
          </w:divBdr>
        </w:div>
        <w:div w:id="2086872646">
          <w:marLeft w:val="0"/>
          <w:marRight w:val="0"/>
          <w:marTop w:val="0"/>
          <w:marBottom w:val="0"/>
          <w:divBdr>
            <w:top w:val="none" w:sz="0" w:space="0" w:color="auto"/>
            <w:left w:val="none" w:sz="0" w:space="0" w:color="auto"/>
            <w:bottom w:val="none" w:sz="0" w:space="0" w:color="auto"/>
            <w:right w:val="none" w:sz="0" w:space="0" w:color="auto"/>
          </w:divBdr>
        </w:div>
        <w:div w:id="1443454481">
          <w:marLeft w:val="0"/>
          <w:marRight w:val="0"/>
          <w:marTop w:val="0"/>
          <w:marBottom w:val="0"/>
          <w:divBdr>
            <w:top w:val="none" w:sz="0" w:space="0" w:color="auto"/>
            <w:left w:val="none" w:sz="0" w:space="0" w:color="auto"/>
            <w:bottom w:val="none" w:sz="0" w:space="0" w:color="auto"/>
            <w:right w:val="none" w:sz="0" w:space="0" w:color="auto"/>
          </w:divBdr>
        </w:div>
        <w:div w:id="1511143599">
          <w:marLeft w:val="0"/>
          <w:marRight w:val="0"/>
          <w:marTop w:val="0"/>
          <w:marBottom w:val="0"/>
          <w:divBdr>
            <w:top w:val="none" w:sz="0" w:space="0" w:color="auto"/>
            <w:left w:val="none" w:sz="0" w:space="0" w:color="auto"/>
            <w:bottom w:val="none" w:sz="0" w:space="0" w:color="auto"/>
            <w:right w:val="none" w:sz="0" w:space="0" w:color="auto"/>
          </w:divBdr>
        </w:div>
        <w:div w:id="730351403">
          <w:marLeft w:val="0"/>
          <w:marRight w:val="0"/>
          <w:marTop w:val="0"/>
          <w:marBottom w:val="0"/>
          <w:divBdr>
            <w:top w:val="none" w:sz="0" w:space="0" w:color="auto"/>
            <w:left w:val="none" w:sz="0" w:space="0" w:color="auto"/>
            <w:bottom w:val="none" w:sz="0" w:space="0" w:color="auto"/>
            <w:right w:val="none" w:sz="0" w:space="0" w:color="auto"/>
          </w:divBdr>
        </w:div>
        <w:div w:id="1261715022">
          <w:marLeft w:val="0"/>
          <w:marRight w:val="0"/>
          <w:marTop w:val="0"/>
          <w:marBottom w:val="0"/>
          <w:divBdr>
            <w:top w:val="none" w:sz="0" w:space="0" w:color="auto"/>
            <w:left w:val="none" w:sz="0" w:space="0" w:color="auto"/>
            <w:bottom w:val="none" w:sz="0" w:space="0" w:color="auto"/>
            <w:right w:val="none" w:sz="0" w:space="0" w:color="auto"/>
          </w:divBdr>
        </w:div>
        <w:div w:id="1589848520">
          <w:marLeft w:val="0"/>
          <w:marRight w:val="0"/>
          <w:marTop w:val="0"/>
          <w:marBottom w:val="0"/>
          <w:divBdr>
            <w:top w:val="none" w:sz="0" w:space="0" w:color="auto"/>
            <w:left w:val="none" w:sz="0" w:space="0" w:color="auto"/>
            <w:bottom w:val="none" w:sz="0" w:space="0" w:color="auto"/>
            <w:right w:val="none" w:sz="0" w:space="0" w:color="auto"/>
          </w:divBdr>
        </w:div>
        <w:div w:id="1960909701">
          <w:marLeft w:val="0"/>
          <w:marRight w:val="0"/>
          <w:marTop w:val="0"/>
          <w:marBottom w:val="0"/>
          <w:divBdr>
            <w:top w:val="none" w:sz="0" w:space="0" w:color="auto"/>
            <w:left w:val="none" w:sz="0" w:space="0" w:color="auto"/>
            <w:bottom w:val="none" w:sz="0" w:space="0" w:color="auto"/>
            <w:right w:val="none" w:sz="0" w:space="0" w:color="auto"/>
          </w:divBdr>
        </w:div>
        <w:div w:id="1119447110">
          <w:marLeft w:val="0"/>
          <w:marRight w:val="0"/>
          <w:marTop w:val="0"/>
          <w:marBottom w:val="0"/>
          <w:divBdr>
            <w:top w:val="none" w:sz="0" w:space="0" w:color="auto"/>
            <w:left w:val="none" w:sz="0" w:space="0" w:color="auto"/>
            <w:bottom w:val="none" w:sz="0" w:space="0" w:color="auto"/>
            <w:right w:val="none" w:sz="0" w:space="0" w:color="auto"/>
          </w:divBdr>
        </w:div>
        <w:div w:id="2057775777">
          <w:marLeft w:val="0"/>
          <w:marRight w:val="0"/>
          <w:marTop w:val="0"/>
          <w:marBottom w:val="0"/>
          <w:divBdr>
            <w:top w:val="none" w:sz="0" w:space="0" w:color="auto"/>
            <w:left w:val="none" w:sz="0" w:space="0" w:color="auto"/>
            <w:bottom w:val="none" w:sz="0" w:space="0" w:color="auto"/>
            <w:right w:val="none" w:sz="0" w:space="0" w:color="auto"/>
          </w:divBdr>
        </w:div>
        <w:div w:id="102698099">
          <w:marLeft w:val="0"/>
          <w:marRight w:val="0"/>
          <w:marTop w:val="0"/>
          <w:marBottom w:val="0"/>
          <w:divBdr>
            <w:top w:val="none" w:sz="0" w:space="0" w:color="auto"/>
            <w:left w:val="none" w:sz="0" w:space="0" w:color="auto"/>
            <w:bottom w:val="none" w:sz="0" w:space="0" w:color="auto"/>
            <w:right w:val="none" w:sz="0" w:space="0" w:color="auto"/>
          </w:divBdr>
        </w:div>
        <w:div w:id="367068787">
          <w:marLeft w:val="0"/>
          <w:marRight w:val="0"/>
          <w:marTop w:val="0"/>
          <w:marBottom w:val="0"/>
          <w:divBdr>
            <w:top w:val="none" w:sz="0" w:space="0" w:color="auto"/>
            <w:left w:val="none" w:sz="0" w:space="0" w:color="auto"/>
            <w:bottom w:val="none" w:sz="0" w:space="0" w:color="auto"/>
            <w:right w:val="none" w:sz="0" w:space="0" w:color="auto"/>
          </w:divBdr>
        </w:div>
        <w:div w:id="352165">
          <w:marLeft w:val="0"/>
          <w:marRight w:val="0"/>
          <w:marTop w:val="0"/>
          <w:marBottom w:val="0"/>
          <w:divBdr>
            <w:top w:val="none" w:sz="0" w:space="0" w:color="auto"/>
            <w:left w:val="none" w:sz="0" w:space="0" w:color="auto"/>
            <w:bottom w:val="none" w:sz="0" w:space="0" w:color="auto"/>
            <w:right w:val="none" w:sz="0" w:space="0" w:color="auto"/>
          </w:divBdr>
        </w:div>
        <w:div w:id="1861091604">
          <w:marLeft w:val="0"/>
          <w:marRight w:val="0"/>
          <w:marTop w:val="0"/>
          <w:marBottom w:val="0"/>
          <w:divBdr>
            <w:top w:val="none" w:sz="0" w:space="0" w:color="auto"/>
            <w:left w:val="none" w:sz="0" w:space="0" w:color="auto"/>
            <w:bottom w:val="none" w:sz="0" w:space="0" w:color="auto"/>
            <w:right w:val="none" w:sz="0" w:space="0" w:color="auto"/>
          </w:divBdr>
        </w:div>
        <w:div w:id="1836146385">
          <w:marLeft w:val="0"/>
          <w:marRight w:val="0"/>
          <w:marTop w:val="0"/>
          <w:marBottom w:val="0"/>
          <w:divBdr>
            <w:top w:val="none" w:sz="0" w:space="0" w:color="auto"/>
            <w:left w:val="none" w:sz="0" w:space="0" w:color="auto"/>
            <w:bottom w:val="none" w:sz="0" w:space="0" w:color="auto"/>
            <w:right w:val="none" w:sz="0" w:space="0" w:color="auto"/>
          </w:divBdr>
        </w:div>
        <w:div w:id="635255144">
          <w:marLeft w:val="0"/>
          <w:marRight w:val="0"/>
          <w:marTop w:val="0"/>
          <w:marBottom w:val="0"/>
          <w:divBdr>
            <w:top w:val="none" w:sz="0" w:space="0" w:color="auto"/>
            <w:left w:val="none" w:sz="0" w:space="0" w:color="auto"/>
            <w:bottom w:val="none" w:sz="0" w:space="0" w:color="auto"/>
            <w:right w:val="none" w:sz="0" w:space="0" w:color="auto"/>
          </w:divBdr>
        </w:div>
        <w:div w:id="1385058729">
          <w:marLeft w:val="0"/>
          <w:marRight w:val="0"/>
          <w:marTop w:val="0"/>
          <w:marBottom w:val="0"/>
          <w:divBdr>
            <w:top w:val="none" w:sz="0" w:space="0" w:color="auto"/>
            <w:left w:val="none" w:sz="0" w:space="0" w:color="auto"/>
            <w:bottom w:val="none" w:sz="0" w:space="0" w:color="auto"/>
            <w:right w:val="none" w:sz="0" w:space="0" w:color="auto"/>
          </w:divBdr>
        </w:div>
        <w:div w:id="1684745146">
          <w:marLeft w:val="0"/>
          <w:marRight w:val="0"/>
          <w:marTop w:val="0"/>
          <w:marBottom w:val="0"/>
          <w:divBdr>
            <w:top w:val="none" w:sz="0" w:space="0" w:color="auto"/>
            <w:left w:val="none" w:sz="0" w:space="0" w:color="auto"/>
            <w:bottom w:val="none" w:sz="0" w:space="0" w:color="auto"/>
            <w:right w:val="none" w:sz="0" w:space="0" w:color="auto"/>
          </w:divBdr>
        </w:div>
        <w:div w:id="378938815">
          <w:marLeft w:val="0"/>
          <w:marRight w:val="0"/>
          <w:marTop w:val="0"/>
          <w:marBottom w:val="0"/>
          <w:divBdr>
            <w:top w:val="none" w:sz="0" w:space="0" w:color="auto"/>
            <w:left w:val="none" w:sz="0" w:space="0" w:color="auto"/>
            <w:bottom w:val="none" w:sz="0" w:space="0" w:color="auto"/>
            <w:right w:val="none" w:sz="0" w:space="0" w:color="auto"/>
          </w:divBdr>
        </w:div>
        <w:div w:id="659358040">
          <w:marLeft w:val="0"/>
          <w:marRight w:val="0"/>
          <w:marTop w:val="0"/>
          <w:marBottom w:val="0"/>
          <w:divBdr>
            <w:top w:val="none" w:sz="0" w:space="0" w:color="auto"/>
            <w:left w:val="none" w:sz="0" w:space="0" w:color="auto"/>
            <w:bottom w:val="none" w:sz="0" w:space="0" w:color="auto"/>
            <w:right w:val="none" w:sz="0" w:space="0" w:color="auto"/>
          </w:divBdr>
        </w:div>
        <w:div w:id="653991406">
          <w:marLeft w:val="0"/>
          <w:marRight w:val="0"/>
          <w:marTop w:val="0"/>
          <w:marBottom w:val="0"/>
          <w:divBdr>
            <w:top w:val="none" w:sz="0" w:space="0" w:color="auto"/>
            <w:left w:val="none" w:sz="0" w:space="0" w:color="auto"/>
            <w:bottom w:val="none" w:sz="0" w:space="0" w:color="auto"/>
            <w:right w:val="none" w:sz="0" w:space="0" w:color="auto"/>
          </w:divBdr>
        </w:div>
        <w:div w:id="1421104756">
          <w:marLeft w:val="0"/>
          <w:marRight w:val="0"/>
          <w:marTop w:val="0"/>
          <w:marBottom w:val="0"/>
          <w:divBdr>
            <w:top w:val="none" w:sz="0" w:space="0" w:color="auto"/>
            <w:left w:val="none" w:sz="0" w:space="0" w:color="auto"/>
            <w:bottom w:val="none" w:sz="0" w:space="0" w:color="auto"/>
            <w:right w:val="none" w:sz="0" w:space="0" w:color="auto"/>
          </w:divBdr>
        </w:div>
        <w:div w:id="788936601">
          <w:marLeft w:val="0"/>
          <w:marRight w:val="0"/>
          <w:marTop w:val="0"/>
          <w:marBottom w:val="0"/>
          <w:divBdr>
            <w:top w:val="none" w:sz="0" w:space="0" w:color="auto"/>
            <w:left w:val="none" w:sz="0" w:space="0" w:color="auto"/>
            <w:bottom w:val="none" w:sz="0" w:space="0" w:color="auto"/>
            <w:right w:val="none" w:sz="0" w:space="0" w:color="auto"/>
          </w:divBdr>
        </w:div>
        <w:div w:id="2126071608">
          <w:marLeft w:val="0"/>
          <w:marRight w:val="0"/>
          <w:marTop w:val="0"/>
          <w:marBottom w:val="0"/>
          <w:divBdr>
            <w:top w:val="none" w:sz="0" w:space="0" w:color="auto"/>
            <w:left w:val="none" w:sz="0" w:space="0" w:color="auto"/>
            <w:bottom w:val="none" w:sz="0" w:space="0" w:color="auto"/>
            <w:right w:val="none" w:sz="0" w:space="0" w:color="auto"/>
          </w:divBdr>
        </w:div>
        <w:div w:id="1435440716">
          <w:marLeft w:val="0"/>
          <w:marRight w:val="0"/>
          <w:marTop w:val="0"/>
          <w:marBottom w:val="0"/>
          <w:divBdr>
            <w:top w:val="none" w:sz="0" w:space="0" w:color="auto"/>
            <w:left w:val="none" w:sz="0" w:space="0" w:color="auto"/>
            <w:bottom w:val="none" w:sz="0" w:space="0" w:color="auto"/>
            <w:right w:val="none" w:sz="0" w:space="0" w:color="auto"/>
          </w:divBdr>
        </w:div>
        <w:div w:id="1753771751">
          <w:marLeft w:val="0"/>
          <w:marRight w:val="0"/>
          <w:marTop w:val="0"/>
          <w:marBottom w:val="0"/>
          <w:divBdr>
            <w:top w:val="none" w:sz="0" w:space="0" w:color="auto"/>
            <w:left w:val="none" w:sz="0" w:space="0" w:color="auto"/>
            <w:bottom w:val="none" w:sz="0" w:space="0" w:color="auto"/>
            <w:right w:val="none" w:sz="0" w:space="0" w:color="auto"/>
          </w:divBdr>
        </w:div>
        <w:div w:id="953438259">
          <w:marLeft w:val="0"/>
          <w:marRight w:val="0"/>
          <w:marTop w:val="0"/>
          <w:marBottom w:val="0"/>
          <w:divBdr>
            <w:top w:val="none" w:sz="0" w:space="0" w:color="auto"/>
            <w:left w:val="none" w:sz="0" w:space="0" w:color="auto"/>
            <w:bottom w:val="none" w:sz="0" w:space="0" w:color="auto"/>
            <w:right w:val="none" w:sz="0" w:space="0" w:color="auto"/>
          </w:divBdr>
        </w:div>
        <w:div w:id="1570075394">
          <w:marLeft w:val="0"/>
          <w:marRight w:val="0"/>
          <w:marTop w:val="0"/>
          <w:marBottom w:val="0"/>
          <w:divBdr>
            <w:top w:val="none" w:sz="0" w:space="0" w:color="auto"/>
            <w:left w:val="none" w:sz="0" w:space="0" w:color="auto"/>
            <w:bottom w:val="none" w:sz="0" w:space="0" w:color="auto"/>
            <w:right w:val="none" w:sz="0" w:space="0" w:color="auto"/>
          </w:divBdr>
        </w:div>
        <w:div w:id="1201674732">
          <w:marLeft w:val="0"/>
          <w:marRight w:val="0"/>
          <w:marTop w:val="0"/>
          <w:marBottom w:val="0"/>
          <w:divBdr>
            <w:top w:val="none" w:sz="0" w:space="0" w:color="auto"/>
            <w:left w:val="none" w:sz="0" w:space="0" w:color="auto"/>
            <w:bottom w:val="none" w:sz="0" w:space="0" w:color="auto"/>
            <w:right w:val="none" w:sz="0" w:space="0" w:color="auto"/>
          </w:divBdr>
        </w:div>
        <w:div w:id="285435014">
          <w:marLeft w:val="0"/>
          <w:marRight w:val="0"/>
          <w:marTop w:val="0"/>
          <w:marBottom w:val="0"/>
          <w:divBdr>
            <w:top w:val="none" w:sz="0" w:space="0" w:color="auto"/>
            <w:left w:val="none" w:sz="0" w:space="0" w:color="auto"/>
            <w:bottom w:val="none" w:sz="0" w:space="0" w:color="auto"/>
            <w:right w:val="none" w:sz="0" w:space="0" w:color="auto"/>
          </w:divBdr>
        </w:div>
        <w:div w:id="515507510">
          <w:marLeft w:val="0"/>
          <w:marRight w:val="0"/>
          <w:marTop w:val="0"/>
          <w:marBottom w:val="0"/>
          <w:divBdr>
            <w:top w:val="none" w:sz="0" w:space="0" w:color="auto"/>
            <w:left w:val="none" w:sz="0" w:space="0" w:color="auto"/>
            <w:bottom w:val="none" w:sz="0" w:space="0" w:color="auto"/>
            <w:right w:val="none" w:sz="0" w:space="0" w:color="auto"/>
          </w:divBdr>
        </w:div>
        <w:div w:id="53821316">
          <w:marLeft w:val="0"/>
          <w:marRight w:val="0"/>
          <w:marTop w:val="0"/>
          <w:marBottom w:val="0"/>
          <w:divBdr>
            <w:top w:val="none" w:sz="0" w:space="0" w:color="auto"/>
            <w:left w:val="none" w:sz="0" w:space="0" w:color="auto"/>
            <w:bottom w:val="none" w:sz="0" w:space="0" w:color="auto"/>
            <w:right w:val="none" w:sz="0" w:space="0" w:color="auto"/>
          </w:divBdr>
        </w:div>
        <w:div w:id="1261991820">
          <w:marLeft w:val="0"/>
          <w:marRight w:val="0"/>
          <w:marTop w:val="0"/>
          <w:marBottom w:val="0"/>
          <w:divBdr>
            <w:top w:val="none" w:sz="0" w:space="0" w:color="auto"/>
            <w:left w:val="none" w:sz="0" w:space="0" w:color="auto"/>
            <w:bottom w:val="none" w:sz="0" w:space="0" w:color="auto"/>
            <w:right w:val="none" w:sz="0" w:space="0" w:color="auto"/>
          </w:divBdr>
        </w:div>
        <w:div w:id="1873885693">
          <w:marLeft w:val="0"/>
          <w:marRight w:val="0"/>
          <w:marTop w:val="0"/>
          <w:marBottom w:val="0"/>
          <w:divBdr>
            <w:top w:val="none" w:sz="0" w:space="0" w:color="auto"/>
            <w:left w:val="none" w:sz="0" w:space="0" w:color="auto"/>
            <w:bottom w:val="none" w:sz="0" w:space="0" w:color="auto"/>
            <w:right w:val="none" w:sz="0" w:space="0" w:color="auto"/>
          </w:divBdr>
        </w:div>
        <w:div w:id="1221477253">
          <w:marLeft w:val="0"/>
          <w:marRight w:val="0"/>
          <w:marTop w:val="0"/>
          <w:marBottom w:val="0"/>
          <w:divBdr>
            <w:top w:val="none" w:sz="0" w:space="0" w:color="auto"/>
            <w:left w:val="none" w:sz="0" w:space="0" w:color="auto"/>
            <w:bottom w:val="none" w:sz="0" w:space="0" w:color="auto"/>
            <w:right w:val="none" w:sz="0" w:space="0" w:color="auto"/>
          </w:divBdr>
        </w:div>
        <w:div w:id="1660186121">
          <w:marLeft w:val="0"/>
          <w:marRight w:val="0"/>
          <w:marTop w:val="0"/>
          <w:marBottom w:val="0"/>
          <w:divBdr>
            <w:top w:val="none" w:sz="0" w:space="0" w:color="auto"/>
            <w:left w:val="none" w:sz="0" w:space="0" w:color="auto"/>
            <w:bottom w:val="none" w:sz="0" w:space="0" w:color="auto"/>
            <w:right w:val="none" w:sz="0" w:space="0" w:color="auto"/>
          </w:divBdr>
        </w:div>
        <w:div w:id="79567382">
          <w:marLeft w:val="0"/>
          <w:marRight w:val="0"/>
          <w:marTop w:val="0"/>
          <w:marBottom w:val="0"/>
          <w:divBdr>
            <w:top w:val="none" w:sz="0" w:space="0" w:color="auto"/>
            <w:left w:val="none" w:sz="0" w:space="0" w:color="auto"/>
            <w:bottom w:val="none" w:sz="0" w:space="0" w:color="auto"/>
            <w:right w:val="none" w:sz="0" w:space="0" w:color="auto"/>
          </w:divBdr>
        </w:div>
        <w:div w:id="1120952127">
          <w:marLeft w:val="0"/>
          <w:marRight w:val="0"/>
          <w:marTop w:val="0"/>
          <w:marBottom w:val="0"/>
          <w:divBdr>
            <w:top w:val="none" w:sz="0" w:space="0" w:color="auto"/>
            <w:left w:val="none" w:sz="0" w:space="0" w:color="auto"/>
            <w:bottom w:val="none" w:sz="0" w:space="0" w:color="auto"/>
            <w:right w:val="none" w:sz="0" w:space="0" w:color="auto"/>
          </w:divBdr>
        </w:div>
        <w:div w:id="410853088">
          <w:marLeft w:val="0"/>
          <w:marRight w:val="0"/>
          <w:marTop w:val="0"/>
          <w:marBottom w:val="0"/>
          <w:divBdr>
            <w:top w:val="none" w:sz="0" w:space="0" w:color="auto"/>
            <w:left w:val="none" w:sz="0" w:space="0" w:color="auto"/>
            <w:bottom w:val="none" w:sz="0" w:space="0" w:color="auto"/>
            <w:right w:val="none" w:sz="0" w:space="0" w:color="auto"/>
          </w:divBdr>
        </w:div>
        <w:div w:id="271087191">
          <w:marLeft w:val="0"/>
          <w:marRight w:val="0"/>
          <w:marTop w:val="0"/>
          <w:marBottom w:val="0"/>
          <w:divBdr>
            <w:top w:val="none" w:sz="0" w:space="0" w:color="auto"/>
            <w:left w:val="none" w:sz="0" w:space="0" w:color="auto"/>
            <w:bottom w:val="none" w:sz="0" w:space="0" w:color="auto"/>
            <w:right w:val="none" w:sz="0" w:space="0" w:color="auto"/>
          </w:divBdr>
        </w:div>
        <w:div w:id="506091223">
          <w:marLeft w:val="0"/>
          <w:marRight w:val="0"/>
          <w:marTop w:val="0"/>
          <w:marBottom w:val="0"/>
          <w:divBdr>
            <w:top w:val="none" w:sz="0" w:space="0" w:color="auto"/>
            <w:left w:val="none" w:sz="0" w:space="0" w:color="auto"/>
            <w:bottom w:val="none" w:sz="0" w:space="0" w:color="auto"/>
            <w:right w:val="none" w:sz="0" w:space="0" w:color="auto"/>
          </w:divBdr>
        </w:div>
        <w:div w:id="484510305">
          <w:marLeft w:val="0"/>
          <w:marRight w:val="0"/>
          <w:marTop w:val="0"/>
          <w:marBottom w:val="0"/>
          <w:divBdr>
            <w:top w:val="none" w:sz="0" w:space="0" w:color="auto"/>
            <w:left w:val="none" w:sz="0" w:space="0" w:color="auto"/>
            <w:bottom w:val="none" w:sz="0" w:space="0" w:color="auto"/>
            <w:right w:val="none" w:sz="0" w:space="0" w:color="auto"/>
          </w:divBdr>
        </w:div>
        <w:div w:id="860358316">
          <w:marLeft w:val="0"/>
          <w:marRight w:val="0"/>
          <w:marTop w:val="0"/>
          <w:marBottom w:val="0"/>
          <w:divBdr>
            <w:top w:val="none" w:sz="0" w:space="0" w:color="auto"/>
            <w:left w:val="none" w:sz="0" w:space="0" w:color="auto"/>
            <w:bottom w:val="none" w:sz="0" w:space="0" w:color="auto"/>
            <w:right w:val="none" w:sz="0" w:space="0" w:color="auto"/>
          </w:divBdr>
        </w:div>
        <w:div w:id="254410778">
          <w:marLeft w:val="0"/>
          <w:marRight w:val="0"/>
          <w:marTop w:val="0"/>
          <w:marBottom w:val="0"/>
          <w:divBdr>
            <w:top w:val="none" w:sz="0" w:space="0" w:color="auto"/>
            <w:left w:val="none" w:sz="0" w:space="0" w:color="auto"/>
            <w:bottom w:val="none" w:sz="0" w:space="0" w:color="auto"/>
            <w:right w:val="none" w:sz="0" w:space="0" w:color="auto"/>
          </w:divBdr>
        </w:div>
        <w:div w:id="1809590501">
          <w:marLeft w:val="0"/>
          <w:marRight w:val="0"/>
          <w:marTop w:val="0"/>
          <w:marBottom w:val="0"/>
          <w:divBdr>
            <w:top w:val="none" w:sz="0" w:space="0" w:color="auto"/>
            <w:left w:val="none" w:sz="0" w:space="0" w:color="auto"/>
            <w:bottom w:val="none" w:sz="0" w:space="0" w:color="auto"/>
            <w:right w:val="none" w:sz="0" w:space="0" w:color="auto"/>
          </w:divBdr>
        </w:div>
        <w:div w:id="1918056616">
          <w:marLeft w:val="0"/>
          <w:marRight w:val="0"/>
          <w:marTop w:val="0"/>
          <w:marBottom w:val="0"/>
          <w:divBdr>
            <w:top w:val="none" w:sz="0" w:space="0" w:color="auto"/>
            <w:left w:val="none" w:sz="0" w:space="0" w:color="auto"/>
            <w:bottom w:val="none" w:sz="0" w:space="0" w:color="auto"/>
            <w:right w:val="none" w:sz="0" w:space="0" w:color="auto"/>
          </w:divBdr>
        </w:div>
        <w:div w:id="726026894">
          <w:marLeft w:val="0"/>
          <w:marRight w:val="0"/>
          <w:marTop w:val="0"/>
          <w:marBottom w:val="0"/>
          <w:divBdr>
            <w:top w:val="none" w:sz="0" w:space="0" w:color="auto"/>
            <w:left w:val="none" w:sz="0" w:space="0" w:color="auto"/>
            <w:bottom w:val="none" w:sz="0" w:space="0" w:color="auto"/>
            <w:right w:val="none" w:sz="0" w:space="0" w:color="auto"/>
          </w:divBdr>
        </w:div>
        <w:div w:id="1008748836">
          <w:marLeft w:val="0"/>
          <w:marRight w:val="0"/>
          <w:marTop w:val="0"/>
          <w:marBottom w:val="0"/>
          <w:divBdr>
            <w:top w:val="none" w:sz="0" w:space="0" w:color="auto"/>
            <w:left w:val="none" w:sz="0" w:space="0" w:color="auto"/>
            <w:bottom w:val="none" w:sz="0" w:space="0" w:color="auto"/>
            <w:right w:val="none" w:sz="0" w:space="0" w:color="auto"/>
          </w:divBdr>
        </w:div>
        <w:div w:id="276522087">
          <w:marLeft w:val="0"/>
          <w:marRight w:val="0"/>
          <w:marTop w:val="0"/>
          <w:marBottom w:val="0"/>
          <w:divBdr>
            <w:top w:val="none" w:sz="0" w:space="0" w:color="auto"/>
            <w:left w:val="none" w:sz="0" w:space="0" w:color="auto"/>
            <w:bottom w:val="none" w:sz="0" w:space="0" w:color="auto"/>
            <w:right w:val="none" w:sz="0" w:space="0" w:color="auto"/>
          </w:divBdr>
        </w:div>
        <w:div w:id="1514417428">
          <w:marLeft w:val="0"/>
          <w:marRight w:val="0"/>
          <w:marTop w:val="0"/>
          <w:marBottom w:val="0"/>
          <w:divBdr>
            <w:top w:val="none" w:sz="0" w:space="0" w:color="auto"/>
            <w:left w:val="none" w:sz="0" w:space="0" w:color="auto"/>
            <w:bottom w:val="none" w:sz="0" w:space="0" w:color="auto"/>
            <w:right w:val="none" w:sz="0" w:space="0" w:color="auto"/>
          </w:divBdr>
        </w:div>
        <w:div w:id="1873299930">
          <w:marLeft w:val="0"/>
          <w:marRight w:val="0"/>
          <w:marTop w:val="0"/>
          <w:marBottom w:val="0"/>
          <w:divBdr>
            <w:top w:val="none" w:sz="0" w:space="0" w:color="auto"/>
            <w:left w:val="none" w:sz="0" w:space="0" w:color="auto"/>
            <w:bottom w:val="none" w:sz="0" w:space="0" w:color="auto"/>
            <w:right w:val="none" w:sz="0" w:space="0" w:color="auto"/>
          </w:divBdr>
        </w:div>
        <w:div w:id="1111976629">
          <w:marLeft w:val="0"/>
          <w:marRight w:val="0"/>
          <w:marTop w:val="0"/>
          <w:marBottom w:val="0"/>
          <w:divBdr>
            <w:top w:val="none" w:sz="0" w:space="0" w:color="auto"/>
            <w:left w:val="none" w:sz="0" w:space="0" w:color="auto"/>
            <w:bottom w:val="none" w:sz="0" w:space="0" w:color="auto"/>
            <w:right w:val="none" w:sz="0" w:space="0" w:color="auto"/>
          </w:divBdr>
        </w:div>
        <w:div w:id="1505779763">
          <w:marLeft w:val="0"/>
          <w:marRight w:val="0"/>
          <w:marTop w:val="0"/>
          <w:marBottom w:val="0"/>
          <w:divBdr>
            <w:top w:val="none" w:sz="0" w:space="0" w:color="auto"/>
            <w:left w:val="none" w:sz="0" w:space="0" w:color="auto"/>
            <w:bottom w:val="none" w:sz="0" w:space="0" w:color="auto"/>
            <w:right w:val="none" w:sz="0" w:space="0" w:color="auto"/>
          </w:divBdr>
        </w:div>
        <w:div w:id="742144480">
          <w:marLeft w:val="0"/>
          <w:marRight w:val="0"/>
          <w:marTop w:val="0"/>
          <w:marBottom w:val="0"/>
          <w:divBdr>
            <w:top w:val="none" w:sz="0" w:space="0" w:color="auto"/>
            <w:left w:val="none" w:sz="0" w:space="0" w:color="auto"/>
            <w:bottom w:val="none" w:sz="0" w:space="0" w:color="auto"/>
            <w:right w:val="none" w:sz="0" w:space="0" w:color="auto"/>
          </w:divBdr>
        </w:div>
        <w:div w:id="1455709930">
          <w:marLeft w:val="0"/>
          <w:marRight w:val="0"/>
          <w:marTop w:val="0"/>
          <w:marBottom w:val="0"/>
          <w:divBdr>
            <w:top w:val="none" w:sz="0" w:space="0" w:color="auto"/>
            <w:left w:val="none" w:sz="0" w:space="0" w:color="auto"/>
            <w:bottom w:val="none" w:sz="0" w:space="0" w:color="auto"/>
            <w:right w:val="none" w:sz="0" w:space="0" w:color="auto"/>
          </w:divBdr>
        </w:div>
        <w:div w:id="1289626576">
          <w:marLeft w:val="0"/>
          <w:marRight w:val="0"/>
          <w:marTop w:val="0"/>
          <w:marBottom w:val="0"/>
          <w:divBdr>
            <w:top w:val="none" w:sz="0" w:space="0" w:color="auto"/>
            <w:left w:val="none" w:sz="0" w:space="0" w:color="auto"/>
            <w:bottom w:val="none" w:sz="0" w:space="0" w:color="auto"/>
            <w:right w:val="none" w:sz="0" w:space="0" w:color="auto"/>
          </w:divBdr>
        </w:div>
        <w:div w:id="60293586">
          <w:marLeft w:val="0"/>
          <w:marRight w:val="0"/>
          <w:marTop w:val="0"/>
          <w:marBottom w:val="0"/>
          <w:divBdr>
            <w:top w:val="none" w:sz="0" w:space="0" w:color="auto"/>
            <w:left w:val="none" w:sz="0" w:space="0" w:color="auto"/>
            <w:bottom w:val="none" w:sz="0" w:space="0" w:color="auto"/>
            <w:right w:val="none" w:sz="0" w:space="0" w:color="auto"/>
          </w:divBdr>
        </w:div>
        <w:div w:id="1871410477">
          <w:marLeft w:val="0"/>
          <w:marRight w:val="0"/>
          <w:marTop w:val="0"/>
          <w:marBottom w:val="0"/>
          <w:divBdr>
            <w:top w:val="none" w:sz="0" w:space="0" w:color="auto"/>
            <w:left w:val="none" w:sz="0" w:space="0" w:color="auto"/>
            <w:bottom w:val="none" w:sz="0" w:space="0" w:color="auto"/>
            <w:right w:val="none" w:sz="0" w:space="0" w:color="auto"/>
          </w:divBdr>
        </w:div>
        <w:div w:id="1798521574">
          <w:marLeft w:val="0"/>
          <w:marRight w:val="0"/>
          <w:marTop w:val="0"/>
          <w:marBottom w:val="0"/>
          <w:divBdr>
            <w:top w:val="none" w:sz="0" w:space="0" w:color="auto"/>
            <w:left w:val="none" w:sz="0" w:space="0" w:color="auto"/>
            <w:bottom w:val="none" w:sz="0" w:space="0" w:color="auto"/>
            <w:right w:val="none" w:sz="0" w:space="0" w:color="auto"/>
          </w:divBdr>
        </w:div>
        <w:div w:id="33388169">
          <w:marLeft w:val="0"/>
          <w:marRight w:val="0"/>
          <w:marTop w:val="0"/>
          <w:marBottom w:val="0"/>
          <w:divBdr>
            <w:top w:val="none" w:sz="0" w:space="0" w:color="auto"/>
            <w:left w:val="none" w:sz="0" w:space="0" w:color="auto"/>
            <w:bottom w:val="none" w:sz="0" w:space="0" w:color="auto"/>
            <w:right w:val="none" w:sz="0" w:space="0" w:color="auto"/>
          </w:divBdr>
        </w:div>
        <w:div w:id="137648876">
          <w:marLeft w:val="0"/>
          <w:marRight w:val="0"/>
          <w:marTop w:val="0"/>
          <w:marBottom w:val="0"/>
          <w:divBdr>
            <w:top w:val="none" w:sz="0" w:space="0" w:color="auto"/>
            <w:left w:val="none" w:sz="0" w:space="0" w:color="auto"/>
            <w:bottom w:val="none" w:sz="0" w:space="0" w:color="auto"/>
            <w:right w:val="none" w:sz="0" w:space="0" w:color="auto"/>
          </w:divBdr>
        </w:div>
        <w:div w:id="709837610">
          <w:marLeft w:val="0"/>
          <w:marRight w:val="0"/>
          <w:marTop w:val="0"/>
          <w:marBottom w:val="0"/>
          <w:divBdr>
            <w:top w:val="none" w:sz="0" w:space="0" w:color="auto"/>
            <w:left w:val="none" w:sz="0" w:space="0" w:color="auto"/>
            <w:bottom w:val="none" w:sz="0" w:space="0" w:color="auto"/>
            <w:right w:val="none" w:sz="0" w:space="0" w:color="auto"/>
          </w:divBdr>
        </w:div>
        <w:div w:id="1263954812">
          <w:marLeft w:val="0"/>
          <w:marRight w:val="0"/>
          <w:marTop w:val="0"/>
          <w:marBottom w:val="0"/>
          <w:divBdr>
            <w:top w:val="none" w:sz="0" w:space="0" w:color="auto"/>
            <w:left w:val="none" w:sz="0" w:space="0" w:color="auto"/>
            <w:bottom w:val="none" w:sz="0" w:space="0" w:color="auto"/>
            <w:right w:val="none" w:sz="0" w:space="0" w:color="auto"/>
          </w:divBdr>
        </w:div>
        <w:div w:id="2077238825">
          <w:marLeft w:val="0"/>
          <w:marRight w:val="0"/>
          <w:marTop w:val="0"/>
          <w:marBottom w:val="0"/>
          <w:divBdr>
            <w:top w:val="none" w:sz="0" w:space="0" w:color="auto"/>
            <w:left w:val="none" w:sz="0" w:space="0" w:color="auto"/>
            <w:bottom w:val="none" w:sz="0" w:space="0" w:color="auto"/>
            <w:right w:val="none" w:sz="0" w:space="0" w:color="auto"/>
          </w:divBdr>
        </w:div>
      </w:divsChild>
    </w:div>
    <w:div w:id="310792452">
      <w:bodyDiv w:val="1"/>
      <w:marLeft w:val="0"/>
      <w:marRight w:val="0"/>
      <w:marTop w:val="0"/>
      <w:marBottom w:val="0"/>
      <w:divBdr>
        <w:top w:val="none" w:sz="0" w:space="0" w:color="auto"/>
        <w:left w:val="none" w:sz="0" w:space="0" w:color="auto"/>
        <w:bottom w:val="none" w:sz="0" w:space="0" w:color="auto"/>
        <w:right w:val="none" w:sz="0" w:space="0" w:color="auto"/>
      </w:divBdr>
    </w:div>
    <w:div w:id="427851474">
      <w:bodyDiv w:val="1"/>
      <w:marLeft w:val="0"/>
      <w:marRight w:val="0"/>
      <w:marTop w:val="0"/>
      <w:marBottom w:val="0"/>
      <w:divBdr>
        <w:top w:val="none" w:sz="0" w:space="0" w:color="auto"/>
        <w:left w:val="none" w:sz="0" w:space="0" w:color="auto"/>
        <w:bottom w:val="none" w:sz="0" w:space="0" w:color="auto"/>
        <w:right w:val="none" w:sz="0" w:space="0" w:color="auto"/>
      </w:divBdr>
      <w:divsChild>
        <w:div w:id="1019282050">
          <w:marLeft w:val="0"/>
          <w:marRight w:val="0"/>
          <w:marTop w:val="0"/>
          <w:marBottom w:val="300"/>
          <w:divBdr>
            <w:top w:val="none" w:sz="0" w:space="0" w:color="auto"/>
            <w:left w:val="none" w:sz="0" w:space="0" w:color="auto"/>
            <w:bottom w:val="none" w:sz="0" w:space="0" w:color="auto"/>
            <w:right w:val="none" w:sz="0" w:space="0" w:color="auto"/>
          </w:divBdr>
          <w:divsChild>
            <w:div w:id="2087802677">
              <w:marLeft w:val="150"/>
              <w:marRight w:val="150"/>
              <w:marTop w:val="0"/>
              <w:marBottom w:val="0"/>
              <w:divBdr>
                <w:top w:val="none" w:sz="0" w:space="0" w:color="auto"/>
                <w:left w:val="none" w:sz="0" w:space="0" w:color="auto"/>
                <w:bottom w:val="none" w:sz="0" w:space="0" w:color="auto"/>
                <w:right w:val="none" w:sz="0" w:space="0" w:color="auto"/>
              </w:divBdr>
              <w:divsChild>
                <w:div w:id="12546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1472">
          <w:marLeft w:val="0"/>
          <w:marRight w:val="0"/>
          <w:marTop w:val="0"/>
          <w:marBottom w:val="0"/>
          <w:divBdr>
            <w:top w:val="none" w:sz="0" w:space="0" w:color="auto"/>
            <w:left w:val="none" w:sz="0" w:space="0" w:color="auto"/>
            <w:bottom w:val="none" w:sz="0" w:space="0" w:color="auto"/>
            <w:right w:val="none" w:sz="0" w:space="0" w:color="auto"/>
          </w:divBdr>
          <w:divsChild>
            <w:div w:id="891574756">
              <w:marLeft w:val="750"/>
              <w:marRight w:val="750"/>
              <w:marTop w:val="0"/>
              <w:marBottom w:val="450"/>
              <w:divBdr>
                <w:top w:val="single" w:sz="6" w:space="8" w:color="D9D9D9"/>
                <w:left w:val="none" w:sz="0" w:space="0" w:color="auto"/>
                <w:bottom w:val="single" w:sz="6" w:space="8" w:color="D9D9D9"/>
                <w:right w:val="none" w:sz="0" w:space="0" w:color="auto"/>
              </w:divBdr>
            </w:div>
          </w:divsChild>
        </w:div>
        <w:div w:id="2125999796">
          <w:marLeft w:val="0"/>
          <w:marRight w:val="0"/>
          <w:marTop w:val="0"/>
          <w:marBottom w:val="300"/>
          <w:divBdr>
            <w:top w:val="none" w:sz="0" w:space="0" w:color="auto"/>
            <w:left w:val="none" w:sz="0" w:space="0" w:color="auto"/>
            <w:bottom w:val="none" w:sz="0" w:space="0" w:color="auto"/>
            <w:right w:val="none" w:sz="0" w:space="0" w:color="auto"/>
          </w:divBdr>
          <w:divsChild>
            <w:div w:id="1081608976">
              <w:marLeft w:val="150"/>
              <w:marRight w:val="150"/>
              <w:marTop w:val="0"/>
              <w:marBottom w:val="0"/>
              <w:divBdr>
                <w:top w:val="none" w:sz="0" w:space="0" w:color="auto"/>
                <w:left w:val="none" w:sz="0" w:space="0" w:color="auto"/>
                <w:bottom w:val="none" w:sz="0" w:space="0" w:color="auto"/>
                <w:right w:val="none" w:sz="0" w:space="0" w:color="auto"/>
              </w:divBdr>
              <w:divsChild>
                <w:div w:id="13174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4645">
          <w:marLeft w:val="0"/>
          <w:marRight w:val="0"/>
          <w:marTop w:val="0"/>
          <w:marBottom w:val="300"/>
          <w:divBdr>
            <w:top w:val="none" w:sz="0" w:space="0" w:color="auto"/>
            <w:left w:val="none" w:sz="0" w:space="0" w:color="auto"/>
            <w:bottom w:val="none" w:sz="0" w:space="0" w:color="auto"/>
            <w:right w:val="none" w:sz="0" w:space="0" w:color="auto"/>
          </w:divBdr>
          <w:divsChild>
            <w:div w:id="502012795">
              <w:marLeft w:val="150"/>
              <w:marRight w:val="150"/>
              <w:marTop w:val="0"/>
              <w:marBottom w:val="0"/>
              <w:divBdr>
                <w:top w:val="none" w:sz="0" w:space="0" w:color="auto"/>
                <w:left w:val="none" w:sz="0" w:space="0" w:color="auto"/>
                <w:bottom w:val="none" w:sz="0" w:space="0" w:color="auto"/>
                <w:right w:val="none" w:sz="0" w:space="0" w:color="auto"/>
              </w:divBdr>
              <w:divsChild>
                <w:div w:id="14475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0092">
      <w:bodyDiv w:val="1"/>
      <w:marLeft w:val="0"/>
      <w:marRight w:val="0"/>
      <w:marTop w:val="0"/>
      <w:marBottom w:val="0"/>
      <w:divBdr>
        <w:top w:val="none" w:sz="0" w:space="0" w:color="auto"/>
        <w:left w:val="none" w:sz="0" w:space="0" w:color="auto"/>
        <w:bottom w:val="none" w:sz="0" w:space="0" w:color="auto"/>
        <w:right w:val="none" w:sz="0" w:space="0" w:color="auto"/>
      </w:divBdr>
      <w:divsChild>
        <w:div w:id="847598797">
          <w:marLeft w:val="0"/>
          <w:marRight w:val="0"/>
          <w:marTop w:val="0"/>
          <w:marBottom w:val="0"/>
          <w:divBdr>
            <w:top w:val="none" w:sz="0" w:space="0" w:color="auto"/>
            <w:left w:val="none" w:sz="0" w:space="0" w:color="auto"/>
            <w:bottom w:val="none" w:sz="0" w:space="0" w:color="auto"/>
            <w:right w:val="none" w:sz="0" w:space="0" w:color="auto"/>
          </w:divBdr>
          <w:divsChild>
            <w:div w:id="193352097">
              <w:marLeft w:val="0"/>
              <w:marRight w:val="0"/>
              <w:marTop w:val="0"/>
              <w:marBottom w:val="0"/>
              <w:divBdr>
                <w:top w:val="none" w:sz="0" w:space="0" w:color="auto"/>
                <w:left w:val="none" w:sz="0" w:space="0" w:color="auto"/>
                <w:bottom w:val="none" w:sz="0" w:space="0" w:color="auto"/>
                <w:right w:val="none" w:sz="0" w:space="0" w:color="auto"/>
              </w:divBdr>
              <w:divsChild>
                <w:div w:id="55663319">
                  <w:marLeft w:val="0"/>
                  <w:marRight w:val="0"/>
                  <w:marTop w:val="0"/>
                  <w:marBottom w:val="0"/>
                  <w:divBdr>
                    <w:top w:val="none" w:sz="0" w:space="0" w:color="auto"/>
                    <w:left w:val="none" w:sz="0" w:space="0" w:color="auto"/>
                    <w:bottom w:val="none" w:sz="0" w:space="0" w:color="auto"/>
                    <w:right w:val="none" w:sz="0" w:space="0" w:color="auto"/>
                  </w:divBdr>
                  <w:divsChild>
                    <w:div w:id="109708528">
                      <w:marLeft w:val="0"/>
                      <w:marRight w:val="0"/>
                      <w:marTop w:val="0"/>
                      <w:marBottom w:val="0"/>
                      <w:divBdr>
                        <w:top w:val="none" w:sz="0" w:space="0" w:color="auto"/>
                        <w:left w:val="none" w:sz="0" w:space="0" w:color="auto"/>
                        <w:bottom w:val="none" w:sz="0" w:space="0" w:color="auto"/>
                        <w:right w:val="none" w:sz="0" w:space="0" w:color="auto"/>
                      </w:divBdr>
                      <w:divsChild>
                        <w:div w:id="1101871628">
                          <w:marLeft w:val="0"/>
                          <w:marRight w:val="0"/>
                          <w:marTop w:val="0"/>
                          <w:marBottom w:val="0"/>
                          <w:divBdr>
                            <w:top w:val="none" w:sz="0" w:space="0" w:color="auto"/>
                            <w:left w:val="none" w:sz="0" w:space="0" w:color="auto"/>
                            <w:bottom w:val="none" w:sz="0" w:space="0" w:color="auto"/>
                            <w:right w:val="none" w:sz="0" w:space="0" w:color="auto"/>
                          </w:divBdr>
                          <w:divsChild>
                            <w:div w:id="493028737">
                              <w:marLeft w:val="0"/>
                              <w:marRight w:val="0"/>
                              <w:marTop w:val="300"/>
                              <w:marBottom w:val="300"/>
                              <w:divBdr>
                                <w:top w:val="none" w:sz="0" w:space="0" w:color="auto"/>
                                <w:left w:val="none" w:sz="0" w:space="0" w:color="auto"/>
                                <w:bottom w:val="none" w:sz="0" w:space="0" w:color="auto"/>
                                <w:right w:val="none" w:sz="0" w:space="0" w:color="auto"/>
                              </w:divBdr>
                              <w:divsChild>
                                <w:div w:id="128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338327">
          <w:marLeft w:val="0"/>
          <w:marRight w:val="0"/>
          <w:marTop w:val="0"/>
          <w:marBottom w:val="0"/>
          <w:divBdr>
            <w:top w:val="none" w:sz="0" w:space="0" w:color="auto"/>
            <w:left w:val="none" w:sz="0" w:space="0" w:color="auto"/>
            <w:bottom w:val="none" w:sz="0" w:space="0" w:color="auto"/>
            <w:right w:val="none" w:sz="0" w:space="0" w:color="auto"/>
          </w:divBdr>
          <w:divsChild>
            <w:div w:id="275329813">
              <w:marLeft w:val="0"/>
              <w:marRight w:val="0"/>
              <w:marTop w:val="0"/>
              <w:marBottom w:val="0"/>
              <w:divBdr>
                <w:top w:val="none" w:sz="0" w:space="0" w:color="auto"/>
                <w:left w:val="none" w:sz="0" w:space="0" w:color="auto"/>
                <w:bottom w:val="none" w:sz="0" w:space="0" w:color="auto"/>
                <w:right w:val="none" w:sz="0" w:space="0" w:color="auto"/>
              </w:divBdr>
              <w:divsChild>
                <w:div w:id="1306203671">
                  <w:marLeft w:val="0"/>
                  <w:marRight w:val="0"/>
                  <w:marTop w:val="0"/>
                  <w:marBottom w:val="0"/>
                  <w:divBdr>
                    <w:top w:val="none" w:sz="0" w:space="0" w:color="auto"/>
                    <w:left w:val="none" w:sz="0" w:space="0" w:color="auto"/>
                    <w:bottom w:val="none" w:sz="0" w:space="0" w:color="auto"/>
                    <w:right w:val="none" w:sz="0" w:space="0" w:color="auto"/>
                  </w:divBdr>
                  <w:divsChild>
                    <w:div w:id="794062661">
                      <w:marLeft w:val="0"/>
                      <w:marRight w:val="0"/>
                      <w:marTop w:val="0"/>
                      <w:marBottom w:val="0"/>
                      <w:divBdr>
                        <w:top w:val="none" w:sz="0" w:space="0" w:color="auto"/>
                        <w:left w:val="none" w:sz="0" w:space="0" w:color="auto"/>
                        <w:bottom w:val="none" w:sz="0" w:space="0" w:color="auto"/>
                        <w:right w:val="none" w:sz="0" w:space="0" w:color="auto"/>
                      </w:divBdr>
                      <w:divsChild>
                        <w:div w:id="526257855">
                          <w:marLeft w:val="0"/>
                          <w:marRight w:val="0"/>
                          <w:marTop w:val="0"/>
                          <w:marBottom w:val="0"/>
                          <w:divBdr>
                            <w:top w:val="none" w:sz="0" w:space="0" w:color="auto"/>
                            <w:left w:val="none" w:sz="0" w:space="0" w:color="auto"/>
                            <w:bottom w:val="none" w:sz="0" w:space="0" w:color="auto"/>
                            <w:right w:val="none" w:sz="0" w:space="0" w:color="auto"/>
                          </w:divBdr>
                          <w:divsChild>
                            <w:div w:id="2142456197">
                              <w:marLeft w:val="0"/>
                              <w:marRight w:val="0"/>
                              <w:marTop w:val="100"/>
                              <w:marBottom w:val="100"/>
                              <w:divBdr>
                                <w:top w:val="single" w:sz="12" w:space="0" w:color="222222"/>
                                <w:left w:val="single" w:sz="2" w:space="0" w:color="auto"/>
                                <w:bottom w:val="single" w:sz="2" w:space="19" w:color="auto"/>
                                <w:right w:val="single" w:sz="2" w:space="0" w:color="auto"/>
                              </w:divBdr>
                              <w:divsChild>
                                <w:div w:id="1871870367">
                                  <w:marLeft w:val="0"/>
                                  <w:marRight w:val="0"/>
                                  <w:marTop w:val="0"/>
                                  <w:marBottom w:val="0"/>
                                  <w:divBdr>
                                    <w:top w:val="none" w:sz="0" w:space="0" w:color="auto"/>
                                    <w:left w:val="none" w:sz="0" w:space="0" w:color="auto"/>
                                    <w:bottom w:val="none" w:sz="0" w:space="0" w:color="auto"/>
                                    <w:right w:val="none" w:sz="0" w:space="0" w:color="auto"/>
                                  </w:divBdr>
                                  <w:divsChild>
                                    <w:div w:id="795180107">
                                      <w:marLeft w:val="0"/>
                                      <w:marRight w:val="0"/>
                                      <w:marTop w:val="0"/>
                                      <w:marBottom w:val="0"/>
                                      <w:divBdr>
                                        <w:top w:val="none" w:sz="0" w:space="0" w:color="auto"/>
                                        <w:left w:val="none" w:sz="0" w:space="0" w:color="auto"/>
                                        <w:bottom w:val="none" w:sz="0" w:space="0" w:color="auto"/>
                                        <w:right w:val="none" w:sz="0" w:space="0" w:color="auto"/>
                                      </w:divBdr>
                                      <w:divsChild>
                                        <w:div w:id="95444700">
                                          <w:marLeft w:val="0"/>
                                          <w:marRight w:val="0"/>
                                          <w:marTop w:val="0"/>
                                          <w:marBottom w:val="0"/>
                                          <w:divBdr>
                                            <w:top w:val="none" w:sz="0" w:space="0" w:color="auto"/>
                                            <w:left w:val="none" w:sz="0" w:space="0" w:color="auto"/>
                                            <w:bottom w:val="none" w:sz="0" w:space="0" w:color="auto"/>
                                            <w:right w:val="none" w:sz="0" w:space="0" w:color="auto"/>
                                          </w:divBdr>
                                          <w:divsChild>
                                            <w:div w:id="18323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6983304">
      <w:bodyDiv w:val="1"/>
      <w:marLeft w:val="0"/>
      <w:marRight w:val="0"/>
      <w:marTop w:val="0"/>
      <w:marBottom w:val="0"/>
      <w:divBdr>
        <w:top w:val="none" w:sz="0" w:space="0" w:color="auto"/>
        <w:left w:val="none" w:sz="0" w:space="0" w:color="auto"/>
        <w:bottom w:val="none" w:sz="0" w:space="0" w:color="auto"/>
        <w:right w:val="none" w:sz="0" w:space="0" w:color="auto"/>
      </w:divBdr>
      <w:divsChild>
        <w:div w:id="606546020">
          <w:marLeft w:val="0"/>
          <w:marRight w:val="0"/>
          <w:marTop w:val="0"/>
          <w:marBottom w:val="600"/>
          <w:divBdr>
            <w:top w:val="none" w:sz="0" w:space="0" w:color="auto"/>
            <w:left w:val="none" w:sz="0" w:space="0" w:color="auto"/>
            <w:bottom w:val="none" w:sz="0" w:space="0" w:color="auto"/>
            <w:right w:val="none" w:sz="0" w:space="0" w:color="auto"/>
          </w:divBdr>
          <w:divsChild>
            <w:div w:id="1465076685">
              <w:marLeft w:val="0"/>
              <w:marRight w:val="0"/>
              <w:marTop w:val="300"/>
              <w:marBottom w:val="300"/>
              <w:divBdr>
                <w:top w:val="none" w:sz="0" w:space="0" w:color="auto"/>
                <w:left w:val="none" w:sz="0" w:space="0" w:color="auto"/>
                <w:bottom w:val="none" w:sz="0" w:space="0" w:color="auto"/>
                <w:right w:val="none" w:sz="0" w:space="0" w:color="auto"/>
              </w:divBdr>
              <w:divsChild>
                <w:div w:id="1201892440">
                  <w:marLeft w:val="0"/>
                  <w:marRight w:val="0"/>
                  <w:marTop w:val="0"/>
                  <w:marBottom w:val="150"/>
                  <w:divBdr>
                    <w:top w:val="none" w:sz="0" w:space="0" w:color="auto"/>
                    <w:left w:val="none" w:sz="0" w:space="0" w:color="auto"/>
                    <w:bottom w:val="none" w:sz="0" w:space="0" w:color="auto"/>
                    <w:right w:val="none" w:sz="0" w:space="0" w:color="auto"/>
                  </w:divBdr>
                  <w:divsChild>
                    <w:div w:id="148449822">
                      <w:marLeft w:val="0"/>
                      <w:marRight w:val="0"/>
                      <w:marTop w:val="0"/>
                      <w:marBottom w:val="0"/>
                      <w:divBdr>
                        <w:top w:val="none" w:sz="0" w:space="0" w:color="auto"/>
                        <w:left w:val="none" w:sz="0" w:space="0" w:color="auto"/>
                        <w:bottom w:val="none" w:sz="0" w:space="0" w:color="auto"/>
                        <w:right w:val="none" w:sz="0" w:space="0" w:color="auto"/>
                      </w:divBdr>
                      <w:divsChild>
                        <w:div w:id="490802681">
                          <w:marLeft w:val="0"/>
                          <w:marRight w:val="0"/>
                          <w:marTop w:val="0"/>
                          <w:marBottom w:val="0"/>
                          <w:divBdr>
                            <w:top w:val="none" w:sz="0" w:space="0" w:color="auto"/>
                            <w:left w:val="none" w:sz="0" w:space="0" w:color="auto"/>
                            <w:bottom w:val="none" w:sz="0" w:space="0" w:color="auto"/>
                            <w:right w:val="none" w:sz="0" w:space="0" w:color="auto"/>
                          </w:divBdr>
                          <w:divsChild>
                            <w:div w:id="8401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88810">
                  <w:marLeft w:val="0"/>
                  <w:marRight w:val="0"/>
                  <w:marTop w:val="0"/>
                  <w:marBottom w:val="0"/>
                  <w:divBdr>
                    <w:top w:val="none" w:sz="0" w:space="0" w:color="auto"/>
                    <w:left w:val="none" w:sz="0" w:space="0" w:color="auto"/>
                    <w:bottom w:val="none" w:sz="0" w:space="0" w:color="auto"/>
                    <w:right w:val="none" w:sz="0" w:space="0" w:color="auto"/>
                  </w:divBdr>
                  <w:divsChild>
                    <w:div w:id="1403678680">
                      <w:marLeft w:val="0"/>
                      <w:marRight w:val="0"/>
                      <w:marTop w:val="0"/>
                      <w:marBottom w:val="0"/>
                      <w:divBdr>
                        <w:top w:val="none" w:sz="0" w:space="0" w:color="auto"/>
                        <w:left w:val="none" w:sz="0" w:space="0" w:color="auto"/>
                        <w:bottom w:val="none" w:sz="0" w:space="0" w:color="auto"/>
                        <w:right w:val="none" w:sz="0" w:space="0" w:color="auto"/>
                      </w:divBdr>
                      <w:divsChild>
                        <w:div w:id="1223492332">
                          <w:marLeft w:val="0"/>
                          <w:marRight w:val="0"/>
                          <w:marTop w:val="0"/>
                          <w:marBottom w:val="225"/>
                          <w:divBdr>
                            <w:top w:val="none" w:sz="0" w:space="0" w:color="auto"/>
                            <w:left w:val="none" w:sz="0" w:space="0" w:color="auto"/>
                            <w:bottom w:val="none" w:sz="0" w:space="0" w:color="auto"/>
                            <w:right w:val="none" w:sz="0" w:space="0" w:color="auto"/>
                          </w:divBdr>
                          <w:divsChild>
                            <w:div w:id="1855806260">
                              <w:marLeft w:val="0"/>
                              <w:marRight w:val="0"/>
                              <w:marTop w:val="0"/>
                              <w:marBottom w:val="0"/>
                              <w:divBdr>
                                <w:top w:val="none" w:sz="0" w:space="0" w:color="auto"/>
                                <w:left w:val="none" w:sz="0" w:space="0" w:color="auto"/>
                                <w:bottom w:val="none" w:sz="0" w:space="0" w:color="auto"/>
                                <w:right w:val="none" w:sz="0" w:space="0" w:color="auto"/>
                              </w:divBdr>
                            </w:div>
                            <w:div w:id="2114743494">
                              <w:marLeft w:val="0"/>
                              <w:marRight w:val="0"/>
                              <w:marTop w:val="75"/>
                              <w:marBottom w:val="75"/>
                              <w:divBdr>
                                <w:top w:val="none" w:sz="0" w:space="0" w:color="auto"/>
                                <w:left w:val="none" w:sz="0" w:space="0" w:color="auto"/>
                                <w:bottom w:val="none" w:sz="0" w:space="0" w:color="auto"/>
                                <w:right w:val="none" w:sz="0" w:space="0" w:color="auto"/>
                              </w:divBdr>
                            </w:div>
                            <w:div w:id="350499492">
                              <w:marLeft w:val="0"/>
                              <w:marRight w:val="0"/>
                              <w:marTop w:val="75"/>
                              <w:marBottom w:val="75"/>
                              <w:divBdr>
                                <w:top w:val="none" w:sz="0" w:space="0" w:color="auto"/>
                                <w:left w:val="none" w:sz="0" w:space="0" w:color="auto"/>
                                <w:bottom w:val="none" w:sz="0" w:space="0" w:color="auto"/>
                                <w:right w:val="none" w:sz="0" w:space="0" w:color="auto"/>
                              </w:divBdr>
                            </w:div>
                          </w:divsChild>
                        </w:div>
                        <w:div w:id="2405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191090">
      <w:bodyDiv w:val="1"/>
      <w:marLeft w:val="0"/>
      <w:marRight w:val="0"/>
      <w:marTop w:val="0"/>
      <w:marBottom w:val="0"/>
      <w:divBdr>
        <w:top w:val="none" w:sz="0" w:space="0" w:color="auto"/>
        <w:left w:val="none" w:sz="0" w:space="0" w:color="auto"/>
        <w:bottom w:val="none" w:sz="0" w:space="0" w:color="auto"/>
        <w:right w:val="none" w:sz="0" w:space="0" w:color="auto"/>
      </w:divBdr>
      <w:divsChild>
        <w:div w:id="2071271442">
          <w:marLeft w:val="0"/>
          <w:marRight w:val="0"/>
          <w:marTop w:val="0"/>
          <w:marBottom w:val="0"/>
          <w:divBdr>
            <w:top w:val="none" w:sz="0" w:space="0" w:color="auto"/>
            <w:left w:val="none" w:sz="0" w:space="0" w:color="auto"/>
            <w:bottom w:val="none" w:sz="0" w:space="0" w:color="auto"/>
            <w:right w:val="none" w:sz="0" w:space="0" w:color="auto"/>
          </w:divBdr>
        </w:div>
        <w:div w:id="1894925037">
          <w:marLeft w:val="0"/>
          <w:marRight w:val="0"/>
          <w:marTop w:val="0"/>
          <w:marBottom w:val="0"/>
          <w:divBdr>
            <w:top w:val="none" w:sz="0" w:space="0" w:color="auto"/>
            <w:left w:val="none" w:sz="0" w:space="0" w:color="auto"/>
            <w:bottom w:val="none" w:sz="0" w:space="0" w:color="auto"/>
            <w:right w:val="none" w:sz="0" w:space="0" w:color="auto"/>
          </w:divBdr>
        </w:div>
        <w:div w:id="1769735743">
          <w:marLeft w:val="0"/>
          <w:marRight w:val="0"/>
          <w:marTop w:val="0"/>
          <w:marBottom w:val="0"/>
          <w:divBdr>
            <w:top w:val="none" w:sz="0" w:space="0" w:color="auto"/>
            <w:left w:val="none" w:sz="0" w:space="0" w:color="auto"/>
            <w:bottom w:val="none" w:sz="0" w:space="0" w:color="auto"/>
            <w:right w:val="none" w:sz="0" w:space="0" w:color="auto"/>
          </w:divBdr>
          <w:divsChild>
            <w:div w:id="203366781">
              <w:marLeft w:val="0"/>
              <w:marRight w:val="0"/>
              <w:marTop w:val="0"/>
              <w:marBottom w:val="0"/>
              <w:divBdr>
                <w:top w:val="none" w:sz="0" w:space="0" w:color="auto"/>
                <w:left w:val="none" w:sz="0" w:space="0" w:color="auto"/>
                <w:bottom w:val="none" w:sz="0" w:space="0" w:color="auto"/>
                <w:right w:val="none" w:sz="0" w:space="0" w:color="auto"/>
              </w:divBdr>
            </w:div>
            <w:div w:id="1126314460">
              <w:marLeft w:val="0"/>
              <w:marRight w:val="0"/>
              <w:marTop w:val="0"/>
              <w:marBottom w:val="0"/>
              <w:divBdr>
                <w:top w:val="none" w:sz="0" w:space="0" w:color="auto"/>
                <w:left w:val="none" w:sz="0" w:space="0" w:color="auto"/>
                <w:bottom w:val="none" w:sz="0" w:space="0" w:color="auto"/>
                <w:right w:val="none" w:sz="0" w:space="0" w:color="auto"/>
              </w:divBdr>
            </w:div>
          </w:divsChild>
        </w:div>
        <w:div w:id="394819234">
          <w:marLeft w:val="0"/>
          <w:marRight w:val="0"/>
          <w:marTop w:val="0"/>
          <w:marBottom w:val="0"/>
          <w:divBdr>
            <w:top w:val="none" w:sz="0" w:space="0" w:color="auto"/>
            <w:left w:val="none" w:sz="0" w:space="0" w:color="auto"/>
            <w:bottom w:val="none" w:sz="0" w:space="0" w:color="auto"/>
            <w:right w:val="none" w:sz="0" w:space="0" w:color="auto"/>
          </w:divBdr>
        </w:div>
        <w:div w:id="1089428659">
          <w:marLeft w:val="0"/>
          <w:marRight w:val="0"/>
          <w:marTop w:val="0"/>
          <w:marBottom w:val="0"/>
          <w:divBdr>
            <w:top w:val="none" w:sz="0" w:space="0" w:color="auto"/>
            <w:left w:val="none" w:sz="0" w:space="0" w:color="auto"/>
            <w:bottom w:val="none" w:sz="0" w:space="0" w:color="auto"/>
            <w:right w:val="none" w:sz="0" w:space="0" w:color="auto"/>
          </w:divBdr>
        </w:div>
        <w:div w:id="1352760900">
          <w:marLeft w:val="0"/>
          <w:marRight w:val="0"/>
          <w:marTop w:val="0"/>
          <w:marBottom w:val="0"/>
          <w:divBdr>
            <w:top w:val="none" w:sz="0" w:space="0" w:color="auto"/>
            <w:left w:val="none" w:sz="0" w:space="0" w:color="auto"/>
            <w:bottom w:val="none" w:sz="0" w:space="0" w:color="auto"/>
            <w:right w:val="none" w:sz="0" w:space="0" w:color="auto"/>
          </w:divBdr>
        </w:div>
        <w:div w:id="708575406">
          <w:marLeft w:val="0"/>
          <w:marRight w:val="0"/>
          <w:marTop w:val="0"/>
          <w:marBottom w:val="0"/>
          <w:divBdr>
            <w:top w:val="none" w:sz="0" w:space="0" w:color="auto"/>
            <w:left w:val="none" w:sz="0" w:space="0" w:color="auto"/>
            <w:bottom w:val="none" w:sz="0" w:space="0" w:color="auto"/>
            <w:right w:val="none" w:sz="0" w:space="0" w:color="auto"/>
          </w:divBdr>
        </w:div>
        <w:div w:id="758864543">
          <w:marLeft w:val="0"/>
          <w:marRight w:val="0"/>
          <w:marTop w:val="0"/>
          <w:marBottom w:val="0"/>
          <w:divBdr>
            <w:top w:val="none" w:sz="0" w:space="0" w:color="auto"/>
            <w:left w:val="none" w:sz="0" w:space="0" w:color="auto"/>
            <w:bottom w:val="none" w:sz="0" w:space="0" w:color="auto"/>
            <w:right w:val="none" w:sz="0" w:space="0" w:color="auto"/>
          </w:divBdr>
        </w:div>
        <w:div w:id="691805292">
          <w:marLeft w:val="0"/>
          <w:marRight w:val="0"/>
          <w:marTop w:val="0"/>
          <w:marBottom w:val="0"/>
          <w:divBdr>
            <w:top w:val="none" w:sz="0" w:space="0" w:color="auto"/>
            <w:left w:val="none" w:sz="0" w:space="0" w:color="auto"/>
            <w:bottom w:val="none" w:sz="0" w:space="0" w:color="auto"/>
            <w:right w:val="none" w:sz="0" w:space="0" w:color="auto"/>
          </w:divBdr>
        </w:div>
        <w:div w:id="1777746170">
          <w:marLeft w:val="0"/>
          <w:marRight w:val="0"/>
          <w:marTop w:val="0"/>
          <w:marBottom w:val="0"/>
          <w:divBdr>
            <w:top w:val="none" w:sz="0" w:space="0" w:color="auto"/>
            <w:left w:val="none" w:sz="0" w:space="0" w:color="auto"/>
            <w:bottom w:val="none" w:sz="0" w:space="0" w:color="auto"/>
            <w:right w:val="none" w:sz="0" w:space="0" w:color="auto"/>
          </w:divBdr>
        </w:div>
        <w:div w:id="1230846818">
          <w:marLeft w:val="0"/>
          <w:marRight w:val="0"/>
          <w:marTop w:val="0"/>
          <w:marBottom w:val="0"/>
          <w:divBdr>
            <w:top w:val="none" w:sz="0" w:space="0" w:color="auto"/>
            <w:left w:val="none" w:sz="0" w:space="0" w:color="auto"/>
            <w:bottom w:val="none" w:sz="0" w:space="0" w:color="auto"/>
            <w:right w:val="none" w:sz="0" w:space="0" w:color="auto"/>
          </w:divBdr>
        </w:div>
        <w:div w:id="884488886">
          <w:marLeft w:val="0"/>
          <w:marRight w:val="0"/>
          <w:marTop w:val="0"/>
          <w:marBottom w:val="0"/>
          <w:divBdr>
            <w:top w:val="none" w:sz="0" w:space="0" w:color="auto"/>
            <w:left w:val="none" w:sz="0" w:space="0" w:color="auto"/>
            <w:bottom w:val="none" w:sz="0" w:space="0" w:color="auto"/>
            <w:right w:val="none" w:sz="0" w:space="0" w:color="auto"/>
          </w:divBdr>
        </w:div>
        <w:div w:id="1583755356">
          <w:marLeft w:val="0"/>
          <w:marRight w:val="0"/>
          <w:marTop w:val="0"/>
          <w:marBottom w:val="0"/>
          <w:divBdr>
            <w:top w:val="none" w:sz="0" w:space="0" w:color="auto"/>
            <w:left w:val="none" w:sz="0" w:space="0" w:color="auto"/>
            <w:bottom w:val="none" w:sz="0" w:space="0" w:color="auto"/>
            <w:right w:val="none" w:sz="0" w:space="0" w:color="auto"/>
          </w:divBdr>
        </w:div>
        <w:div w:id="1101144560">
          <w:marLeft w:val="0"/>
          <w:marRight w:val="0"/>
          <w:marTop w:val="0"/>
          <w:marBottom w:val="0"/>
          <w:divBdr>
            <w:top w:val="none" w:sz="0" w:space="0" w:color="auto"/>
            <w:left w:val="none" w:sz="0" w:space="0" w:color="auto"/>
            <w:bottom w:val="none" w:sz="0" w:space="0" w:color="auto"/>
            <w:right w:val="none" w:sz="0" w:space="0" w:color="auto"/>
          </w:divBdr>
        </w:div>
        <w:div w:id="102501467">
          <w:marLeft w:val="0"/>
          <w:marRight w:val="0"/>
          <w:marTop w:val="0"/>
          <w:marBottom w:val="0"/>
          <w:divBdr>
            <w:top w:val="none" w:sz="0" w:space="0" w:color="auto"/>
            <w:left w:val="none" w:sz="0" w:space="0" w:color="auto"/>
            <w:bottom w:val="none" w:sz="0" w:space="0" w:color="auto"/>
            <w:right w:val="none" w:sz="0" w:space="0" w:color="auto"/>
          </w:divBdr>
        </w:div>
        <w:div w:id="111830330">
          <w:marLeft w:val="0"/>
          <w:marRight w:val="0"/>
          <w:marTop w:val="0"/>
          <w:marBottom w:val="0"/>
          <w:divBdr>
            <w:top w:val="none" w:sz="0" w:space="0" w:color="auto"/>
            <w:left w:val="none" w:sz="0" w:space="0" w:color="auto"/>
            <w:bottom w:val="none" w:sz="0" w:space="0" w:color="auto"/>
            <w:right w:val="none" w:sz="0" w:space="0" w:color="auto"/>
          </w:divBdr>
        </w:div>
        <w:div w:id="1982690065">
          <w:marLeft w:val="0"/>
          <w:marRight w:val="0"/>
          <w:marTop w:val="0"/>
          <w:marBottom w:val="0"/>
          <w:divBdr>
            <w:top w:val="none" w:sz="0" w:space="0" w:color="auto"/>
            <w:left w:val="none" w:sz="0" w:space="0" w:color="auto"/>
            <w:bottom w:val="none" w:sz="0" w:space="0" w:color="auto"/>
            <w:right w:val="none" w:sz="0" w:space="0" w:color="auto"/>
          </w:divBdr>
        </w:div>
        <w:div w:id="2008827083">
          <w:marLeft w:val="0"/>
          <w:marRight w:val="0"/>
          <w:marTop w:val="0"/>
          <w:marBottom w:val="0"/>
          <w:divBdr>
            <w:top w:val="none" w:sz="0" w:space="0" w:color="auto"/>
            <w:left w:val="none" w:sz="0" w:space="0" w:color="auto"/>
            <w:bottom w:val="none" w:sz="0" w:space="0" w:color="auto"/>
            <w:right w:val="none" w:sz="0" w:space="0" w:color="auto"/>
          </w:divBdr>
        </w:div>
        <w:div w:id="697583861">
          <w:marLeft w:val="0"/>
          <w:marRight w:val="0"/>
          <w:marTop w:val="0"/>
          <w:marBottom w:val="0"/>
          <w:divBdr>
            <w:top w:val="none" w:sz="0" w:space="0" w:color="auto"/>
            <w:left w:val="none" w:sz="0" w:space="0" w:color="auto"/>
            <w:bottom w:val="none" w:sz="0" w:space="0" w:color="auto"/>
            <w:right w:val="none" w:sz="0" w:space="0" w:color="auto"/>
          </w:divBdr>
        </w:div>
        <w:div w:id="1776830315">
          <w:marLeft w:val="0"/>
          <w:marRight w:val="0"/>
          <w:marTop w:val="0"/>
          <w:marBottom w:val="0"/>
          <w:divBdr>
            <w:top w:val="none" w:sz="0" w:space="0" w:color="auto"/>
            <w:left w:val="none" w:sz="0" w:space="0" w:color="auto"/>
            <w:bottom w:val="none" w:sz="0" w:space="0" w:color="auto"/>
            <w:right w:val="none" w:sz="0" w:space="0" w:color="auto"/>
          </w:divBdr>
        </w:div>
        <w:div w:id="1609465583">
          <w:marLeft w:val="0"/>
          <w:marRight w:val="0"/>
          <w:marTop w:val="0"/>
          <w:marBottom w:val="0"/>
          <w:divBdr>
            <w:top w:val="none" w:sz="0" w:space="0" w:color="auto"/>
            <w:left w:val="none" w:sz="0" w:space="0" w:color="auto"/>
            <w:bottom w:val="none" w:sz="0" w:space="0" w:color="auto"/>
            <w:right w:val="none" w:sz="0" w:space="0" w:color="auto"/>
          </w:divBdr>
        </w:div>
        <w:div w:id="858858624">
          <w:marLeft w:val="0"/>
          <w:marRight w:val="0"/>
          <w:marTop w:val="0"/>
          <w:marBottom w:val="0"/>
          <w:divBdr>
            <w:top w:val="none" w:sz="0" w:space="0" w:color="auto"/>
            <w:left w:val="none" w:sz="0" w:space="0" w:color="auto"/>
            <w:bottom w:val="none" w:sz="0" w:space="0" w:color="auto"/>
            <w:right w:val="none" w:sz="0" w:space="0" w:color="auto"/>
          </w:divBdr>
        </w:div>
        <w:div w:id="1752195992">
          <w:marLeft w:val="0"/>
          <w:marRight w:val="0"/>
          <w:marTop w:val="0"/>
          <w:marBottom w:val="0"/>
          <w:divBdr>
            <w:top w:val="none" w:sz="0" w:space="0" w:color="auto"/>
            <w:left w:val="none" w:sz="0" w:space="0" w:color="auto"/>
            <w:bottom w:val="none" w:sz="0" w:space="0" w:color="auto"/>
            <w:right w:val="none" w:sz="0" w:space="0" w:color="auto"/>
          </w:divBdr>
        </w:div>
        <w:div w:id="1578705464">
          <w:marLeft w:val="0"/>
          <w:marRight w:val="0"/>
          <w:marTop w:val="0"/>
          <w:marBottom w:val="0"/>
          <w:divBdr>
            <w:top w:val="none" w:sz="0" w:space="0" w:color="auto"/>
            <w:left w:val="none" w:sz="0" w:space="0" w:color="auto"/>
            <w:bottom w:val="none" w:sz="0" w:space="0" w:color="auto"/>
            <w:right w:val="none" w:sz="0" w:space="0" w:color="auto"/>
          </w:divBdr>
        </w:div>
        <w:div w:id="1418746740">
          <w:marLeft w:val="0"/>
          <w:marRight w:val="0"/>
          <w:marTop w:val="0"/>
          <w:marBottom w:val="0"/>
          <w:divBdr>
            <w:top w:val="none" w:sz="0" w:space="0" w:color="auto"/>
            <w:left w:val="none" w:sz="0" w:space="0" w:color="auto"/>
            <w:bottom w:val="none" w:sz="0" w:space="0" w:color="auto"/>
            <w:right w:val="none" w:sz="0" w:space="0" w:color="auto"/>
          </w:divBdr>
        </w:div>
        <w:div w:id="37509479">
          <w:marLeft w:val="0"/>
          <w:marRight w:val="0"/>
          <w:marTop w:val="0"/>
          <w:marBottom w:val="0"/>
          <w:divBdr>
            <w:top w:val="none" w:sz="0" w:space="0" w:color="auto"/>
            <w:left w:val="none" w:sz="0" w:space="0" w:color="auto"/>
            <w:bottom w:val="none" w:sz="0" w:space="0" w:color="auto"/>
            <w:right w:val="none" w:sz="0" w:space="0" w:color="auto"/>
          </w:divBdr>
        </w:div>
        <w:div w:id="1926645647">
          <w:marLeft w:val="0"/>
          <w:marRight w:val="0"/>
          <w:marTop w:val="0"/>
          <w:marBottom w:val="0"/>
          <w:divBdr>
            <w:top w:val="none" w:sz="0" w:space="0" w:color="auto"/>
            <w:left w:val="none" w:sz="0" w:space="0" w:color="auto"/>
            <w:bottom w:val="none" w:sz="0" w:space="0" w:color="auto"/>
            <w:right w:val="none" w:sz="0" w:space="0" w:color="auto"/>
          </w:divBdr>
        </w:div>
        <w:div w:id="1665939409">
          <w:marLeft w:val="0"/>
          <w:marRight w:val="0"/>
          <w:marTop w:val="0"/>
          <w:marBottom w:val="0"/>
          <w:divBdr>
            <w:top w:val="none" w:sz="0" w:space="0" w:color="auto"/>
            <w:left w:val="none" w:sz="0" w:space="0" w:color="auto"/>
            <w:bottom w:val="none" w:sz="0" w:space="0" w:color="auto"/>
            <w:right w:val="none" w:sz="0" w:space="0" w:color="auto"/>
          </w:divBdr>
        </w:div>
        <w:div w:id="1511915989">
          <w:marLeft w:val="0"/>
          <w:marRight w:val="0"/>
          <w:marTop w:val="0"/>
          <w:marBottom w:val="0"/>
          <w:divBdr>
            <w:top w:val="none" w:sz="0" w:space="0" w:color="auto"/>
            <w:left w:val="none" w:sz="0" w:space="0" w:color="auto"/>
            <w:bottom w:val="none" w:sz="0" w:space="0" w:color="auto"/>
            <w:right w:val="none" w:sz="0" w:space="0" w:color="auto"/>
          </w:divBdr>
        </w:div>
        <w:div w:id="1520119278">
          <w:marLeft w:val="0"/>
          <w:marRight w:val="0"/>
          <w:marTop w:val="0"/>
          <w:marBottom w:val="0"/>
          <w:divBdr>
            <w:top w:val="none" w:sz="0" w:space="0" w:color="auto"/>
            <w:left w:val="none" w:sz="0" w:space="0" w:color="auto"/>
            <w:bottom w:val="none" w:sz="0" w:space="0" w:color="auto"/>
            <w:right w:val="none" w:sz="0" w:space="0" w:color="auto"/>
          </w:divBdr>
        </w:div>
        <w:div w:id="126434442">
          <w:marLeft w:val="0"/>
          <w:marRight w:val="0"/>
          <w:marTop w:val="0"/>
          <w:marBottom w:val="0"/>
          <w:divBdr>
            <w:top w:val="none" w:sz="0" w:space="0" w:color="auto"/>
            <w:left w:val="none" w:sz="0" w:space="0" w:color="auto"/>
            <w:bottom w:val="none" w:sz="0" w:space="0" w:color="auto"/>
            <w:right w:val="none" w:sz="0" w:space="0" w:color="auto"/>
          </w:divBdr>
        </w:div>
        <w:div w:id="439108911">
          <w:marLeft w:val="0"/>
          <w:marRight w:val="0"/>
          <w:marTop w:val="0"/>
          <w:marBottom w:val="0"/>
          <w:divBdr>
            <w:top w:val="none" w:sz="0" w:space="0" w:color="auto"/>
            <w:left w:val="none" w:sz="0" w:space="0" w:color="auto"/>
            <w:bottom w:val="none" w:sz="0" w:space="0" w:color="auto"/>
            <w:right w:val="none" w:sz="0" w:space="0" w:color="auto"/>
          </w:divBdr>
        </w:div>
        <w:div w:id="728845678">
          <w:marLeft w:val="0"/>
          <w:marRight w:val="0"/>
          <w:marTop w:val="0"/>
          <w:marBottom w:val="0"/>
          <w:divBdr>
            <w:top w:val="none" w:sz="0" w:space="0" w:color="auto"/>
            <w:left w:val="none" w:sz="0" w:space="0" w:color="auto"/>
            <w:bottom w:val="none" w:sz="0" w:space="0" w:color="auto"/>
            <w:right w:val="none" w:sz="0" w:space="0" w:color="auto"/>
          </w:divBdr>
        </w:div>
        <w:div w:id="143399031">
          <w:marLeft w:val="0"/>
          <w:marRight w:val="0"/>
          <w:marTop w:val="0"/>
          <w:marBottom w:val="0"/>
          <w:divBdr>
            <w:top w:val="none" w:sz="0" w:space="0" w:color="auto"/>
            <w:left w:val="none" w:sz="0" w:space="0" w:color="auto"/>
            <w:bottom w:val="none" w:sz="0" w:space="0" w:color="auto"/>
            <w:right w:val="none" w:sz="0" w:space="0" w:color="auto"/>
          </w:divBdr>
        </w:div>
        <w:div w:id="624429735">
          <w:marLeft w:val="0"/>
          <w:marRight w:val="0"/>
          <w:marTop w:val="0"/>
          <w:marBottom w:val="0"/>
          <w:divBdr>
            <w:top w:val="none" w:sz="0" w:space="0" w:color="auto"/>
            <w:left w:val="none" w:sz="0" w:space="0" w:color="auto"/>
            <w:bottom w:val="none" w:sz="0" w:space="0" w:color="auto"/>
            <w:right w:val="none" w:sz="0" w:space="0" w:color="auto"/>
          </w:divBdr>
        </w:div>
        <w:div w:id="805859853">
          <w:marLeft w:val="0"/>
          <w:marRight w:val="0"/>
          <w:marTop w:val="0"/>
          <w:marBottom w:val="0"/>
          <w:divBdr>
            <w:top w:val="none" w:sz="0" w:space="0" w:color="auto"/>
            <w:left w:val="none" w:sz="0" w:space="0" w:color="auto"/>
            <w:bottom w:val="none" w:sz="0" w:space="0" w:color="auto"/>
            <w:right w:val="none" w:sz="0" w:space="0" w:color="auto"/>
          </w:divBdr>
        </w:div>
        <w:div w:id="1951818074">
          <w:marLeft w:val="0"/>
          <w:marRight w:val="0"/>
          <w:marTop w:val="0"/>
          <w:marBottom w:val="0"/>
          <w:divBdr>
            <w:top w:val="none" w:sz="0" w:space="0" w:color="auto"/>
            <w:left w:val="none" w:sz="0" w:space="0" w:color="auto"/>
            <w:bottom w:val="none" w:sz="0" w:space="0" w:color="auto"/>
            <w:right w:val="none" w:sz="0" w:space="0" w:color="auto"/>
          </w:divBdr>
        </w:div>
        <w:div w:id="1438912019">
          <w:marLeft w:val="0"/>
          <w:marRight w:val="0"/>
          <w:marTop w:val="0"/>
          <w:marBottom w:val="0"/>
          <w:divBdr>
            <w:top w:val="none" w:sz="0" w:space="0" w:color="auto"/>
            <w:left w:val="none" w:sz="0" w:space="0" w:color="auto"/>
            <w:bottom w:val="none" w:sz="0" w:space="0" w:color="auto"/>
            <w:right w:val="none" w:sz="0" w:space="0" w:color="auto"/>
          </w:divBdr>
        </w:div>
        <w:div w:id="65107394">
          <w:marLeft w:val="0"/>
          <w:marRight w:val="0"/>
          <w:marTop w:val="0"/>
          <w:marBottom w:val="0"/>
          <w:divBdr>
            <w:top w:val="none" w:sz="0" w:space="0" w:color="auto"/>
            <w:left w:val="none" w:sz="0" w:space="0" w:color="auto"/>
            <w:bottom w:val="none" w:sz="0" w:space="0" w:color="auto"/>
            <w:right w:val="none" w:sz="0" w:space="0" w:color="auto"/>
          </w:divBdr>
        </w:div>
        <w:div w:id="1261334188">
          <w:marLeft w:val="0"/>
          <w:marRight w:val="0"/>
          <w:marTop w:val="0"/>
          <w:marBottom w:val="0"/>
          <w:divBdr>
            <w:top w:val="none" w:sz="0" w:space="0" w:color="auto"/>
            <w:left w:val="none" w:sz="0" w:space="0" w:color="auto"/>
            <w:bottom w:val="none" w:sz="0" w:space="0" w:color="auto"/>
            <w:right w:val="none" w:sz="0" w:space="0" w:color="auto"/>
          </w:divBdr>
        </w:div>
        <w:div w:id="1971813069">
          <w:marLeft w:val="0"/>
          <w:marRight w:val="0"/>
          <w:marTop w:val="0"/>
          <w:marBottom w:val="0"/>
          <w:divBdr>
            <w:top w:val="none" w:sz="0" w:space="0" w:color="auto"/>
            <w:left w:val="none" w:sz="0" w:space="0" w:color="auto"/>
            <w:bottom w:val="none" w:sz="0" w:space="0" w:color="auto"/>
            <w:right w:val="none" w:sz="0" w:space="0" w:color="auto"/>
          </w:divBdr>
        </w:div>
        <w:div w:id="912589642">
          <w:marLeft w:val="0"/>
          <w:marRight w:val="0"/>
          <w:marTop w:val="0"/>
          <w:marBottom w:val="0"/>
          <w:divBdr>
            <w:top w:val="none" w:sz="0" w:space="0" w:color="auto"/>
            <w:left w:val="none" w:sz="0" w:space="0" w:color="auto"/>
            <w:bottom w:val="none" w:sz="0" w:space="0" w:color="auto"/>
            <w:right w:val="none" w:sz="0" w:space="0" w:color="auto"/>
          </w:divBdr>
        </w:div>
        <w:div w:id="747531899">
          <w:marLeft w:val="0"/>
          <w:marRight w:val="0"/>
          <w:marTop w:val="0"/>
          <w:marBottom w:val="0"/>
          <w:divBdr>
            <w:top w:val="none" w:sz="0" w:space="0" w:color="auto"/>
            <w:left w:val="none" w:sz="0" w:space="0" w:color="auto"/>
            <w:bottom w:val="none" w:sz="0" w:space="0" w:color="auto"/>
            <w:right w:val="none" w:sz="0" w:space="0" w:color="auto"/>
          </w:divBdr>
        </w:div>
        <w:div w:id="240722082">
          <w:marLeft w:val="0"/>
          <w:marRight w:val="0"/>
          <w:marTop w:val="0"/>
          <w:marBottom w:val="0"/>
          <w:divBdr>
            <w:top w:val="none" w:sz="0" w:space="0" w:color="auto"/>
            <w:left w:val="none" w:sz="0" w:space="0" w:color="auto"/>
            <w:bottom w:val="none" w:sz="0" w:space="0" w:color="auto"/>
            <w:right w:val="none" w:sz="0" w:space="0" w:color="auto"/>
          </w:divBdr>
        </w:div>
        <w:div w:id="50351627">
          <w:marLeft w:val="0"/>
          <w:marRight w:val="0"/>
          <w:marTop w:val="0"/>
          <w:marBottom w:val="0"/>
          <w:divBdr>
            <w:top w:val="none" w:sz="0" w:space="0" w:color="auto"/>
            <w:left w:val="none" w:sz="0" w:space="0" w:color="auto"/>
            <w:bottom w:val="none" w:sz="0" w:space="0" w:color="auto"/>
            <w:right w:val="none" w:sz="0" w:space="0" w:color="auto"/>
          </w:divBdr>
        </w:div>
        <w:div w:id="369769522">
          <w:marLeft w:val="0"/>
          <w:marRight w:val="0"/>
          <w:marTop w:val="0"/>
          <w:marBottom w:val="0"/>
          <w:divBdr>
            <w:top w:val="none" w:sz="0" w:space="0" w:color="auto"/>
            <w:left w:val="none" w:sz="0" w:space="0" w:color="auto"/>
            <w:bottom w:val="none" w:sz="0" w:space="0" w:color="auto"/>
            <w:right w:val="none" w:sz="0" w:space="0" w:color="auto"/>
          </w:divBdr>
        </w:div>
        <w:div w:id="1560897239">
          <w:marLeft w:val="0"/>
          <w:marRight w:val="0"/>
          <w:marTop w:val="0"/>
          <w:marBottom w:val="0"/>
          <w:divBdr>
            <w:top w:val="none" w:sz="0" w:space="0" w:color="auto"/>
            <w:left w:val="none" w:sz="0" w:space="0" w:color="auto"/>
            <w:bottom w:val="none" w:sz="0" w:space="0" w:color="auto"/>
            <w:right w:val="none" w:sz="0" w:space="0" w:color="auto"/>
          </w:divBdr>
        </w:div>
        <w:div w:id="1777365078">
          <w:marLeft w:val="0"/>
          <w:marRight w:val="0"/>
          <w:marTop w:val="0"/>
          <w:marBottom w:val="0"/>
          <w:divBdr>
            <w:top w:val="none" w:sz="0" w:space="0" w:color="auto"/>
            <w:left w:val="none" w:sz="0" w:space="0" w:color="auto"/>
            <w:bottom w:val="none" w:sz="0" w:space="0" w:color="auto"/>
            <w:right w:val="none" w:sz="0" w:space="0" w:color="auto"/>
          </w:divBdr>
        </w:div>
        <w:div w:id="780808983">
          <w:marLeft w:val="0"/>
          <w:marRight w:val="0"/>
          <w:marTop w:val="0"/>
          <w:marBottom w:val="0"/>
          <w:divBdr>
            <w:top w:val="none" w:sz="0" w:space="0" w:color="auto"/>
            <w:left w:val="none" w:sz="0" w:space="0" w:color="auto"/>
            <w:bottom w:val="none" w:sz="0" w:space="0" w:color="auto"/>
            <w:right w:val="none" w:sz="0" w:space="0" w:color="auto"/>
          </w:divBdr>
        </w:div>
        <w:div w:id="529101497">
          <w:marLeft w:val="0"/>
          <w:marRight w:val="0"/>
          <w:marTop w:val="0"/>
          <w:marBottom w:val="0"/>
          <w:divBdr>
            <w:top w:val="none" w:sz="0" w:space="0" w:color="auto"/>
            <w:left w:val="none" w:sz="0" w:space="0" w:color="auto"/>
            <w:bottom w:val="none" w:sz="0" w:space="0" w:color="auto"/>
            <w:right w:val="none" w:sz="0" w:space="0" w:color="auto"/>
          </w:divBdr>
        </w:div>
        <w:div w:id="1396313661">
          <w:marLeft w:val="0"/>
          <w:marRight w:val="0"/>
          <w:marTop w:val="0"/>
          <w:marBottom w:val="0"/>
          <w:divBdr>
            <w:top w:val="none" w:sz="0" w:space="0" w:color="auto"/>
            <w:left w:val="none" w:sz="0" w:space="0" w:color="auto"/>
            <w:bottom w:val="none" w:sz="0" w:space="0" w:color="auto"/>
            <w:right w:val="none" w:sz="0" w:space="0" w:color="auto"/>
          </w:divBdr>
        </w:div>
        <w:div w:id="1349453235">
          <w:marLeft w:val="0"/>
          <w:marRight w:val="0"/>
          <w:marTop w:val="0"/>
          <w:marBottom w:val="0"/>
          <w:divBdr>
            <w:top w:val="none" w:sz="0" w:space="0" w:color="auto"/>
            <w:left w:val="none" w:sz="0" w:space="0" w:color="auto"/>
            <w:bottom w:val="none" w:sz="0" w:space="0" w:color="auto"/>
            <w:right w:val="none" w:sz="0" w:space="0" w:color="auto"/>
          </w:divBdr>
        </w:div>
        <w:div w:id="476604467">
          <w:marLeft w:val="0"/>
          <w:marRight w:val="0"/>
          <w:marTop w:val="0"/>
          <w:marBottom w:val="0"/>
          <w:divBdr>
            <w:top w:val="none" w:sz="0" w:space="0" w:color="auto"/>
            <w:left w:val="none" w:sz="0" w:space="0" w:color="auto"/>
            <w:bottom w:val="none" w:sz="0" w:space="0" w:color="auto"/>
            <w:right w:val="none" w:sz="0" w:space="0" w:color="auto"/>
          </w:divBdr>
        </w:div>
        <w:div w:id="69810319">
          <w:marLeft w:val="0"/>
          <w:marRight w:val="0"/>
          <w:marTop w:val="0"/>
          <w:marBottom w:val="0"/>
          <w:divBdr>
            <w:top w:val="none" w:sz="0" w:space="0" w:color="auto"/>
            <w:left w:val="none" w:sz="0" w:space="0" w:color="auto"/>
            <w:bottom w:val="none" w:sz="0" w:space="0" w:color="auto"/>
            <w:right w:val="none" w:sz="0" w:space="0" w:color="auto"/>
          </w:divBdr>
        </w:div>
        <w:div w:id="1805079527">
          <w:marLeft w:val="0"/>
          <w:marRight w:val="0"/>
          <w:marTop w:val="0"/>
          <w:marBottom w:val="0"/>
          <w:divBdr>
            <w:top w:val="none" w:sz="0" w:space="0" w:color="auto"/>
            <w:left w:val="none" w:sz="0" w:space="0" w:color="auto"/>
            <w:bottom w:val="none" w:sz="0" w:space="0" w:color="auto"/>
            <w:right w:val="none" w:sz="0" w:space="0" w:color="auto"/>
          </w:divBdr>
        </w:div>
        <w:div w:id="1771050228">
          <w:marLeft w:val="0"/>
          <w:marRight w:val="0"/>
          <w:marTop w:val="0"/>
          <w:marBottom w:val="0"/>
          <w:divBdr>
            <w:top w:val="none" w:sz="0" w:space="0" w:color="auto"/>
            <w:left w:val="none" w:sz="0" w:space="0" w:color="auto"/>
            <w:bottom w:val="none" w:sz="0" w:space="0" w:color="auto"/>
            <w:right w:val="none" w:sz="0" w:space="0" w:color="auto"/>
          </w:divBdr>
        </w:div>
        <w:div w:id="1656570058">
          <w:marLeft w:val="0"/>
          <w:marRight w:val="0"/>
          <w:marTop w:val="0"/>
          <w:marBottom w:val="0"/>
          <w:divBdr>
            <w:top w:val="none" w:sz="0" w:space="0" w:color="auto"/>
            <w:left w:val="none" w:sz="0" w:space="0" w:color="auto"/>
            <w:bottom w:val="none" w:sz="0" w:space="0" w:color="auto"/>
            <w:right w:val="none" w:sz="0" w:space="0" w:color="auto"/>
          </w:divBdr>
        </w:div>
        <w:div w:id="669866437">
          <w:marLeft w:val="0"/>
          <w:marRight w:val="0"/>
          <w:marTop w:val="0"/>
          <w:marBottom w:val="0"/>
          <w:divBdr>
            <w:top w:val="none" w:sz="0" w:space="0" w:color="auto"/>
            <w:left w:val="none" w:sz="0" w:space="0" w:color="auto"/>
            <w:bottom w:val="none" w:sz="0" w:space="0" w:color="auto"/>
            <w:right w:val="none" w:sz="0" w:space="0" w:color="auto"/>
          </w:divBdr>
        </w:div>
        <w:div w:id="1941719671">
          <w:marLeft w:val="0"/>
          <w:marRight w:val="0"/>
          <w:marTop w:val="0"/>
          <w:marBottom w:val="0"/>
          <w:divBdr>
            <w:top w:val="none" w:sz="0" w:space="0" w:color="auto"/>
            <w:left w:val="none" w:sz="0" w:space="0" w:color="auto"/>
            <w:bottom w:val="none" w:sz="0" w:space="0" w:color="auto"/>
            <w:right w:val="none" w:sz="0" w:space="0" w:color="auto"/>
          </w:divBdr>
        </w:div>
        <w:div w:id="1436945667">
          <w:marLeft w:val="0"/>
          <w:marRight w:val="0"/>
          <w:marTop w:val="0"/>
          <w:marBottom w:val="0"/>
          <w:divBdr>
            <w:top w:val="none" w:sz="0" w:space="0" w:color="auto"/>
            <w:left w:val="none" w:sz="0" w:space="0" w:color="auto"/>
            <w:bottom w:val="none" w:sz="0" w:space="0" w:color="auto"/>
            <w:right w:val="none" w:sz="0" w:space="0" w:color="auto"/>
          </w:divBdr>
        </w:div>
        <w:div w:id="946275614">
          <w:marLeft w:val="0"/>
          <w:marRight w:val="0"/>
          <w:marTop w:val="0"/>
          <w:marBottom w:val="0"/>
          <w:divBdr>
            <w:top w:val="none" w:sz="0" w:space="0" w:color="auto"/>
            <w:left w:val="none" w:sz="0" w:space="0" w:color="auto"/>
            <w:bottom w:val="none" w:sz="0" w:space="0" w:color="auto"/>
            <w:right w:val="none" w:sz="0" w:space="0" w:color="auto"/>
          </w:divBdr>
        </w:div>
        <w:div w:id="1784153121">
          <w:marLeft w:val="0"/>
          <w:marRight w:val="0"/>
          <w:marTop w:val="0"/>
          <w:marBottom w:val="0"/>
          <w:divBdr>
            <w:top w:val="none" w:sz="0" w:space="0" w:color="auto"/>
            <w:left w:val="none" w:sz="0" w:space="0" w:color="auto"/>
            <w:bottom w:val="none" w:sz="0" w:space="0" w:color="auto"/>
            <w:right w:val="none" w:sz="0" w:space="0" w:color="auto"/>
          </w:divBdr>
        </w:div>
        <w:div w:id="1626110218">
          <w:marLeft w:val="0"/>
          <w:marRight w:val="0"/>
          <w:marTop w:val="0"/>
          <w:marBottom w:val="0"/>
          <w:divBdr>
            <w:top w:val="none" w:sz="0" w:space="0" w:color="auto"/>
            <w:left w:val="none" w:sz="0" w:space="0" w:color="auto"/>
            <w:bottom w:val="none" w:sz="0" w:space="0" w:color="auto"/>
            <w:right w:val="none" w:sz="0" w:space="0" w:color="auto"/>
          </w:divBdr>
        </w:div>
        <w:div w:id="613948614">
          <w:marLeft w:val="0"/>
          <w:marRight w:val="0"/>
          <w:marTop w:val="0"/>
          <w:marBottom w:val="0"/>
          <w:divBdr>
            <w:top w:val="none" w:sz="0" w:space="0" w:color="auto"/>
            <w:left w:val="none" w:sz="0" w:space="0" w:color="auto"/>
            <w:bottom w:val="none" w:sz="0" w:space="0" w:color="auto"/>
            <w:right w:val="none" w:sz="0" w:space="0" w:color="auto"/>
          </w:divBdr>
        </w:div>
        <w:div w:id="1689527951">
          <w:marLeft w:val="0"/>
          <w:marRight w:val="0"/>
          <w:marTop w:val="0"/>
          <w:marBottom w:val="0"/>
          <w:divBdr>
            <w:top w:val="none" w:sz="0" w:space="0" w:color="auto"/>
            <w:left w:val="none" w:sz="0" w:space="0" w:color="auto"/>
            <w:bottom w:val="none" w:sz="0" w:space="0" w:color="auto"/>
            <w:right w:val="none" w:sz="0" w:space="0" w:color="auto"/>
          </w:divBdr>
        </w:div>
        <w:div w:id="1109546160">
          <w:marLeft w:val="0"/>
          <w:marRight w:val="0"/>
          <w:marTop w:val="0"/>
          <w:marBottom w:val="0"/>
          <w:divBdr>
            <w:top w:val="none" w:sz="0" w:space="0" w:color="auto"/>
            <w:left w:val="none" w:sz="0" w:space="0" w:color="auto"/>
            <w:bottom w:val="none" w:sz="0" w:space="0" w:color="auto"/>
            <w:right w:val="none" w:sz="0" w:space="0" w:color="auto"/>
          </w:divBdr>
        </w:div>
        <w:div w:id="2122334570">
          <w:marLeft w:val="0"/>
          <w:marRight w:val="0"/>
          <w:marTop w:val="0"/>
          <w:marBottom w:val="0"/>
          <w:divBdr>
            <w:top w:val="none" w:sz="0" w:space="0" w:color="auto"/>
            <w:left w:val="none" w:sz="0" w:space="0" w:color="auto"/>
            <w:bottom w:val="none" w:sz="0" w:space="0" w:color="auto"/>
            <w:right w:val="none" w:sz="0" w:space="0" w:color="auto"/>
          </w:divBdr>
        </w:div>
        <w:div w:id="280766865">
          <w:marLeft w:val="0"/>
          <w:marRight w:val="0"/>
          <w:marTop w:val="0"/>
          <w:marBottom w:val="0"/>
          <w:divBdr>
            <w:top w:val="none" w:sz="0" w:space="0" w:color="auto"/>
            <w:left w:val="none" w:sz="0" w:space="0" w:color="auto"/>
            <w:bottom w:val="none" w:sz="0" w:space="0" w:color="auto"/>
            <w:right w:val="none" w:sz="0" w:space="0" w:color="auto"/>
          </w:divBdr>
        </w:div>
        <w:div w:id="934703736">
          <w:marLeft w:val="0"/>
          <w:marRight w:val="0"/>
          <w:marTop w:val="0"/>
          <w:marBottom w:val="0"/>
          <w:divBdr>
            <w:top w:val="none" w:sz="0" w:space="0" w:color="auto"/>
            <w:left w:val="none" w:sz="0" w:space="0" w:color="auto"/>
            <w:bottom w:val="none" w:sz="0" w:space="0" w:color="auto"/>
            <w:right w:val="none" w:sz="0" w:space="0" w:color="auto"/>
          </w:divBdr>
        </w:div>
        <w:div w:id="60950554">
          <w:marLeft w:val="0"/>
          <w:marRight w:val="0"/>
          <w:marTop w:val="0"/>
          <w:marBottom w:val="0"/>
          <w:divBdr>
            <w:top w:val="none" w:sz="0" w:space="0" w:color="auto"/>
            <w:left w:val="none" w:sz="0" w:space="0" w:color="auto"/>
            <w:bottom w:val="none" w:sz="0" w:space="0" w:color="auto"/>
            <w:right w:val="none" w:sz="0" w:space="0" w:color="auto"/>
          </w:divBdr>
        </w:div>
        <w:div w:id="1298104307">
          <w:marLeft w:val="0"/>
          <w:marRight w:val="0"/>
          <w:marTop w:val="0"/>
          <w:marBottom w:val="0"/>
          <w:divBdr>
            <w:top w:val="none" w:sz="0" w:space="0" w:color="auto"/>
            <w:left w:val="none" w:sz="0" w:space="0" w:color="auto"/>
            <w:bottom w:val="none" w:sz="0" w:space="0" w:color="auto"/>
            <w:right w:val="none" w:sz="0" w:space="0" w:color="auto"/>
          </w:divBdr>
        </w:div>
        <w:div w:id="1106004980">
          <w:marLeft w:val="0"/>
          <w:marRight w:val="0"/>
          <w:marTop w:val="0"/>
          <w:marBottom w:val="0"/>
          <w:divBdr>
            <w:top w:val="none" w:sz="0" w:space="0" w:color="auto"/>
            <w:left w:val="none" w:sz="0" w:space="0" w:color="auto"/>
            <w:bottom w:val="none" w:sz="0" w:space="0" w:color="auto"/>
            <w:right w:val="none" w:sz="0" w:space="0" w:color="auto"/>
          </w:divBdr>
        </w:div>
        <w:div w:id="1841431506">
          <w:marLeft w:val="0"/>
          <w:marRight w:val="0"/>
          <w:marTop w:val="0"/>
          <w:marBottom w:val="0"/>
          <w:divBdr>
            <w:top w:val="none" w:sz="0" w:space="0" w:color="auto"/>
            <w:left w:val="none" w:sz="0" w:space="0" w:color="auto"/>
            <w:bottom w:val="none" w:sz="0" w:space="0" w:color="auto"/>
            <w:right w:val="none" w:sz="0" w:space="0" w:color="auto"/>
          </w:divBdr>
        </w:div>
        <w:div w:id="114375758">
          <w:marLeft w:val="0"/>
          <w:marRight w:val="0"/>
          <w:marTop w:val="0"/>
          <w:marBottom w:val="0"/>
          <w:divBdr>
            <w:top w:val="none" w:sz="0" w:space="0" w:color="auto"/>
            <w:left w:val="none" w:sz="0" w:space="0" w:color="auto"/>
            <w:bottom w:val="none" w:sz="0" w:space="0" w:color="auto"/>
            <w:right w:val="none" w:sz="0" w:space="0" w:color="auto"/>
          </w:divBdr>
        </w:div>
        <w:div w:id="434058573">
          <w:marLeft w:val="0"/>
          <w:marRight w:val="0"/>
          <w:marTop w:val="0"/>
          <w:marBottom w:val="0"/>
          <w:divBdr>
            <w:top w:val="none" w:sz="0" w:space="0" w:color="auto"/>
            <w:left w:val="none" w:sz="0" w:space="0" w:color="auto"/>
            <w:bottom w:val="none" w:sz="0" w:space="0" w:color="auto"/>
            <w:right w:val="none" w:sz="0" w:space="0" w:color="auto"/>
          </w:divBdr>
        </w:div>
        <w:div w:id="1839953422">
          <w:marLeft w:val="0"/>
          <w:marRight w:val="0"/>
          <w:marTop w:val="0"/>
          <w:marBottom w:val="0"/>
          <w:divBdr>
            <w:top w:val="none" w:sz="0" w:space="0" w:color="auto"/>
            <w:left w:val="none" w:sz="0" w:space="0" w:color="auto"/>
            <w:bottom w:val="none" w:sz="0" w:space="0" w:color="auto"/>
            <w:right w:val="none" w:sz="0" w:space="0" w:color="auto"/>
          </w:divBdr>
        </w:div>
        <w:div w:id="668219953">
          <w:marLeft w:val="0"/>
          <w:marRight w:val="0"/>
          <w:marTop w:val="0"/>
          <w:marBottom w:val="0"/>
          <w:divBdr>
            <w:top w:val="none" w:sz="0" w:space="0" w:color="auto"/>
            <w:left w:val="none" w:sz="0" w:space="0" w:color="auto"/>
            <w:bottom w:val="none" w:sz="0" w:space="0" w:color="auto"/>
            <w:right w:val="none" w:sz="0" w:space="0" w:color="auto"/>
          </w:divBdr>
        </w:div>
        <w:div w:id="107745442">
          <w:marLeft w:val="0"/>
          <w:marRight w:val="0"/>
          <w:marTop w:val="0"/>
          <w:marBottom w:val="0"/>
          <w:divBdr>
            <w:top w:val="none" w:sz="0" w:space="0" w:color="auto"/>
            <w:left w:val="none" w:sz="0" w:space="0" w:color="auto"/>
            <w:bottom w:val="none" w:sz="0" w:space="0" w:color="auto"/>
            <w:right w:val="none" w:sz="0" w:space="0" w:color="auto"/>
          </w:divBdr>
        </w:div>
        <w:div w:id="703560392">
          <w:marLeft w:val="0"/>
          <w:marRight w:val="0"/>
          <w:marTop w:val="0"/>
          <w:marBottom w:val="0"/>
          <w:divBdr>
            <w:top w:val="none" w:sz="0" w:space="0" w:color="auto"/>
            <w:left w:val="none" w:sz="0" w:space="0" w:color="auto"/>
            <w:bottom w:val="none" w:sz="0" w:space="0" w:color="auto"/>
            <w:right w:val="none" w:sz="0" w:space="0" w:color="auto"/>
          </w:divBdr>
        </w:div>
        <w:div w:id="2113620286">
          <w:marLeft w:val="0"/>
          <w:marRight w:val="0"/>
          <w:marTop w:val="0"/>
          <w:marBottom w:val="0"/>
          <w:divBdr>
            <w:top w:val="none" w:sz="0" w:space="0" w:color="auto"/>
            <w:left w:val="none" w:sz="0" w:space="0" w:color="auto"/>
            <w:bottom w:val="none" w:sz="0" w:space="0" w:color="auto"/>
            <w:right w:val="none" w:sz="0" w:space="0" w:color="auto"/>
          </w:divBdr>
        </w:div>
        <w:div w:id="1854609165">
          <w:marLeft w:val="0"/>
          <w:marRight w:val="0"/>
          <w:marTop w:val="0"/>
          <w:marBottom w:val="0"/>
          <w:divBdr>
            <w:top w:val="none" w:sz="0" w:space="0" w:color="auto"/>
            <w:left w:val="none" w:sz="0" w:space="0" w:color="auto"/>
            <w:bottom w:val="none" w:sz="0" w:space="0" w:color="auto"/>
            <w:right w:val="none" w:sz="0" w:space="0" w:color="auto"/>
          </w:divBdr>
        </w:div>
        <w:div w:id="1612587963">
          <w:marLeft w:val="0"/>
          <w:marRight w:val="0"/>
          <w:marTop w:val="0"/>
          <w:marBottom w:val="0"/>
          <w:divBdr>
            <w:top w:val="none" w:sz="0" w:space="0" w:color="auto"/>
            <w:left w:val="none" w:sz="0" w:space="0" w:color="auto"/>
            <w:bottom w:val="none" w:sz="0" w:space="0" w:color="auto"/>
            <w:right w:val="none" w:sz="0" w:space="0" w:color="auto"/>
          </w:divBdr>
        </w:div>
        <w:div w:id="1501002740">
          <w:marLeft w:val="0"/>
          <w:marRight w:val="0"/>
          <w:marTop w:val="0"/>
          <w:marBottom w:val="0"/>
          <w:divBdr>
            <w:top w:val="none" w:sz="0" w:space="0" w:color="auto"/>
            <w:left w:val="none" w:sz="0" w:space="0" w:color="auto"/>
            <w:bottom w:val="none" w:sz="0" w:space="0" w:color="auto"/>
            <w:right w:val="none" w:sz="0" w:space="0" w:color="auto"/>
          </w:divBdr>
        </w:div>
        <w:div w:id="1682969450">
          <w:marLeft w:val="0"/>
          <w:marRight w:val="0"/>
          <w:marTop w:val="0"/>
          <w:marBottom w:val="0"/>
          <w:divBdr>
            <w:top w:val="none" w:sz="0" w:space="0" w:color="auto"/>
            <w:left w:val="none" w:sz="0" w:space="0" w:color="auto"/>
            <w:bottom w:val="none" w:sz="0" w:space="0" w:color="auto"/>
            <w:right w:val="none" w:sz="0" w:space="0" w:color="auto"/>
          </w:divBdr>
        </w:div>
        <w:div w:id="1505900209">
          <w:marLeft w:val="0"/>
          <w:marRight w:val="0"/>
          <w:marTop w:val="0"/>
          <w:marBottom w:val="0"/>
          <w:divBdr>
            <w:top w:val="none" w:sz="0" w:space="0" w:color="auto"/>
            <w:left w:val="none" w:sz="0" w:space="0" w:color="auto"/>
            <w:bottom w:val="none" w:sz="0" w:space="0" w:color="auto"/>
            <w:right w:val="none" w:sz="0" w:space="0" w:color="auto"/>
          </w:divBdr>
        </w:div>
        <w:div w:id="913516425">
          <w:marLeft w:val="0"/>
          <w:marRight w:val="0"/>
          <w:marTop w:val="0"/>
          <w:marBottom w:val="0"/>
          <w:divBdr>
            <w:top w:val="none" w:sz="0" w:space="0" w:color="auto"/>
            <w:left w:val="none" w:sz="0" w:space="0" w:color="auto"/>
            <w:bottom w:val="none" w:sz="0" w:space="0" w:color="auto"/>
            <w:right w:val="none" w:sz="0" w:space="0" w:color="auto"/>
          </w:divBdr>
        </w:div>
        <w:div w:id="1144618050">
          <w:marLeft w:val="0"/>
          <w:marRight w:val="0"/>
          <w:marTop w:val="0"/>
          <w:marBottom w:val="0"/>
          <w:divBdr>
            <w:top w:val="none" w:sz="0" w:space="0" w:color="auto"/>
            <w:left w:val="none" w:sz="0" w:space="0" w:color="auto"/>
            <w:bottom w:val="none" w:sz="0" w:space="0" w:color="auto"/>
            <w:right w:val="none" w:sz="0" w:space="0" w:color="auto"/>
          </w:divBdr>
        </w:div>
        <w:div w:id="478573100">
          <w:marLeft w:val="0"/>
          <w:marRight w:val="0"/>
          <w:marTop w:val="0"/>
          <w:marBottom w:val="0"/>
          <w:divBdr>
            <w:top w:val="none" w:sz="0" w:space="0" w:color="auto"/>
            <w:left w:val="none" w:sz="0" w:space="0" w:color="auto"/>
            <w:bottom w:val="none" w:sz="0" w:space="0" w:color="auto"/>
            <w:right w:val="none" w:sz="0" w:space="0" w:color="auto"/>
          </w:divBdr>
        </w:div>
        <w:div w:id="644895288">
          <w:marLeft w:val="0"/>
          <w:marRight w:val="0"/>
          <w:marTop w:val="0"/>
          <w:marBottom w:val="0"/>
          <w:divBdr>
            <w:top w:val="none" w:sz="0" w:space="0" w:color="auto"/>
            <w:left w:val="none" w:sz="0" w:space="0" w:color="auto"/>
            <w:bottom w:val="none" w:sz="0" w:space="0" w:color="auto"/>
            <w:right w:val="none" w:sz="0" w:space="0" w:color="auto"/>
          </w:divBdr>
        </w:div>
        <w:div w:id="1106734462">
          <w:marLeft w:val="0"/>
          <w:marRight w:val="0"/>
          <w:marTop w:val="0"/>
          <w:marBottom w:val="0"/>
          <w:divBdr>
            <w:top w:val="none" w:sz="0" w:space="0" w:color="auto"/>
            <w:left w:val="none" w:sz="0" w:space="0" w:color="auto"/>
            <w:bottom w:val="none" w:sz="0" w:space="0" w:color="auto"/>
            <w:right w:val="none" w:sz="0" w:space="0" w:color="auto"/>
          </w:divBdr>
        </w:div>
        <w:div w:id="909537992">
          <w:marLeft w:val="0"/>
          <w:marRight w:val="0"/>
          <w:marTop w:val="0"/>
          <w:marBottom w:val="0"/>
          <w:divBdr>
            <w:top w:val="none" w:sz="0" w:space="0" w:color="auto"/>
            <w:left w:val="none" w:sz="0" w:space="0" w:color="auto"/>
            <w:bottom w:val="none" w:sz="0" w:space="0" w:color="auto"/>
            <w:right w:val="none" w:sz="0" w:space="0" w:color="auto"/>
          </w:divBdr>
        </w:div>
        <w:div w:id="106896591">
          <w:marLeft w:val="0"/>
          <w:marRight w:val="0"/>
          <w:marTop w:val="0"/>
          <w:marBottom w:val="0"/>
          <w:divBdr>
            <w:top w:val="none" w:sz="0" w:space="0" w:color="auto"/>
            <w:left w:val="none" w:sz="0" w:space="0" w:color="auto"/>
            <w:bottom w:val="none" w:sz="0" w:space="0" w:color="auto"/>
            <w:right w:val="none" w:sz="0" w:space="0" w:color="auto"/>
          </w:divBdr>
        </w:div>
        <w:div w:id="915631640">
          <w:marLeft w:val="0"/>
          <w:marRight w:val="0"/>
          <w:marTop w:val="0"/>
          <w:marBottom w:val="0"/>
          <w:divBdr>
            <w:top w:val="none" w:sz="0" w:space="0" w:color="auto"/>
            <w:left w:val="none" w:sz="0" w:space="0" w:color="auto"/>
            <w:bottom w:val="none" w:sz="0" w:space="0" w:color="auto"/>
            <w:right w:val="none" w:sz="0" w:space="0" w:color="auto"/>
          </w:divBdr>
        </w:div>
        <w:div w:id="1172135983">
          <w:marLeft w:val="0"/>
          <w:marRight w:val="0"/>
          <w:marTop w:val="0"/>
          <w:marBottom w:val="0"/>
          <w:divBdr>
            <w:top w:val="none" w:sz="0" w:space="0" w:color="auto"/>
            <w:left w:val="none" w:sz="0" w:space="0" w:color="auto"/>
            <w:bottom w:val="none" w:sz="0" w:space="0" w:color="auto"/>
            <w:right w:val="none" w:sz="0" w:space="0" w:color="auto"/>
          </w:divBdr>
        </w:div>
        <w:div w:id="518854792">
          <w:marLeft w:val="0"/>
          <w:marRight w:val="0"/>
          <w:marTop w:val="0"/>
          <w:marBottom w:val="0"/>
          <w:divBdr>
            <w:top w:val="none" w:sz="0" w:space="0" w:color="auto"/>
            <w:left w:val="none" w:sz="0" w:space="0" w:color="auto"/>
            <w:bottom w:val="none" w:sz="0" w:space="0" w:color="auto"/>
            <w:right w:val="none" w:sz="0" w:space="0" w:color="auto"/>
          </w:divBdr>
        </w:div>
        <w:div w:id="572197980">
          <w:marLeft w:val="0"/>
          <w:marRight w:val="0"/>
          <w:marTop w:val="0"/>
          <w:marBottom w:val="0"/>
          <w:divBdr>
            <w:top w:val="none" w:sz="0" w:space="0" w:color="auto"/>
            <w:left w:val="none" w:sz="0" w:space="0" w:color="auto"/>
            <w:bottom w:val="none" w:sz="0" w:space="0" w:color="auto"/>
            <w:right w:val="none" w:sz="0" w:space="0" w:color="auto"/>
          </w:divBdr>
        </w:div>
        <w:div w:id="886334209">
          <w:marLeft w:val="0"/>
          <w:marRight w:val="0"/>
          <w:marTop w:val="0"/>
          <w:marBottom w:val="0"/>
          <w:divBdr>
            <w:top w:val="none" w:sz="0" w:space="0" w:color="auto"/>
            <w:left w:val="none" w:sz="0" w:space="0" w:color="auto"/>
            <w:bottom w:val="none" w:sz="0" w:space="0" w:color="auto"/>
            <w:right w:val="none" w:sz="0" w:space="0" w:color="auto"/>
          </w:divBdr>
        </w:div>
        <w:div w:id="970869493">
          <w:marLeft w:val="0"/>
          <w:marRight w:val="0"/>
          <w:marTop w:val="0"/>
          <w:marBottom w:val="0"/>
          <w:divBdr>
            <w:top w:val="none" w:sz="0" w:space="0" w:color="auto"/>
            <w:left w:val="none" w:sz="0" w:space="0" w:color="auto"/>
            <w:bottom w:val="none" w:sz="0" w:space="0" w:color="auto"/>
            <w:right w:val="none" w:sz="0" w:space="0" w:color="auto"/>
          </w:divBdr>
        </w:div>
        <w:div w:id="1179930163">
          <w:marLeft w:val="0"/>
          <w:marRight w:val="0"/>
          <w:marTop w:val="0"/>
          <w:marBottom w:val="0"/>
          <w:divBdr>
            <w:top w:val="none" w:sz="0" w:space="0" w:color="auto"/>
            <w:left w:val="none" w:sz="0" w:space="0" w:color="auto"/>
            <w:bottom w:val="none" w:sz="0" w:space="0" w:color="auto"/>
            <w:right w:val="none" w:sz="0" w:space="0" w:color="auto"/>
          </w:divBdr>
        </w:div>
        <w:div w:id="641084934">
          <w:marLeft w:val="0"/>
          <w:marRight w:val="0"/>
          <w:marTop w:val="0"/>
          <w:marBottom w:val="0"/>
          <w:divBdr>
            <w:top w:val="none" w:sz="0" w:space="0" w:color="auto"/>
            <w:left w:val="none" w:sz="0" w:space="0" w:color="auto"/>
            <w:bottom w:val="none" w:sz="0" w:space="0" w:color="auto"/>
            <w:right w:val="none" w:sz="0" w:space="0" w:color="auto"/>
          </w:divBdr>
        </w:div>
        <w:div w:id="1029064251">
          <w:marLeft w:val="0"/>
          <w:marRight w:val="0"/>
          <w:marTop w:val="0"/>
          <w:marBottom w:val="0"/>
          <w:divBdr>
            <w:top w:val="none" w:sz="0" w:space="0" w:color="auto"/>
            <w:left w:val="none" w:sz="0" w:space="0" w:color="auto"/>
            <w:bottom w:val="none" w:sz="0" w:space="0" w:color="auto"/>
            <w:right w:val="none" w:sz="0" w:space="0" w:color="auto"/>
          </w:divBdr>
        </w:div>
        <w:div w:id="1692876317">
          <w:marLeft w:val="0"/>
          <w:marRight w:val="0"/>
          <w:marTop w:val="0"/>
          <w:marBottom w:val="0"/>
          <w:divBdr>
            <w:top w:val="none" w:sz="0" w:space="0" w:color="auto"/>
            <w:left w:val="none" w:sz="0" w:space="0" w:color="auto"/>
            <w:bottom w:val="none" w:sz="0" w:space="0" w:color="auto"/>
            <w:right w:val="none" w:sz="0" w:space="0" w:color="auto"/>
          </w:divBdr>
        </w:div>
        <w:div w:id="1831435371">
          <w:marLeft w:val="0"/>
          <w:marRight w:val="0"/>
          <w:marTop w:val="0"/>
          <w:marBottom w:val="0"/>
          <w:divBdr>
            <w:top w:val="none" w:sz="0" w:space="0" w:color="auto"/>
            <w:left w:val="none" w:sz="0" w:space="0" w:color="auto"/>
            <w:bottom w:val="none" w:sz="0" w:space="0" w:color="auto"/>
            <w:right w:val="none" w:sz="0" w:space="0" w:color="auto"/>
          </w:divBdr>
        </w:div>
        <w:div w:id="1146973209">
          <w:marLeft w:val="0"/>
          <w:marRight w:val="0"/>
          <w:marTop w:val="0"/>
          <w:marBottom w:val="0"/>
          <w:divBdr>
            <w:top w:val="none" w:sz="0" w:space="0" w:color="auto"/>
            <w:left w:val="none" w:sz="0" w:space="0" w:color="auto"/>
            <w:bottom w:val="none" w:sz="0" w:space="0" w:color="auto"/>
            <w:right w:val="none" w:sz="0" w:space="0" w:color="auto"/>
          </w:divBdr>
        </w:div>
        <w:div w:id="495726357">
          <w:marLeft w:val="0"/>
          <w:marRight w:val="0"/>
          <w:marTop w:val="0"/>
          <w:marBottom w:val="0"/>
          <w:divBdr>
            <w:top w:val="none" w:sz="0" w:space="0" w:color="auto"/>
            <w:left w:val="none" w:sz="0" w:space="0" w:color="auto"/>
            <w:bottom w:val="none" w:sz="0" w:space="0" w:color="auto"/>
            <w:right w:val="none" w:sz="0" w:space="0" w:color="auto"/>
          </w:divBdr>
        </w:div>
        <w:div w:id="1288780514">
          <w:marLeft w:val="0"/>
          <w:marRight w:val="0"/>
          <w:marTop w:val="0"/>
          <w:marBottom w:val="0"/>
          <w:divBdr>
            <w:top w:val="none" w:sz="0" w:space="0" w:color="auto"/>
            <w:left w:val="none" w:sz="0" w:space="0" w:color="auto"/>
            <w:bottom w:val="none" w:sz="0" w:space="0" w:color="auto"/>
            <w:right w:val="none" w:sz="0" w:space="0" w:color="auto"/>
          </w:divBdr>
        </w:div>
        <w:div w:id="2055426945">
          <w:marLeft w:val="0"/>
          <w:marRight w:val="0"/>
          <w:marTop w:val="0"/>
          <w:marBottom w:val="0"/>
          <w:divBdr>
            <w:top w:val="none" w:sz="0" w:space="0" w:color="auto"/>
            <w:left w:val="none" w:sz="0" w:space="0" w:color="auto"/>
            <w:bottom w:val="none" w:sz="0" w:space="0" w:color="auto"/>
            <w:right w:val="none" w:sz="0" w:space="0" w:color="auto"/>
          </w:divBdr>
        </w:div>
        <w:div w:id="789662639">
          <w:marLeft w:val="0"/>
          <w:marRight w:val="0"/>
          <w:marTop w:val="0"/>
          <w:marBottom w:val="0"/>
          <w:divBdr>
            <w:top w:val="none" w:sz="0" w:space="0" w:color="auto"/>
            <w:left w:val="none" w:sz="0" w:space="0" w:color="auto"/>
            <w:bottom w:val="none" w:sz="0" w:space="0" w:color="auto"/>
            <w:right w:val="none" w:sz="0" w:space="0" w:color="auto"/>
          </w:divBdr>
        </w:div>
        <w:div w:id="328217551">
          <w:marLeft w:val="0"/>
          <w:marRight w:val="0"/>
          <w:marTop w:val="0"/>
          <w:marBottom w:val="0"/>
          <w:divBdr>
            <w:top w:val="none" w:sz="0" w:space="0" w:color="auto"/>
            <w:left w:val="none" w:sz="0" w:space="0" w:color="auto"/>
            <w:bottom w:val="none" w:sz="0" w:space="0" w:color="auto"/>
            <w:right w:val="none" w:sz="0" w:space="0" w:color="auto"/>
          </w:divBdr>
        </w:div>
        <w:div w:id="435834488">
          <w:marLeft w:val="0"/>
          <w:marRight w:val="0"/>
          <w:marTop w:val="0"/>
          <w:marBottom w:val="0"/>
          <w:divBdr>
            <w:top w:val="none" w:sz="0" w:space="0" w:color="auto"/>
            <w:left w:val="none" w:sz="0" w:space="0" w:color="auto"/>
            <w:bottom w:val="none" w:sz="0" w:space="0" w:color="auto"/>
            <w:right w:val="none" w:sz="0" w:space="0" w:color="auto"/>
          </w:divBdr>
        </w:div>
        <w:div w:id="1992178116">
          <w:marLeft w:val="0"/>
          <w:marRight w:val="0"/>
          <w:marTop w:val="0"/>
          <w:marBottom w:val="0"/>
          <w:divBdr>
            <w:top w:val="none" w:sz="0" w:space="0" w:color="auto"/>
            <w:left w:val="none" w:sz="0" w:space="0" w:color="auto"/>
            <w:bottom w:val="none" w:sz="0" w:space="0" w:color="auto"/>
            <w:right w:val="none" w:sz="0" w:space="0" w:color="auto"/>
          </w:divBdr>
        </w:div>
        <w:div w:id="753891130">
          <w:marLeft w:val="0"/>
          <w:marRight w:val="0"/>
          <w:marTop w:val="0"/>
          <w:marBottom w:val="0"/>
          <w:divBdr>
            <w:top w:val="none" w:sz="0" w:space="0" w:color="auto"/>
            <w:left w:val="none" w:sz="0" w:space="0" w:color="auto"/>
            <w:bottom w:val="none" w:sz="0" w:space="0" w:color="auto"/>
            <w:right w:val="none" w:sz="0" w:space="0" w:color="auto"/>
          </w:divBdr>
        </w:div>
        <w:div w:id="224610428">
          <w:marLeft w:val="0"/>
          <w:marRight w:val="0"/>
          <w:marTop w:val="0"/>
          <w:marBottom w:val="0"/>
          <w:divBdr>
            <w:top w:val="none" w:sz="0" w:space="0" w:color="auto"/>
            <w:left w:val="none" w:sz="0" w:space="0" w:color="auto"/>
            <w:bottom w:val="none" w:sz="0" w:space="0" w:color="auto"/>
            <w:right w:val="none" w:sz="0" w:space="0" w:color="auto"/>
          </w:divBdr>
        </w:div>
        <w:div w:id="1797063245">
          <w:marLeft w:val="0"/>
          <w:marRight w:val="0"/>
          <w:marTop w:val="0"/>
          <w:marBottom w:val="0"/>
          <w:divBdr>
            <w:top w:val="none" w:sz="0" w:space="0" w:color="auto"/>
            <w:left w:val="none" w:sz="0" w:space="0" w:color="auto"/>
            <w:bottom w:val="none" w:sz="0" w:space="0" w:color="auto"/>
            <w:right w:val="none" w:sz="0" w:space="0" w:color="auto"/>
          </w:divBdr>
        </w:div>
        <w:div w:id="1076782309">
          <w:marLeft w:val="0"/>
          <w:marRight w:val="0"/>
          <w:marTop w:val="0"/>
          <w:marBottom w:val="0"/>
          <w:divBdr>
            <w:top w:val="none" w:sz="0" w:space="0" w:color="auto"/>
            <w:left w:val="none" w:sz="0" w:space="0" w:color="auto"/>
            <w:bottom w:val="none" w:sz="0" w:space="0" w:color="auto"/>
            <w:right w:val="none" w:sz="0" w:space="0" w:color="auto"/>
          </w:divBdr>
        </w:div>
        <w:div w:id="1014260616">
          <w:marLeft w:val="0"/>
          <w:marRight w:val="0"/>
          <w:marTop w:val="0"/>
          <w:marBottom w:val="0"/>
          <w:divBdr>
            <w:top w:val="none" w:sz="0" w:space="0" w:color="auto"/>
            <w:left w:val="none" w:sz="0" w:space="0" w:color="auto"/>
            <w:bottom w:val="none" w:sz="0" w:space="0" w:color="auto"/>
            <w:right w:val="none" w:sz="0" w:space="0" w:color="auto"/>
          </w:divBdr>
        </w:div>
        <w:div w:id="123082248">
          <w:marLeft w:val="0"/>
          <w:marRight w:val="0"/>
          <w:marTop w:val="0"/>
          <w:marBottom w:val="0"/>
          <w:divBdr>
            <w:top w:val="none" w:sz="0" w:space="0" w:color="auto"/>
            <w:left w:val="none" w:sz="0" w:space="0" w:color="auto"/>
            <w:bottom w:val="none" w:sz="0" w:space="0" w:color="auto"/>
            <w:right w:val="none" w:sz="0" w:space="0" w:color="auto"/>
          </w:divBdr>
        </w:div>
        <w:div w:id="1322344515">
          <w:marLeft w:val="0"/>
          <w:marRight w:val="0"/>
          <w:marTop w:val="0"/>
          <w:marBottom w:val="0"/>
          <w:divBdr>
            <w:top w:val="none" w:sz="0" w:space="0" w:color="auto"/>
            <w:left w:val="none" w:sz="0" w:space="0" w:color="auto"/>
            <w:bottom w:val="none" w:sz="0" w:space="0" w:color="auto"/>
            <w:right w:val="none" w:sz="0" w:space="0" w:color="auto"/>
          </w:divBdr>
        </w:div>
        <w:div w:id="245966672">
          <w:marLeft w:val="0"/>
          <w:marRight w:val="0"/>
          <w:marTop w:val="0"/>
          <w:marBottom w:val="0"/>
          <w:divBdr>
            <w:top w:val="none" w:sz="0" w:space="0" w:color="auto"/>
            <w:left w:val="none" w:sz="0" w:space="0" w:color="auto"/>
            <w:bottom w:val="none" w:sz="0" w:space="0" w:color="auto"/>
            <w:right w:val="none" w:sz="0" w:space="0" w:color="auto"/>
          </w:divBdr>
        </w:div>
        <w:div w:id="728456594">
          <w:marLeft w:val="0"/>
          <w:marRight w:val="0"/>
          <w:marTop w:val="0"/>
          <w:marBottom w:val="0"/>
          <w:divBdr>
            <w:top w:val="none" w:sz="0" w:space="0" w:color="auto"/>
            <w:left w:val="none" w:sz="0" w:space="0" w:color="auto"/>
            <w:bottom w:val="none" w:sz="0" w:space="0" w:color="auto"/>
            <w:right w:val="none" w:sz="0" w:space="0" w:color="auto"/>
          </w:divBdr>
        </w:div>
        <w:div w:id="1272670149">
          <w:marLeft w:val="0"/>
          <w:marRight w:val="0"/>
          <w:marTop w:val="0"/>
          <w:marBottom w:val="0"/>
          <w:divBdr>
            <w:top w:val="none" w:sz="0" w:space="0" w:color="auto"/>
            <w:left w:val="none" w:sz="0" w:space="0" w:color="auto"/>
            <w:bottom w:val="none" w:sz="0" w:space="0" w:color="auto"/>
            <w:right w:val="none" w:sz="0" w:space="0" w:color="auto"/>
          </w:divBdr>
        </w:div>
        <w:div w:id="263995161">
          <w:marLeft w:val="0"/>
          <w:marRight w:val="0"/>
          <w:marTop w:val="0"/>
          <w:marBottom w:val="0"/>
          <w:divBdr>
            <w:top w:val="none" w:sz="0" w:space="0" w:color="auto"/>
            <w:left w:val="none" w:sz="0" w:space="0" w:color="auto"/>
            <w:bottom w:val="none" w:sz="0" w:space="0" w:color="auto"/>
            <w:right w:val="none" w:sz="0" w:space="0" w:color="auto"/>
          </w:divBdr>
        </w:div>
        <w:div w:id="752167467">
          <w:marLeft w:val="0"/>
          <w:marRight w:val="0"/>
          <w:marTop w:val="0"/>
          <w:marBottom w:val="0"/>
          <w:divBdr>
            <w:top w:val="none" w:sz="0" w:space="0" w:color="auto"/>
            <w:left w:val="none" w:sz="0" w:space="0" w:color="auto"/>
            <w:bottom w:val="none" w:sz="0" w:space="0" w:color="auto"/>
            <w:right w:val="none" w:sz="0" w:space="0" w:color="auto"/>
          </w:divBdr>
        </w:div>
        <w:div w:id="1016424034">
          <w:marLeft w:val="0"/>
          <w:marRight w:val="0"/>
          <w:marTop w:val="0"/>
          <w:marBottom w:val="0"/>
          <w:divBdr>
            <w:top w:val="none" w:sz="0" w:space="0" w:color="auto"/>
            <w:left w:val="none" w:sz="0" w:space="0" w:color="auto"/>
            <w:bottom w:val="none" w:sz="0" w:space="0" w:color="auto"/>
            <w:right w:val="none" w:sz="0" w:space="0" w:color="auto"/>
          </w:divBdr>
        </w:div>
        <w:div w:id="1891720781">
          <w:marLeft w:val="0"/>
          <w:marRight w:val="0"/>
          <w:marTop w:val="0"/>
          <w:marBottom w:val="0"/>
          <w:divBdr>
            <w:top w:val="none" w:sz="0" w:space="0" w:color="auto"/>
            <w:left w:val="none" w:sz="0" w:space="0" w:color="auto"/>
            <w:bottom w:val="none" w:sz="0" w:space="0" w:color="auto"/>
            <w:right w:val="none" w:sz="0" w:space="0" w:color="auto"/>
          </w:divBdr>
        </w:div>
        <w:div w:id="1313950920">
          <w:marLeft w:val="0"/>
          <w:marRight w:val="0"/>
          <w:marTop w:val="0"/>
          <w:marBottom w:val="0"/>
          <w:divBdr>
            <w:top w:val="none" w:sz="0" w:space="0" w:color="auto"/>
            <w:left w:val="none" w:sz="0" w:space="0" w:color="auto"/>
            <w:bottom w:val="none" w:sz="0" w:space="0" w:color="auto"/>
            <w:right w:val="none" w:sz="0" w:space="0" w:color="auto"/>
          </w:divBdr>
        </w:div>
        <w:div w:id="1003439808">
          <w:marLeft w:val="0"/>
          <w:marRight w:val="0"/>
          <w:marTop w:val="0"/>
          <w:marBottom w:val="0"/>
          <w:divBdr>
            <w:top w:val="none" w:sz="0" w:space="0" w:color="auto"/>
            <w:left w:val="none" w:sz="0" w:space="0" w:color="auto"/>
            <w:bottom w:val="none" w:sz="0" w:space="0" w:color="auto"/>
            <w:right w:val="none" w:sz="0" w:space="0" w:color="auto"/>
          </w:divBdr>
        </w:div>
        <w:div w:id="1310673206">
          <w:marLeft w:val="0"/>
          <w:marRight w:val="0"/>
          <w:marTop w:val="0"/>
          <w:marBottom w:val="0"/>
          <w:divBdr>
            <w:top w:val="none" w:sz="0" w:space="0" w:color="auto"/>
            <w:left w:val="none" w:sz="0" w:space="0" w:color="auto"/>
            <w:bottom w:val="none" w:sz="0" w:space="0" w:color="auto"/>
            <w:right w:val="none" w:sz="0" w:space="0" w:color="auto"/>
          </w:divBdr>
        </w:div>
        <w:div w:id="1188829038">
          <w:marLeft w:val="0"/>
          <w:marRight w:val="0"/>
          <w:marTop w:val="0"/>
          <w:marBottom w:val="0"/>
          <w:divBdr>
            <w:top w:val="none" w:sz="0" w:space="0" w:color="auto"/>
            <w:left w:val="none" w:sz="0" w:space="0" w:color="auto"/>
            <w:bottom w:val="none" w:sz="0" w:space="0" w:color="auto"/>
            <w:right w:val="none" w:sz="0" w:space="0" w:color="auto"/>
          </w:divBdr>
        </w:div>
        <w:div w:id="1724019955">
          <w:marLeft w:val="0"/>
          <w:marRight w:val="0"/>
          <w:marTop w:val="0"/>
          <w:marBottom w:val="0"/>
          <w:divBdr>
            <w:top w:val="none" w:sz="0" w:space="0" w:color="auto"/>
            <w:left w:val="none" w:sz="0" w:space="0" w:color="auto"/>
            <w:bottom w:val="none" w:sz="0" w:space="0" w:color="auto"/>
            <w:right w:val="none" w:sz="0" w:space="0" w:color="auto"/>
          </w:divBdr>
        </w:div>
        <w:div w:id="1254433614">
          <w:marLeft w:val="0"/>
          <w:marRight w:val="0"/>
          <w:marTop w:val="0"/>
          <w:marBottom w:val="0"/>
          <w:divBdr>
            <w:top w:val="none" w:sz="0" w:space="0" w:color="auto"/>
            <w:left w:val="none" w:sz="0" w:space="0" w:color="auto"/>
            <w:bottom w:val="none" w:sz="0" w:space="0" w:color="auto"/>
            <w:right w:val="none" w:sz="0" w:space="0" w:color="auto"/>
          </w:divBdr>
        </w:div>
        <w:div w:id="2120947333">
          <w:marLeft w:val="0"/>
          <w:marRight w:val="0"/>
          <w:marTop w:val="0"/>
          <w:marBottom w:val="0"/>
          <w:divBdr>
            <w:top w:val="none" w:sz="0" w:space="0" w:color="auto"/>
            <w:left w:val="none" w:sz="0" w:space="0" w:color="auto"/>
            <w:bottom w:val="none" w:sz="0" w:space="0" w:color="auto"/>
            <w:right w:val="none" w:sz="0" w:space="0" w:color="auto"/>
          </w:divBdr>
        </w:div>
        <w:div w:id="1848014099">
          <w:marLeft w:val="0"/>
          <w:marRight w:val="0"/>
          <w:marTop w:val="0"/>
          <w:marBottom w:val="0"/>
          <w:divBdr>
            <w:top w:val="none" w:sz="0" w:space="0" w:color="auto"/>
            <w:left w:val="none" w:sz="0" w:space="0" w:color="auto"/>
            <w:bottom w:val="none" w:sz="0" w:space="0" w:color="auto"/>
            <w:right w:val="none" w:sz="0" w:space="0" w:color="auto"/>
          </w:divBdr>
        </w:div>
        <w:div w:id="2045249755">
          <w:marLeft w:val="0"/>
          <w:marRight w:val="0"/>
          <w:marTop w:val="0"/>
          <w:marBottom w:val="0"/>
          <w:divBdr>
            <w:top w:val="none" w:sz="0" w:space="0" w:color="auto"/>
            <w:left w:val="none" w:sz="0" w:space="0" w:color="auto"/>
            <w:bottom w:val="none" w:sz="0" w:space="0" w:color="auto"/>
            <w:right w:val="none" w:sz="0" w:space="0" w:color="auto"/>
          </w:divBdr>
        </w:div>
        <w:div w:id="896941075">
          <w:marLeft w:val="0"/>
          <w:marRight w:val="0"/>
          <w:marTop w:val="0"/>
          <w:marBottom w:val="0"/>
          <w:divBdr>
            <w:top w:val="none" w:sz="0" w:space="0" w:color="auto"/>
            <w:left w:val="none" w:sz="0" w:space="0" w:color="auto"/>
            <w:bottom w:val="none" w:sz="0" w:space="0" w:color="auto"/>
            <w:right w:val="none" w:sz="0" w:space="0" w:color="auto"/>
          </w:divBdr>
        </w:div>
        <w:div w:id="1065179505">
          <w:marLeft w:val="0"/>
          <w:marRight w:val="0"/>
          <w:marTop w:val="0"/>
          <w:marBottom w:val="0"/>
          <w:divBdr>
            <w:top w:val="none" w:sz="0" w:space="0" w:color="auto"/>
            <w:left w:val="none" w:sz="0" w:space="0" w:color="auto"/>
            <w:bottom w:val="none" w:sz="0" w:space="0" w:color="auto"/>
            <w:right w:val="none" w:sz="0" w:space="0" w:color="auto"/>
          </w:divBdr>
        </w:div>
        <w:div w:id="1478065032">
          <w:marLeft w:val="0"/>
          <w:marRight w:val="0"/>
          <w:marTop w:val="0"/>
          <w:marBottom w:val="0"/>
          <w:divBdr>
            <w:top w:val="none" w:sz="0" w:space="0" w:color="auto"/>
            <w:left w:val="none" w:sz="0" w:space="0" w:color="auto"/>
            <w:bottom w:val="none" w:sz="0" w:space="0" w:color="auto"/>
            <w:right w:val="none" w:sz="0" w:space="0" w:color="auto"/>
          </w:divBdr>
        </w:div>
        <w:div w:id="1024987239">
          <w:marLeft w:val="0"/>
          <w:marRight w:val="0"/>
          <w:marTop w:val="0"/>
          <w:marBottom w:val="0"/>
          <w:divBdr>
            <w:top w:val="none" w:sz="0" w:space="0" w:color="auto"/>
            <w:left w:val="none" w:sz="0" w:space="0" w:color="auto"/>
            <w:bottom w:val="none" w:sz="0" w:space="0" w:color="auto"/>
            <w:right w:val="none" w:sz="0" w:space="0" w:color="auto"/>
          </w:divBdr>
        </w:div>
        <w:div w:id="910624062">
          <w:marLeft w:val="0"/>
          <w:marRight w:val="0"/>
          <w:marTop w:val="0"/>
          <w:marBottom w:val="0"/>
          <w:divBdr>
            <w:top w:val="none" w:sz="0" w:space="0" w:color="auto"/>
            <w:left w:val="none" w:sz="0" w:space="0" w:color="auto"/>
            <w:bottom w:val="none" w:sz="0" w:space="0" w:color="auto"/>
            <w:right w:val="none" w:sz="0" w:space="0" w:color="auto"/>
          </w:divBdr>
        </w:div>
      </w:divsChild>
    </w:div>
    <w:div w:id="632637624">
      <w:bodyDiv w:val="1"/>
      <w:marLeft w:val="0"/>
      <w:marRight w:val="0"/>
      <w:marTop w:val="0"/>
      <w:marBottom w:val="0"/>
      <w:divBdr>
        <w:top w:val="none" w:sz="0" w:space="0" w:color="auto"/>
        <w:left w:val="none" w:sz="0" w:space="0" w:color="auto"/>
        <w:bottom w:val="none" w:sz="0" w:space="0" w:color="auto"/>
        <w:right w:val="none" w:sz="0" w:space="0" w:color="auto"/>
      </w:divBdr>
      <w:divsChild>
        <w:div w:id="128864864">
          <w:marLeft w:val="0"/>
          <w:marRight w:val="0"/>
          <w:marTop w:val="0"/>
          <w:marBottom w:val="150"/>
          <w:divBdr>
            <w:top w:val="none" w:sz="0" w:space="0" w:color="auto"/>
            <w:left w:val="none" w:sz="0" w:space="0" w:color="auto"/>
            <w:bottom w:val="none" w:sz="0" w:space="0" w:color="auto"/>
            <w:right w:val="none" w:sz="0" w:space="0" w:color="auto"/>
          </w:divBdr>
          <w:divsChild>
            <w:div w:id="477497011">
              <w:marLeft w:val="0"/>
              <w:marRight w:val="0"/>
              <w:marTop w:val="0"/>
              <w:marBottom w:val="0"/>
              <w:divBdr>
                <w:top w:val="none" w:sz="0" w:space="0" w:color="auto"/>
                <w:left w:val="none" w:sz="0" w:space="0" w:color="auto"/>
                <w:bottom w:val="none" w:sz="0" w:space="0" w:color="auto"/>
                <w:right w:val="none" w:sz="0" w:space="0" w:color="auto"/>
              </w:divBdr>
              <w:divsChild>
                <w:div w:id="128978842">
                  <w:marLeft w:val="0"/>
                  <w:marRight w:val="0"/>
                  <w:marTop w:val="0"/>
                  <w:marBottom w:val="0"/>
                  <w:divBdr>
                    <w:top w:val="none" w:sz="0" w:space="0" w:color="auto"/>
                    <w:left w:val="none" w:sz="0" w:space="0" w:color="auto"/>
                    <w:bottom w:val="none" w:sz="0" w:space="0" w:color="auto"/>
                    <w:right w:val="none" w:sz="0" w:space="0" w:color="auto"/>
                  </w:divBdr>
                  <w:divsChild>
                    <w:div w:id="785807132">
                      <w:marLeft w:val="0"/>
                      <w:marRight w:val="0"/>
                      <w:marTop w:val="0"/>
                      <w:marBottom w:val="0"/>
                      <w:divBdr>
                        <w:top w:val="none" w:sz="0" w:space="0" w:color="auto"/>
                        <w:left w:val="none" w:sz="0" w:space="0" w:color="auto"/>
                        <w:bottom w:val="none" w:sz="0" w:space="0" w:color="auto"/>
                        <w:right w:val="none" w:sz="0" w:space="0" w:color="auto"/>
                      </w:divBdr>
                    </w:div>
                    <w:div w:id="4966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59740">
          <w:marLeft w:val="0"/>
          <w:marRight w:val="0"/>
          <w:marTop w:val="0"/>
          <w:marBottom w:val="0"/>
          <w:divBdr>
            <w:top w:val="none" w:sz="0" w:space="0" w:color="auto"/>
            <w:left w:val="none" w:sz="0" w:space="0" w:color="auto"/>
            <w:bottom w:val="none" w:sz="0" w:space="0" w:color="auto"/>
            <w:right w:val="none" w:sz="0" w:space="0" w:color="auto"/>
          </w:divBdr>
          <w:divsChild>
            <w:div w:id="1031955381">
              <w:marLeft w:val="0"/>
              <w:marRight w:val="0"/>
              <w:marTop w:val="0"/>
              <w:marBottom w:val="0"/>
              <w:divBdr>
                <w:top w:val="none" w:sz="0" w:space="0" w:color="auto"/>
                <w:left w:val="none" w:sz="0" w:space="0" w:color="auto"/>
                <w:bottom w:val="none" w:sz="0" w:space="0" w:color="auto"/>
                <w:right w:val="none" w:sz="0" w:space="0" w:color="auto"/>
              </w:divBdr>
              <w:divsChild>
                <w:div w:id="13711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7678">
      <w:bodyDiv w:val="1"/>
      <w:marLeft w:val="0"/>
      <w:marRight w:val="0"/>
      <w:marTop w:val="0"/>
      <w:marBottom w:val="0"/>
      <w:divBdr>
        <w:top w:val="none" w:sz="0" w:space="0" w:color="auto"/>
        <w:left w:val="none" w:sz="0" w:space="0" w:color="auto"/>
        <w:bottom w:val="none" w:sz="0" w:space="0" w:color="auto"/>
        <w:right w:val="none" w:sz="0" w:space="0" w:color="auto"/>
      </w:divBdr>
      <w:divsChild>
        <w:div w:id="1338119943">
          <w:marLeft w:val="0"/>
          <w:marRight w:val="0"/>
          <w:marTop w:val="0"/>
          <w:marBottom w:val="150"/>
          <w:divBdr>
            <w:top w:val="none" w:sz="0" w:space="0" w:color="auto"/>
            <w:left w:val="none" w:sz="0" w:space="0" w:color="auto"/>
            <w:bottom w:val="none" w:sz="0" w:space="0" w:color="auto"/>
            <w:right w:val="none" w:sz="0" w:space="0" w:color="auto"/>
          </w:divBdr>
          <w:divsChild>
            <w:div w:id="401485743">
              <w:marLeft w:val="0"/>
              <w:marRight w:val="0"/>
              <w:marTop w:val="0"/>
              <w:marBottom w:val="0"/>
              <w:divBdr>
                <w:top w:val="none" w:sz="0" w:space="0" w:color="auto"/>
                <w:left w:val="none" w:sz="0" w:space="0" w:color="auto"/>
                <w:bottom w:val="none" w:sz="0" w:space="0" w:color="auto"/>
                <w:right w:val="none" w:sz="0" w:space="0" w:color="auto"/>
              </w:divBdr>
              <w:divsChild>
                <w:div w:id="610820520">
                  <w:marLeft w:val="0"/>
                  <w:marRight w:val="0"/>
                  <w:marTop w:val="0"/>
                  <w:marBottom w:val="0"/>
                  <w:divBdr>
                    <w:top w:val="none" w:sz="0" w:space="0" w:color="auto"/>
                    <w:left w:val="none" w:sz="0" w:space="0" w:color="auto"/>
                    <w:bottom w:val="none" w:sz="0" w:space="0" w:color="auto"/>
                    <w:right w:val="none" w:sz="0" w:space="0" w:color="auto"/>
                  </w:divBdr>
                  <w:divsChild>
                    <w:div w:id="12020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99966">
          <w:marLeft w:val="0"/>
          <w:marRight w:val="0"/>
          <w:marTop w:val="0"/>
          <w:marBottom w:val="0"/>
          <w:divBdr>
            <w:top w:val="none" w:sz="0" w:space="0" w:color="auto"/>
            <w:left w:val="none" w:sz="0" w:space="0" w:color="auto"/>
            <w:bottom w:val="none" w:sz="0" w:space="0" w:color="auto"/>
            <w:right w:val="none" w:sz="0" w:space="0" w:color="auto"/>
          </w:divBdr>
          <w:divsChild>
            <w:div w:id="802424817">
              <w:marLeft w:val="0"/>
              <w:marRight w:val="0"/>
              <w:marTop w:val="0"/>
              <w:marBottom w:val="0"/>
              <w:divBdr>
                <w:top w:val="none" w:sz="0" w:space="0" w:color="auto"/>
                <w:left w:val="none" w:sz="0" w:space="0" w:color="auto"/>
                <w:bottom w:val="none" w:sz="0" w:space="0" w:color="auto"/>
                <w:right w:val="none" w:sz="0" w:space="0" w:color="auto"/>
              </w:divBdr>
              <w:divsChild>
                <w:div w:id="1288897710">
                  <w:marLeft w:val="0"/>
                  <w:marRight w:val="0"/>
                  <w:marTop w:val="0"/>
                  <w:marBottom w:val="225"/>
                  <w:divBdr>
                    <w:top w:val="none" w:sz="0" w:space="0" w:color="auto"/>
                    <w:left w:val="none" w:sz="0" w:space="0" w:color="auto"/>
                    <w:bottom w:val="none" w:sz="0" w:space="0" w:color="auto"/>
                    <w:right w:val="none" w:sz="0" w:space="0" w:color="auto"/>
                  </w:divBdr>
                  <w:divsChild>
                    <w:div w:id="257444536">
                      <w:marLeft w:val="0"/>
                      <w:marRight w:val="0"/>
                      <w:marTop w:val="0"/>
                      <w:marBottom w:val="0"/>
                      <w:divBdr>
                        <w:top w:val="none" w:sz="0" w:space="0" w:color="auto"/>
                        <w:left w:val="none" w:sz="0" w:space="0" w:color="auto"/>
                        <w:bottom w:val="none" w:sz="0" w:space="0" w:color="auto"/>
                        <w:right w:val="none" w:sz="0" w:space="0" w:color="auto"/>
                      </w:divBdr>
                    </w:div>
                    <w:div w:id="624576843">
                      <w:marLeft w:val="0"/>
                      <w:marRight w:val="0"/>
                      <w:marTop w:val="75"/>
                      <w:marBottom w:val="75"/>
                      <w:divBdr>
                        <w:top w:val="none" w:sz="0" w:space="0" w:color="auto"/>
                        <w:left w:val="none" w:sz="0" w:space="0" w:color="auto"/>
                        <w:bottom w:val="none" w:sz="0" w:space="0" w:color="auto"/>
                        <w:right w:val="none" w:sz="0" w:space="0" w:color="auto"/>
                      </w:divBdr>
                    </w:div>
                    <w:div w:id="1825702570">
                      <w:marLeft w:val="0"/>
                      <w:marRight w:val="0"/>
                      <w:marTop w:val="75"/>
                      <w:marBottom w:val="75"/>
                      <w:divBdr>
                        <w:top w:val="none" w:sz="0" w:space="0" w:color="auto"/>
                        <w:left w:val="none" w:sz="0" w:space="0" w:color="auto"/>
                        <w:bottom w:val="none" w:sz="0" w:space="0" w:color="auto"/>
                        <w:right w:val="none" w:sz="0" w:space="0" w:color="auto"/>
                      </w:divBdr>
                    </w:div>
                  </w:divsChild>
                </w:div>
                <w:div w:id="4493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1716">
      <w:bodyDiv w:val="1"/>
      <w:marLeft w:val="0"/>
      <w:marRight w:val="0"/>
      <w:marTop w:val="0"/>
      <w:marBottom w:val="0"/>
      <w:divBdr>
        <w:top w:val="none" w:sz="0" w:space="0" w:color="auto"/>
        <w:left w:val="none" w:sz="0" w:space="0" w:color="auto"/>
        <w:bottom w:val="none" w:sz="0" w:space="0" w:color="auto"/>
        <w:right w:val="none" w:sz="0" w:space="0" w:color="auto"/>
      </w:divBdr>
      <w:divsChild>
        <w:div w:id="1606112220">
          <w:marLeft w:val="0"/>
          <w:marRight w:val="0"/>
          <w:marTop w:val="0"/>
          <w:marBottom w:val="0"/>
          <w:divBdr>
            <w:top w:val="none" w:sz="0" w:space="0" w:color="auto"/>
            <w:left w:val="none" w:sz="0" w:space="0" w:color="auto"/>
            <w:bottom w:val="none" w:sz="0" w:space="0" w:color="auto"/>
            <w:right w:val="none" w:sz="0" w:space="0" w:color="auto"/>
          </w:divBdr>
          <w:divsChild>
            <w:div w:id="316417823">
              <w:marLeft w:val="0"/>
              <w:marRight w:val="0"/>
              <w:marTop w:val="105"/>
              <w:marBottom w:val="0"/>
              <w:divBdr>
                <w:top w:val="none" w:sz="0" w:space="0" w:color="auto"/>
                <w:left w:val="none" w:sz="0" w:space="0" w:color="auto"/>
                <w:bottom w:val="none" w:sz="0" w:space="0" w:color="auto"/>
                <w:right w:val="none" w:sz="0" w:space="0" w:color="auto"/>
              </w:divBdr>
            </w:div>
          </w:divsChild>
        </w:div>
        <w:div w:id="842429035">
          <w:marLeft w:val="0"/>
          <w:marRight w:val="0"/>
          <w:marTop w:val="0"/>
          <w:marBottom w:val="0"/>
          <w:divBdr>
            <w:top w:val="none" w:sz="0" w:space="0" w:color="auto"/>
            <w:left w:val="none" w:sz="0" w:space="0" w:color="auto"/>
            <w:bottom w:val="none" w:sz="0" w:space="0" w:color="auto"/>
            <w:right w:val="none" w:sz="0" w:space="0" w:color="auto"/>
          </w:divBdr>
          <w:divsChild>
            <w:div w:id="9147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2760">
      <w:bodyDiv w:val="1"/>
      <w:marLeft w:val="0"/>
      <w:marRight w:val="0"/>
      <w:marTop w:val="0"/>
      <w:marBottom w:val="0"/>
      <w:divBdr>
        <w:top w:val="none" w:sz="0" w:space="0" w:color="auto"/>
        <w:left w:val="none" w:sz="0" w:space="0" w:color="auto"/>
        <w:bottom w:val="none" w:sz="0" w:space="0" w:color="auto"/>
        <w:right w:val="none" w:sz="0" w:space="0" w:color="auto"/>
      </w:divBdr>
      <w:divsChild>
        <w:div w:id="348651837">
          <w:marLeft w:val="0"/>
          <w:marRight w:val="0"/>
          <w:marTop w:val="0"/>
          <w:marBottom w:val="0"/>
          <w:divBdr>
            <w:top w:val="none" w:sz="0" w:space="0" w:color="auto"/>
            <w:left w:val="none" w:sz="0" w:space="0" w:color="auto"/>
            <w:bottom w:val="none" w:sz="0" w:space="0" w:color="auto"/>
            <w:right w:val="none" w:sz="0" w:space="0" w:color="auto"/>
          </w:divBdr>
          <w:divsChild>
            <w:div w:id="377556660">
              <w:marLeft w:val="0"/>
              <w:marRight w:val="0"/>
              <w:marTop w:val="0"/>
              <w:marBottom w:val="0"/>
              <w:divBdr>
                <w:top w:val="none" w:sz="0" w:space="0" w:color="auto"/>
                <w:left w:val="none" w:sz="0" w:space="0" w:color="auto"/>
                <w:bottom w:val="none" w:sz="0" w:space="0" w:color="auto"/>
                <w:right w:val="none" w:sz="0" w:space="0" w:color="auto"/>
              </w:divBdr>
            </w:div>
          </w:divsChild>
        </w:div>
        <w:div w:id="441803298">
          <w:marLeft w:val="0"/>
          <w:marRight w:val="0"/>
          <w:marTop w:val="0"/>
          <w:marBottom w:val="0"/>
          <w:divBdr>
            <w:top w:val="none" w:sz="0" w:space="0" w:color="auto"/>
            <w:left w:val="none" w:sz="0" w:space="0" w:color="auto"/>
            <w:bottom w:val="none" w:sz="0" w:space="0" w:color="auto"/>
            <w:right w:val="none" w:sz="0" w:space="0" w:color="auto"/>
          </w:divBdr>
          <w:divsChild>
            <w:div w:id="1232160140">
              <w:marLeft w:val="0"/>
              <w:marRight w:val="0"/>
              <w:marTop w:val="0"/>
              <w:marBottom w:val="0"/>
              <w:divBdr>
                <w:top w:val="none" w:sz="0" w:space="0" w:color="auto"/>
                <w:left w:val="none" w:sz="0" w:space="0" w:color="auto"/>
                <w:bottom w:val="none" w:sz="0" w:space="0" w:color="auto"/>
                <w:right w:val="none" w:sz="0" w:space="0" w:color="auto"/>
              </w:divBdr>
              <w:divsChild>
                <w:div w:id="526526088">
                  <w:marLeft w:val="0"/>
                  <w:marRight w:val="0"/>
                  <w:marTop w:val="0"/>
                  <w:marBottom w:val="0"/>
                  <w:divBdr>
                    <w:top w:val="none" w:sz="0" w:space="0" w:color="auto"/>
                    <w:left w:val="none" w:sz="0" w:space="0" w:color="auto"/>
                    <w:bottom w:val="none" w:sz="0" w:space="0" w:color="auto"/>
                    <w:right w:val="none" w:sz="0" w:space="0" w:color="auto"/>
                  </w:divBdr>
                  <w:divsChild>
                    <w:div w:id="908661476">
                      <w:marLeft w:val="0"/>
                      <w:marRight w:val="0"/>
                      <w:marTop w:val="0"/>
                      <w:marBottom w:val="0"/>
                      <w:divBdr>
                        <w:top w:val="none" w:sz="0" w:space="0" w:color="auto"/>
                        <w:left w:val="none" w:sz="0" w:space="0" w:color="auto"/>
                        <w:bottom w:val="none" w:sz="0" w:space="0" w:color="auto"/>
                        <w:right w:val="none" w:sz="0" w:space="0" w:color="auto"/>
                      </w:divBdr>
                    </w:div>
                    <w:div w:id="10026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5641">
          <w:marLeft w:val="0"/>
          <w:marRight w:val="0"/>
          <w:marTop w:val="0"/>
          <w:marBottom w:val="0"/>
          <w:divBdr>
            <w:top w:val="none" w:sz="0" w:space="0" w:color="auto"/>
            <w:left w:val="none" w:sz="0" w:space="0" w:color="auto"/>
            <w:bottom w:val="none" w:sz="0" w:space="0" w:color="auto"/>
            <w:right w:val="none" w:sz="0" w:space="0" w:color="auto"/>
          </w:divBdr>
        </w:div>
      </w:divsChild>
    </w:div>
    <w:div w:id="91358546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600"/>
          <w:divBdr>
            <w:top w:val="single" w:sz="6" w:space="31" w:color="B2B2B2"/>
            <w:left w:val="none" w:sz="0" w:space="0" w:color="auto"/>
            <w:bottom w:val="none" w:sz="0" w:space="0" w:color="auto"/>
            <w:right w:val="none" w:sz="0" w:space="0" w:color="auto"/>
          </w:divBdr>
          <w:divsChild>
            <w:div w:id="491724698">
              <w:marLeft w:val="0"/>
              <w:marRight w:val="0"/>
              <w:marTop w:val="300"/>
              <w:marBottom w:val="300"/>
              <w:divBdr>
                <w:top w:val="none" w:sz="0" w:space="0" w:color="auto"/>
                <w:left w:val="none" w:sz="0" w:space="0" w:color="auto"/>
                <w:bottom w:val="none" w:sz="0" w:space="0" w:color="auto"/>
                <w:right w:val="none" w:sz="0" w:space="0" w:color="auto"/>
              </w:divBdr>
              <w:divsChild>
                <w:div w:id="1864587840">
                  <w:marLeft w:val="0"/>
                  <w:marRight w:val="0"/>
                  <w:marTop w:val="0"/>
                  <w:marBottom w:val="150"/>
                  <w:divBdr>
                    <w:top w:val="none" w:sz="0" w:space="0" w:color="auto"/>
                    <w:left w:val="none" w:sz="0" w:space="0" w:color="auto"/>
                    <w:bottom w:val="none" w:sz="0" w:space="0" w:color="auto"/>
                    <w:right w:val="none" w:sz="0" w:space="0" w:color="auto"/>
                  </w:divBdr>
                  <w:divsChild>
                    <w:div w:id="1473911829">
                      <w:marLeft w:val="0"/>
                      <w:marRight w:val="0"/>
                      <w:marTop w:val="0"/>
                      <w:marBottom w:val="0"/>
                      <w:divBdr>
                        <w:top w:val="none" w:sz="0" w:space="0" w:color="auto"/>
                        <w:left w:val="none" w:sz="0" w:space="0" w:color="auto"/>
                        <w:bottom w:val="none" w:sz="0" w:space="0" w:color="auto"/>
                        <w:right w:val="none" w:sz="0" w:space="0" w:color="auto"/>
                      </w:divBdr>
                      <w:divsChild>
                        <w:div w:id="2114786054">
                          <w:marLeft w:val="0"/>
                          <w:marRight w:val="0"/>
                          <w:marTop w:val="0"/>
                          <w:marBottom w:val="0"/>
                          <w:divBdr>
                            <w:top w:val="none" w:sz="0" w:space="0" w:color="auto"/>
                            <w:left w:val="none" w:sz="0" w:space="0" w:color="auto"/>
                            <w:bottom w:val="none" w:sz="0" w:space="0" w:color="auto"/>
                            <w:right w:val="none" w:sz="0" w:space="0" w:color="auto"/>
                          </w:divBdr>
                          <w:divsChild>
                            <w:div w:id="8098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7280">
                  <w:marLeft w:val="0"/>
                  <w:marRight w:val="0"/>
                  <w:marTop w:val="0"/>
                  <w:marBottom w:val="0"/>
                  <w:divBdr>
                    <w:top w:val="none" w:sz="0" w:space="0" w:color="auto"/>
                    <w:left w:val="none" w:sz="0" w:space="0" w:color="auto"/>
                    <w:bottom w:val="none" w:sz="0" w:space="0" w:color="auto"/>
                    <w:right w:val="none" w:sz="0" w:space="0" w:color="auto"/>
                  </w:divBdr>
                  <w:divsChild>
                    <w:div w:id="1101561759">
                      <w:marLeft w:val="0"/>
                      <w:marRight w:val="0"/>
                      <w:marTop w:val="0"/>
                      <w:marBottom w:val="0"/>
                      <w:divBdr>
                        <w:top w:val="none" w:sz="0" w:space="0" w:color="auto"/>
                        <w:left w:val="none" w:sz="0" w:space="0" w:color="auto"/>
                        <w:bottom w:val="none" w:sz="0" w:space="0" w:color="auto"/>
                        <w:right w:val="none" w:sz="0" w:space="0" w:color="auto"/>
                      </w:divBdr>
                      <w:divsChild>
                        <w:div w:id="500781023">
                          <w:marLeft w:val="0"/>
                          <w:marRight w:val="0"/>
                          <w:marTop w:val="0"/>
                          <w:marBottom w:val="0"/>
                          <w:divBdr>
                            <w:top w:val="none" w:sz="0" w:space="0" w:color="auto"/>
                            <w:left w:val="none" w:sz="0" w:space="0" w:color="auto"/>
                            <w:bottom w:val="none" w:sz="0" w:space="0" w:color="auto"/>
                            <w:right w:val="none" w:sz="0" w:space="0" w:color="auto"/>
                          </w:divBdr>
                          <w:divsChild>
                            <w:div w:id="21109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981965">
      <w:bodyDiv w:val="1"/>
      <w:marLeft w:val="0"/>
      <w:marRight w:val="0"/>
      <w:marTop w:val="0"/>
      <w:marBottom w:val="0"/>
      <w:divBdr>
        <w:top w:val="none" w:sz="0" w:space="0" w:color="auto"/>
        <w:left w:val="none" w:sz="0" w:space="0" w:color="auto"/>
        <w:bottom w:val="none" w:sz="0" w:space="0" w:color="auto"/>
        <w:right w:val="none" w:sz="0" w:space="0" w:color="auto"/>
      </w:divBdr>
      <w:divsChild>
        <w:div w:id="1342585917">
          <w:marLeft w:val="0"/>
          <w:marRight w:val="0"/>
          <w:marTop w:val="0"/>
          <w:marBottom w:val="0"/>
          <w:divBdr>
            <w:top w:val="none" w:sz="0" w:space="0" w:color="auto"/>
            <w:left w:val="none" w:sz="0" w:space="0" w:color="auto"/>
            <w:bottom w:val="none" w:sz="0" w:space="0" w:color="auto"/>
            <w:right w:val="none" w:sz="0" w:space="0" w:color="auto"/>
          </w:divBdr>
          <w:divsChild>
            <w:div w:id="2106025922">
              <w:marLeft w:val="0"/>
              <w:marRight w:val="0"/>
              <w:marTop w:val="240"/>
              <w:marBottom w:val="0"/>
              <w:divBdr>
                <w:top w:val="none" w:sz="0" w:space="0" w:color="auto"/>
                <w:left w:val="none" w:sz="0" w:space="0" w:color="auto"/>
                <w:bottom w:val="none" w:sz="0" w:space="0" w:color="auto"/>
                <w:right w:val="none" w:sz="0" w:space="0" w:color="auto"/>
              </w:divBdr>
            </w:div>
            <w:div w:id="1015690019">
              <w:marLeft w:val="0"/>
              <w:marRight w:val="0"/>
              <w:marTop w:val="0"/>
              <w:marBottom w:val="0"/>
              <w:divBdr>
                <w:top w:val="none" w:sz="0" w:space="0" w:color="auto"/>
                <w:left w:val="none" w:sz="0" w:space="0" w:color="auto"/>
                <w:bottom w:val="none" w:sz="0" w:space="0" w:color="auto"/>
                <w:right w:val="none" w:sz="0" w:space="0" w:color="auto"/>
              </w:divBdr>
              <w:divsChild>
                <w:div w:id="1438527429">
                  <w:marLeft w:val="0"/>
                  <w:marRight w:val="0"/>
                  <w:marTop w:val="120"/>
                  <w:marBottom w:val="0"/>
                  <w:divBdr>
                    <w:top w:val="none" w:sz="0" w:space="0" w:color="auto"/>
                    <w:left w:val="none" w:sz="0" w:space="0" w:color="auto"/>
                    <w:bottom w:val="single" w:sz="6" w:space="3" w:color="DBDBDB"/>
                    <w:right w:val="none" w:sz="0" w:space="0" w:color="auto"/>
                  </w:divBdr>
                  <w:divsChild>
                    <w:div w:id="177699623">
                      <w:marLeft w:val="0"/>
                      <w:marRight w:val="0"/>
                      <w:marTop w:val="0"/>
                      <w:marBottom w:val="0"/>
                      <w:divBdr>
                        <w:top w:val="none" w:sz="0" w:space="0" w:color="auto"/>
                        <w:left w:val="none" w:sz="0" w:space="0" w:color="auto"/>
                        <w:bottom w:val="none" w:sz="0" w:space="0" w:color="auto"/>
                        <w:right w:val="none" w:sz="0" w:space="0" w:color="auto"/>
                      </w:divBdr>
                      <w:divsChild>
                        <w:div w:id="476532133">
                          <w:marLeft w:val="-150"/>
                          <w:marRight w:val="0"/>
                          <w:marTop w:val="0"/>
                          <w:marBottom w:val="0"/>
                          <w:divBdr>
                            <w:top w:val="none" w:sz="0" w:space="0" w:color="auto"/>
                            <w:left w:val="none" w:sz="0" w:space="0" w:color="auto"/>
                            <w:bottom w:val="none" w:sz="0" w:space="0" w:color="auto"/>
                            <w:right w:val="none" w:sz="0" w:space="0" w:color="auto"/>
                          </w:divBdr>
                        </w:div>
                        <w:div w:id="1430203228">
                          <w:marLeft w:val="0"/>
                          <w:marRight w:val="0"/>
                          <w:marTop w:val="0"/>
                          <w:marBottom w:val="0"/>
                          <w:divBdr>
                            <w:top w:val="none" w:sz="0" w:space="0" w:color="auto"/>
                            <w:left w:val="none" w:sz="0" w:space="0" w:color="auto"/>
                            <w:bottom w:val="none" w:sz="0" w:space="0" w:color="auto"/>
                            <w:right w:val="none" w:sz="0" w:space="0" w:color="auto"/>
                          </w:divBdr>
                        </w:div>
                      </w:divsChild>
                    </w:div>
                    <w:div w:id="1255745411">
                      <w:marLeft w:val="0"/>
                      <w:marRight w:val="0"/>
                      <w:marTop w:val="0"/>
                      <w:marBottom w:val="0"/>
                      <w:divBdr>
                        <w:top w:val="none" w:sz="0" w:space="0" w:color="auto"/>
                        <w:left w:val="none" w:sz="0" w:space="0" w:color="auto"/>
                        <w:bottom w:val="none" w:sz="0" w:space="0" w:color="auto"/>
                        <w:right w:val="none" w:sz="0" w:space="0" w:color="auto"/>
                      </w:divBdr>
                      <w:divsChild>
                        <w:div w:id="363093364">
                          <w:marLeft w:val="0"/>
                          <w:marRight w:val="0"/>
                          <w:marTop w:val="0"/>
                          <w:marBottom w:val="0"/>
                          <w:divBdr>
                            <w:top w:val="none" w:sz="0" w:space="0" w:color="auto"/>
                            <w:left w:val="none" w:sz="0" w:space="0" w:color="auto"/>
                            <w:bottom w:val="none" w:sz="0" w:space="0" w:color="auto"/>
                            <w:right w:val="none" w:sz="0" w:space="0" w:color="auto"/>
                          </w:divBdr>
                          <w:divsChild>
                            <w:div w:id="20779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0304">
              <w:marLeft w:val="0"/>
              <w:marRight w:val="806"/>
              <w:marTop w:val="0"/>
              <w:marBottom w:val="0"/>
              <w:divBdr>
                <w:top w:val="none" w:sz="0" w:space="0" w:color="auto"/>
                <w:left w:val="none" w:sz="0" w:space="0" w:color="auto"/>
                <w:bottom w:val="none" w:sz="0" w:space="0" w:color="auto"/>
                <w:right w:val="none" w:sz="0" w:space="0" w:color="auto"/>
              </w:divBdr>
            </w:div>
          </w:divsChild>
        </w:div>
        <w:div w:id="863245518">
          <w:marLeft w:val="0"/>
          <w:marRight w:val="0"/>
          <w:marTop w:val="0"/>
          <w:marBottom w:val="0"/>
          <w:divBdr>
            <w:top w:val="none" w:sz="0" w:space="0" w:color="auto"/>
            <w:left w:val="none" w:sz="0" w:space="0" w:color="auto"/>
            <w:bottom w:val="none" w:sz="0" w:space="0" w:color="auto"/>
            <w:right w:val="none" w:sz="0" w:space="0" w:color="auto"/>
          </w:divBdr>
          <w:divsChild>
            <w:div w:id="1918896784">
              <w:marLeft w:val="0"/>
              <w:marRight w:val="0"/>
              <w:marTop w:val="0"/>
              <w:marBottom w:val="0"/>
              <w:divBdr>
                <w:top w:val="none" w:sz="0" w:space="0" w:color="auto"/>
                <w:left w:val="none" w:sz="0" w:space="0" w:color="auto"/>
                <w:bottom w:val="none" w:sz="0" w:space="0" w:color="auto"/>
                <w:right w:val="none" w:sz="0" w:space="0" w:color="auto"/>
              </w:divBdr>
              <w:divsChild>
                <w:div w:id="2083982957">
                  <w:marLeft w:val="0"/>
                  <w:marRight w:val="0"/>
                  <w:marTop w:val="240"/>
                  <w:marBottom w:val="0"/>
                  <w:divBdr>
                    <w:top w:val="single" w:sz="6" w:space="0" w:color="DBDBDB"/>
                    <w:left w:val="none" w:sz="0" w:space="0" w:color="auto"/>
                    <w:bottom w:val="single" w:sz="6" w:space="12" w:color="DBDBDB"/>
                    <w:right w:val="none" w:sz="0" w:space="0" w:color="auto"/>
                  </w:divBdr>
                </w:div>
              </w:divsChild>
            </w:div>
          </w:divsChild>
        </w:div>
      </w:divsChild>
    </w:div>
    <w:div w:id="950673351">
      <w:bodyDiv w:val="1"/>
      <w:marLeft w:val="0"/>
      <w:marRight w:val="0"/>
      <w:marTop w:val="0"/>
      <w:marBottom w:val="0"/>
      <w:divBdr>
        <w:top w:val="none" w:sz="0" w:space="0" w:color="auto"/>
        <w:left w:val="none" w:sz="0" w:space="0" w:color="auto"/>
        <w:bottom w:val="none" w:sz="0" w:space="0" w:color="auto"/>
        <w:right w:val="none" w:sz="0" w:space="0" w:color="auto"/>
      </w:divBdr>
    </w:div>
    <w:div w:id="1034161755">
      <w:bodyDiv w:val="1"/>
      <w:marLeft w:val="0"/>
      <w:marRight w:val="0"/>
      <w:marTop w:val="0"/>
      <w:marBottom w:val="0"/>
      <w:divBdr>
        <w:top w:val="none" w:sz="0" w:space="0" w:color="auto"/>
        <w:left w:val="none" w:sz="0" w:space="0" w:color="auto"/>
        <w:bottom w:val="none" w:sz="0" w:space="0" w:color="auto"/>
        <w:right w:val="none" w:sz="0" w:space="0" w:color="auto"/>
      </w:divBdr>
      <w:divsChild>
        <w:div w:id="1035500637">
          <w:marLeft w:val="0"/>
          <w:marRight w:val="0"/>
          <w:marTop w:val="0"/>
          <w:marBottom w:val="0"/>
          <w:divBdr>
            <w:top w:val="none" w:sz="0" w:space="0" w:color="auto"/>
            <w:left w:val="none" w:sz="0" w:space="0" w:color="auto"/>
            <w:bottom w:val="none" w:sz="0" w:space="0" w:color="auto"/>
            <w:right w:val="none" w:sz="0" w:space="0" w:color="auto"/>
          </w:divBdr>
          <w:divsChild>
            <w:div w:id="1607349743">
              <w:marLeft w:val="0"/>
              <w:marRight w:val="0"/>
              <w:marTop w:val="0"/>
              <w:marBottom w:val="0"/>
              <w:divBdr>
                <w:top w:val="none" w:sz="0" w:space="0" w:color="auto"/>
                <w:left w:val="none" w:sz="0" w:space="0" w:color="auto"/>
                <w:bottom w:val="none" w:sz="0" w:space="0" w:color="auto"/>
                <w:right w:val="none" w:sz="0" w:space="0" w:color="auto"/>
              </w:divBdr>
            </w:div>
            <w:div w:id="1805659916">
              <w:marLeft w:val="240"/>
              <w:marRight w:val="0"/>
              <w:marTop w:val="0"/>
              <w:marBottom w:val="240"/>
              <w:divBdr>
                <w:top w:val="none" w:sz="0" w:space="0" w:color="auto"/>
                <w:left w:val="none" w:sz="0" w:space="0" w:color="auto"/>
                <w:bottom w:val="none" w:sz="0" w:space="0" w:color="auto"/>
                <w:right w:val="none" w:sz="0" w:space="0" w:color="auto"/>
              </w:divBdr>
            </w:div>
            <w:div w:id="1487356971">
              <w:marLeft w:val="0"/>
              <w:marRight w:val="0"/>
              <w:marTop w:val="0"/>
              <w:marBottom w:val="120"/>
              <w:divBdr>
                <w:top w:val="none" w:sz="0" w:space="0" w:color="auto"/>
                <w:left w:val="none" w:sz="0" w:space="0" w:color="auto"/>
                <w:bottom w:val="none" w:sz="0" w:space="0" w:color="auto"/>
                <w:right w:val="none" w:sz="0" w:space="0" w:color="auto"/>
              </w:divBdr>
              <w:divsChild>
                <w:div w:id="135418687">
                  <w:marLeft w:val="0"/>
                  <w:marRight w:val="0"/>
                  <w:marTop w:val="0"/>
                  <w:marBottom w:val="0"/>
                  <w:divBdr>
                    <w:top w:val="none" w:sz="0" w:space="0" w:color="auto"/>
                    <w:left w:val="none" w:sz="0" w:space="0" w:color="auto"/>
                    <w:bottom w:val="none" w:sz="0" w:space="0" w:color="auto"/>
                    <w:right w:val="none" w:sz="0" w:space="0" w:color="auto"/>
                  </w:divBdr>
                </w:div>
                <w:div w:id="998073840">
                  <w:marLeft w:val="0"/>
                  <w:marRight w:val="0"/>
                  <w:marTop w:val="0"/>
                  <w:marBottom w:val="0"/>
                  <w:divBdr>
                    <w:top w:val="none" w:sz="0" w:space="0" w:color="auto"/>
                    <w:left w:val="none" w:sz="0" w:space="0" w:color="auto"/>
                    <w:bottom w:val="none" w:sz="0" w:space="0" w:color="auto"/>
                    <w:right w:val="none" w:sz="0" w:space="0" w:color="auto"/>
                  </w:divBdr>
                </w:div>
                <w:div w:id="1416318927">
                  <w:marLeft w:val="0"/>
                  <w:marRight w:val="0"/>
                  <w:marTop w:val="0"/>
                  <w:marBottom w:val="0"/>
                  <w:divBdr>
                    <w:top w:val="none" w:sz="0" w:space="0" w:color="auto"/>
                    <w:left w:val="none" w:sz="0" w:space="0" w:color="auto"/>
                    <w:bottom w:val="none" w:sz="0" w:space="0" w:color="auto"/>
                    <w:right w:val="none" w:sz="0" w:space="0" w:color="auto"/>
                  </w:divBdr>
                </w:div>
              </w:divsChild>
            </w:div>
            <w:div w:id="860775316">
              <w:marLeft w:val="0"/>
              <w:marRight w:val="0"/>
              <w:marTop w:val="0"/>
              <w:marBottom w:val="240"/>
              <w:divBdr>
                <w:top w:val="none" w:sz="0" w:space="0" w:color="auto"/>
                <w:left w:val="none" w:sz="0" w:space="0" w:color="auto"/>
                <w:bottom w:val="none" w:sz="0" w:space="0" w:color="auto"/>
                <w:right w:val="none" w:sz="0" w:space="0" w:color="auto"/>
              </w:divBdr>
            </w:div>
          </w:divsChild>
        </w:div>
        <w:div w:id="448554319">
          <w:marLeft w:val="0"/>
          <w:marRight w:val="0"/>
          <w:marTop w:val="0"/>
          <w:marBottom w:val="0"/>
          <w:divBdr>
            <w:top w:val="none" w:sz="0" w:space="0" w:color="auto"/>
            <w:left w:val="none" w:sz="0" w:space="0" w:color="auto"/>
            <w:bottom w:val="none" w:sz="0" w:space="0" w:color="auto"/>
            <w:right w:val="none" w:sz="0" w:space="0" w:color="auto"/>
          </w:divBdr>
          <w:divsChild>
            <w:div w:id="1922252752">
              <w:marLeft w:val="0"/>
              <w:marRight w:val="0"/>
              <w:marTop w:val="0"/>
              <w:marBottom w:val="0"/>
              <w:divBdr>
                <w:top w:val="none" w:sz="0" w:space="0" w:color="auto"/>
                <w:left w:val="none" w:sz="0" w:space="0" w:color="auto"/>
                <w:bottom w:val="none" w:sz="0" w:space="0" w:color="auto"/>
                <w:right w:val="none" w:sz="0" w:space="0" w:color="auto"/>
              </w:divBdr>
              <w:divsChild>
                <w:div w:id="192307732">
                  <w:marLeft w:val="0"/>
                  <w:marRight w:val="0"/>
                  <w:marTop w:val="120"/>
                  <w:marBottom w:val="0"/>
                  <w:divBdr>
                    <w:top w:val="none" w:sz="0" w:space="0" w:color="auto"/>
                    <w:left w:val="single" w:sz="48" w:space="24" w:color="346F83"/>
                    <w:bottom w:val="none" w:sz="0" w:space="0" w:color="auto"/>
                    <w:right w:val="none" w:sz="0" w:space="0" w:color="auto"/>
                  </w:divBdr>
                </w:div>
                <w:div w:id="1486511260">
                  <w:marLeft w:val="0"/>
                  <w:marRight w:val="0"/>
                  <w:marTop w:val="0"/>
                  <w:marBottom w:val="0"/>
                  <w:divBdr>
                    <w:top w:val="none" w:sz="0" w:space="0" w:color="auto"/>
                    <w:left w:val="none" w:sz="0" w:space="0" w:color="auto"/>
                    <w:bottom w:val="none" w:sz="0" w:space="0" w:color="auto"/>
                    <w:right w:val="none" w:sz="0" w:space="0" w:color="auto"/>
                  </w:divBdr>
                  <w:divsChild>
                    <w:div w:id="8279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92229">
      <w:bodyDiv w:val="1"/>
      <w:marLeft w:val="0"/>
      <w:marRight w:val="0"/>
      <w:marTop w:val="0"/>
      <w:marBottom w:val="0"/>
      <w:divBdr>
        <w:top w:val="none" w:sz="0" w:space="0" w:color="auto"/>
        <w:left w:val="none" w:sz="0" w:space="0" w:color="auto"/>
        <w:bottom w:val="none" w:sz="0" w:space="0" w:color="auto"/>
        <w:right w:val="none" w:sz="0" w:space="0" w:color="auto"/>
      </w:divBdr>
      <w:divsChild>
        <w:div w:id="1042171846">
          <w:marLeft w:val="0"/>
          <w:marRight w:val="0"/>
          <w:marTop w:val="240"/>
          <w:marBottom w:val="240"/>
          <w:divBdr>
            <w:top w:val="none" w:sz="0" w:space="0" w:color="auto"/>
            <w:left w:val="none" w:sz="0" w:space="0" w:color="auto"/>
            <w:bottom w:val="none" w:sz="0" w:space="0" w:color="auto"/>
            <w:right w:val="none" w:sz="0" w:space="0" w:color="auto"/>
          </w:divBdr>
        </w:div>
        <w:div w:id="472332160">
          <w:marLeft w:val="0"/>
          <w:marRight w:val="0"/>
          <w:marTop w:val="150"/>
          <w:marBottom w:val="150"/>
          <w:divBdr>
            <w:top w:val="none" w:sz="0" w:space="0" w:color="auto"/>
            <w:left w:val="none" w:sz="0" w:space="0" w:color="auto"/>
            <w:bottom w:val="none" w:sz="0" w:space="0" w:color="auto"/>
            <w:right w:val="none" w:sz="0" w:space="0" w:color="auto"/>
          </w:divBdr>
        </w:div>
        <w:div w:id="1058625908">
          <w:marLeft w:val="0"/>
          <w:marRight w:val="0"/>
          <w:marTop w:val="150"/>
          <w:marBottom w:val="150"/>
          <w:divBdr>
            <w:top w:val="none" w:sz="0" w:space="0" w:color="auto"/>
            <w:left w:val="none" w:sz="0" w:space="0" w:color="auto"/>
            <w:bottom w:val="none" w:sz="0" w:space="0" w:color="auto"/>
            <w:right w:val="none" w:sz="0" w:space="0" w:color="auto"/>
          </w:divBdr>
        </w:div>
        <w:div w:id="725764996">
          <w:marLeft w:val="0"/>
          <w:marRight w:val="0"/>
          <w:marTop w:val="150"/>
          <w:marBottom w:val="150"/>
          <w:divBdr>
            <w:top w:val="none" w:sz="0" w:space="0" w:color="auto"/>
            <w:left w:val="none" w:sz="0" w:space="0" w:color="auto"/>
            <w:bottom w:val="none" w:sz="0" w:space="0" w:color="auto"/>
            <w:right w:val="none" w:sz="0" w:space="0" w:color="auto"/>
          </w:divBdr>
        </w:div>
        <w:div w:id="515001410">
          <w:marLeft w:val="0"/>
          <w:marRight w:val="0"/>
          <w:marTop w:val="120"/>
          <w:marBottom w:val="120"/>
          <w:divBdr>
            <w:top w:val="none" w:sz="0" w:space="0" w:color="auto"/>
            <w:left w:val="none" w:sz="0" w:space="0" w:color="auto"/>
            <w:bottom w:val="none" w:sz="0" w:space="0" w:color="auto"/>
            <w:right w:val="none" w:sz="0" w:space="0" w:color="auto"/>
          </w:divBdr>
        </w:div>
        <w:div w:id="473839607">
          <w:marLeft w:val="0"/>
          <w:marRight w:val="0"/>
          <w:marTop w:val="150"/>
          <w:marBottom w:val="150"/>
          <w:divBdr>
            <w:top w:val="none" w:sz="0" w:space="0" w:color="auto"/>
            <w:left w:val="none" w:sz="0" w:space="0" w:color="auto"/>
            <w:bottom w:val="none" w:sz="0" w:space="0" w:color="auto"/>
            <w:right w:val="none" w:sz="0" w:space="0" w:color="auto"/>
          </w:divBdr>
        </w:div>
        <w:div w:id="684403193">
          <w:marLeft w:val="0"/>
          <w:marRight w:val="0"/>
          <w:marTop w:val="240"/>
          <w:marBottom w:val="240"/>
          <w:divBdr>
            <w:top w:val="none" w:sz="0" w:space="0" w:color="auto"/>
            <w:left w:val="none" w:sz="0" w:space="0" w:color="auto"/>
            <w:bottom w:val="none" w:sz="0" w:space="0" w:color="auto"/>
            <w:right w:val="none" w:sz="0" w:space="0" w:color="auto"/>
          </w:divBdr>
        </w:div>
      </w:divsChild>
    </w:div>
    <w:div w:id="1281378934">
      <w:bodyDiv w:val="1"/>
      <w:marLeft w:val="0"/>
      <w:marRight w:val="0"/>
      <w:marTop w:val="0"/>
      <w:marBottom w:val="0"/>
      <w:divBdr>
        <w:top w:val="none" w:sz="0" w:space="0" w:color="auto"/>
        <w:left w:val="none" w:sz="0" w:space="0" w:color="auto"/>
        <w:bottom w:val="none" w:sz="0" w:space="0" w:color="auto"/>
        <w:right w:val="none" w:sz="0" w:space="0" w:color="auto"/>
      </w:divBdr>
    </w:div>
    <w:div w:id="1299727859">
      <w:bodyDiv w:val="1"/>
      <w:marLeft w:val="0"/>
      <w:marRight w:val="0"/>
      <w:marTop w:val="0"/>
      <w:marBottom w:val="0"/>
      <w:divBdr>
        <w:top w:val="none" w:sz="0" w:space="0" w:color="auto"/>
        <w:left w:val="none" w:sz="0" w:space="0" w:color="auto"/>
        <w:bottom w:val="none" w:sz="0" w:space="0" w:color="auto"/>
        <w:right w:val="none" w:sz="0" w:space="0" w:color="auto"/>
      </w:divBdr>
      <w:divsChild>
        <w:div w:id="232352304">
          <w:marLeft w:val="0"/>
          <w:marRight w:val="0"/>
          <w:marTop w:val="0"/>
          <w:marBottom w:val="0"/>
          <w:divBdr>
            <w:top w:val="none" w:sz="0" w:space="0" w:color="auto"/>
            <w:left w:val="none" w:sz="0" w:space="0" w:color="auto"/>
            <w:bottom w:val="none" w:sz="0" w:space="0" w:color="auto"/>
            <w:right w:val="none" w:sz="0" w:space="0" w:color="auto"/>
          </w:divBdr>
          <w:divsChild>
            <w:div w:id="894315887">
              <w:marLeft w:val="0"/>
              <w:marRight w:val="0"/>
              <w:marTop w:val="0"/>
              <w:marBottom w:val="0"/>
              <w:divBdr>
                <w:top w:val="none" w:sz="0" w:space="0" w:color="auto"/>
                <w:left w:val="none" w:sz="0" w:space="0" w:color="auto"/>
                <w:bottom w:val="none" w:sz="0" w:space="0" w:color="auto"/>
                <w:right w:val="none" w:sz="0" w:space="0" w:color="auto"/>
              </w:divBdr>
              <w:divsChild>
                <w:div w:id="2004622266">
                  <w:marLeft w:val="0"/>
                  <w:marRight w:val="0"/>
                  <w:marTop w:val="0"/>
                  <w:marBottom w:val="0"/>
                  <w:divBdr>
                    <w:top w:val="none" w:sz="0" w:space="0" w:color="auto"/>
                    <w:left w:val="none" w:sz="0" w:space="0" w:color="auto"/>
                    <w:bottom w:val="none" w:sz="0" w:space="0" w:color="auto"/>
                    <w:right w:val="none" w:sz="0" w:space="0" w:color="auto"/>
                  </w:divBdr>
                  <w:divsChild>
                    <w:div w:id="298271880">
                      <w:marLeft w:val="0"/>
                      <w:marRight w:val="0"/>
                      <w:marTop w:val="0"/>
                      <w:marBottom w:val="0"/>
                      <w:divBdr>
                        <w:top w:val="none" w:sz="0" w:space="0" w:color="auto"/>
                        <w:left w:val="none" w:sz="0" w:space="0" w:color="auto"/>
                        <w:bottom w:val="none" w:sz="0" w:space="0" w:color="auto"/>
                        <w:right w:val="none" w:sz="0" w:space="0" w:color="auto"/>
                      </w:divBdr>
                      <w:divsChild>
                        <w:div w:id="1739207547">
                          <w:marLeft w:val="0"/>
                          <w:marRight w:val="0"/>
                          <w:marTop w:val="0"/>
                          <w:marBottom w:val="0"/>
                          <w:divBdr>
                            <w:top w:val="none" w:sz="0" w:space="0" w:color="auto"/>
                            <w:left w:val="none" w:sz="0" w:space="0" w:color="auto"/>
                            <w:bottom w:val="none" w:sz="0" w:space="0" w:color="auto"/>
                            <w:right w:val="none" w:sz="0" w:space="0" w:color="auto"/>
                          </w:divBdr>
                          <w:divsChild>
                            <w:div w:id="787745018">
                              <w:marLeft w:val="0"/>
                              <w:marRight w:val="0"/>
                              <w:marTop w:val="0"/>
                              <w:marBottom w:val="0"/>
                              <w:divBdr>
                                <w:top w:val="none" w:sz="0" w:space="0" w:color="auto"/>
                                <w:left w:val="none" w:sz="0" w:space="0" w:color="auto"/>
                                <w:bottom w:val="none" w:sz="0" w:space="0" w:color="auto"/>
                                <w:right w:val="none" w:sz="0" w:space="0" w:color="auto"/>
                              </w:divBdr>
                              <w:divsChild>
                                <w:div w:id="3744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2422">
                      <w:marLeft w:val="0"/>
                      <w:marRight w:val="0"/>
                      <w:marTop w:val="0"/>
                      <w:marBottom w:val="0"/>
                      <w:divBdr>
                        <w:top w:val="none" w:sz="0" w:space="0" w:color="auto"/>
                        <w:left w:val="none" w:sz="0" w:space="0" w:color="auto"/>
                        <w:bottom w:val="none" w:sz="0" w:space="0" w:color="auto"/>
                        <w:right w:val="none" w:sz="0" w:space="0" w:color="auto"/>
                      </w:divBdr>
                      <w:divsChild>
                        <w:div w:id="1351954047">
                          <w:marLeft w:val="0"/>
                          <w:marRight w:val="0"/>
                          <w:marTop w:val="0"/>
                          <w:marBottom w:val="0"/>
                          <w:divBdr>
                            <w:top w:val="none" w:sz="0" w:space="0" w:color="auto"/>
                            <w:left w:val="none" w:sz="0" w:space="0" w:color="auto"/>
                            <w:bottom w:val="none" w:sz="0" w:space="0" w:color="auto"/>
                            <w:right w:val="none" w:sz="0" w:space="0" w:color="auto"/>
                          </w:divBdr>
                          <w:divsChild>
                            <w:div w:id="1289239735">
                              <w:marLeft w:val="0"/>
                              <w:marRight w:val="0"/>
                              <w:marTop w:val="0"/>
                              <w:marBottom w:val="0"/>
                              <w:divBdr>
                                <w:top w:val="none" w:sz="0" w:space="0" w:color="auto"/>
                                <w:left w:val="none" w:sz="0" w:space="0" w:color="auto"/>
                                <w:bottom w:val="none" w:sz="0" w:space="0" w:color="auto"/>
                                <w:right w:val="none" w:sz="0" w:space="0" w:color="auto"/>
                              </w:divBdr>
                              <w:divsChild>
                                <w:div w:id="1892615057">
                                  <w:marLeft w:val="0"/>
                                  <w:marRight w:val="0"/>
                                  <w:marTop w:val="0"/>
                                  <w:marBottom w:val="225"/>
                                  <w:divBdr>
                                    <w:top w:val="none" w:sz="0" w:space="0" w:color="auto"/>
                                    <w:left w:val="none" w:sz="0" w:space="0" w:color="auto"/>
                                    <w:bottom w:val="none" w:sz="0" w:space="0" w:color="auto"/>
                                    <w:right w:val="none" w:sz="0" w:space="0" w:color="auto"/>
                                  </w:divBdr>
                                  <w:divsChild>
                                    <w:div w:id="1852990876">
                                      <w:marLeft w:val="0"/>
                                      <w:marRight w:val="0"/>
                                      <w:marTop w:val="0"/>
                                      <w:marBottom w:val="0"/>
                                      <w:divBdr>
                                        <w:top w:val="none" w:sz="0" w:space="0" w:color="auto"/>
                                        <w:left w:val="none" w:sz="0" w:space="0" w:color="auto"/>
                                        <w:bottom w:val="none" w:sz="0" w:space="0" w:color="auto"/>
                                        <w:right w:val="none" w:sz="0" w:space="0" w:color="auto"/>
                                      </w:divBdr>
                                      <w:divsChild>
                                        <w:div w:id="1134132349">
                                          <w:marLeft w:val="0"/>
                                          <w:marRight w:val="0"/>
                                          <w:marTop w:val="0"/>
                                          <w:marBottom w:val="0"/>
                                          <w:divBdr>
                                            <w:top w:val="none" w:sz="0" w:space="0" w:color="auto"/>
                                            <w:left w:val="none" w:sz="0" w:space="0" w:color="auto"/>
                                            <w:bottom w:val="none" w:sz="0" w:space="0" w:color="auto"/>
                                            <w:right w:val="none" w:sz="0" w:space="0" w:color="auto"/>
                                          </w:divBdr>
                                        </w:div>
                                      </w:divsChild>
                                    </w:div>
                                    <w:div w:id="1943873451">
                                      <w:marLeft w:val="0"/>
                                      <w:marRight w:val="60"/>
                                      <w:marTop w:val="0"/>
                                      <w:marBottom w:val="0"/>
                                      <w:divBdr>
                                        <w:top w:val="none" w:sz="0" w:space="0" w:color="auto"/>
                                        <w:left w:val="none" w:sz="0" w:space="0" w:color="auto"/>
                                        <w:bottom w:val="none" w:sz="0" w:space="0" w:color="auto"/>
                                        <w:right w:val="none" w:sz="0" w:space="0" w:color="auto"/>
                                      </w:divBdr>
                                      <w:divsChild>
                                        <w:div w:id="437483776">
                                          <w:marLeft w:val="0"/>
                                          <w:marRight w:val="0"/>
                                          <w:marTop w:val="0"/>
                                          <w:marBottom w:val="60"/>
                                          <w:divBdr>
                                            <w:top w:val="none" w:sz="0" w:space="0" w:color="auto"/>
                                            <w:left w:val="none" w:sz="0" w:space="0" w:color="auto"/>
                                            <w:bottom w:val="none" w:sz="0" w:space="0" w:color="auto"/>
                                            <w:right w:val="none" w:sz="0" w:space="0" w:color="auto"/>
                                          </w:divBdr>
                                          <w:divsChild>
                                            <w:div w:id="1100296453">
                                              <w:marLeft w:val="0"/>
                                              <w:marRight w:val="0"/>
                                              <w:marTop w:val="0"/>
                                              <w:marBottom w:val="0"/>
                                              <w:divBdr>
                                                <w:top w:val="none" w:sz="0" w:space="0" w:color="auto"/>
                                                <w:left w:val="none" w:sz="0" w:space="0" w:color="auto"/>
                                                <w:bottom w:val="none" w:sz="0" w:space="0" w:color="auto"/>
                                                <w:right w:val="none" w:sz="0" w:space="0" w:color="auto"/>
                                              </w:divBdr>
                                            </w:div>
                                          </w:divsChild>
                                        </w:div>
                                        <w:div w:id="5880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235137">
          <w:marLeft w:val="0"/>
          <w:marRight w:val="0"/>
          <w:marTop w:val="0"/>
          <w:marBottom w:val="0"/>
          <w:divBdr>
            <w:top w:val="none" w:sz="0" w:space="0" w:color="auto"/>
            <w:left w:val="none" w:sz="0" w:space="0" w:color="auto"/>
            <w:bottom w:val="none" w:sz="0" w:space="0" w:color="auto"/>
            <w:right w:val="none" w:sz="0" w:space="0" w:color="auto"/>
          </w:divBdr>
          <w:divsChild>
            <w:div w:id="439690556">
              <w:marLeft w:val="0"/>
              <w:marRight w:val="0"/>
              <w:marTop w:val="0"/>
              <w:marBottom w:val="0"/>
              <w:divBdr>
                <w:top w:val="none" w:sz="0" w:space="0" w:color="auto"/>
                <w:left w:val="none" w:sz="0" w:space="0" w:color="auto"/>
                <w:bottom w:val="none" w:sz="0" w:space="0" w:color="auto"/>
                <w:right w:val="none" w:sz="0" w:space="0" w:color="auto"/>
              </w:divBdr>
              <w:divsChild>
                <w:div w:id="1267419645">
                  <w:marLeft w:val="0"/>
                  <w:marRight w:val="0"/>
                  <w:marTop w:val="0"/>
                  <w:marBottom w:val="0"/>
                  <w:divBdr>
                    <w:top w:val="none" w:sz="0" w:space="0" w:color="auto"/>
                    <w:left w:val="none" w:sz="0" w:space="0" w:color="auto"/>
                    <w:bottom w:val="none" w:sz="0" w:space="0" w:color="auto"/>
                    <w:right w:val="none" w:sz="0" w:space="0" w:color="auto"/>
                  </w:divBdr>
                  <w:divsChild>
                    <w:div w:id="1738430359">
                      <w:marLeft w:val="1200"/>
                      <w:marRight w:val="0"/>
                      <w:marTop w:val="0"/>
                      <w:marBottom w:val="0"/>
                      <w:divBdr>
                        <w:top w:val="none" w:sz="0" w:space="0" w:color="auto"/>
                        <w:left w:val="none" w:sz="0" w:space="0" w:color="auto"/>
                        <w:bottom w:val="none" w:sz="0" w:space="0" w:color="auto"/>
                        <w:right w:val="none" w:sz="0" w:space="0" w:color="auto"/>
                      </w:divBdr>
                      <w:divsChild>
                        <w:div w:id="566960216">
                          <w:marLeft w:val="0"/>
                          <w:marRight w:val="0"/>
                          <w:marTop w:val="0"/>
                          <w:marBottom w:val="0"/>
                          <w:divBdr>
                            <w:top w:val="none" w:sz="0" w:space="0" w:color="auto"/>
                            <w:left w:val="none" w:sz="0" w:space="0" w:color="auto"/>
                            <w:bottom w:val="none" w:sz="0" w:space="0" w:color="auto"/>
                            <w:right w:val="none" w:sz="0" w:space="0" w:color="auto"/>
                          </w:divBdr>
                          <w:divsChild>
                            <w:div w:id="1744839053">
                              <w:marLeft w:val="0"/>
                              <w:marRight w:val="0"/>
                              <w:marTop w:val="0"/>
                              <w:marBottom w:val="0"/>
                              <w:divBdr>
                                <w:top w:val="none" w:sz="0" w:space="0" w:color="auto"/>
                                <w:left w:val="none" w:sz="0" w:space="0" w:color="auto"/>
                                <w:bottom w:val="none" w:sz="0" w:space="0" w:color="auto"/>
                                <w:right w:val="none" w:sz="0" w:space="0" w:color="auto"/>
                              </w:divBdr>
                              <w:divsChild>
                                <w:div w:id="931547114">
                                  <w:marLeft w:val="0"/>
                                  <w:marRight w:val="0"/>
                                  <w:marTop w:val="0"/>
                                  <w:marBottom w:val="0"/>
                                  <w:divBdr>
                                    <w:top w:val="none" w:sz="0" w:space="0" w:color="auto"/>
                                    <w:left w:val="none" w:sz="0" w:space="0" w:color="auto"/>
                                    <w:bottom w:val="none" w:sz="0" w:space="0" w:color="auto"/>
                                    <w:right w:val="none" w:sz="0" w:space="0" w:color="auto"/>
                                  </w:divBdr>
                                  <w:divsChild>
                                    <w:div w:id="366226897">
                                      <w:marLeft w:val="0"/>
                                      <w:marRight w:val="0"/>
                                      <w:marTop w:val="0"/>
                                      <w:marBottom w:val="0"/>
                                      <w:divBdr>
                                        <w:top w:val="none" w:sz="0" w:space="0" w:color="auto"/>
                                        <w:left w:val="none" w:sz="0" w:space="0" w:color="auto"/>
                                        <w:bottom w:val="none" w:sz="0" w:space="0" w:color="auto"/>
                                        <w:right w:val="none" w:sz="0" w:space="0" w:color="auto"/>
                                      </w:divBdr>
                                      <w:divsChild>
                                        <w:div w:id="1427115293">
                                          <w:marLeft w:val="0"/>
                                          <w:marRight w:val="0"/>
                                          <w:marTop w:val="0"/>
                                          <w:marBottom w:val="0"/>
                                          <w:divBdr>
                                            <w:top w:val="none" w:sz="0" w:space="0" w:color="auto"/>
                                            <w:left w:val="none" w:sz="0" w:space="0" w:color="auto"/>
                                            <w:bottom w:val="none" w:sz="0" w:space="0" w:color="auto"/>
                                            <w:right w:val="none" w:sz="0" w:space="0" w:color="auto"/>
                                          </w:divBdr>
                                          <w:divsChild>
                                            <w:div w:id="63186478">
                                              <w:marLeft w:val="0"/>
                                              <w:marRight w:val="0"/>
                                              <w:marTop w:val="0"/>
                                              <w:marBottom w:val="0"/>
                                              <w:divBdr>
                                                <w:top w:val="none" w:sz="0" w:space="0" w:color="auto"/>
                                                <w:left w:val="none" w:sz="0" w:space="0" w:color="auto"/>
                                                <w:bottom w:val="none" w:sz="0" w:space="0" w:color="auto"/>
                                                <w:right w:val="none" w:sz="0" w:space="0" w:color="auto"/>
                                              </w:divBdr>
                                              <w:divsChild>
                                                <w:div w:id="1433937959">
                                                  <w:marLeft w:val="0"/>
                                                  <w:marRight w:val="0"/>
                                                  <w:marTop w:val="0"/>
                                                  <w:marBottom w:val="0"/>
                                                  <w:divBdr>
                                                    <w:top w:val="none" w:sz="0" w:space="0" w:color="auto"/>
                                                    <w:left w:val="none" w:sz="0" w:space="0" w:color="auto"/>
                                                    <w:bottom w:val="none" w:sz="0" w:space="0" w:color="auto"/>
                                                    <w:right w:val="none" w:sz="0" w:space="0" w:color="auto"/>
                                                  </w:divBdr>
                                                </w:div>
                                                <w:div w:id="1746564706">
                                                  <w:marLeft w:val="0"/>
                                                  <w:marRight w:val="0"/>
                                                  <w:marTop w:val="0"/>
                                                  <w:marBottom w:val="0"/>
                                                  <w:divBdr>
                                                    <w:top w:val="none" w:sz="0" w:space="0" w:color="auto"/>
                                                    <w:left w:val="none" w:sz="0" w:space="0" w:color="auto"/>
                                                    <w:bottom w:val="none" w:sz="0" w:space="0" w:color="auto"/>
                                                    <w:right w:val="none" w:sz="0" w:space="0" w:color="auto"/>
                                                  </w:divBdr>
                                                  <w:divsChild>
                                                    <w:div w:id="1634019917">
                                                      <w:marLeft w:val="0"/>
                                                      <w:marRight w:val="0"/>
                                                      <w:marTop w:val="0"/>
                                                      <w:marBottom w:val="0"/>
                                                      <w:divBdr>
                                                        <w:top w:val="none" w:sz="0" w:space="0" w:color="auto"/>
                                                        <w:left w:val="none" w:sz="0" w:space="0" w:color="auto"/>
                                                        <w:bottom w:val="none" w:sz="0" w:space="0" w:color="auto"/>
                                                        <w:right w:val="none" w:sz="0" w:space="0" w:color="auto"/>
                                                      </w:divBdr>
                                                    </w:div>
                                                  </w:divsChild>
                                                </w:div>
                                                <w:div w:id="1478641342">
                                                  <w:marLeft w:val="0"/>
                                                  <w:marRight w:val="0"/>
                                                  <w:marTop w:val="0"/>
                                                  <w:marBottom w:val="0"/>
                                                  <w:divBdr>
                                                    <w:top w:val="none" w:sz="0" w:space="0" w:color="auto"/>
                                                    <w:left w:val="none" w:sz="0" w:space="0" w:color="auto"/>
                                                    <w:bottom w:val="none" w:sz="0" w:space="0" w:color="auto"/>
                                                    <w:right w:val="none" w:sz="0" w:space="0" w:color="auto"/>
                                                  </w:divBdr>
                                                  <w:divsChild>
                                                    <w:div w:id="641884466">
                                                      <w:marLeft w:val="0"/>
                                                      <w:marRight w:val="0"/>
                                                      <w:marTop w:val="300"/>
                                                      <w:marBottom w:val="300"/>
                                                      <w:divBdr>
                                                        <w:top w:val="none" w:sz="0" w:space="0" w:color="auto"/>
                                                        <w:left w:val="none" w:sz="0" w:space="0" w:color="auto"/>
                                                        <w:bottom w:val="none" w:sz="0" w:space="0" w:color="auto"/>
                                                        <w:right w:val="none" w:sz="0" w:space="0" w:color="auto"/>
                                                      </w:divBdr>
                                                      <w:divsChild>
                                                        <w:div w:id="1466041642">
                                                          <w:marLeft w:val="0"/>
                                                          <w:marRight w:val="0"/>
                                                          <w:marTop w:val="0"/>
                                                          <w:marBottom w:val="0"/>
                                                          <w:divBdr>
                                                            <w:top w:val="none" w:sz="0" w:space="0" w:color="auto"/>
                                                            <w:left w:val="none" w:sz="0" w:space="0" w:color="auto"/>
                                                            <w:bottom w:val="none" w:sz="0" w:space="0" w:color="auto"/>
                                                            <w:right w:val="none" w:sz="0" w:space="0" w:color="auto"/>
                                                          </w:divBdr>
                                                          <w:divsChild>
                                                            <w:div w:id="12764041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4144845">
      <w:bodyDiv w:val="1"/>
      <w:marLeft w:val="0"/>
      <w:marRight w:val="0"/>
      <w:marTop w:val="0"/>
      <w:marBottom w:val="0"/>
      <w:divBdr>
        <w:top w:val="none" w:sz="0" w:space="0" w:color="auto"/>
        <w:left w:val="none" w:sz="0" w:space="0" w:color="auto"/>
        <w:bottom w:val="none" w:sz="0" w:space="0" w:color="auto"/>
        <w:right w:val="none" w:sz="0" w:space="0" w:color="auto"/>
      </w:divBdr>
    </w:div>
    <w:div w:id="1376782652">
      <w:bodyDiv w:val="1"/>
      <w:marLeft w:val="0"/>
      <w:marRight w:val="0"/>
      <w:marTop w:val="0"/>
      <w:marBottom w:val="0"/>
      <w:divBdr>
        <w:top w:val="none" w:sz="0" w:space="0" w:color="auto"/>
        <w:left w:val="none" w:sz="0" w:space="0" w:color="auto"/>
        <w:bottom w:val="none" w:sz="0" w:space="0" w:color="auto"/>
        <w:right w:val="none" w:sz="0" w:space="0" w:color="auto"/>
      </w:divBdr>
      <w:divsChild>
        <w:div w:id="313991779">
          <w:marLeft w:val="0"/>
          <w:marRight w:val="0"/>
          <w:marTop w:val="0"/>
          <w:marBottom w:val="0"/>
          <w:divBdr>
            <w:top w:val="none" w:sz="0" w:space="0" w:color="auto"/>
            <w:left w:val="none" w:sz="0" w:space="0" w:color="auto"/>
            <w:bottom w:val="none" w:sz="0" w:space="0" w:color="auto"/>
            <w:right w:val="none" w:sz="0" w:space="0" w:color="auto"/>
          </w:divBdr>
        </w:div>
      </w:divsChild>
    </w:div>
    <w:div w:id="1427728238">
      <w:bodyDiv w:val="1"/>
      <w:marLeft w:val="0"/>
      <w:marRight w:val="0"/>
      <w:marTop w:val="0"/>
      <w:marBottom w:val="0"/>
      <w:divBdr>
        <w:top w:val="none" w:sz="0" w:space="0" w:color="auto"/>
        <w:left w:val="none" w:sz="0" w:space="0" w:color="auto"/>
        <w:bottom w:val="none" w:sz="0" w:space="0" w:color="auto"/>
        <w:right w:val="none" w:sz="0" w:space="0" w:color="auto"/>
      </w:divBdr>
      <w:divsChild>
        <w:div w:id="610816413">
          <w:marLeft w:val="0"/>
          <w:marRight w:val="0"/>
          <w:marTop w:val="0"/>
          <w:marBottom w:val="150"/>
          <w:divBdr>
            <w:top w:val="none" w:sz="0" w:space="0" w:color="auto"/>
            <w:left w:val="none" w:sz="0" w:space="0" w:color="auto"/>
            <w:bottom w:val="none" w:sz="0" w:space="0" w:color="auto"/>
            <w:right w:val="none" w:sz="0" w:space="0" w:color="auto"/>
          </w:divBdr>
          <w:divsChild>
            <w:div w:id="121269053">
              <w:marLeft w:val="0"/>
              <w:marRight w:val="0"/>
              <w:marTop w:val="0"/>
              <w:marBottom w:val="0"/>
              <w:divBdr>
                <w:top w:val="none" w:sz="0" w:space="0" w:color="auto"/>
                <w:left w:val="none" w:sz="0" w:space="0" w:color="auto"/>
                <w:bottom w:val="none" w:sz="0" w:space="0" w:color="auto"/>
                <w:right w:val="none" w:sz="0" w:space="0" w:color="auto"/>
              </w:divBdr>
              <w:divsChild>
                <w:div w:id="2100908835">
                  <w:marLeft w:val="0"/>
                  <w:marRight w:val="0"/>
                  <w:marTop w:val="0"/>
                  <w:marBottom w:val="0"/>
                  <w:divBdr>
                    <w:top w:val="none" w:sz="0" w:space="0" w:color="auto"/>
                    <w:left w:val="none" w:sz="0" w:space="0" w:color="auto"/>
                    <w:bottom w:val="none" w:sz="0" w:space="0" w:color="auto"/>
                    <w:right w:val="none" w:sz="0" w:space="0" w:color="auto"/>
                  </w:divBdr>
                  <w:divsChild>
                    <w:div w:id="9562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0871">
          <w:marLeft w:val="0"/>
          <w:marRight w:val="0"/>
          <w:marTop w:val="0"/>
          <w:marBottom w:val="0"/>
          <w:divBdr>
            <w:top w:val="none" w:sz="0" w:space="0" w:color="auto"/>
            <w:left w:val="none" w:sz="0" w:space="0" w:color="auto"/>
            <w:bottom w:val="none" w:sz="0" w:space="0" w:color="auto"/>
            <w:right w:val="none" w:sz="0" w:space="0" w:color="auto"/>
          </w:divBdr>
          <w:divsChild>
            <w:div w:id="819269250">
              <w:marLeft w:val="0"/>
              <w:marRight w:val="0"/>
              <w:marTop w:val="0"/>
              <w:marBottom w:val="0"/>
              <w:divBdr>
                <w:top w:val="none" w:sz="0" w:space="0" w:color="auto"/>
                <w:left w:val="none" w:sz="0" w:space="0" w:color="auto"/>
                <w:bottom w:val="none" w:sz="0" w:space="0" w:color="auto"/>
                <w:right w:val="none" w:sz="0" w:space="0" w:color="auto"/>
              </w:divBdr>
              <w:divsChild>
                <w:div w:id="1114516925">
                  <w:marLeft w:val="0"/>
                  <w:marRight w:val="0"/>
                  <w:marTop w:val="0"/>
                  <w:marBottom w:val="0"/>
                  <w:divBdr>
                    <w:top w:val="none" w:sz="0" w:space="0" w:color="auto"/>
                    <w:left w:val="none" w:sz="0" w:space="0" w:color="auto"/>
                    <w:bottom w:val="none" w:sz="0" w:space="0" w:color="auto"/>
                    <w:right w:val="none" w:sz="0" w:space="0" w:color="auto"/>
                  </w:divBdr>
                  <w:divsChild>
                    <w:div w:id="6453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355125">
      <w:bodyDiv w:val="1"/>
      <w:marLeft w:val="0"/>
      <w:marRight w:val="0"/>
      <w:marTop w:val="0"/>
      <w:marBottom w:val="0"/>
      <w:divBdr>
        <w:top w:val="none" w:sz="0" w:space="0" w:color="auto"/>
        <w:left w:val="none" w:sz="0" w:space="0" w:color="auto"/>
        <w:bottom w:val="none" w:sz="0" w:space="0" w:color="auto"/>
        <w:right w:val="none" w:sz="0" w:space="0" w:color="auto"/>
      </w:divBdr>
      <w:divsChild>
        <w:div w:id="406072072">
          <w:marLeft w:val="0"/>
          <w:marRight w:val="0"/>
          <w:marTop w:val="0"/>
          <w:marBottom w:val="600"/>
          <w:divBdr>
            <w:top w:val="none" w:sz="0" w:space="0" w:color="auto"/>
            <w:left w:val="none" w:sz="0" w:space="0" w:color="auto"/>
            <w:bottom w:val="none" w:sz="0" w:space="0" w:color="auto"/>
            <w:right w:val="none" w:sz="0" w:space="0" w:color="auto"/>
          </w:divBdr>
          <w:divsChild>
            <w:div w:id="1310549603">
              <w:marLeft w:val="0"/>
              <w:marRight w:val="0"/>
              <w:marTop w:val="300"/>
              <w:marBottom w:val="300"/>
              <w:divBdr>
                <w:top w:val="none" w:sz="0" w:space="0" w:color="auto"/>
                <w:left w:val="none" w:sz="0" w:space="0" w:color="auto"/>
                <w:bottom w:val="none" w:sz="0" w:space="0" w:color="auto"/>
                <w:right w:val="none" w:sz="0" w:space="0" w:color="auto"/>
              </w:divBdr>
              <w:divsChild>
                <w:div w:id="1142964064">
                  <w:marLeft w:val="0"/>
                  <w:marRight w:val="0"/>
                  <w:marTop w:val="0"/>
                  <w:marBottom w:val="150"/>
                  <w:divBdr>
                    <w:top w:val="none" w:sz="0" w:space="0" w:color="auto"/>
                    <w:left w:val="none" w:sz="0" w:space="0" w:color="auto"/>
                    <w:bottom w:val="none" w:sz="0" w:space="0" w:color="auto"/>
                    <w:right w:val="none" w:sz="0" w:space="0" w:color="auto"/>
                  </w:divBdr>
                  <w:divsChild>
                    <w:div w:id="1635453090">
                      <w:marLeft w:val="0"/>
                      <w:marRight w:val="0"/>
                      <w:marTop w:val="0"/>
                      <w:marBottom w:val="0"/>
                      <w:divBdr>
                        <w:top w:val="none" w:sz="0" w:space="0" w:color="auto"/>
                        <w:left w:val="none" w:sz="0" w:space="0" w:color="auto"/>
                        <w:bottom w:val="none" w:sz="0" w:space="0" w:color="auto"/>
                        <w:right w:val="none" w:sz="0" w:space="0" w:color="auto"/>
                      </w:divBdr>
                      <w:divsChild>
                        <w:div w:id="2132356071">
                          <w:marLeft w:val="0"/>
                          <w:marRight w:val="0"/>
                          <w:marTop w:val="0"/>
                          <w:marBottom w:val="0"/>
                          <w:divBdr>
                            <w:top w:val="none" w:sz="0" w:space="0" w:color="auto"/>
                            <w:left w:val="none" w:sz="0" w:space="0" w:color="auto"/>
                            <w:bottom w:val="none" w:sz="0" w:space="0" w:color="auto"/>
                            <w:right w:val="none" w:sz="0" w:space="0" w:color="auto"/>
                          </w:divBdr>
                          <w:divsChild>
                            <w:div w:id="21408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7296">
                  <w:marLeft w:val="0"/>
                  <w:marRight w:val="0"/>
                  <w:marTop w:val="0"/>
                  <w:marBottom w:val="0"/>
                  <w:divBdr>
                    <w:top w:val="none" w:sz="0" w:space="0" w:color="auto"/>
                    <w:left w:val="none" w:sz="0" w:space="0" w:color="auto"/>
                    <w:bottom w:val="none" w:sz="0" w:space="0" w:color="auto"/>
                    <w:right w:val="none" w:sz="0" w:space="0" w:color="auto"/>
                  </w:divBdr>
                  <w:divsChild>
                    <w:div w:id="671376838">
                      <w:marLeft w:val="0"/>
                      <w:marRight w:val="0"/>
                      <w:marTop w:val="0"/>
                      <w:marBottom w:val="0"/>
                      <w:divBdr>
                        <w:top w:val="none" w:sz="0" w:space="0" w:color="auto"/>
                        <w:left w:val="none" w:sz="0" w:space="0" w:color="auto"/>
                        <w:bottom w:val="none" w:sz="0" w:space="0" w:color="auto"/>
                        <w:right w:val="none" w:sz="0" w:space="0" w:color="auto"/>
                      </w:divBdr>
                      <w:divsChild>
                        <w:div w:id="146017745">
                          <w:marLeft w:val="0"/>
                          <w:marRight w:val="0"/>
                          <w:marTop w:val="0"/>
                          <w:marBottom w:val="150"/>
                          <w:divBdr>
                            <w:top w:val="none" w:sz="0" w:space="0" w:color="auto"/>
                            <w:left w:val="none" w:sz="0" w:space="0" w:color="auto"/>
                            <w:bottom w:val="none" w:sz="0" w:space="0" w:color="auto"/>
                            <w:right w:val="none" w:sz="0" w:space="0" w:color="auto"/>
                          </w:divBdr>
                          <w:divsChild>
                            <w:div w:id="840051098">
                              <w:marLeft w:val="0"/>
                              <w:marRight w:val="0"/>
                              <w:marTop w:val="0"/>
                              <w:marBottom w:val="0"/>
                              <w:divBdr>
                                <w:top w:val="none" w:sz="0" w:space="0" w:color="auto"/>
                                <w:left w:val="none" w:sz="0" w:space="0" w:color="auto"/>
                                <w:bottom w:val="none" w:sz="0" w:space="0" w:color="auto"/>
                                <w:right w:val="none" w:sz="0" w:space="0" w:color="auto"/>
                              </w:divBdr>
                              <w:divsChild>
                                <w:div w:id="528950913">
                                  <w:marLeft w:val="0"/>
                                  <w:marRight w:val="0"/>
                                  <w:marTop w:val="100"/>
                                  <w:marBottom w:val="100"/>
                                  <w:divBdr>
                                    <w:top w:val="none" w:sz="0" w:space="0" w:color="auto"/>
                                    <w:left w:val="none" w:sz="0" w:space="0" w:color="auto"/>
                                    <w:bottom w:val="none" w:sz="0" w:space="0" w:color="auto"/>
                                    <w:right w:val="none" w:sz="0" w:space="0" w:color="auto"/>
                                  </w:divBdr>
                                  <w:divsChild>
                                    <w:div w:id="1608347867">
                                      <w:marLeft w:val="0"/>
                                      <w:marRight w:val="0"/>
                                      <w:marTop w:val="0"/>
                                      <w:marBottom w:val="0"/>
                                      <w:divBdr>
                                        <w:top w:val="none" w:sz="0" w:space="0" w:color="auto"/>
                                        <w:left w:val="none" w:sz="0" w:space="0" w:color="auto"/>
                                        <w:bottom w:val="none" w:sz="0" w:space="0" w:color="auto"/>
                                        <w:right w:val="none" w:sz="0" w:space="0" w:color="auto"/>
                                      </w:divBdr>
                                      <w:divsChild>
                                        <w:div w:id="770703493">
                                          <w:marLeft w:val="0"/>
                                          <w:marRight w:val="0"/>
                                          <w:marTop w:val="0"/>
                                          <w:marBottom w:val="0"/>
                                          <w:divBdr>
                                            <w:top w:val="none" w:sz="0" w:space="0" w:color="auto"/>
                                            <w:left w:val="none" w:sz="0" w:space="0" w:color="auto"/>
                                            <w:bottom w:val="none" w:sz="0" w:space="0" w:color="auto"/>
                                            <w:right w:val="none" w:sz="0" w:space="0" w:color="auto"/>
                                          </w:divBdr>
                                          <w:divsChild>
                                            <w:div w:id="541556012">
                                              <w:marLeft w:val="0"/>
                                              <w:marRight w:val="0"/>
                                              <w:marTop w:val="0"/>
                                              <w:marBottom w:val="0"/>
                                              <w:divBdr>
                                                <w:top w:val="none" w:sz="0" w:space="0" w:color="auto"/>
                                                <w:left w:val="none" w:sz="0" w:space="0" w:color="auto"/>
                                                <w:bottom w:val="none" w:sz="0" w:space="0" w:color="auto"/>
                                                <w:right w:val="none" w:sz="0" w:space="0" w:color="auto"/>
                                              </w:divBdr>
                                              <w:divsChild>
                                                <w:div w:id="1921330116">
                                                  <w:marLeft w:val="240"/>
                                                  <w:marRight w:val="240"/>
                                                  <w:marTop w:val="0"/>
                                                  <w:marBottom w:val="75"/>
                                                  <w:divBdr>
                                                    <w:top w:val="none" w:sz="0" w:space="0" w:color="auto"/>
                                                    <w:left w:val="none" w:sz="0" w:space="0" w:color="auto"/>
                                                    <w:bottom w:val="none" w:sz="0" w:space="0" w:color="auto"/>
                                                    <w:right w:val="none" w:sz="0" w:space="0" w:color="auto"/>
                                                  </w:divBdr>
                                                </w:div>
                                                <w:div w:id="225841227">
                                                  <w:marLeft w:val="240"/>
                                                  <w:marRight w:val="240"/>
                                                  <w:marTop w:val="0"/>
                                                  <w:marBottom w:val="240"/>
                                                  <w:divBdr>
                                                    <w:top w:val="none" w:sz="0" w:space="0" w:color="auto"/>
                                                    <w:left w:val="none" w:sz="0" w:space="0" w:color="auto"/>
                                                    <w:bottom w:val="none" w:sz="0" w:space="0" w:color="auto"/>
                                                    <w:right w:val="none" w:sz="0" w:space="0" w:color="auto"/>
                                                  </w:divBdr>
                                                </w:div>
                                              </w:divsChild>
                                            </w:div>
                                          </w:divsChild>
                                        </w:div>
                                        <w:div w:id="1302073591">
                                          <w:marLeft w:val="0"/>
                                          <w:marRight w:val="0"/>
                                          <w:marTop w:val="0"/>
                                          <w:marBottom w:val="0"/>
                                          <w:divBdr>
                                            <w:top w:val="none" w:sz="0" w:space="0" w:color="auto"/>
                                            <w:left w:val="none" w:sz="0" w:space="0" w:color="auto"/>
                                            <w:bottom w:val="none" w:sz="0" w:space="0" w:color="auto"/>
                                            <w:right w:val="none" w:sz="0" w:space="0" w:color="auto"/>
                                          </w:divBdr>
                                          <w:divsChild>
                                            <w:div w:id="1051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533228">
      <w:bodyDiv w:val="1"/>
      <w:marLeft w:val="0"/>
      <w:marRight w:val="0"/>
      <w:marTop w:val="0"/>
      <w:marBottom w:val="0"/>
      <w:divBdr>
        <w:top w:val="none" w:sz="0" w:space="0" w:color="auto"/>
        <w:left w:val="none" w:sz="0" w:space="0" w:color="auto"/>
        <w:bottom w:val="none" w:sz="0" w:space="0" w:color="auto"/>
        <w:right w:val="none" w:sz="0" w:space="0" w:color="auto"/>
      </w:divBdr>
      <w:divsChild>
        <w:div w:id="1936984088">
          <w:marLeft w:val="0"/>
          <w:marRight w:val="0"/>
          <w:marTop w:val="0"/>
          <w:marBottom w:val="150"/>
          <w:divBdr>
            <w:top w:val="none" w:sz="0" w:space="0" w:color="auto"/>
            <w:left w:val="none" w:sz="0" w:space="0" w:color="auto"/>
            <w:bottom w:val="none" w:sz="0" w:space="0" w:color="auto"/>
            <w:right w:val="none" w:sz="0" w:space="0" w:color="auto"/>
          </w:divBdr>
          <w:divsChild>
            <w:div w:id="1981035286">
              <w:marLeft w:val="0"/>
              <w:marRight w:val="0"/>
              <w:marTop w:val="0"/>
              <w:marBottom w:val="0"/>
              <w:divBdr>
                <w:top w:val="none" w:sz="0" w:space="0" w:color="auto"/>
                <w:left w:val="none" w:sz="0" w:space="0" w:color="auto"/>
                <w:bottom w:val="none" w:sz="0" w:space="0" w:color="auto"/>
                <w:right w:val="none" w:sz="0" w:space="0" w:color="auto"/>
              </w:divBdr>
              <w:divsChild>
                <w:div w:id="1841266106">
                  <w:marLeft w:val="0"/>
                  <w:marRight w:val="0"/>
                  <w:marTop w:val="0"/>
                  <w:marBottom w:val="0"/>
                  <w:divBdr>
                    <w:top w:val="none" w:sz="0" w:space="0" w:color="auto"/>
                    <w:left w:val="none" w:sz="0" w:space="0" w:color="auto"/>
                    <w:bottom w:val="none" w:sz="0" w:space="0" w:color="auto"/>
                    <w:right w:val="none" w:sz="0" w:space="0" w:color="auto"/>
                  </w:divBdr>
                  <w:divsChild>
                    <w:div w:id="5521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730015">
          <w:marLeft w:val="0"/>
          <w:marRight w:val="0"/>
          <w:marTop w:val="0"/>
          <w:marBottom w:val="0"/>
          <w:divBdr>
            <w:top w:val="none" w:sz="0" w:space="0" w:color="auto"/>
            <w:left w:val="none" w:sz="0" w:space="0" w:color="auto"/>
            <w:bottom w:val="none" w:sz="0" w:space="0" w:color="auto"/>
            <w:right w:val="none" w:sz="0" w:space="0" w:color="auto"/>
          </w:divBdr>
          <w:divsChild>
            <w:div w:id="1652951493">
              <w:marLeft w:val="0"/>
              <w:marRight w:val="0"/>
              <w:marTop w:val="0"/>
              <w:marBottom w:val="0"/>
              <w:divBdr>
                <w:top w:val="none" w:sz="0" w:space="0" w:color="auto"/>
                <w:left w:val="none" w:sz="0" w:space="0" w:color="auto"/>
                <w:bottom w:val="none" w:sz="0" w:space="0" w:color="auto"/>
                <w:right w:val="none" w:sz="0" w:space="0" w:color="auto"/>
              </w:divBdr>
              <w:divsChild>
                <w:div w:id="1147631607">
                  <w:marLeft w:val="0"/>
                  <w:marRight w:val="0"/>
                  <w:marTop w:val="0"/>
                  <w:marBottom w:val="0"/>
                  <w:divBdr>
                    <w:top w:val="none" w:sz="0" w:space="0" w:color="auto"/>
                    <w:left w:val="none" w:sz="0" w:space="0" w:color="auto"/>
                    <w:bottom w:val="none" w:sz="0" w:space="0" w:color="auto"/>
                    <w:right w:val="none" w:sz="0" w:space="0" w:color="auto"/>
                  </w:divBdr>
                  <w:divsChild>
                    <w:div w:id="179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89399">
      <w:bodyDiv w:val="1"/>
      <w:marLeft w:val="0"/>
      <w:marRight w:val="0"/>
      <w:marTop w:val="0"/>
      <w:marBottom w:val="0"/>
      <w:divBdr>
        <w:top w:val="none" w:sz="0" w:space="0" w:color="auto"/>
        <w:left w:val="none" w:sz="0" w:space="0" w:color="auto"/>
        <w:bottom w:val="none" w:sz="0" w:space="0" w:color="auto"/>
        <w:right w:val="none" w:sz="0" w:space="0" w:color="auto"/>
      </w:divBdr>
    </w:div>
    <w:div w:id="1644504337">
      <w:bodyDiv w:val="1"/>
      <w:marLeft w:val="0"/>
      <w:marRight w:val="0"/>
      <w:marTop w:val="0"/>
      <w:marBottom w:val="0"/>
      <w:divBdr>
        <w:top w:val="none" w:sz="0" w:space="0" w:color="auto"/>
        <w:left w:val="none" w:sz="0" w:space="0" w:color="auto"/>
        <w:bottom w:val="none" w:sz="0" w:space="0" w:color="auto"/>
        <w:right w:val="none" w:sz="0" w:space="0" w:color="auto"/>
      </w:divBdr>
    </w:div>
    <w:div w:id="1650089773">
      <w:bodyDiv w:val="1"/>
      <w:marLeft w:val="0"/>
      <w:marRight w:val="0"/>
      <w:marTop w:val="0"/>
      <w:marBottom w:val="0"/>
      <w:divBdr>
        <w:top w:val="none" w:sz="0" w:space="0" w:color="auto"/>
        <w:left w:val="none" w:sz="0" w:space="0" w:color="auto"/>
        <w:bottom w:val="none" w:sz="0" w:space="0" w:color="auto"/>
        <w:right w:val="none" w:sz="0" w:space="0" w:color="auto"/>
      </w:divBdr>
      <w:divsChild>
        <w:div w:id="1468357094">
          <w:marLeft w:val="0"/>
          <w:marRight w:val="0"/>
          <w:marTop w:val="0"/>
          <w:marBottom w:val="0"/>
          <w:divBdr>
            <w:top w:val="none" w:sz="0" w:space="0" w:color="auto"/>
            <w:left w:val="none" w:sz="0" w:space="0" w:color="auto"/>
            <w:bottom w:val="none" w:sz="0" w:space="0" w:color="auto"/>
            <w:right w:val="none" w:sz="0" w:space="0" w:color="auto"/>
          </w:divBdr>
        </w:div>
      </w:divsChild>
    </w:div>
    <w:div w:id="1655334961">
      <w:bodyDiv w:val="1"/>
      <w:marLeft w:val="0"/>
      <w:marRight w:val="0"/>
      <w:marTop w:val="0"/>
      <w:marBottom w:val="0"/>
      <w:divBdr>
        <w:top w:val="none" w:sz="0" w:space="0" w:color="auto"/>
        <w:left w:val="none" w:sz="0" w:space="0" w:color="auto"/>
        <w:bottom w:val="none" w:sz="0" w:space="0" w:color="auto"/>
        <w:right w:val="none" w:sz="0" w:space="0" w:color="auto"/>
      </w:divBdr>
      <w:divsChild>
        <w:div w:id="1025445081">
          <w:marLeft w:val="0"/>
          <w:marRight w:val="0"/>
          <w:marTop w:val="0"/>
          <w:marBottom w:val="0"/>
          <w:divBdr>
            <w:top w:val="none" w:sz="0" w:space="0" w:color="auto"/>
            <w:left w:val="none" w:sz="0" w:space="0" w:color="auto"/>
            <w:bottom w:val="none" w:sz="0" w:space="0" w:color="auto"/>
            <w:right w:val="none" w:sz="0" w:space="0" w:color="auto"/>
          </w:divBdr>
          <w:divsChild>
            <w:div w:id="296029813">
              <w:marLeft w:val="0"/>
              <w:marRight w:val="0"/>
              <w:marTop w:val="0"/>
              <w:marBottom w:val="0"/>
              <w:divBdr>
                <w:top w:val="none" w:sz="0" w:space="0" w:color="auto"/>
                <w:left w:val="none" w:sz="0" w:space="0" w:color="auto"/>
                <w:bottom w:val="none" w:sz="0" w:space="0" w:color="auto"/>
                <w:right w:val="none" w:sz="0" w:space="0" w:color="auto"/>
              </w:divBdr>
              <w:divsChild>
                <w:div w:id="866066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81798845">
          <w:marLeft w:val="0"/>
          <w:marRight w:val="0"/>
          <w:marTop w:val="0"/>
          <w:marBottom w:val="225"/>
          <w:divBdr>
            <w:top w:val="none" w:sz="0" w:space="0" w:color="auto"/>
            <w:left w:val="none" w:sz="0" w:space="0" w:color="auto"/>
            <w:bottom w:val="none" w:sz="0" w:space="0" w:color="auto"/>
            <w:right w:val="none" w:sz="0" w:space="0" w:color="auto"/>
          </w:divBdr>
          <w:divsChild>
            <w:div w:id="986976448">
              <w:marLeft w:val="0"/>
              <w:marRight w:val="0"/>
              <w:marTop w:val="0"/>
              <w:marBottom w:val="0"/>
              <w:divBdr>
                <w:top w:val="none" w:sz="0" w:space="0" w:color="auto"/>
                <w:left w:val="none" w:sz="0" w:space="0" w:color="auto"/>
                <w:bottom w:val="none" w:sz="0" w:space="0" w:color="auto"/>
                <w:right w:val="none" w:sz="0" w:space="0" w:color="auto"/>
              </w:divBdr>
              <w:divsChild>
                <w:div w:id="668599851">
                  <w:marLeft w:val="0"/>
                  <w:marRight w:val="0"/>
                  <w:marTop w:val="0"/>
                  <w:marBottom w:val="0"/>
                  <w:divBdr>
                    <w:top w:val="none" w:sz="0" w:space="0" w:color="auto"/>
                    <w:left w:val="none" w:sz="0" w:space="0" w:color="auto"/>
                    <w:bottom w:val="none" w:sz="0" w:space="0" w:color="auto"/>
                    <w:right w:val="none" w:sz="0" w:space="0" w:color="auto"/>
                  </w:divBdr>
                  <w:divsChild>
                    <w:div w:id="241768137">
                      <w:marLeft w:val="0"/>
                      <w:marRight w:val="0"/>
                      <w:marTop w:val="0"/>
                      <w:marBottom w:val="300"/>
                      <w:divBdr>
                        <w:top w:val="none" w:sz="0" w:space="0" w:color="auto"/>
                        <w:left w:val="none" w:sz="0" w:space="0" w:color="auto"/>
                        <w:bottom w:val="none" w:sz="0" w:space="0" w:color="auto"/>
                        <w:right w:val="none" w:sz="0" w:space="0" w:color="auto"/>
                      </w:divBdr>
                      <w:divsChild>
                        <w:div w:id="905143233">
                          <w:marLeft w:val="0"/>
                          <w:marRight w:val="0"/>
                          <w:marTop w:val="0"/>
                          <w:marBottom w:val="0"/>
                          <w:divBdr>
                            <w:top w:val="none" w:sz="0" w:space="0" w:color="auto"/>
                            <w:left w:val="none" w:sz="0" w:space="0" w:color="auto"/>
                            <w:bottom w:val="none" w:sz="0" w:space="0" w:color="auto"/>
                            <w:right w:val="none" w:sz="0" w:space="0" w:color="auto"/>
                          </w:divBdr>
                          <w:divsChild>
                            <w:div w:id="789006693">
                              <w:marLeft w:val="0"/>
                              <w:marRight w:val="0"/>
                              <w:marTop w:val="0"/>
                              <w:marBottom w:val="0"/>
                              <w:divBdr>
                                <w:top w:val="none" w:sz="0" w:space="0" w:color="auto"/>
                                <w:left w:val="none" w:sz="0" w:space="0" w:color="auto"/>
                                <w:bottom w:val="none" w:sz="0" w:space="0" w:color="auto"/>
                                <w:right w:val="none" w:sz="0" w:space="0" w:color="auto"/>
                              </w:divBdr>
                              <w:divsChild>
                                <w:div w:id="17118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515257">
      <w:bodyDiv w:val="1"/>
      <w:marLeft w:val="0"/>
      <w:marRight w:val="0"/>
      <w:marTop w:val="0"/>
      <w:marBottom w:val="0"/>
      <w:divBdr>
        <w:top w:val="none" w:sz="0" w:space="0" w:color="auto"/>
        <w:left w:val="none" w:sz="0" w:space="0" w:color="auto"/>
        <w:bottom w:val="none" w:sz="0" w:space="0" w:color="auto"/>
        <w:right w:val="none" w:sz="0" w:space="0" w:color="auto"/>
      </w:divBdr>
      <w:divsChild>
        <w:div w:id="1747536931">
          <w:marLeft w:val="-150"/>
          <w:marRight w:val="-150"/>
          <w:marTop w:val="0"/>
          <w:marBottom w:val="0"/>
          <w:divBdr>
            <w:top w:val="none" w:sz="0" w:space="0" w:color="auto"/>
            <w:left w:val="none" w:sz="0" w:space="0" w:color="auto"/>
            <w:bottom w:val="none" w:sz="0" w:space="0" w:color="auto"/>
            <w:right w:val="none" w:sz="0" w:space="0" w:color="auto"/>
          </w:divBdr>
          <w:divsChild>
            <w:div w:id="421679779">
              <w:marLeft w:val="0"/>
              <w:marRight w:val="0"/>
              <w:marTop w:val="0"/>
              <w:marBottom w:val="0"/>
              <w:divBdr>
                <w:top w:val="none" w:sz="0" w:space="0" w:color="auto"/>
                <w:left w:val="none" w:sz="0" w:space="0" w:color="auto"/>
                <w:bottom w:val="none" w:sz="0" w:space="0" w:color="auto"/>
                <w:right w:val="none" w:sz="0" w:space="0" w:color="auto"/>
              </w:divBdr>
              <w:divsChild>
                <w:div w:id="1808937765">
                  <w:marLeft w:val="0"/>
                  <w:marRight w:val="0"/>
                  <w:marTop w:val="0"/>
                  <w:marBottom w:val="0"/>
                  <w:divBdr>
                    <w:top w:val="none" w:sz="0" w:space="0" w:color="auto"/>
                    <w:left w:val="none" w:sz="0" w:space="0" w:color="auto"/>
                    <w:bottom w:val="none" w:sz="0" w:space="0" w:color="auto"/>
                    <w:right w:val="none" w:sz="0" w:space="0" w:color="auto"/>
                  </w:divBdr>
                  <w:divsChild>
                    <w:div w:id="16506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9512">
              <w:marLeft w:val="1175"/>
              <w:marRight w:val="0"/>
              <w:marTop w:val="0"/>
              <w:marBottom w:val="0"/>
              <w:divBdr>
                <w:top w:val="none" w:sz="0" w:space="0" w:color="auto"/>
                <w:left w:val="none" w:sz="0" w:space="0" w:color="auto"/>
                <w:bottom w:val="none" w:sz="0" w:space="0" w:color="auto"/>
                <w:right w:val="none" w:sz="0" w:space="0" w:color="auto"/>
              </w:divBdr>
            </w:div>
            <w:div w:id="2100103408">
              <w:marLeft w:val="1175"/>
              <w:marRight w:val="0"/>
              <w:marTop w:val="0"/>
              <w:marBottom w:val="0"/>
              <w:divBdr>
                <w:top w:val="none" w:sz="0" w:space="0" w:color="auto"/>
                <w:left w:val="none" w:sz="0" w:space="0" w:color="auto"/>
                <w:bottom w:val="none" w:sz="0" w:space="0" w:color="auto"/>
                <w:right w:val="none" w:sz="0" w:space="0" w:color="auto"/>
              </w:divBdr>
              <w:divsChild>
                <w:div w:id="17883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120">
          <w:marLeft w:val="0"/>
          <w:marRight w:val="0"/>
          <w:marTop w:val="0"/>
          <w:marBottom w:val="0"/>
          <w:divBdr>
            <w:top w:val="none" w:sz="0" w:space="0" w:color="auto"/>
            <w:left w:val="none" w:sz="0" w:space="0" w:color="auto"/>
            <w:bottom w:val="none" w:sz="0" w:space="0" w:color="auto"/>
            <w:right w:val="none" w:sz="0" w:space="0" w:color="auto"/>
          </w:divBdr>
          <w:divsChild>
            <w:div w:id="1306163015">
              <w:marLeft w:val="0"/>
              <w:marRight w:val="0"/>
              <w:marTop w:val="100"/>
              <w:marBottom w:val="100"/>
              <w:divBdr>
                <w:top w:val="none" w:sz="0" w:space="0" w:color="auto"/>
                <w:left w:val="none" w:sz="0" w:space="0" w:color="auto"/>
                <w:bottom w:val="none" w:sz="0" w:space="0" w:color="auto"/>
                <w:right w:val="none" w:sz="0" w:space="0" w:color="auto"/>
              </w:divBdr>
              <w:divsChild>
                <w:div w:id="2025284947">
                  <w:marLeft w:val="0"/>
                  <w:marRight w:val="0"/>
                  <w:marTop w:val="0"/>
                  <w:marBottom w:val="0"/>
                  <w:divBdr>
                    <w:top w:val="none" w:sz="0" w:space="0" w:color="auto"/>
                    <w:left w:val="none" w:sz="0" w:space="0" w:color="auto"/>
                    <w:bottom w:val="none" w:sz="0" w:space="0" w:color="auto"/>
                    <w:right w:val="none" w:sz="0" w:space="0" w:color="auto"/>
                  </w:divBdr>
                  <w:divsChild>
                    <w:div w:id="275983468">
                      <w:marLeft w:val="0"/>
                      <w:marRight w:val="0"/>
                      <w:marTop w:val="0"/>
                      <w:marBottom w:val="0"/>
                      <w:divBdr>
                        <w:top w:val="none" w:sz="0" w:space="0" w:color="auto"/>
                        <w:left w:val="none" w:sz="0" w:space="0" w:color="auto"/>
                        <w:bottom w:val="none" w:sz="0" w:space="0" w:color="auto"/>
                        <w:right w:val="none" w:sz="0" w:space="0" w:color="auto"/>
                      </w:divBdr>
                      <w:divsChild>
                        <w:div w:id="1017267842">
                          <w:marLeft w:val="-150"/>
                          <w:marRight w:val="-150"/>
                          <w:marTop w:val="0"/>
                          <w:marBottom w:val="0"/>
                          <w:divBdr>
                            <w:top w:val="none" w:sz="0" w:space="0" w:color="auto"/>
                            <w:left w:val="none" w:sz="0" w:space="0" w:color="auto"/>
                            <w:bottom w:val="none" w:sz="0" w:space="0" w:color="auto"/>
                            <w:right w:val="none" w:sz="0" w:space="0" w:color="auto"/>
                          </w:divBdr>
                          <w:divsChild>
                            <w:div w:id="7194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8162">
                      <w:marLeft w:val="0"/>
                      <w:marRight w:val="0"/>
                      <w:marTop w:val="0"/>
                      <w:marBottom w:val="0"/>
                      <w:divBdr>
                        <w:top w:val="none" w:sz="0" w:space="0" w:color="auto"/>
                        <w:left w:val="none" w:sz="0" w:space="0" w:color="auto"/>
                        <w:bottom w:val="none" w:sz="0" w:space="0" w:color="auto"/>
                        <w:right w:val="none" w:sz="0" w:space="0" w:color="auto"/>
                      </w:divBdr>
                      <w:divsChild>
                        <w:div w:id="790637025">
                          <w:marLeft w:val="-150"/>
                          <w:marRight w:val="-150"/>
                          <w:marTop w:val="0"/>
                          <w:marBottom w:val="0"/>
                          <w:divBdr>
                            <w:top w:val="none" w:sz="0" w:space="0" w:color="auto"/>
                            <w:left w:val="none" w:sz="0" w:space="0" w:color="auto"/>
                            <w:bottom w:val="none" w:sz="0" w:space="0" w:color="auto"/>
                            <w:right w:val="none" w:sz="0" w:space="0" w:color="auto"/>
                          </w:divBdr>
                          <w:divsChild>
                            <w:div w:id="1241596800">
                              <w:marLeft w:val="0"/>
                              <w:marRight w:val="0"/>
                              <w:marTop w:val="0"/>
                              <w:marBottom w:val="0"/>
                              <w:divBdr>
                                <w:top w:val="none" w:sz="0" w:space="0" w:color="auto"/>
                                <w:left w:val="none" w:sz="0" w:space="0" w:color="auto"/>
                                <w:bottom w:val="none" w:sz="0" w:space="0" w:color="auto"/>
                                <w:right w:val="none" w:sz="0" w:space="0" w:color="auto"/>
                              </w:divBdr>
                              <w:divsChild>
                                <w:div w:id="1517113989">
                                  <w:marLeft w:val="0"/>
                                  <w:marRight w:val="0"/>
                                  <w:marTop w:val="0"/>
                                  <w:marBottom w:val="0"/>
                                  <w:divBdr>
                                    <w:top w:val="single" w:sz="6" w:space="0" w:color="DDDDDD"/>
                                    <w:left w:val="single" w:sz="6" w:space="0" w:color="DDDDDD"/>
                                    <w:bottom w:val="single" w:sz="6" w:space="0" w:color="DDDDDD"/>
                                    <w:right w:val="single" w:sz="6" w:space="0" w:color="DDDDDD"/>
                                  </w:divBdr>
                                  <w:divsChild>
                                    <w:div w:id="799345099">
                                      <w:marLeft w:val="0"/>
                                      <w:marRight w:val="0"/>
                                      <w:marTop w:val="0"/>
                                      <w:marBottom w:val="0"/>
                                      <w:divBdr>
                                        <w:top w:val="none" w:sz="0" w:space="0" w:color="auto"/>
                                        <w:left w:val="none" w:sz="0" w:space="0" w:color="auto"/>
                                        <w:bottom w:val="none" w:sz="0" w:space="0" w:color="auto"/>
                                        <w:right w:val="none" w:sz="0" w:space="0" w:color="auto"/>
                                      </w:divBdr>
                                    </w:div>
                                    <w:div w:id="1246499147">
                                      <w:marLeft w:val="0"/>
                                      <w:marRight w:val="0"/>
                                      <w:marTop w:val="0"/>
                                      <w:marBottom w:val="0"/>
                                      <w:divBdr>
                                        <w:top w:val="none" w:sz="0" w:space="0" w:color="auto"/>
                                        <w:left w:val="none" w:sz="0" w:space="0" w:color="auto"/>
                                        <w:bottom w:val="none" w:sz="0" w:space="0" w:color="auto"/>
                                        <w:right w:val="none" w:sz="0" w:space="0" w:color="auto"/>
                                      </w:divBdr>
                                    </w:div>
                                    <w:div w:id="612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23221">
                      <w:marLeft w:val="0"/>
                      <w:marRight w:val="0"/>
                      <w:marTop w:val="0"/>
                      <w:marBottom w:val="0"/>
                      <w:divBdr>
                        <w:top w:val="none" w:sz="0" w:space="0" w:color="auto"/>
                        <w:left w:val="none" w:sz="0" w:space="0" w:color="auto"/>
                        <w:bottom w:val="none" w:sz="0" w:space="0" w:color="auto"/>
                        <w:right w:val="none" w:sz="0" w:space="0" w:color="auto"/>
                      </w:divBdr>
                      <w:divsChild>
                        <w:div w:id="1116677031">
                          <w:marLeft w:val="-150"/>
                          <w:marRight w:val="-150"/>
                          <w:marTop w:val="0"/>
                          <w:marBottom w:val="0"/>
                          <w:divBdr>
                            <w:top w:val="none" w:sz="0" w:space="0" w:color="auto"/>
                            <w:left w:val="none" w:sz="0" w:space="0" w:color="auto"/>
                            <w:bottom w:val="none" w:sz="0" w:space="0" w:color="auto"/>
                            <w:right w:val="none" w:sz="0" w:space="0" w:color="auto"/>
                          </w:divBdr>
                        </w:div>
                      </w:divsChild>
                    </w:div>
                    <w:div w:id="406727871">
                      <w:marLeft w:val="0"/>
                      <w:marRight w:val="0"/>
                      <w:marTop w:val="0"/>
                      <w:marBottom w:val="0"/>
                      <w:divBdr>
                        <w:top w:val="none" w:sz="0" w:space="0" w:color="auto"/>
                        <w:left w:val="none" w:sz="0" w:space="0" w:color="auto"/>
                        <w:bottom w:val="none" w:sz="0" w:space="0" w:color="auto"/>
                        <w:right w:val="none" w:sz="0" w:space="0" w:color="auto"/>
                      </w:divBdr>
                      <w:divsChild>
                        <w:div w:id="815800366">
                          <w:marLeft w:val="-150"/>
                          <w:marRight w:val="-150"/>
                          <w:marTop w:val="0"/>
                          <w:marBottom w:val="0"/>
                          <w:divBdr>
                            <w:top w:val="none" w:sz="0" w:space="0" w:color="auto"/>
                            <w:left w:val="none" w:sz="0" w:space="0" w:color="auto"/>
                            <w:bottom w:val="none" w:sz="0" w:space="0" w:color="auto"/>
                            <w:right w:val="none" w:sz="0" w:space="0" w:color="auto"/>
                          </w:divBdr>
                        </w:div>
                      </w:divsChild>
                    </w:div>
                    <w:div w:id="680745754">
                      <w:marLeft w:val="0"/>
                      <w:marRight w:val="0"/>
                      <w:marTop w:val="0"/>
                      <w:marBottom w:val="0"/>
                      <w:divBdr>
                        <w:top w:val="none" w:sz="0" w:space="0" w:color="auto"/>
                        <w:left w:val="none" w:sz="0" w:space="0" w:color="auto"/>
                        <w:bottom w:val="none" w:sz="0" w:space="0" w:color="auto"/>
                        <w:right w:val="none" w:sz="0" w:space="0" w:color="auto"/>
                      </w:divBdr>
                      <w:divsChild>
                        <w:div w:id="603540753">
                          <w:marLeft w:val="-150"/>
                          <w:marRight w:val="-150"/>
                          <w:marTop w:val="0"/>
                          <w:marBottom w:val="0"/>
                          <w:divBdr>
                            <w:top w:val="none" w:sz="0" w:space="0" w:color="auto"/>
                            <w:left w:val="none" w:sz="0" w:space="0" w:color="auto"/>
                            <w:bottom w:val="none" w:sz="0" w:space="0" w:color="auto"/>
                            <w:right w:val="none" w:sz="0" w:space="0" w:color="auto"/>
                          </w:divBdr>
                          <w:divsChild>
                            <w:div w:id="808862255">
                              <w:marLeft w:val="1175"/>
                              <w:marRight w:val="0"/>
                              <w:marTop w:val="0"/>
                              <w:marBottom w:val="0"/>
                              <w:divBdr>
                                <w:top w:val="none" w:sz="0" w:space="0" w:color="auto"/>
                                <w:left w:val="none" w:sz="0" w:space="0" w:color="auto"/>
                                <w:bottom w:val="none" w:sz="0" w:space="0" w:color="auto"/>
                                <w:right w:val="none" w:sz="0" w:space="0" w:color="auto"/>
                              </w:divBdr>
                              <w:divsChild>
                                <w:div w:id="214393637">
                                  <w:marLeft w:val="0"/>
                                  <w:marRight w:val="0"/>
                                  <w:marTop w:val="0"/>
                                  <w:marBottom w:val="0"/>
                                  <w:divBdr>
                                    <w:top w:val="none" w:sz="0" w:space="0" w:color="auto"/>
                                    <w:left w:val="none" w:sz="0" w:space="0" w:color="auto"/>
                                    <w:bottom w:val="none" w:sz="0" w:space="0" w:color="auto"/>
                                    <w:right w:val="none" w:sz="0" w:space="0" w:color="auto"/>
                                  </w:divBdr>
                                  <w:divsChild>
                                    <w:div w:id="1136070264">
                                      <w:marLeft w:val="0"/>
                                      <w:marRight w:val="0"/>
                                      <w:marTop w:val="0"/>
                                      <w:marBottom w:val="0"/>
                                      <w:divBdr>
                                        <w:top w:val="none" w:sz="0" w:space="0" w:color="auto"/>
                                        <w:left w:val="none" w:sz="0" w:space="0" w:color="auto"/>
                                        <w:bottom w:val="none" w:sz="0" w:space="0" w:color="auto"/>
                                        <w:right w:val="none" w:sz="0" w:space="0" w:color="auto"/>
                                      </w:divBdr>
                                    </w:div>
                                    <w:div w:id="3777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799147">
                      <w:marLeft w:val="0"/>
                      <w:marRight w:val="0"/>
                      <w:marTop w:val="0"/>
                      <w:marBottom w:val="0"/>
                      <w:divBdr>
                        <w:top w:val="none" w:sz="0" w:space="0" w:color="auto"/>
                        <w:left w:val="none" w:sz="0" w:space="0" w:color="auto"/>
                        <w:bottom w:val="none" w:sz="0" w:space="0" w:color="auto"/>
                        <w:right w:val="none" w:sz="0" w:space="0" w:color="auto"/>
                      </w:divBdr>
                      <w:divsChild>
                        <w:div w:id="483357027">
                          <w:marLeft w:val="-150"/>
                          <w:marRight w:val="-150"/>
                          <w:marTop w:val="0"/>
                          <w:marBottom w:val="0"/>
                          <w:divBdr>
                            <w:top w:val="none" w:sz="0" w:space="0" w:color="auto"/>
                            <w:left w:val="none" w:sz="0" w:space="0" w:color="auto"/>
                            <w:bottom w:val="none" w:sz="0" w:space="0" w:color="auto"/>
                            <w:right w:val="none" w:sz="0" w:space="0" w:color="auto"/>
                          </w:divBdr>
                        </w:div>
                      </w:divsChild>
                    </w:div>
                    <w:div w:id="892618087">
                      <w:marLeft w:val="0"/>
                      <w:marRight w:val="0"/>
                      <w:marTop w:val="0"/>
                      <w:marBottom w:val="0"/>
                      <w:divBdr>
                        <w:top w:val="none" w:sz="0" w:space="0" w:color="auto"/>
                        <w:left w:val="none" w:sz="0" w:space="0" w:color="auto"/>
                        <w:bottom w:val="none" w:sz="0" w:space="0" w:color="auto"/>
                        <w:right w:val="none" w:sz="0" w:space="0" w:color="auto"/>
                      </w:divBdr>
                      <w:divsChild>
                        <w:div w:id="241841434">
                          <w:marLeft w:val="-150"/>
                          <w:marRight w:val="-150"/>
                          <w:marTop w:val="0"/>
                          <w:marBottom w:val="0"/>
                          <w:divBdr>
                            <w:top w:val="none" w:sz="0" w:space="0" w:color="auto"/>
                            <w:left w:val="none" w:sz="0" w:space="0" w:color="auto"/>
                            <w:bottom w:val="none" w:sz="0" w:space="0" w:color="auto"/>
                            <w:right w:val="none" w:sz="0" w:space="0" w:color="auto"/>
                          </w:divBdr>
                        </w:div>
                      </w:divsChild>
                    </w:div>
                    <w:div w:id="1199779007">
                      <w:marLeft w:val="0"/>
                      <w:marRight w:val="0"/>
                      <w:marTop w:val="0"/>
                      <w:marBottom w:val="0"/>
                      <w:divBdr>
                        <w:top w:val="none" w:sz="0" w:space="0" w:color="auto"/>
                        <w:left w:val="none" w:sz="0" w:space="0" w:color="auto"/>
                        <w:bottom w:val="none" w:sz="0" w:space="0" w:color="auto"/>
                        <w:right w:val="none" w:sz="0" w:space="0" w:color="auto"/>
                      </w:divBdr>
                      <w:divsChild>
                        <w:div w:id="669723913">
                          <w:marLeft w:val="-150"/>
                          <w:marRight w:val="-150"/>
                          <w:marTop w:val="0"/>
                          <w:marBottom w:val="0"/>
                          <w:divBdr>
                            <w:top w:val="none" w:sz="0" w:space="0" w:color="auto"/>
                            <w:left w:val="none" w:sz="0" w:space="0" w:color="auto"/>
                            <w:bottom w:val="none" w:sz="0" w:space="0" w:color="auto"/>
                            <w:right w:val="none" w:sz="0" w:space="0" w:color="auto"/>
                          </w:divBdr>
                        </w:div>
                      </w:divsChild>
                    </w:div>
                    <w:div w:id="545025616">
                      <w:marLeft w:val="0"/>
                      <w:marRight w:val="0"/>
                      <w:marTop w:val="0"/>
                      <w:marBottom w:val="0"/>
                      <w:divBdr>
                        <w:top w:val="none" w:sz="0" w:space="0" w:color="auto"/>
                        <w:left w:val="none" w:sz="0" w:space="0" w:color="auto"/>
                        <w:bottom w:val="none" w:sz="0" w:space="0" w:color="auto"/>
                        <w:right w:val="none" w:sz="0" w:space="0" w:color="auto"/>
                      </w:divBdr>
                      <w:divsChild>
                        <w:div w:id="510142631">
                          <w:marLeft w:val="-150"/>
                          <w:marRight w:val="-150"/>
                          <w:marTop w:val="0"/>
                          <w:marBottom w:val="0"/>
                          <w:divBdr>
                            <w:top w:val="none" w:sz="0" w:space="0" w:color="auto"/>
                            <w:left w:val="none" w:sz="0" w:space="0" w:color="auto"/>
                            <w:bottom w:val="none" w:sz="0" w:space="0" w:color="auto"/>
                            <w:right w:val="none" w:sz="0" w:space="0" w:color="auto"/>
                          </w:divBdr>
                        </w:div>
                      </w:divsChild>
                    </w:div>
                    <w:div w:id="1164668830">
                      <w:marLeft w:val="0"/>
                      <w:marRight w:val="0"/>
                      <w:marTop w:val="0"/>
                      <w:marBottom w:val="0"/>
                      <w:divBdr>
                        <w:top w:val="none" w:sz="0" w:space="0" w:color="auto"/>
                        <w:left w:val="none" w:sz="0" w:space="0" w:color="auto"/>
                        <w:bottom w:val="none" w:sz="0" w:space="0" w:color="auto"/>
                        <w:right w:val="none" w:sz="0" w:space="0" w:color="auto"/>
                      </w:divBdr>
                      <w:divsChild>
                        <w:div w:id="160436454">
                          <w:marLeft w:val="-150"/>
                          <w:marRight w:val="-150"/>
                          <w:marTop w:val="0"/>
                          <w:marBottom w:val="0"/>
                          <w:divBdr>
                            <w:top w:val="none" w:sz="0" w:space="0" w:color="auto"/>
                            <w:left w:val="none" w:sz="0" w:space="0" w:color="auto"/>
                            <w:bottom w:val="none" w:sz="0" w:space="0" w:color="auto"/>
                            <w:right w:val="none" w:sz="0" w:space="0" w:color="auto"/>
                          </w:divBdr>
                        </w:div>
                      </w:divsChild>
                    </w:div>
                    <w:div w:id="40595961">
                      <w:marLeft w:val="0"/>
                      <w:marRight w:val="0"/>
                      <w:marTop w:val="0"/>
                      <w:marBottom w:val="0"/>
                      <w:divBdr>
                        <w:top w:val="none" w:sz="0" w:space="0" w:color="auto"/>
                        <w:left w:val="none" w:sz="0" w:space="0" w:color="auto"/>
                        <w:bottom w:val="none" w:sz="0" w:space="0" w:color="auto"/>
                        <w:right w:val="none" w:sz="0" w:space="0" w:color="auto"/>
                      </w:divBdr>
                      <w:divsChild>
                        <w:div w:id="141782169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33952">
          <w:marLeft w:val="-150"/>
          <w:marRight w:val="-150"/>
          <w:marTop w:val="0"/>
          <w:marBottom w:val="0"/>
          <w:divBdr>
            <w:top w:val="none" w:sz="0" w:space="0" w:color="auto"/>
            <w:left w:val="none" w:sz="0" w:space="0" w:color="auto"/>
            <w:bottom w:val="none" w:sz="0" w:space="0" w:color="auto"/>
            <w:right w:val="none" w:sz="0" w:space="0" w:color="auto"/>
          </w:divBdr>
          <w:divsChild>
            <w:div w:id="4052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4839">
      <w:bodyDiv w:val="1"/>
      <w:marLeft w:val="0"/>
      <w:marRight w:val="0"/>
      <w:marTop w:val="0"/>
      <w:marBottom w:val="0"/>
      <w:divBdr>
        <w:top w:val="none" w:sz="0" w:space="0" w:color="auto"/>
        <w:left w:val="none" w:sz="0" w:space="0" w:color="auto"/>
        <w:bottom w:val="none" w:sz="0" w:space="0" w:color="auto"/>
        <w:right w:val="none" w:sz="0" w:space="0" w:color="auto"/>
      </w:divBdr>
      <w:divsChild>
        <w:div w:id="1804619935">
          <w:marLeft w:val="0"/>
          <w:marRight w:val="0"/>
          <w:marTop w:val="0"/>
          <w:marBottom w:val="0"/>
          <w:divBdr>
            <w:top w:val="none" w:sz="0" w:space="0" w:color="auto"/>
            <w:left w:val="none" w:sz="0" w:space="0" w:color="auto"/>
            <w:bottom w:val="none" w:sz="0" w:space="0" w:color="auto"/>
            <w:right w:val="none" w:sz="0" w:space="0" w:color="auto"/>
          </w:divBdr>
          <w:divsChild>
            <w:div w:id="424961371">
              <w:marLeft w:val="0"/>
              <w:marRight w:val="0"/>
              <w:marTop w:val="0"/>
              <w:marBottom w:val="0"/>
              <w:divBdr>
                <w:top w:val="single" w:sz="6" w:space="0" w:color="E1E8ED"/>
                <w:left w:val="single" w:sz="6" w:space="0" w:color="E1E8ED"/>
                <w:bottom w:val="single" w:sz="6" w:space="0" w:color="E1E8ED"/>
                <w:right w:val="single" w:sz="6" w:space="0" w:color="E1E8ED"/>
              </w:divBdr>
              <w:divsChild>
                <w:div w:id="1564028775">
                  <w:marLeft w:val="0"/>
                  <w:marRight w:val="0"/>
                  <w:marTop w:val="0"/>
                  <w:marBottom w:val="0"/>
                  <w:divBdr>
                    <w:top w:val="none" w:sz="0" w:space="0" w:color="auto"/>
                    <w:left w:val="none" w:sz="0" w:space="0" w:color="auto"/>
                    <w:bottom w:val="none" w:sz="0" w:space="0" w:color="auto"/>
                    <w:right w:val="none" w:sz="0" w:space="0" w:color="auto"/>
                  </w:divBdr>
                  <w:divsChild>
                    <w:div w:id="1483112151">
                      <w:marLeft w:val="0"/>
                      <w:marRight w:val="0"/>
                      <w:marTop w:val="0"/>
                      <w:marBottom w:val="0"/>
                      <w:divBdr>
                        <w:top w:val="none" w:sz="0" w:space="0" w:color="auto"/>
                        <w:left w:val="none" w:sz="0" w:space="0" w:color="auto"/>
                        <w:bottom w:val="none" w:sz="0" w:space="0" w:color="auto"/>
                        <w:right w:val="none" w:sz="0" w:space="0" w:color="auto"/>
                      </w:divBdr>
                      <w:divsChild>
                        <w:div w:id="787428428">
                          <w:blockQuote w:val="1"/>
                          <w:marLeft w:val="0"/>
                          <w:marRight w:val="0"/>
                          <w:marTop w:val="0"/>
                          <w:marBottom w:val="0"/>
                          <w:divBdr>
                            <w:top w:val="none" w:sz="0" w:space="0" w:color="auto"/>
                            <w:left w:val="none" w:sz="0" w:space="0" w:color="auto"/>
                            <w:bottom w:val="none" w:sz="0" w:space="0" w:color="auto"/>
                            <w:right w:val="none" w:sz="0" w:space="0" w:color="auto"/>
                          </w:divBdr>
                          <w:divsChild>
                            <w:div w:id="1554929307">
                              <w:marLeft w:val="0"/>
                              <w:marRight w:val="0"/>
                              <w:marTop w:val="0"/>
                              <w:marBottom w:val="0"/>
                              <w:divBdr>
                                <w:top w:val="none" w:sz="0" w:space="0" w:color="auto"/>
                                <w:left w:val="none" w:sz="0" w:space="0" w:color="auto"/>
                                <w:bottom w:val="none" w:sz="0" w:space="0" w:color="auto"/>
                                <w:right w:val="none" w:sz="0" w:space="0" w:color="auto"/>
                              </w:divBdr>
                              <w:divsChild>
                                <w:div w:id="412165675">
                                  <w:marLeft w:val="0"/>
                                  <w:marRight w:val="0"/>
                                  <w:marTop w:val="0"/>
                                  <w:marBottom w:val="0"/>
                                  <w:divBdr>
                                    <w:top w:val="none" w:sz="0" w:space="0" w:color="auto"/>
                                    <w:left w:val="none" w:sz="0" w:space="0" w:color="auto"/>
                                    <w:bottom w:val="none" w:sz="0" w:space="0" w:color="auto"/>
                                    <w:right w:val="none" w:sz="0" w:space="0" w:color="auto"/>
                                  </w:divBdr>
                                  <w:divsChild>
                                    <w:div w:id="1607276249">
                                      <w:marLeft w:val="0"/>
                                      <w:marRight w:val="0"/>
                                      <w:marTop w:val="0"/>
                                      <w:marBottom w:val="0"/>
                                      <w:divBdr>
                                        <w:top w:val="none" w:sz="0" w:space="0" w:color="auto"/>
                                        <w:left w:val="none" w:sz="0" w:space="0" w:color="auto"/>
                                        <w:bottom w:val="none" w:sz="0" w:space="0" w:color="auto"/>
                                        <w:right w:val="none" w:sz="0" w:space="0" w:color="auto"/>
                                      </w:divBdr>
                                    </w:div>
                                  </w:divsChild>
                                </w:div>
                                <w:div w:id="1348096398">
                                  <w:marLeft w:val="0"/>
                                  <w:marRight w:val="0"/>
                                  <w:marTop w:val="0"/>
                                  <w:marBottom w:val="0"/>
                                  <w:divBdr>
                                    <w:top w:val="none" w:sz="0" w:space="0" w:color="auto"/>
                                    <w:left w:val="none" w:sz="0" w:space="0" w:color="auto"/>
                                    <w:bottom w:val="none" w:sz="0" w:space="0" w:color="auto"/>
                                    <w:right w:val="none" w:sz="0" w:space="0" w:color="auto"/>
                                  </w:divBdr>
                                </w:div>
                              </w:divsChild>
                            </w:div>
                            <w:div w:id="2075666059">
                              <w:marLeft w:val="0"/>
                              <w:marRight w:val="0"/>
                              <w:marTop w:val="195"/>
                              <w:marBottom w:val="0"/>
                              <w:divBdr>
                                <w:top w:val="none" w:sz="0" w:space="0" w:color="auto"/>
                                <w:left w:val="none" w:sz="0" w:space="0" w:color="auto"/>
                                <w:bottom w:val="none" w:sz="0" w:space="0" w:color="auto"/>
                                <w:right w:val="none" w:sz="0" w:space="0" w:color="auto"/>
                              </w:divBdr>
                              <w:divsChild>
                                <w:div w:id="1181092075">
                                  <w:marLeft w:val="0"/>
                                  <w:marRight w:val="0"/>
                                  <w:marTop w:val="156"/>
                                  <w:marBottom w:val="0"/>
                                  <w:divBdr>
                                    <w:top w:val="none" w:sz="0" w:space="0" w:color="auto"/>
                                    <w:left w:val="none" w:sz="0" w:space="0" w:color="auto"/>
                                    <w:bottom w:val="none" w:sz="0" w:space="0" w:color="auto"/>
                                    <w:right w:val="none" w:sz="0" w:space="0" w:color="auto"/>
                                  </w:divBdr>
                                  <w:divsChild>
                                    <w:div w:id="209726819">
                                      <w:marLeft w:val="0"/>
                                      <w:marRight w:val="0"/>
                                      <w:marTop w:val="0"/>
                                      <w:marBottom w:val="0"/>
                                      <w:divBdr>
                                        <w:top w:val="none" w:sz="0" w:space="0" w:color="auto"/>
                                        <w:left w:val="none" w:sz="0" w:space="0" w:color="auto"/>
                                        <w:bottom w:val="none" w:sz="0" w:space="0" w:color="auto"/>
                                        <w:right w:val="none" w:sz="0" w:space="0" w:color="auto"/>
                                      </w:divBdr>
                                      <w:divsChild>
                                        <w:div w:id="1958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00130">
                                  <w:marLeft w:val="0"/>
                                  <w:marRight w:val="0"/>
                                  <w:marTop w:val="156"/>
                                  <w:marBottom w:val="0"/>
                                  <w:divBdr>
                                    <w:top w:val="none" w:sz="0" w:space="0" w:color="auto"/>
                                    <w:left w:val="none" w:sz="0" w:space="0" w:color="auto"/>
                                    <w:bottom w:val="none" w:sz="0" w:space="0" w:color="auto"/>
                                    <w:right w:val="none" w:sz="0" w:space="0" w:color="auto"/>
                                  </w:divBdr>
                                  <w:divsChild>
                                    <w:div w:id="1578199827">
                                      <w:marLeft w:val="0"/>
                                      <w:marRight w:val="0"/>
                                      <w:marTop w:val="0"/>
                                      <w:marBottom w:val="0"/>
                                      <w:divBdr>
                                        <w:top w:val="none" w:sz="0" w:space="0" w:color="auto"/>
                                        <w:left w:val="none" w:sz="0" w:space="0" w:color="auto"/>
                                        <w:bottom w:val="none" w:sz="0" w:space="0" w:color="auto"/>
                                        <w:right w:val="none" w:sz="0" w:space="0" w:color="auto"/>
                                      </w:divBdr>
                                    </w:div>
                                    <w:div w:id="1814831070">
                                      <w:marLeft w:val="180"/>
                                      <w:marRight w:val="0"/>
                                      <w:marTop w:val="0"/>
                                      <w:marBottom w:val="0"/>
                                      <w:divBdr>
                                        <w:top w:val="none" w:sz="0" w:space="0" w:color="auto"/>
                                        <w:left w:val="none" w:sz="0" w:space="0" w:color="auto"/>
                                        <w:bottom w:val="none" w:sz="0" w:space="0" w:color="auto"/>
                                        <w:right w:val="none" w:sz="0" w:space="0" w:color="auto"/>
                                      </w:divBdr>
                                    </w:div>
                                    <w:div w:id="3507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4068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47298">
          <w:marLeft w:val="-300"/>
          <w:marRight w:val="-300"/>
          <w:marTop w:val="375"/>
          <w:marBottom w:val="0"/>
          <w:divBdr>
            <w:top w:val="none" w:sz="0" w:space="0" w:color="auto"/>
            <w:left w:val="none" w:sz="0" w:space="0" w:color="auto"/>
            <w:bottom w:val="none" w:sz="0" w:space="0" w:color="auto"/>
            <w:right w:val="none" w:sz="0" w:space="0" w:color="auto"/>
          </w:divBdr>
        </w:div>
      </w:divsChild>
    </w:div>
    <w:div w:id="1832332400">
      <w:bodyDiv w:val="1"/>
      <w:marLeft w:val="0"/>
      <w:marRight w:val="0"/>
      <w:marTop w:val="0"/>
      <w:marBottom w:val="0"/>
      <w:divBdr>
        <w:top w:val="none" w:sz="0" w:space="0" w:color="auto"/>
        <w:left w:val="none" w:sz="0" w:space="0" w:color="auto"/>
        <w:bottom w:val="none" w:sz="0" w:space="0" w:color="auto"/>
        <w:right w:val="none" w:sz="0" w:space="0" w:color="auto"/>
      </w:divBdr>
      <w:divsChild>
        <w:div w:id="109784220">
          <w:marLeft w:val="0"/>
          <w:marRight w:val="0"/>
          <w:marTop w:val="600"/>
          <w:marBottom w:val="600"/>
          <w:divBdr>
            <w:top w:val="none" w:sz="0" w:space="0" w:color="auto"/>
            <w:left w:val="none" w:sz="0" w:space="0" w:color="auto"/>
            <w:bottom w:val="none" w:sz="0" w:space="0" w:color="auto"/>
            <w:right w:val="none" w:sz="0" w:space="0" w:color="auto"/>
          </w:divBdr>
        </w:div>
      </w:divsChild>
    </w:div>
    <w:div w:id="1865971289">
      <w:bodyDiv w:val="1"/>
      <w:marLeft w:val="0"/>
      <w:marRight w:val="0"/>
      <w:marTop w:val="0"/>
      <w:marBottom w:val="0"/>
      <w:divBdr>
        <w:top w:val="none" w:sz="0" w:space="0" w:color="auto"/>
        <w:left w:val="none" w:sz="0" w:space="0" w:color="auto"/>
        <w:bottom w:val="none" w:sz="0" w:space="0" w:color="auto"/>
        <w:right w:val="none" w:sz="0" w:space="0" w:color="auto"/>
      </w:divBdr>
      <w:divsChild>
        <w:div w:id="944389338">
          <w:marLeft w:val="0"/>
          <w:marRight w:val="0"/>
          <w:marTop w:val="0"/>
          <w:marBottom w:val="0"/>
          <w:divBdr>
            <w:top w:val="none" w:sz="0" w:space="0" w:color="auto"/>
            <w:left w:val="none" w:sz="0" w:space="0" w:color="auto"/>
            <w:bottom w:val="none" w:sz="0" w:space="0" w:color="auto"/>
            <w:right w:val="none" w:sz="0" w:space="0" w:color="auto"/>
          </w:divBdr>
          <w:divsChild>
            <w:div w:id="1563448238">
              <w:marLeft w:val="0"/>
              <w:marRight w:val="0"/>
              <w:marTop w:val="0"/>
              <w:marBottom w:val="0"/>
              <w:divBdr>
                <w:top w:val="none" w:sz="0" w:space="0" w:color="auto"/>
                <w:left w:val="none" w:sz="0" w:space="0" w:color="auto"/>
                <w:bottom w:val="none" w:sz="0" w:space="0" w:color="auto"/>
                <w:right w:val="none" w:sz="0" w:space="0" w:color="auto"/>
              </w:divBdr>
              <w:divsChild>
                <w:div w:id="1845243963">
                  <w:marLeft w:val="0"/>
                  <w:marRight w:val="0"/>
                  <w:marTop w:val="0"/>
                  <w:marBottom w:val="0"/>
                  <w:divBdr>
                    <w:top w:val="none" w:sz="0" w:space="0" w:color="auto"/>
                    <w:left w:val="none" w:sz="0" w:space="0" w:color="auto"/>
                    <w:bottom w:val="none" w:sz="0" w:space="0" w:color="auto"/>
                    <w:right w:val="none" w:sz="0" w:space="0" w:color="auto"/>
                  </w:divBdr>
                  <w:divsChild>
                    <w:div w:id="1121069095">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 w:id="1912083115">
              <w:marLeft w:val="0"/>
              <w:marRight w:val="0"/>
              <w:marTop w:val="0"/>
              <w:marBottom w:val="0"/>
              <w:divBdr>
                <w:top w:val="none" w:sz="0" w:space="0" w:color="auto"/>
                <w:left w:val="none" w:sz="0" w:space="0" w:color="auto"/>
                <w:bottom w:val="none" w:sz="0" w:space="0" w:color="auto"/>
                <w:right w:val="none" w:sz="0" w:space="0" w:color="auto"/>
              </w:divBdr>
              <w:divsChild>
                <w:div w:id="259680433">
                  <w:marLeft w:val="0"/>
                  <w:marRight w:val="0"/>
                  <w:marTop w:val="0"/>
                  <w:marBottom w:val="0"/>
                  <w:divBdr>
                    <w:top w:val="none" w:sz="0" w:space="0" w:color="auto"/>
                    <w:left w:val="none" w:sz="0" w:space="0" w:color="auto"/>
                    <w:bottom w:val="none" w:sz="0" w:space="0" w:color="auto"/>
                    <w:right w:val="none" w:sz="0" w:space="0" w:color="auto"/>
                  </w:divBdr>
                  <w:divsChild>
                    <w:div w:id="1427651215">
                      <w:marLeft w:val="0"/>
                      <w:marRight w:val="0"/>
                      <w:marTop w:val="0"/>
                      <w:marBottom w:val="0"/>
                      <w:divBdr>
                        <w:top w:val="none" w:sz="0" w:space="0" w:color="auto"/>
                        <w:left w:val="none" w:sz="0" w:space="0" w:color="auto"/>
                        <w:bottom w:val="none" w:sz="0" w:space="0" w:color="auto"/>
                        <w:right w:val="none" w:sz="0" w:space="0" w:color="auto"/>
                      </w:divBdr>
                      <w:divsChild>
                        <w:div w:id="1439718654">
                          <w:marLeft w:val="0"/>
                          <w:marRight w:val="0"/>
                          <w:marTop w:val="0"/>
                          <w:marBottom w:val="0"/>
                          <w:divBdr>
                            <w:top w:val="none" w:sz="0" w:space="0" w:color="auto"/>
                            <w:left w:val="none" w:sz="0" w:space="0" w:color="auto"/>
                            <w:bottom w:val="none" w:sz="0" w:space="0" w:color="auto"/>
                            <w:right w:val="none" w:sz="0" w:space="0" w:color="auto"/>
                          </w:divBdr>
                        </w:div>
                        <w:div w:id="1373263155">
                          <w:marLeft w:val="0"/>
                          <w:marRight w:val="0"/>
                          <w:marTop w:val="0"/>
                          <w:marBottom w:val="0"/>
                          <w:divBdr>
                            <w:top w:val="none" w:sz="0" w:space="0" w:color="auto"/>
                            <w:left w:val="none" w:sz="0" w:space="0" w:color="auto"/>
                            <w:bottom w:val="none" w:sz="0" w:space="0" w:color="auto"/>
                            <w:right w:val="none" w:sz="0" w:space="0" w:color="auto"/>
                          </w:divBdr>
                          <w:divsChild>
                            <w:div w:id="613942831">
                              <w:marLeft w:val="0"/>
                              <w:marRight w:val="0"/>
                              <w:marTop w:val="0"/>
                              <w:marBottom w:val="0"/>
                              <w:divBdr>
                                <w:top w:val="none" w:sz="0" w:space="0" w:color="auto"/>
                                <w:left w:val="none" w:sz="0" w:space="0" w:color="auto"/>
                                <w:bottom w:val="none" w:sz="0" w:space="0" w:color="auto"/>
                                <w:right w:val="none" w:sz="0" w:space="0" w:color="auto"/>
                              </w:divBdr>
                            </w:div>
                          </w:divsChild>
                        </w:div>
                        <w:div w:id="1748650361">
                          <w:marLeft w:val="0"/>
                          <w:marRight w:val="0"/>
                          <w:marTop w:val="0"/>
                          <w:marBottom w:val="0"/>
                          <w:divBdr>
                            <w:top w:val="none" w:sz="0" w:space="0" w:color="auto"/>
                            <w:left w:val="none" w:sz="0" w:space="0" w:color="auto"/>
                            <w:bottom w:val="none" w:sz="0" w:space="0" w:color="auto"/>
                            <w:right w:val="none" w:sz="0" w:space="0" w:color="auto"/>
                          </w:divBdr>
                          <w:divsChild>
                            <w:div w:id="777456069">
                              <w:marLeft w:val="0"/>
                              <w:marRight w:val="133"/>
                              <w:marTop w:val="80"/>
                              <w:marBottom w:val="0"/>
                              <w:divBdr>
                                <w:top w:val="none" w:sz="0" w:space="0" w:color="auto"/>
                                <w:left w:val="none" w:sz="0" w:space="0" w:color="auto"/>
                                <w:bottom w:val="none" w:sz="0" w:space="0" w:color="auto"/>
                                <w:right w:val="none" w:sz="0" w:space="0" w:color="auto"/>
                              </w:divBdr>
                              <w:divsChild>
                                <w:div w:id="9420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072587">
          <w:marLeft w:val="0"/>
          <w:marRight w:val="0"/>
          <w:marTop w:val="0"/>
          <w:marBottom w:val="0"/>
          <w:divBdr>
            <w:top w:val="none" w:sz="0" w:space="0" w:color="auto"/>
            <w:left w:val="none" w:sz="0" w:space="0" w:color="auto"/>
            <w:bottom w:val="none" w:sz="0" w:space="0" w:color="auto"/>
            <w:right w:val="none" w:sz="0" w:space="0" w:color="auto"/>
          </w:divBdr>
          <w:divsChild>
            <w:div w:id="945960746">
              <w:marLeft w:val="0"/>
              <w:marRight w:val="0"/>
              <w:marTop w:val="0"/>
              <w:marBottom w:val="0"/>
              <w:divBdr>
                <w:top w:val="none" w:sz="0" w:space="0" w:color="auto"/>
                <w:left w:val="none" w:sz="0" w:space="0" w:color="auto"/>
                <w:bottom w:val="none" w:sz="0" w:space="0" w:color="auto"/>
                <w:right w:val="none" w:sz="0" w:space="0" w:color="auto"/>
              </w:divBdr>
              <w:divsChild>
                <w:div w:id="2098596663">
                  <w:marLeft w:val="0"/>
                  <w:marRight w:val="0"/>
                  <w:marTop w:val="0"/>
                  <w:marBottom w:val="0"/>
                  <w:divBdr>
                    <w:top w:val="none" w:sz="0" w:space="0" w:color="auto"/>
                    <w:left w:val="none" w:sz="0" w:space="0" w:color="auto"/>
                    <w:bottom w:val="none" w:sz="0" w:space="0" w:color="auto"/>
                    <w:right w:val="none" w:sz="0" w:space="0" w:color="auto"/>
                  </w:divBdr>
                  <w:divsChild>
                    <w:div w:id="1412697172">
                      <w:marLeft w:val="0"/>
                      <w:marRight w:val="0"/>
                      <w:marTop w:val="0"/>
                      <w:marBottom w:val="0"/>
                      <w:divBdr>
                        <w:top w:val="none" w:sz="0" w:space="0" w:color="auto"/>
                        <w:left w:val="none" w:sz="0" w:space="0" w:color="auto"/>
                        <w:bottom w:val="none" w:sz="0" w:space="0" w:color="auto"/>
                        <w:right w:val="none" w:sz="0" w:space="0" w:color="auto"/>
                      </w:divBdr>
                      <w:divsChild>
                        <w:div w:id="838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760428">
      <w:bodyDiv w:val="1"/>
      <w:marLeft w:val="0"/>
      <w:marRight w:val="0"/>
      <w:marTop w:val="0"/>
      <w:marBottom w:val="0"/>
      <w:divBdr>
        <w:top w:val="none" w:sz="0" w:space="0" w:color="auto"/>
        <w:left w:val="none" w:sz="0" w:space="0" w:color="auto"/>
        <w:bottom w:val="none" w:sz="0" w:space="0" w:color="auto"/>
        <w:right w:val="none" w:sz="0" w:space="0" w:color="auto"/>
      </w:divBdr>
    </w:div>
    <w:div w:id="2052262899">
      <w:bodyDiv w:val="1"/>
      <w:marLeft w:val="0"/>
      <w:marRight w:val="0"/>
      <w:marTop w:val="0"/>
      <w:marBottom w:val="0"/>
      <w:divBdr>
        <w:top w:val="none" w:sz="0" w:space="0" w:color="auto"/>
        <w:left w:val="none" w:sz="0" w:space="0" w:color="auto"/>
        <w:bottom w:val="none" w:sz="0" w:space="0" w:color="auto"/>
        <w:right w:val="none" w:sz="0" w:space="0" w:color="auto"/>
      </w:divBdr>
      <w:divsChild>
        <w:div w:id="1552839299">
          <w:marLeft w:val="0"/>
          <w:marRight w:val="-480"/>
          <w:marTop w:val="0"/>
          <w:marBottom w:val="0"/>
          <w:divBdr>
            <w:top w:val="none" w:sz="0" w:space="0" w:color="auto"/>
            <w:left w:val="none" w:sz="0" w:space="0" w:color="auto"/>
            <w:bottom w:val="none" w:sz="0" w:space="0" w:color="auto"/>
            <w:right w:val="none" w:sz="0" w:space="0" w:color="auto"/>
          </w:divBdr>
          <w:divsChild>
            <w:div w:id="455417015">
              <w:marLeft w:val="0"/>
              <w:marRight w:val="0"/>
              <w:marTop w:val="0"/>
              <w:marBottom w:val="0"/>
              <w:divBdr>
                <w:top w:val="none" w:sz="0" w:space="0" w:color="auto"/>
                <w:left w:val="none" w:sz="0" w:space="0" w:color="auto"/>
                <w:bottom w:val="none" w:sz="0" w:space="0" w:color="auto"/>
                <w:right w:val="none" w:sz="0" w:space="0" w:color="auto"/>
              </w:divBdr>
              <w:divsChild>
                <w:div w:id="427623702">
                  <w:marLeft w:val="0"/>
                  <w:marRight w:val="0"/>
                  <w:marTop w:val="0"/>
                  <w:marBottom w:val="300"/>
                  <w:divBdr>
                    <w:top w:val="none" w:sz="0" w:space="0" w:color="auto"/>
                    <w:left w:val="none" w:sz="0" w:space="0" w:color="auto"/>
                    <w:bottom w:val="none" w:sz="0" w:space="0" w:color="auto"/>
                    <w:right w:val="none" w:sz="0" w:space="0" w:color="auto"/>
                  </w:divBdr>
                  <w:divsChild>
                    <w:div w:id="1530026524">
                      <w:marLeft w:val="150"/>
                      <w:marRight w:val="150"/>
                      <w:marTop w:val="0"/>
                      <w:marBottom w:val="0"/>
                      <w:divBdr>
                        <w:top w:val="none" w:sz="0" w:space="0" w:color="auto"/>
                        <w:left w:val="none" w:sz="0" w:space="0" w:color="auto"/>
                        <w:bottom w:val="none" w:sz="0" w:space="0" w:color="auto"/>
                        <w:right w:val="none" w:sz="0" w:space="0" w:color="auto"/>
                      </w:divBdr>
                      <w:divsChild>
                        <w:div w:id="14982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2770">
                  <w:marLeft w:val="0"/>
                  <w:marRight w:val="0"/>
                  <w:marTop w:val="0"/>
                  <w:marBottom w:val="0"/>
                  <w:divBdr>
                    <w:top w:val="none" w:sz="0" w:space="0" w:color="auto"/>
                    <w:left w:val="none" w:sz="0" w:space="0" w:color="auto"/>
                    <w:bottom w:val="none" w:sz="0" w:space="0" w:color="auto"/>
                    <w:right w:val="none" w:sz="0" w:space="0" w:color="auto"/>
                  </w:divBdr>
                  <w:divsChild>
                    <w:div w:id="1249849456">
                      <w:marLeft w:val="0"/>
                      <w:marRight w:val="0"/>
                      <w:marTop w:val="0"/>
                      <w:marBottom w:val="0"/>
                      <w:divBdr>
                        <w:top w:val="none" w:sz="0" w:space="0" w:color="auto"/>
                        <w:left w:val="none" w:sz="0" w:space="0" w:color="auto"/>
                        <w:bottom w:val="none" w:sz="0" w:space="0" w:color="auto"/>
                        <w:right w:val="none" w:sz="0" w:space="0" w:color="auto"/>
                      </w:divBdr>
                      <w:divsChild>
                        <w:div w:id="748967258">
                          <w:marLeft w:val="0"/>
                          <w:marRight w:val="0"/>
                          <w:marTop w:val="0"/>
                          <w:marBottom w:val="0"/>
                          <w:divBdr>
                            <w:top w:val="none" w:sz="0" w:space="0" w:color="auto"/>
                            <w:left w:val="none" w:sz="0" w:space="0" w:color="auto"/>
                            <w:bottom w:val="none" w:sz="0" w:space="0" w:color="auto"/>
                            <w:right w:val="none" w:sz="0" w:space="0" w:color="auto"/>
                          </w:divBdr>
                        </w:div>
                        <w:div w:id="1283921376">
                          <w:marLeft w:val="0"/>
                          <w:marRight w:val="0"/>
                          <w:marTop w:val="0"/>
                          <w:marBottom w:val="0"/>
                          <w:divBdr>
                            <w:top w:val="none" w:sz="0" w:space="0" w:color="auto"/>
                            <w:left w:val="none" w:sz="0" w:space="0" w:color="auto"/>
                            <w:bottom w:val="none" w:sz="0" w:space="0" w:color="auto"/>
                            <w:right w:val="none" w:sz="0" w:space="0" w:color="auto"/>
                          </w:divBdr>
                          <w:divsChild>
                            <w:div w:id="1838494007">
                              <w:marLeft w:val="0"/>
                              <w:marRight w:val="0"/>
                              <w:marTop w:val="150"/>
                              <w:marBottom w:val="0"/>
                              <w:divBdr>
                                <w:top w:val="none" w:sz="0" w:space="0" w:color="auto"/>
                                <w:left w:val="none" w:sz="0" w:space="0" w:color="auto"/>
                                <w:bottom w:val="none" w:sz="0" w:space="0" w:color="auto"/>
                                <w:right w:val="none" w:sz="0" w:space="0" w:color="auto"/>
                              </w:divBdr>
                            </w:div>
                            <w:div w:id="1567258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94455046">
                  <w:marLeft w:val="0"/>
                  <w:marRight w:val="0"/>
                  <w:marTop w:val="0"/>
                  <w:marBottom w:val="0"/>
                  <w:divBdr>
                    <w:top w:val="none" w:sz="0" w:space="0" w:color="auto"/>
                    <w:left w:val="none" w:sz="0" w:space="0" w:color="auto"/>
                    <w:bottom w:val="none" w:sz="0" w:space="0" w:color="auto"/>
                    <w:right w:val="none" w:sz="0" w:space="0" w:color="auto"/>
                  </w:divBdr>
                  <w:divsChild>
                    <w:div w:id="1225262742">
                      <w:marLeft w:val="0"/>
                      <w:marRight w:val="0"/>
                      <w:marTop w:val="0"/>
                      <w:marBottom w:val="0"/>
                      <w:divBdr>
                        <w:top w:val="none" w:sz="0" w:space="0" w:color="auto"/>
                        <w:left w:val="none" w:sz="0" w:space="0" w:color="auto"/>
                        <w:bottom w:val="none" w:sz="0" w:space="0" w:color="auto"/>
                        <w:right w:val="none" w:sz="0" w:space="0" w:color="auto"/>
                      </w:divBdr>
                    </w:div>
                  </w:divsChild>
                </w:div>
                <w:div w:id="10647234">
                  <w:marLeft w:val="0"/>
                  <w:marRight w:val="0"/>
                  <w:marTop w:val="0"/>
                  <w:marBottom w:val="0"/>
                  <w:divBdr>
                    <w:top w:val="none" w:sz="0" w:space="0" w:color="auto"/>
                    <w:left w:val="none" w:sz="0" w:space="0" w:color="auto"/>
                    <w:bottom w:val="none" w:sz="0" w:space="0" w:color="auto"/>
                    <w:right w:val="none" w:sz="0" w:space="0" w:color="auto"/>
                  </w:divBdr>
                  <w:divsChild>
                    <w:div w:id="885332680">
                      <w:marLeft w:val="0"/>
                      <w:marRight w:val="0"/>
                      <w:marTop w:val="0"/>
                      <w:marBottom w:val="0"/>
                      <w:divBdr>
                        <w:top w:val="none" w:sz="0" w:space="0" w:color="auto"/>
                        <w:left w:val="none" w:sz="0" w:space="0" w:color="auto"/>
                        <w:bottom w:val="none" w:sz="0" w:space="0" w:color="auto"/>
                        <w:right w:val="none" w:sz="0" w:space="0" w:color="auto"/>
                      </w:divBdr>
                    </w:div>
                  </w:divsChild>
                </w:div>
                <w:div w:id="1482653397">
                  <w:marLeft w:val="0"/>
                  <w:marRight w:val="0"/>
                  <w:marTop w:val="150"/>
                  <w:marBottom w:val="150"/>
                  <w:divBdr>
                    <w:top w:val="none" w:sz="0" w:space="0" w:color="auto"/>
                    <w:left w:val="none" w:sz="0" w:space="0" w:color="auto"/>
                    <w:bottom w:val="none" w:sz="0" w:space="0" w:color="auto"/>
                    <w:right w:val="none" w:sz="0" w:space="0" w:color="auto"/>
                  </w:divBdr>
                  <w:divsChild>
                    <w:div w:id="429857883">
                      <w:marLeft w:val="0"/>
                      <w:marRight w:val="0"/>
                      <w:marTop w:val="0"/>
                      <w:marBottom w:val="0"/>
                      <w:divBdr>
                        <w:top w:val="none" w:sz="0" w:space="0" w:color="auto"/>
                        <w:left w:val="none" w:sz="0" w:space="0" w:color="auto"/>
                        <w:bottom w:val="none" w:sz="0" w:space="0" w:color="auto"/>
                        <w:right w:val="none" w:sz="0" w:space="0" w:color="auto"/>
                      </w:divBdr>
                    </w:div>
                  </w:divsChild>
                </w:div>
                <w:div w:id="737702820">
                  <w:marLeft w:val="0"/>
                  <w:marRight w:val="0"/>
                  <w:marTop w:val="0"/>
                  <w:marBottom w:val="300"/>
                  <w:divBdr>
                    <w:top w:val="none" w:sz="0" w:space="0" w:color="auto"/>
                    <w:left w:val="none" w:sz="0" w:space="0" w:color="auto"/>
                    <w:bottom w:val="none" w:sz="0" w:space="0" w:color="auto"/>
                    <w:right w:val="none" w:sz="0" w:space="0" w:color="auto"/>
                  </w:divBdr>
                  <w:divsChild>
                    <w:div w:id="846868398">
                      <w:marLeft w:val="150"/>
                      <w:marRight w:val="150"/>
                      <w:marTop w:val="0"/>
                      <w:marBottom w:val="0"/>
                      <w:divBdr>
                        <w:top w:val="none" w:sz="0" w:space="0" w:color="auto"/>
                        <w:left w:val="none" w:sz="0" w:space="0" w:color="auto"/>
                        <w:bottom w:val="none" w:sz="0" w:space="0" w:color="auto"/>
                        <w:right w:val="none" w:sz="0" w:space="0" w:color="auto"/>
                      </w:divBdr>
                      <w:divsChild>
                        <w:div w:id="13503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8761">
                  <w:marLeft w:val="0"/>
                  <w:marRight w:val="0"/>
                  <w:marTop w:val="0"/>
                  <w:marBottom w:val="0"/>
                  <w:divBdr>
                    <w:top w:val="none" w:sz="0" w:space="0" w:color="auto"/>
                    <w:left w:val="none" w:sz="0" w:space="0" w:color="auto"/>
                    <w:bottom w:val="none" w:sz="0" w:space="0" w:color="auto"/>
                    <w:right w:val="none" w:sz="0" w:space="0" w:color="auto"/>
                  </w:divBdr>
                  <w:divsChild>
                    <w:div w:id="2096434784">
                      <w:marLeft w:val="750"/>
                      <w:marRight w:val="750"/>
                      <w:marTop w:val="0"/>
                      <w:marBottom w:val="450"/>
                      <w:divBdr>
                        <w:top w:val="single" w:sz="6" w:space="8" w:color="D9D9D9"/>
                        <w:left w:val="none" w:sz="0" w:space="0" w:color="auto"/>
                        <w:bottom w:val="single" w:sz="6" w:space="8" w:color="D9D9D9"/>
                        <w:right w:val="none" w:sz="0" w:space="0" w:color="auto"/>
                      </w:divBdr>
                    </w:div>
                  </w:divsChild>
                </w:div>
                <w:div w:id="1845973902">
                  <w:marLeft w:val="0"/>
                  <w:marRight w:val="0"/>
                  <w:marTop w:val="0"/>
                  <w:marBottom w:val="480"/>
                  <w:divBdr>
                    <w:top w:val="none" w:sz="0" w:space="0" w:color="auto"/>
                    <w:left w:val="none" w:sz="0" w:space="0" w:color="auto"/>
                    <w:bottom w:val="none" w:sz="0" w:space="0" w:color="auto"/>
                    <w:right w:val="none" w:sz="0" w:space="0" w:color="auto"/>
                  </w:divBdr>
                  <w:divsChild>
                    <w:div w:id="1877503808">
                      <w:marLeft w:val="0"/>
                      <w:marRight w:val="0"/>
                      <w:marTop w:val="0"/>
                      <w:marBottom w:val="0"/>
                      <w:divBdr>
                        <w:top w:val="none" w:sz="0" w:space="0" w:color="auto"/>
                        <w:left w:val="none" w:sz="0" w:space="0" w:color="auto"/>
                        <w:bottom w:val="none" w:sz="0" w:space="0" w:color="auto"/>
                        <w:right w:val="none" w:sz="0" w:space="0" w:color="auto"/>
                      </w:divBdr>
                      <w:divsChild>
                        <w:div w:id="1557005445">
                          <w:marLeft w:val="0"/>
                          <w:marRight w:val="0"/>
                          <w:marTop w:val="0"/>
                          <w:marBottom w:val="0"/>
                          <w:divBdr>
                            <w:top w:val="none" w:sz="0" w:space="0" w:color="auto"/>
                            <w:left w:val="none" w:sz="0" w:space="0" w:color="auto"/>
                            <w:bottom w:val="none" w:sz="0" w:space="0" w:color="auto"/>
                            <w:right w:val="none" w:sz="0" w:space="0" w:color="auto"/>
                          </w:divBdr>
                          <w:divsChild>
                            <w:div w:id="1021129036">
                              <w:marLeft w:val="0"/>
                              <w:marRight w:val="0"/>
                              <w:marTop w:val="0"/>
                              <w:marBottom w:val="0"/>
                              <w:divBdr>
                                <w:top w:val="none" w:sz="0" w:space="0" w:color="auto"/>
                                <w:left w:val="none" w:sz="0" w:space="0" w:color="auto"/>
                                <w:bottom w:val="none" w:sz="0" w:space="0" w:color="auto"/>
                                <w:right w:val="none" w:sz="0" w:space="0" w:color="auto"/>
                              </w:divBdr>
                              <w:divsChild>
                                <w:div w:id="636299739">
                                  <w:marLeft w:val="0"/>
                                  <w:marRight w:val="0"/>
                                  <w:marTop w:val="0"/>
                                  <w:marBottom w:val="0"/>
                                  <w:divBdr>
                                    <w:top w:val="none" w:sz="0" w:space="0" w:color="auto"/>
                                    <w:left w:val="none" w:sz="0" w:space="0" w:color="auto"/>
                                    <w:bottom w:val="none" w:sz="0" w:space="0" w:color="auto"/>
                                    <w:right w:val="none" w:sz="0" w:space="0" w:color="auto"/>
                                  </w:divBdr>
                                  <w:divsChild>
                                    <w:div w:id="1130973544">
                                      <w:marLeft w:val="150"/>
                                      <w:marRight w:val="150"/>
                                      <w:marTop w:val="0"/>
                                      <w:marBottom w:val="0"/>
                                      <w:divBdr>
                                        <w:top w:val="none" w:sz="0" w:space="0" w:color="auto"/>
                                        <w:left w:val="none" w:sz="0" w:space="0" w:color="auto"/>
                                        <w:bottom w:val="none" w:sz="0" w:space="0" w:color="auto"/>
                                        <w:right w:val="none" w:sz="0" w:space="0" w:color="auto"/>
                                      </w:divBdr>
                                      <w:divsChild>
                                        <w:div w:id="5420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0234">
                              <w:marLeft w:val="0"/>
                              <w:marRight w:val="0"/>
                              <w:marTop w:val="0"/>
                              <w:marBottom w:val="0"/>
                              <w:divBdr>
                                <w:top w:val="none" w:sz="0" w:space="0" w:color="auto"/>
                                <w:left w:val="none" w:sz="0" w:space="0" w:color="auto"/>
                                <w:bottom w:val="none" w:sz="0" w:space="0" w:color="auto"/>
                                <w:right w:val="none" w:sz="0" w:space="0" w:color="auto"/>
                              </w:divBdr>
                              <w:divsChild>
                                <w:div w:id="1720400349">
                                  <w:marLeft w:val="0"/>
                                  <w:marRight w:val="0"/>
                                  <w:marTop w:val="0"/>
                                  <w:marBottom w:val="0"/>
                                  <w:divBdr>
                                    <w:top w:val="none" w:sz="0" w:space="0" w:color="auto"/>
                                    <w:left w:val="none" w:sz="0" w:space="0" w:color="auto"/>
                                    <w:bottom w:val="none" w:sz="0" w:space="0" w:color="auto"/>
                                    <w:right w:val="none" w:sz="0" w:space="0" w:color="auto"/>
                                  </w:divBdr>
                                  <w:divsChild>
                                    <w:div w:id="107429578">
                                      <w:marLeft w:val="150"/>
                                      <w:marRight w:val="150"/>
                                      <w:marTop w:val="0"/>
                                      <w:marBottom w:val="0"/>
                                      <w:divBdr>
                                        <w:top w:val="none" w:sz="0" w:space="0" w:color="auto"/>
                                        <w:left w:val="none" w:sz="0" w:space="0" w:color="auto"/>
                                        <w:bottom w:val="none" w:sz="0" w:space="0" w:color="auto"/>
                                        <w:right w:val="none" w:sz="0" w:space="0" w:color="auto"/>
                                      </w:divBdr>
                                      <w:divsChild>
                                        <w:div w:id="12025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4522">
                      <w:marLeft w:val="0"/>
                      <w:marRight w:val="0"/>
                      <w:marTop w:val="0"/>
                      <w:marBottom w:val="0"/>
                      <w:divBdr>
                        <w:top w:val="none" w:sz="0" w:space="0" w:color="auto"/>
                        <w:left w:val="none" w:sz="0" w:space="0" w:color="auto"/>
                        <w:bottom w:val="none" w:sz="0" w:space="0" w:color="auto"/>
                        <w:right w:val="none" w:sz="0" w:space="0" w:color="auto"/>
                      </w:divBdr>
                      <w:divsChild>
                        <w:div w:id="1363752636">
                          <w:marLeft w:val="0"/>
                          <w:marRight w:val="0"/>
                          <w:marTop w:val="0"/>
                          <w:marBottom w:val="0"/>
                          <w:divBdr>
                            <w:top w:val="none" w:sz="0" w:space="0" w:color="auto"/>
                            <w:left w:val="none" w:sz="0" w:space="0" w:color="auto"/>
                            <w:bottom w:val="none" w:sz="0" w:space="0" w:color="auto"/>
                            <w:right w:val="none" w:sz="0" w:space="0" w:color="auto"/>
                          </w:divBdr>
                          <w:divsChild>
                            <w:div w:id="7223209">
                              <w:marLeft w:val="0"/>
                              <w:marRight w:val="0"/>
                              <w:marTop w:val="0"/>
                              <w:marBottom w:val="0"/>
                              <w:divBdr>
                                <w:top w:val="none" w:sz="0" w:space="0" w:color="auto"/>
                                <w:left w:val="none" w:sz="0" w:space="0" w:color="auto"/>
                                <w:bottom w:val="none" w:sz="0" w:space="0" w:color="auto"/>
                                <w:right w:val="none" w:sz="0" w:space="0" w:color="auto"/>
                              </w:divBdr>
                              <w:divsChild>
                                <w:div w:id="226306014">
                                  <w:marLeft w:val="0"/>
                                  <w:marRight w:val="0"/>
                                  <w:marTop w:val="0"/>
                                  <w:marBottom w:val="0"/>
                                  <w:divBdr>
                                    <w:top w:val="none" w:sz="0" w:space="0" w:color="auto"/>
                                    <w:left w:val="none" w:sz="0" w:space="0" w:color="auto"/>
                                    <w:bottom w:val="none" w:sz="0" w:space="0" w:color="auto"/>
                                    <w:right w:val="none" w:sz="0" w:space="0" w:color="auto"/>
                                  </w:divBdr>
                                  <w:divsChild>
                                    <w:div w:id="3476032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34884279">
                              <w:marLeft w:val="0"/>
                              <w:marRight w:val="0"/>
                              <w:marTop w:val="0"/>
                              <w:marBottom w:val="0"/>
                              <w:divBdr>
                                <w:top w:val="none" w:sz="0" w:space="0" w:color="auto"/>
                                <w:left w:val="none" w:sz="0" w:space="0" w:color="auto"/>
                                <w:bottom w:val="none" w:sz="0" w:space="0" w:color="auto"/>
                                <w:right w:val="none" w:sz="0" w:space="0" w:color="auto"/>
                              </w:divBdr>
                              <w:divsChild>
                                <w:div w:id="810437605">
                                  <w:marLeft w:val="0"/>
                                  <w:marRight w:val="0"/>
                                  <w:marTop w:val="0"/>
                                  <w:marBottom w:val="0"/>
                                  <w:divBdr>
                                    <w:top w:val="none" w:sz="0" w:space="0" w:color="auto"/>
                                    <w:left w:val="none" w:sz="0" w:space="0" w:color="auto"/>
                                    <w:bottom w:val="none" w:sz="0" w:space="0" w:color="auto"/>
                                    <w:right w:val="none" w:sz="0" w:space="0" w:color="auto"/>
                                  </w:divBdr>
                                  <w:divsChild>
                                    <w:div w:id="14300058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60409">
                  <w:marLeft w:val="0"/>
                  <w:marRight w:val="0"/>
                  <w:marTop w:val="0"/>
                  <w:marBottom w:val="300"/>
                  <w:divBdr>
                    <w:top w:val="none" w:sz="0" w:space="0" w:color="auto"/>
                    <w:left w:val="none" w:sz="0" w:space="0" w:color="auto"/>
                    <w:bottom w:val="none" w:sz="0" w:space="0" w:color="auto"/>
                    <w:right w:val="none" w:sz="0" w:space="0" w:color="auto"/>
                  </w:divBdr>
                  <w:divsChild>
                    <w:div w:id="248317014">
                      <w:marLeft w:val="150"/>
                      <w:marRight w:val="150"/>
                      <w:marTop w:val="0"/>
                      <w:marBottom w:val="0"/>
                      <w:divBdr>
                        <w:top w:val="none" w:sz="0" w:space="0" w:color="auto"/>
                        <w:left w:val="none" w:sz="0" w:space="0" w:color="auto"/>
                        <w:bottom w:val="none" w:sz="0" w:space="0" w:color="auto"/>
                        <w:right w:val="none" w:sz="0" w:space="0" w:color="auto"/>
                      </w:divBdr>
                      <w:divsChild>
                        <w:div w:id="5083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98890">
                  <w:marLeft w:val="0"/>
                  <w:marRight w:val="0"/>
                  <w:marTop w:val="0"/>
                  <w:marBottom w:val="300"/>
                  <w:divBdr>
                    <w:top w:val="none" w:sz="0" w:space="0" w:color="auto"/>
                    <w:left w:val="none" w:sz="0" w:space="0" w:color="auto"/>
                    <w:bottom w:val="none" w:sz="0" w:space="0" w:color="auto"/>
                    <w:right w:val="none" w:sz="0" w:space="0" w:color="auto"/>
                  </w:divBdr>
                  <w:divsChild>
                    <w:div w:id="984940767">
                      <w:marLeft w:val="150"/>
                      <w:marRight w:val="150"/>
                      <w:marTop w:val="0"/>
                      <w:marBottom w:val="0"/>
                      <w:divBdr>
                        <w:top w:val="none" w:sz="0" w:space="0" w:color="auto"/>
                        <w:left w:val="none" w:sz="0" w:space="0" w:color="auto"/>
                        <w:bottom w:val="none" w:sz="0" w:space="0" w:color="auto"/>
                        <w:right w:val="none" w:sz="0" w:space="0" w:color="auto"/>
                      </w:divBdr>
                      <w:divsChild>
                        <w:div w:id="10599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4202">
              <w:marLeft w:val="0"/>
              <w:marRight w:val="0"/>
              <w:marTop w:val="0"/>
              <w:marBottom w:val="0"/>
              <w:divBdr>
                <w:top w:val="none" w:sz="0" w:space="0" w:color="auto"/>
                <w:left w:val="none" w:sz="0" w:space="0" w:color="auto"/>
                <w:bottom w:val="none" w:sz="0" w:space="0" w:color="auto"/>
                <w:right w:val="none" w:sz="0" w:space="0" w:color="auto"/>
              </w:divBdr>
              <w:divsChild>
                <w:div w:id="905142182">
                  <w:marLeft w:val="0"/>
                  <w:marRight w:val="0"/>
                  <w:marTop w:val="0"/>
                  <w:marBottom w:val="225"/>
                  <w:divBdr>
                    <w:top w:val="none" w:sz="0" w:space="0" w:color="auto"/>
                    <w:left w:val="none" w:sz="0" w:space="0" w:color="auto"/>
                    <w:bottom w:val="none" w:sz="0" w:space="0" w:color="auto"/>
                    <w:right w:val="none" w:sz="0" w:space="0" w:color="auto"/>
                  </w:divBdr>
                </w:div>
              </w:divsChild>
            </w:div>
            <w:div w:id="958612464">
              <w:marLeft w:val="0"/>
              <w:marRight w:val="0"/>
              <w:marTop w:val="0"/>
              <w:marBottom w:val="0"/>
              <w:divBdr>
                <w:top w:val="none" w:sz="0" w:space="0" w:color="auto"/>
                <w:left w:val="none" w:sz="0" w:space="0" w:color="auto"/>
                <w:bottom w:val="none" w:sz="0" w:space="0" w:color="auto"/>
                <w:right w:val="none" w:sz="0" w:space="0" w:color="auto"/>
              </w:divBdr>
              <w:divsChild>
                <w:div w:id="863967">
                  <w:marLeft w:val="0"/>
                  <w:marRight w:val="0"/>
                  <w:marTop w:val="0"/>
                  <w:marBottom w:val="3000"/>
                  <w:divBdr>
                    <w:top w:val="none" w:sz="0" w:space="0" w:color="auto"/>
                    <w:left w:val="none" w:sz="0" w:space="0" w:color="auto"/>
                    <w:bottom w:val="none" w:sz="0" w:space="0" w:color="auto"/>
                    <w:right w:val="none" w:sz="0" w:space="0" w:color="auto"/>
                  </w:divBdr>
                  <w:divsChild>
                    <w:div w:id="89816847">
                      <w:marLeft w:val="0"/>
                      <w:marRight w:val="0"/>
                      <w:marTop w:val="0"/>
                      <w:marBottom w:val="0"/>
                      <w:divBdr>
                        <w:top w:val="single" w:sz="48" w:space="8" w:color="084466"/>
                        <w:left w:val="single" w:sz="6" w:space="8" w:color="CCCCCC"/>
                        <w:bottom w:val="single" w:sz="6" w:space="8" w:color="CCCCCC"/>
                        <w:right w:val="single" w:sz="6" w:space="8" w:color="CCCCCC"/>
                      </w:divBdr>
                      <w:divsChild>
                        <w:div w:id="224727641">
                          <w:marLeft w:val="0"/>
                          <w:marRight w:val="0"/>
                          <w:marTop w:val="0"/>
                          <w:marBottom w:val="0"/>
                          <w:divBdr>
                            <w:top w:val="none" w:sz="0" w:space="0" w:color="auto"/>
                            <w:left w:val="none" w:sz="0" w:space="0" w:color="auto"/>
                            <w:bottom w:val="none" w:sz="0" w:space="0" w:color="auto"/>
                            <w:right w:val="none" w:sz="0" w:space="0" w:color="auto"/>
                          </w:divBdr>
                        </w:div>
                        <w:div w:id="1898272280">
                          <w:marLeft w:val="0"/>
                          <w:marRight w:val="0"/>
                          <w:marTop w:val="0"/>
                          <w:marBottom w:val="0"/>
                          <w:divBdr>
                            <w:top w:val="none" w:sz="0" w:space="0" w:color="auto"/>
                            <w:left w:val="none" w:sz="0" w:space="0" w:color="auto"/>
                            <w:bottom w:val="none" w:sz="0" w:space="0" w:color="auto"/>
                            <w:right w:val="none" w:sz="0" w:space="0" w:color="auto"/>
                          </w:divBdr>
                        </w:div>
                        <w:div w:id="185022725">
                          <w:marLeft w:val="0"/>
                          <w:marRight w:val="0"/>
                          <w:marTop w:val="225"/>
                          <w:marBottom w:val="0"/>
                          <w:divBdr>
                            <w:top w:val="single" w:sz="6" w:space="11" w:color="DBDBDB"/>
                            <w:left w:val="none" w:sz="0" w:space="11" w:color="auto"/>
                            <w:bottom w:val="none" w:sz="0" w:space="11" w:color="auto"/>
                            <w:right w:val="none" w:sz="0" w:space="11" w:color="auto"/>
                          </w:divBdr>
                        </w:div>
                      </w:divsChild>
                    </w:div>
                  </w:divsChild>
                </w:div>
              </w:divsChild>
            </w:div>
          </w:divsChild>
        </w:div>
        <w:div w:id="841580409">
          <w:marLeft w:val="0"/>
          <w:marRight w:val="0"/>
          <w:marTop w:val="0"/>
          <w:marBottom w:val="0"/>
          <w:divBdr>
            <w:top w:val="none" w:sz="0" w:space="0" w:color="auto"/>
            <w:left w:val="none" w:sz="0" w:space="0" w:color="auto"/>
            <w:bottom w:val="none" w:sz="0" w:space="0" w:color="auto"/>
            <w:right w:val="none" w:sz="0" w:space="0" w:color="auto"/>
          </w:divBdr>
          <w:divsChild>
            <w:div w:id="650062705">
              <w:marLeft w:val="0"/>
              <w:marRight w:val="-480"/>
              <w:marTop w:val="0"/>
              <w:marBottom w:val="0"/>
              <w:divBdr>
                <w:top w:val="none" w:sz="0" w:space="0" w:color="auto"/>
                <w:left w:val="none" w:sz="0" w:space="0" w:color="auto"/>
                <w:bottom w:val="none" w:sz="0" w:space="0" w:color="auto"/>
                <w:right w:val="none" w:sz="0" w:space="0" w:color="auto"/>
              </w:divBdr>
              <w:divsChild>
                <w:div w:id="1038554748">
                  <w:marLeft w:val="0"/>
                  <w:marRight w:val="0"/>
                  <w:marTop w:val="0"/>
                  <w:marBottom w:val="0"/>
                  <w:divBdr>
                    <w:top w:val="none" w:sz="0" w:space="0" w:color="auto"/>
                    <w:left w:val="none" w:sz="0" w:space="0" w:color="auto"/>
                    <w:bottom w:val="none" w:sz="0" w:space="0" w:color="auto"/>
                    <w:right w:val="none" w:sz="0" w:space="0" w:color="auto"/>
                  </w:divBdr>
                  <w:divsChild>
                    <w:div w:id="2065256619">
                      <w:marLeft w:val="0"/>
                      <w:marRight w:val="0"/>
                      <w:marTop w:val="0"/>
                      <w:marBottom w:val="300"/>
                      <w:divBdr>
                        <w:top w:val="none" w:sz="0" w:space="0" w:color="auto"/>
                        <w:left w:val="none" w:sz="0" w:space="0" w:color="auto"/>
                        <w:bottom w:val="none" w:sz="0" w:space="0" w:color="auto"/>
                        <w:right w:val="none" w:sz="0" w:space="0" w:color="auto"/>
                      </w:divBdr>
                      <w:divsChild>
                        <w:div w:id="2049790264">
                          <w:marLeft w:val="150"/>
                          <w:marRight w:val="150"/>
                          <w:marTop w:val="0"/>
                          <w:marBottom w:val="0"/>
                          <w:divBdr>
                            <w:top w:val="none" w:sz="0" w:space="0" w:color="auto"/>
                            <w:left w:val="none" w:sz="0" w:space="0" w:color="auto"/>
                            <w:bottom w:val="none" w:sz="0" w:space="0" w:color="auto"/>
                            <w:right w:val="none" w:sz="0" w:space="0" w:color="auto"/>
                          </w:divBdr>
                          <w:divsChild>
                            <w:div w:id="603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980">
                      <w:marLeft w:val="0"/>
                      <w:marRight w:val="0"/>
                      <w:marTop w:val="0"/>
                      <w:marBottom w:val="300"/>
                      <w:divBdr>
                        <w:top w:val="none" w:sz="0" w:space="0" w:color="auto"/>
                        <w:left w:val="none" w:sz="0" w:space="0" w:color="auto"/>
                        <w:bottom w:val="none" w:sz="0" w:space="0" w:color="auto"/>
                        <w:right w:val="none" w:sz="0" w:space="0" w:color="auto"/>
                      </w:divBdr>
                      <w:divsChild>
                        <w:div w:id="2114813293">
                          <w:marLeft w:val="150"/>
                          <w:marRight w:val="150"/>
                          <w:marTop w:val="0"/>
                          <w:marBottom w:val="0"/>
                          <w:divBdr>
                            <w:top w:val="none" w:sz="0" w:space="0" w:color="auto"/>
                            <w:left w:val="none" w:sz="0" w:space="0" w:color="auto"/>
                            <w:bottom w:val="none" w:sz="0" w:space="0" w:color="auto"/>
                            <w:right w:val="none" w:sz="0" w:space="0" w:color="auto"/>
                          </w:divBdr>
                          <w:divsChild>
                            <w:div w:id="14207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2505">
                      <w:marLeft w:val="0"/>
                      <w:marRight w:val="0"/>
                      <w:marTop w:val="150"/>
                      <w:marBottom w:val="150"/>
                      <w:divBdr>
                        <w:top w:val="none" w:sz="0" w:space="0" w:color="auto"/>
                        <w:left w:val="none" w:sz="0" w:space="0" w:color="auto"/>
                        <w:bottom w:val="none" w:sz="0" w:space="0" w:color="auto"/>
                        <w:right w:val="none" w:sz="0" w:space="0" w:color="auto"/>
                      </w:divBdr>
                      <w:divsChild>
                        <w:div w:id="12510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DE866-468E-4F5F-8EE7-84953045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5013</TotalTime>
  <Pages>22</Pages>
  <Words>8600</Words>
  <Characters>49022</Characters>
  <Application>Microsoft Office Word</Application>
  <DocSecurity>0</DocSecurity>
  <Lines>408</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Evgeniy Kozinov</cp:lastModifiedBy>
  <cp:revision>270</cp:revision>
  <cp:lastPrinted>2020-01-07T16:29:00Z</cp:lastPrinted>
  <dcterms:created xsi:type="dcterms:W3CDTF">2019-11-21T04:31:00Z</dcterms:created>
  <dcterms:modified xsi:type="dcterms:W3CDTF">2020-05-31T14:32:00Z</dcterms:modified>
</cp:coreProperties>
</file>