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B827D8" w14:textId="77777777" w:rsidR="00DF5FCF" w:rsidRPr="008B0B8D" w:rsidRDefault="00721F72" w:rsidP="00DF5FCF">
      <w:pPr>
        <w:pStyle w:val="af"/>
        <w:rPr>
          <w:lang w:val="en-US"/>
        </w:rPr>
      </w:pPr>
      <w:r>
        <w:rPr>
          <w:b/>
          <w:lang w:val="en-US"/>
        </w:rPr>
        <w:t>Parallel Computations for Solving Multicriteria Mixed-Integer Optimization Problems</w:t>
      </w:r>
    </w:p>
    <w:p w14:paraId="34DD8015" w14:textId="77777777" w:rsidR="008B0B8D" w:rsidRPr="008B0B8D" w:rsidRDefault="008B0B8D" w:rsidP="008B0B8D">
      <w:pPr>
        <w:pStyle w:val="af9"/>
        <w:rPr>
          <w:lang w:val="en-US"/>
        </w:rPr>
      </w:pPr>
    </w:p>
    <w:p w14:paraId="30876DC9" w14:textId="77777777" w:rsidR="00BF62E7" w:rsidRDefault="001E0E4E">
      <w:pPr>
        <w:pStyle w:val="af"/>
      </w:pPr>
      <w:r>
        <w:rPr>
          <w:sz w:val="24"/>
          <w:szCs w:val="24"/>
        </w:rPr>
        <w:t>В</w:t>
      </w:r>
      <w:r w:rsidR="00BF62E7">
        <w:rPr>
          <w:sz w:val="24"/>
          <w:szCs w:val="24"/>
        </w:rPr>
        <w:t>.</w:t>
      </w:r>
      <w:r>
        <w:rPr>
          <w:sz w:val="24"/>
          <w:szCs w:val="24"/>
        </w:rPr>
        <w:t>П</w:t>
      </w:r>
      <w:r w:rsidR="00BF62E7">
        <w:rPr>
          <w:sz w:val="24"/>
          <w:szCs w:val="24"/>
        </w:rPr>
        <w:t>. </w:t>
      </w:r>
      <w:r>
        <w:rPr>
          <w:sz w:val="24"/>
          <w:szCs w:val="24"/>
        </w:rPr>
        <w:t>Гергель</w:t>
      </w:r>
      <w:r w:rsidR="00BF62E7">
        <w:rPr>
          <w:sz w:val="24"/>
          <w:szCs w:val="24"/>
        </w:rPr>
        <w:t xml:space="preserve">, </w:t>
      </w:r>
      <w:r>
        <w:rPr>
          <w:sz w:val="24"/>
          <w:szCs w:val="24"/>
        </w:rPr>
        <w:t>Е</w:t>
      </w:r>
      <w:r w:rsidR="00BF62E7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="00BF62E7">
        <w:rPr>
          <w:sz w:val="24"/>
          <w:szCs w:val="24"/>
        </w:rPr>
        <w:t>. </w:t>
      </w:r>
      <w:r>
        <w:rPr>
          <w:sz w:val="24"/>
          <w:szCs w:val="24"/>
        </w:rPr>
        <w:t>Козинов</w:t>
      </w:r>
    </w:p>
    <w:p w14:paraId="568B8EC9" w14:textId="77777777" w:rsidR="00BF62E7" w:rsidRDefault="001E0E4E">
      <w:pPr>
        <w:pStyle w:val="af9"/>
        <w:spacing w:after="320"/>
        <w:rPr>
          <w:sz w:val="20"/>
          <w:szCs w:val="20"/>
        </w:rPr>
      </w:pPr>
      <w:r w:rsidRPr="001E0E4E">
        <w:t xml:space="preserve">Национальный исследовательский Нижегородский государственный университет </w:t>
      </w:r>
      <w:r w:rsidR="00405731">
        <w:br/>
      </w:r>
      <w:r w:rsidRPr="001E0E4E">
        <w:t>им. Н.И. Лобачевского</w:t>
      </w:r>
    </w:p>
    <w:p w14:paraId="42F19BE5" w14:textId="77777777" w:rsidR="00CD7DF7" w:rsidRDefault="00B43B49" w:rsidP="006164CB">
      <w:pPr>
        <w:pStyle w:val="aff1"/>
        <w:spacing w:after="320"/>
        <w:ind w:left="851" w:right="848" w:firstLine="567"/>
        <w:jc w:val="both"/>
        <w:rPr>
          <w:b w:val="0"/>
          <w:sz w:val="20"/>
          <w:szCs w:val="20"/>
        </w:rPr>
      </w:pPr>
      <w:r w:rsidRPr="00CD7DF7">
        <w:rPr>
          <w:b w:val="0"/>
          <w:sz w:val="20"/>
          <w:szCs w:val="20"/>
        </w:rPr>
        <w:t xml:space="preserve">В статье </w:t>
      </w:r>
      <w:r w:rsidR="00B44015" w:rsidRPr="00CD7DF7">
        <w:rPr>
          <w:b w:val="0"/>
          <w:sz w:val="20"/>
          <w:szCs w:val="20"/>
        </w:rPr>
        <w:t xml:space="preserve">рассматривается </w:t>
      </w:r>
      <w:r w:rsidR="009339D7" w:rsidRPr="00CD7DF7">
        <w:rPr>
          <w:b w:val="0"/>
          <w:sz w:val="20"/>
          <w:szCs w:val="20"/>
        </w:rPr>
        <w:t xml:space="preserve">новый </w:t>
      </w:r>
      <w:r w:rsidRPr="00CD7DF7">
        <w:rPr>
          <w:b w:val="0"/>
          <w:sz w:val="20"/>
          <w:szCs w:val="20"/>
        </w:rPr>
        <w:t xml:space="preserve">подход </w:t>
      </w:r>
      <w:r w:rsidR="009339D7" w:rsidRPr="00CD7DF7">
        <w:rPr>
          <w:b w:val="0"/>
          <w:sz w:val="20"/>
          <w:szCs w:val="20"/>
        </w:rPr>
        <w:t>для решения</w:t>
      </w:r>
      <w:r w:rsidRPr="00CD7DF7">
        <w:rPr>
          <w:b w:val="0"/>
          <w:sz w:val="20"/>
          <w:szCs w:val="20"/>
        </w:rPr>
        <w:t xml:space="preserve"> многокритериальных вычислительно-трудоемких задач оптимизации</w:t>
      </w:r>
      <w:r w:rsidR="00CD7DF7">
        <w:rPr>
          <w:b w:val="0"/>
          <w:sz w:val="20"/>
          <w:szCs w:val="20"/>
        </w:rPr>
        <w:t>, в которых часть варьируемых параметров могут принимать только дискретные значения</w:t>
      </w:r>
      <w:r w:rsidRPr="00CD7DF7">
        <w:rPr>
          <w:b w:val="0"/>
          <w:sz w:val="20"/>
          <w:szCs w:val="20"/>
        </w:rPr>
        <w:t xml:space="preserve">. </w:t>
      </w:r>
      <w:r w:rsidR="00B44015" w:rsidRPr="00CD7DF7">
        <w:rPr>
          <w:b w:val="0"/>
          <w:sz w:val="20"/>
          <w:szCs w:val="20"/>
        </w:rPr>
        <w:t xml:space="preserve">В рамках разработанного подхода </w:t>
      </w:r>
      <w:r w:rsidR="00CD7DF7">
        <w:rPr>
          <w:b w:val="0"/>
          <w:sz w:val="20"/>
          <w:szCs w:val="20"/>
        </w:rPr>
        <w:t>решение задач смешанной оптимизации (</w:t>
      </w:r>
      <w:r w:rsidR="00CD7DF7">
        <w:rPr>
          <w:b w:val="0"/>
          <w:sz w:val="20"/>
          <w:szCs w:val="20"/>
          <w:lang w:val="en-US"/>
        </w:rPr>
        <w:t>mixed</w:t>
      </w:r>
      <w:r w:rsidR="00CD7DF7" w:rsidRPr="00CD7DF7">
        <w:rPr>
          <w:b w:val="0"/>
          <w:sz w:val="20"/>
          <w:szCs w:val="20"/>
        </w:rPr>
        <w:t>-</w:t>
      </w:r>
      <w:r w:rsidR="00CD7DF7">
        <w:rPr>
          <w:b w:val="0"/>
          <w:sz w:val="20"/>
          <w:szCs w:val="20"/>
          <w:lang w:val="en-US"/>
        </w:rPr>
        <w:t>integer</w:t>
      </w:r>
      <w:r w:rsidR="00CD7DF7" w:rsidRPr="00CD7DF7">
        <w:rPr>
          <w:b w:val="0"/>
          <w:sz w:val="20"/>
          <w:szCs w:val="20"/>
        </w:rPr>
        <w:t xml:space="preserve"> </w:t>
      </w:r>
      <w:r w:rsidR="00CD7DF7">
        <w:rPr>
          <w:b w:val="0"/>
          <w:sz w:val="20"/>
          <w:szCs w:val="20"/>
          <w:lang w:val="en-US"/>
        </w:rPr>
        <w:t>optimization</w:t>
      </w:r>
      <w:r w:rsidR="00CD7DF7" w:rsidRPr="00CD7DF7">
        <w:rPr>
          <w:b w:val="0"/>
          <w:sz w:val="20"/>
          <w:szCs w:val="20"/>
        </w:rPr>
        <w:t xml:space="preserve"> </w:t>
      </w:r>
      <w:r w:rsidR="00CD7DF7">
        <w:rPr>
          <w:b w:val="0"/>
          <w:sz w:val="20"/>
          <w:szCs w:val="20"/>
          <w:lang w:val="en-US"/>
        </w:rPr>
        <w:t>problems</w:t>
      </w:r>
      <w:r w:rsidR="00CD7DF7" w:rsidRPr="00CD7DF7">
        <w:rPr>
          <w:b w:val="0"/>
          <w:sz w:val="20"/>
          <w:szCs w:val="20"/>
        </w:rPr>
        <w:t>)</w:t>
      </w:r>
      <w:r w:rsidR="00CD7DF7">
        <w:rPr>
          <w:b w:val="0"/>
          <w:sz w:val="20"/>
          <w:szCs w:val="20"/>
        </w:rPr>
        <w:t xml:space="preserve"> сводятся к решению семейства оптимизационных задач, в которых используются только непрерывные параметры. </w:t>
      </w:r>
      <w:r w:rsidR="00532B13">
        <w:rPr>
          <w:b w:val="0"/>
          <w:sz w:val="20"/>
          <w:szCs w:val="20"/>
        </w:rPr>
        <w:t xml:space="preserve">Решение всех задач семейства осуществляется одновременно в режиме разделения времени, при котором выбор задачи оптимизации для выполнения очередной итерации глобального поиска выполняется адаптивно с учетом поисковой информации, получаемой в процессе вычислений. Разработанные алгоритмы обеспечивает возможность параллельных вычислений </w:t>
      </w:r>
      <w:r w:rsidR="00F55CEF">
        <w:rPr>
          <w:b w:val="0"/>
          <w:sz w:val="20"/>
          <w:szCs w:val="20"/>
        </w:rPr>
        <w:t xml:space="preserve">на </w:t>
      </w:r>
      <w:r w:rsidR="00532B13" w:rsidRPr="00CD7DF7">
        <w:rPr>
          <w:b w:val="0"/>
          <w:sz w:val="20"/>
          <w:szCs w:val="20"/>
        </w:rPr>
        <w:t>высокопроизводительных вычислительных систем</w:t>
      </w:r>
      <w:r w:rsidR="00F55CEF">
        <w:rPr>
          <w:b w:val="0"/>
          <w:sz w:val="20"/>
          <w:szCs w:val="20"/>
        </w:rPr>
        <w:t>ах</w:t>
      </w:r>
      <w:r w:rsidR="00532B13" w:rsidRPr="00CD7DF7">
        <w:rPr>
          <w:b w:val="0"/>
          <w:sz w:val="20"/>
          <w:szCs w:val="20"/>
        </w:rPr>
        <w:t xml:space="preserve">. Выполненные вычислительные эксперименты подтверждают, что разработанный подход позволяет существенно сократить объем и время вычислений для решения сложных задач многокритериальной </w:t>
      </w:r>
      <w:r w:rsidR="00532B13">
        <w:rPr>
          <w:b w:val="0"/>
          <w:sz w:val="20"/>
          <w:szCs w:val="20"/>
          <w:lang w:val="en-US"/>
        </w:rPr>
        <w:t>mixed</w:t>
      </w:r>
      <w:r w:rsidR="00532B13" w:rsidRPr="00CD7DF7">
        <w:rPr>
          <w:b w:val="0"/>
          <w:sz w:val="20"/>
          <w:szCs w:val="20"/>
        </w:rPr>
        <w:t>-</w:t>
      </w:r>
      <w:r w:rsidR="00532B13">
        <w:rPr>
          <w:b w:val="0"/>
          <w:sz w:val="20"/>
          <w:szCs w:val="20"/>
          <w:lang w:val="en-US"/>
        </w:rPr>
        <w:t>integer</w:t>
      </w:r>
      <w:r w:rsidR="00532B13" w:rsidRPr="00CD7DF7">
        <w:rPr>
          <w:b w:val="0"/>
          <w:sz w:val="20"/>
          <w:szCs w:val="20"/>
        </w:rPr>
        <w:t xml:space="preserve"> оптимизации.</w:t>
      </w:r>
    </w:p>
    <w:p w14:paraId="49F68917" w14:textId="77777777" w:rsidR="007C6D64" w:rsidRPr="00FC6045" w:rsidRDefault="007C6D64" w:rsidP="00FC6045">
      <w:pPr>
        <w:pStyle w:val="aff1"/>
        <w:spacing w:after="320"/>
        <w:ind w:left="851" w:right="848"/>
        <w:jc w:val="both"/>
        <w:rPr>
          <w:b w:val="0"/>
          <w:sz w:val="20"/>
          <w:szCs w:val="20"/>
        </w:rPr>
      </w:pPr>
      <w:r w:rsidRPr="00CD7DF7">
        <w:rPr>
          <w:b w:val="0"/>
          <w:i/>
          <w:sz w:val="20"/>
          <w:szCs w:val="20"/>
        </w:rPr>
        <w:t>Ключевые слова:</w:t>
      </w:r>
      <w:r w:rsidR="00B07327" w:rsidRPr="00CD7DF7">
        <w:t xml:space="preserve"> </w:t>
      </w:r>
      <w:r w:rsidR="00AE056D" w:rsidRPr="00CD7DF7">
        <w:rPr>
          <w:b w:val="0"/>
          <w:sz w:val="20"/>
          <w:szCs w:val="20"/>
        </w:rPr>
        <w:t>М</w:t>
      </w:r>
      <w:r w:rsidR="006164CB" w:rsidRPr="00CD7DF7">
        <w:rPr>
          <w:b w:val="0"/>
          <w:sz w:val="20"/>
          <w:szCs w:val="20"/>
        </w:rPr>
        <w:t>ногок</w:t>
      </w:r>
      <w:r w:rsidR="008B0B8D" w:rsidRPr="00CD7DF7">
        <w:rPr>
          <w:b w:val="0"/>
          <w:sz w:val="20"/>
          <w:szCs w:val="20"/>
        </w:rPr>
        <w:t xml:space="preserve">ритериальная оптимизация, </w:t>
      </w:r>
      <w:r w:rsidR="00532B13">
        <w:rPr>
          <w:b w:val="0"/>
          <w:sz w:val="20"/>
          <w:szCs w:val="20"/>
          <w:lang w:val="en-US"/>
        </w:rPr>
        <w:t>mixed</w:t>
      </w:r>
      <w:r w:rsidR="00532B13" w:rsidRPr="00CD7DF7">
        <w:rPr>
          <w:b w:val="0"/>
          <w:sz w:val="20"/>
          <w:szCs w:val="20"/>
        </w:rPr>
        <w:t>-</w:t>
      </w:r>
      <w:r w:rsidR="00532B13">
        <w:rPr>
          <w:b w:val="0"/>
          <w:sz w:val="20"/>
          <w:szCs w:val="20"/>
          <w:lang w:val="en-US"/>
        </w:rPr>
        <w:t>integer</w:t>
      </w:r>
      <w:r w:rsidR="00532B13" w:rsidRPr="00CD7DF7">
        <w:rPr>
          <w:b w:val="0"/>
          <w:sz w:val="20"/>
          <w:szCs w:val="20"/>
        </w:rPr>
        <w:t xml:space="preserve"> </w:t>
      </w:r>
      <w:r w:rsidR="00532B13">
        <w:rPr>
          <w:b w:val="0"/>
          <w:sz w:val="20"/>
          <w:szCs w:val="20"/>
          <w:lang w:val="en-US"/>
        </w:rPr>
        <w:t>optimization</w:t>
      </w:r>
      <w:r w:rsidR="00532B13" w:rsidRPr="00CD7DF7">
        <w:rPr>
          <w:b w:val="0"/>
          <w:sz w:val="20"/>
          <w:szCs w:val="20"/>
        </w:rPr>
        <w:t xml:space="preserve"> </w:t>
      </w:r>
      <w:r w:rsidR="00532B13">
        <w:rPr>
          <w:b w:val="0"/>
          <w:sz w:val="20"/>
          <w:szCs w:val="20"/>
          <w:lang w:val="en-US"/>
        </w:rPr>
        <w:t>problems</w:t>
      </w:r>
      <w:r w:rsidR="00532B13">
        <w:rPr>
          <w:b w:val="0"/>
          <w:sz w:val="20"/>
          <w:szCs w:val="20"/>
        </w:rPr>
        <w:t>,</w:t>
      </w:r>
      <w:r w:rsidR="00532B13" w:rsidRPr="00CD7DF7">
        <w:rPr>
          <w:b w:val="0"/>
          <w:sz w:val="20"/>
          <w:szCs w:val="20"/>
        </w:rPr>
        <w:t xml:space="preserve"> </w:t>
      </w:r>
      <w:r w:rsidR="008B0B8D" w:rsidRPr="00CD7DF7">
        <w:rPr>
          <w:b w:val="0"/>
          <w:sz w:val="20"/>
          <w:szCs w:val="20"/>
        </w:rPr>
        <w:t>методы</w:t>
      </w:r>
      <w:r w:rsidR="006164CB" w:rsidRPr="00CD7DF7">
        <w:rPr>
          <w:b w:val="0"/>
          <w:sz w:val="20"/>
          <w:szCs w:val="20"/>
        </w:rPr>
        <w:t xml:space="preserve"> скаляризации критериев</w:t>
      </w:r>
      <w:r w:rsidR="00B07327" w:rsidRPr="00CD7DF7">
        <w:rPr>
          <w:b w:val="0"/>
          <w:sz w:val="20"/>
          <w:szCs w:val="20"/>
        </w:rPr>
        <w:t xml:space="preserve">, глобальная оптимизация, </w:t>
      </w:r>
      <w:r w:rsidR="00AE056D" w:rsidRPr="00CD7DF7">
        <w:rPr>
          <w:b w:val="0"/>
          <w:sz w:val="20"/>
          <w:szCs w:val="20"/>
        </w:rPr>
        <w:t xml:space="preserve">поисковая информация, </w:t>
      </w:r>
      <w:r w:rsidR="008B0B8D" w:rsidRPr="00CD7DF7">
        <w:rPr>
          <w:b w:val="0"/>
          <w:sz w:val="20"/>
          <w:szCs w:val="20"/>
        </w:rPr>
        <w:t xml:space="preserve">параллельные вычисления, </w:t>
      </w:r>
      <w:r w:rsidR="006164CB" w:rsidRPr="00CD7DF7">
        <w:rPr>
          <w:b w:val="0"/>
          <w:sz w:val="20"/>
          <w:szCs w:val="20"/>
        </w:rPr>
        <w:t>вычислительный эксперимент</w:t>
      </w:r>
    </w:p>
    <w:p w14:paraId="11F61C96" w14:textId="77777777" w:rsidR="00BF62E7" w:rsidRDefault="00BF62E7">
      <w:pPr>
        <w:pStyle w:val="10"/>
      </w:pPr>
      <w:r>
        <w:t>1. Введение</w:t>
      </w:r>
    </w:p>
    <w:p w14:paraId="29B3692E" w14:textId="77777777" w:rsidR="0055294F" w:rsidRPr="00532B13" w:rsidRDefault="0055294F" w:rsidP="003509CE">
      <w:pPr>
        <w:tabs>
          <w:tab w:val="left" w:pos="709"/>
        </w:tabs>
        <w:spacing w:after="60"/>
        <w:ind w:firstLine="426"/>
        <w:jc w:val="both"/>
      </w:pPr>
      <w:r w:rsidRPr="00532B13">
        <w:t>Задачи многокритериальной оптимизаци</w:t>
      </w:r>
      <w:r w:rsidR="003458B5" w:rsidRPr="00532B13">
        <w:t>и (МКО)</w:t>
      </w:r>
      <w:r w:rsidR="008B0B8D" w:rsidRPr="00532B13">
        <w:t xml:space="preserve"> возникают практически всегда при выборе опти</w:t>
      </w:r>
      <w:r w:rsidR="009E3E2E" w:rsidRPr="00532B13">
        <w:t xml:space="preserve">мальных вариантов разрабатываемых сложных технических объектов и систем. Столь широкая востребованность задач МКО определяет высокую интенсивность </w:t>
      </w:r>
      <w:r w:rsidRPr="00532B13">
        <w:rPr>
          <w:lang w:bidi="en-US"/>
        </w:rPr>
        <w:t xml:space="preserve">научных исследований </w:t>
      </w:r>
      <w:r w:rsidR="001D4B72" w:rsidRPr="00532B13">
        <w:rPr>
          <w:lang w:bidi="en-US"/>
        </w:rPr>
        <w:t xml:space="preserve">по данной тематике </w:t>
      </w:r>
      <w:r w:rsidR="00421C79">
        <w:t>- см., например, монографии [1-5</w:t>
      </w:r>
      <w:r w:rsidRPr="00532B13">
        <w:t>] и обзоры научных и практических</w:t>
      </w:r>
      <w:r w:rsidR="00421C79">
        <w:t xml:space="preserve"> результатов в данной области [6-9</w:t>
      </w:r>
      <w:r w:rsidRPr="00532B13">
        <w:t>].</w:t>
      </w:r>
    </w:p>
    <w:p w14:paraId="62D6D683" w14:textId="77777777" w:rsidR="00767EC1" w:rsidRPr="0015612D" w:rsidRDefault="0015612D" w:rsidP="001E1ACE">
      <w:pPr>
        <w:pStyle w:val="af0"/>
        <w:spacing w:after="60"/>
      </w:pPr>
      <w:r>
        <w:t>В качестве решения</w:t>
      </w:r>
      <w:r w:rsidR="001D4B72" w:rsidRPr="0015612D">
        <w:t xml:space="preserve"> задач МКО </w:t>
      </w:r>
      <w:r>
        <w:t xml:space="preserve">обычно </w:t>
      </w:r>
      <w:r w:rsidR="001D4B72" w:rsidRPr="0015612D">
        <w:t xml:space="preserve">рассматривается множество </w:t>
      </w:r>
      <w:r w:rsidR="001D4B72" w:rsidRPr="0015612D">
        <w:rPr>
          <w:lang w:val="en-US"/>
        </w:rPr>
        <w:t>efficient</w:t>
      </w:r>
      <w:r w:rsidR="001D4B72" w:rsidRPr="0015612D">
        <w:t xml:space="preserve"> (</w:t>
      </w:r>
      <w:r w:rsidR="001D4B72" w:rsidRPr="0015612D">
        <w:rPr>
          <w:lang w:val="en-US"/>
        </w:rPr>
        <w:t>non</w:t>
      </w:r>
      <w:r w:rsidR="001D4B72" w:rsidRPr="0015612D">
        <w:t>-</w:t>
      </w:r>
      <w:r w:rsidR="001D4B72" w:rsidRPr="0015612D">
        <w:rPr>
          <w:lang w:val="en-US"/>
        </w:rPr>
        <w:t>dominated</w:t>
      </w:r>
      <w:r w:rsidR="001D4B72" w:rsidRPr="0015612D">
        <w:t xml:space="preserve">) </w:t>
      </w:r>
      <w:r w:rsidR="001D4B72" w:rsidRPr="0015612D">
        <w:rPr>
          <w:lang w:val="en-US"/>
        </w:rPr>
        <w:t>decisions</w:t>
      </w:r>
      <w:r w:rsidR="001D4B72" w:rsidRPr="0015612D">
        <w:t xml:space="preserve">, для которых </w:t>
      </w:r>
      <w:r w:rsidR="00DF5FCF" w:rsidRPr="0015612D">
        <w:t>улучшение значений по каким-либо критериям не может быть достигнуто без ухудшения показателей эффективности по другим критериям</w:t>
      </w:r>
      <w:r w:rsidR="00904FCC" w:rsidRPr="0015612D">
        <w:t xml:space="preserve">. </w:t>
      </w:r>
      <w:r>
        <w:t xml:space="preserve">Определение всего </w:t>
      </w:r>
      <w:r w:rsidR="006632BD" w:rsidRPr="0015612D">
        <w:t xml:space="preserve">множества </w:t>
      </w:r>
      <w:r w:rsidR="008B0B8D" w:rsidRPr="0015612D">
        <w:rPr>
          <w:lang w:val="en-US"/>
        </w:rPr>
        <w:t>efficient</w:t>
      </w:r>
      <w:r w:rsidR="006632BD" w:rsidRPr="0015612D">
        <w:t xml:space="preserve"> </w:t>
      </w:r>
      <w:r w:rsidR="006632BD" w:rsidRPr="0015612D">
        <w:rPr>
          <w:lang w:val="en-US"/>
        </w:rPr>
        <w:t>decisions</w:t>
      </w:r>
      <w:r w:rsidR="006632BD" w:rsidRPr="0015612D">
        <w:t xml:space="preserve"> (</w:t>
      </w:r>
      <w:r w:rsidR="006632BD" w:rsidRPr="0015612D">
        <w:rPr>
          <w:lang w:val="en-US"/>
        </w:rPr>
        <w:t>the</w:t>
      </w:r>
      <w:r w:rsidR="006632BD" w:rsidRPr="0015612D">
        <w:t xml:space="preserve"> </w:t>
      </w:r>
      <w:r w:rsidR="006632BD" w:rsidRPr="0015612D">
        <w:rPr>
          <w:lang w:val="en-US"/>
        </w:rPr>
        <w:t>Pareto</w:t>
      </w:r>
      <w:r w:rsidR="006632BD" w:rsidRPr="0015612D">
        <w:t xml:space="preserve"> </w:t>
      </w:r>
      <w:r w:rsidR="006632BD" w:rsidRPr="0015612D">
        <w:rPr>
          <w:lang w:val="en-US"/>
        </w:rPr>
        <w:t>set</w:t>
      </w:r>
      <w:r w:rsidR="006632BD" w:rsidRPr="0015612D">
        <w:t>)</w:t>
      </w:r>
      <w:r>
        <w:t>,</w:t>
      </w:r>
      <w:r w:rsidR="00767EC1" w:rsidRPr="0015612D">
        <w:t xml:space="preserve"> </w:t>
      </w:r>
      <w:r>
        <w:t xml:space="preserve">с одной стороны, может </w:t>
      </w:r>
      <w:r w:rsidR="00767EC1" w:rsidRPr="0015612D">
        <w:t>потребовать выполнения большого объема вычислений</w:t>
      </w:r>
      <w:r>
        <w:t xml:space="preserve">, а, с другой стороны, </w:t>
      </w:r>
      <w:r w:rsidR="00767EC1" w:rsidRPr="0015612D">
        <w:t>может оказаться</w:t>
      </w:r>
      <w:r>
        <w:t xml:space="preserve"> избыточным, т.к. анализ большого количества эффективных решений</w:t>
      </w:r>
      <w:r w:rsidR="00767EC1" w:rsidRPr="0015612D">
        <w:t xml:space="preserve"> </w:t>
      </w:r>
      <w:r>
        <w:t xml:space="preserve">может потребовать значительных усилий </w:t>
      </w:r>
      <w:r w:rsidR="00767EC1" w:rsidRPr="0015612D">
        <w:t>для лица, принимающего решения (</w:t>
      </w:r>
      <w:r w:rsidR="00767EC1" w:rsidRPr="0015612D">
        <w:rPr>
          <w:lang w:val="en-US"/>
        </w:rPr>
        <w:t>decision</w:t>
      </w:r>
      <w:r w:rsidR="00767EC1" w:rsidRPr="0015612D">
        <w:t xml:space="preserve"> </w:t>
      </w:r>
      <w:r w:rsidR="00767EC1" w:rsidRPr="0015612D">
        <w:rPr>
          <w:lang w:val="en-US"/>
        </w:rPr>
        <w:t>maker</w:t>
      </w:r>
      <w:r w:rsidR="00767EC1" w:rsidRPr="0015612D">
        <w:t xml:space="preserve">, </w:t>
      </w:r>
      <w:r w:rsidR="00767EC1" w:rsidRPr="0015612D">
        <w:rPr>
          <w:lang w:val="en-US"/>
        </w:rPr>
        <w:t>DM</w:t>
      </w:r>
      <w:r w:rsidR="00767EC1" w:rsidRPr="0015612D">
        <w:t xml:space="preserve">). </w:t>
      </w:r>
      <w:r>
        <w:t>Т</w:t>
      </w:r>
      <w:r w:rsidR="00767EC1" w:rsidRPr="0015612D">
        <w:t xml:space="preserve">ем самым, </w:t>
      </w:r>
      <w:r w:rsidR="00F41279" w:rsidRPr="0015612D">
        <w:t>практически оправд</w:t>
      </w:r>
      <w:r>
        <w:t>анным может являться нахождение</w:t>
      </w:r>
      <w:r w:rsidR="00F41279" w:rsidRPr="0015612D">
        <w:t xml:space="preserve"> только сравнительно небольшого набора </w:t>
      </w:r>
      <w:r w:rsidR="00F41279" w:rsidRPr="0015612D">
        <w:rPr>
          <w:lang w:val="en-US"/>
        </w:rPr>
        <w:t>efficient</w:t>
      </w:r>
      <w:r w:rsidR="00F41279" w:rsidRPr="0015612D">
        <w:t xml:space="preserve"> </w:t>
      </w:r>
      <w:r w:rsidR="00F41279" w:rsidRPr="0015612D">
        <w:rPr>
          <w:lang w:val="en-US"/>
        </w:rPr>
        <w:t>decisions</w:t>
      </w:r>
      <w:r>
        <w:t>, ф</w:t>
      </w:r>
      <w:r w:rsidR="00F41279" w:rsidRPr="0015612D">
        <w:t xml:space="preserve">ормирование </w:t>
      </w:r>
      <w:r>
        <w:t>которого может осуществляться</w:t>
      </w:r>
      <w:r w:rsidR="00F41279" w:rsidRPr="0015612D">
        <w:t xml:space="preserve"> в соответствии с требованиями к оптимальности, определяемые </w:t>
      </w:r>
      <w:r w:rsidR="00F41279" w:rsidRPr="0015612D">
        <w:rPr>
          <w:lang w:val="en-US"/>
        </w:rPr>
        <w:t>DM</w:t>
      </w:r>
      <w:r w:rsidR="00F41279" w:rsidRPr="0015612D">
        <w:t>.</w:t>
      </w:r>
      <w:r w:rsidR="007F6415" w:rsidRPr="0015612D">
        <w:t xml:space="preserve"> </w:t>
      </w:r>
    </w:p>
    <w:p w14:paraId="66F04065" w14:textId="77777777" w:rsidR="00A62588" w:rsidRDefault="00A62588" w:rsidP="001E1ACE">
      <w:pPr>
        <w:pStyle w:val="af0"/>
        <w:spacing w:after="60"/>
        <w:rPr>
          <w:lang w:bidi="en-US"/>
        </w:rPr>
      </w:pPr>
      <w:r w:rsidRPr="0015612D">
        <w:t xml:space="preserve">Ограничение набора вычисляемых </w:t>
      </w:r>
      <w:r w:rsidRPr="0015612D">
        <w:rPr>
          <w:lang w:val="en-US"/>
        </w:rPr>
        <w:t>efficient</w:t>
      </w:r>
      <w:r w:rsidRPr="0015612D">
        <w:t xml:space="preserve"> </w:t>
      </w:r>
      <w:r w:rsidRPr="0015612D">
        <w:rPr>
          <w:lang w:val="en-US"/>
        </w:rPr>
        <w:t>decisions</w:t>
      </w:r>
      <w:r w:rsidRPr="0015612D">
        <w:t xml:space="preserve"> приводит к заметному сокращению объема требуемых вычислений. Однако критерии эффективности могут иметь сложный </w:t>
      </w:r>
      <w:r w:rsidRPr="0015612D">
        <w:rPr>
          <w:i/>
        </w:rPr>
        <w:t>многоэкстремальный</w:t>
      </w:r>
      <w:r w:rsidRPr="0015612D">
        <w:t xml:space="preserve"> вид, а вычисление значений этих критериев может оказаться </w:t>
      </w:r>
      <w:r w:rsidRPr="0015612D">
        <w:rPr>
          <w:i/>
        </w:rPr>
        <w:t>вычислительно-трудоемкой</w:t>
      </w:r>
      <w:r w:rsidRPr="0015612D">
        <w:t>.</w:t>
      </w:r>
      <w:r w:rsidR="0015612D">
        <w:t xml:space="preserve"> Кроме </w:t>
      </w:r>
      <w:r w:rsidR="0015612D" w:rsidRPr="001043FD">
        <w:t xml:space="preserve">того, часть варьируемых </w:t>
      </w:r>
      <w:r w:rsidR="001043FD" w:rsidRPr="001043FD">
        <w:rPr>
          <w:sz w:val="20"/>
          <w:szCs w:val="20"/>
        </w:rPr>
        <w:t xml:space="preserve">параметров могут принимать только дискретные значения. </w:t>
      </w:r>
      <w:r w:rsidRPr="001043FD">
        <w:t xml:space="preserve">В </w:t>
      </w:r>
      <w:r w:rsidRPr="0015612D">
        <w:t xml:space="preserve">таких случаях решение задач МКО отличаются </w:t>
      </w:r>
      <w:r w:rsidRPr="0015612D">
        <w:rPr>
          <w:b/>
          <w:lang w:bidi="en-US"/>
        </w:rPr>
        <w:t>значительной вычислительной сложностью</w:t>
      </w:r>
      <w:r w:rsidRPr="0015612D">
        <w:rPr>
          <w:lang w:bidi="en-US"/>
        </w:rPr>
        <w:t>, преодоление которой может быть обеспечено только при использования высокопроизводительных суперкомпьютерных систем.</w:t>
      </w:r>
    </w:p>
    <w:p w14:paraId="29E3569B" w14:textId="77777777" w:rsidR="00332232" w:rsidRPr="00C81FDB" w:rsidRDefault="001043FD" w:rsidP="00C81FDB">
      <w:pPr>
        <w:pStyle w:val="af0"/>
        <w:spacing w:after="60"/>
      </w:pPr>
      <w:r>
        <w:t xml:space="preserve">Для решения задач МКО предложено множество различных подходов (см., например, </w:t>
      </w:r>
      <w:r w:rsidRPr="001043FD">
        <w:t>[</w:t>
      </w:r>
      <w:r>
        <w:t>3,6,10-11</w:t>
      </w:r>
      <w:r w:rsidRPr="001043FD">
        <w:t>]</w:t>
      </w:r>
      <w:r>
        <w:t xml:space="preserve">, среди которых наиболее часто используются те или способы скаляризации, </w:t>
      </w:r>
      <w:r w:rsidR="0046213B">
        <w:t xml:space="preserve">основанные на </w:t>
      </w:r>
      <w:r w:rsidR="0046213B">
        <w:lastRenderedPageBreak/>
        <w:t xml:space="preserve">сведении векторного критерия к той иной скалярной функции </w:t>
      </w:r>
      <w:r w:rsidR="0046213B" w:rsidRPr="0046213B">
        <w:t>[</w:t>
      </w:r>
      <w:r w:rsidR="0046213B">
        <w:t>2,12</w:t>
      </w:r>
      <w:r w:rsidR="0046213B" w:rsidRPr="0046213B">
        <w:t>]</w:t>
      </w:r>
      <w:r w:rsidR="0046213B">
        <w:t>.</w:t>
      </w:r>
      <w:r w:rsidR="00C81FDB" w:rsidRPr="00C81FDB">
        <w:t xml:space="preserve"> Ко</w:t>
      </w:r>
      <w:r w:rsidR="00F53494" w:rsidRPr="00C81FDB">
        <w:t>личество работ по задачам multicriteria mixed-integer уже более ограничено – в большинстве своем, вопросы анализа дискретных параметров рассматриваются применительно к задачам скалярной оптимизации (см., например, обзоры [13,14</w:t>
      </w:r>
      <w:r w:rsidR="00332232" w:rsidRPr="00C81FDB">
        <w:t xml:space="preserve">]). </w:t>
      </w:r>
      <w:r w:rsidR="00E67E68" w:rsidRPr="00C81FDB">
        <w:t>Широко используемые</w:t>
      </w:r>
      <w:r w:rsidR="00332232" w:rsidRPr="00C81FDB">
        <w:t xml:space="preserve"> детерминированные методы решения задач этого класса основаны, как правило, на </w:t>
      </w:r>
      <w:r w:rsidR="00E67E68" w:rsidRPr="00C81FDB">
        <w:t>on the Branch-and-Bound [15] or on the Branch-and-Reduce approach</w:t>
      </w:r>
      <w:r w:rsidR="00C81FDB" w:rsidRPr="00C81FDB">
        <w:t>es</w:t>
      </w:r>
      <w:r w:rsidR="00E67E68" w:rsidRPr="00C81FDB">
        <w:t xml:space="preserve"> [16]</w:t>
      </w:r>
      <w:r w:rsidR="00332232" w:rsidRPr="00C81FDB">
        <w:t>. Также известен ряд метаэвристических и генетических алгоритмов, которые так или иначе базируются н</w:t>
      </w:r>
      <w:r w:rsidR="00F55CEF">
        <w:t>а концепции случайного поиска [17,18</w:t>
      </w:r>
      <w:r w:rsidR="00332232" w:rsidRPr="00C81FDB">
        <w:t>].</w:t>
      </w:r>
    </w:p>
    <w:p w14:paraId="117E5213" w14:textId="77777777" w:rsidR="00F55CEF" w:rsidRPr="00F55CEF" w:rsidRDefault="003F0AFA" w:rsidP="00BD52E1">
      <w:pPr>
        <w:pStyle w:val="af0"/>
        <w:spacing w:after="60"/>
        <w:rPr>
          <w:lang w:bidi="en-US"/>
        </w:rPr>
      </w:pPr>
      <w:r w:rsidRPr="00C81FDB">
        <w:t xml:space="preserve">В данной статье </w:t>
      </w:r>
      <w:r w:rsidR="004360CF" w:rsidRPr="00C81FDB">
        <w:t xml:space="preserve">представлены результаты </w:t>
      </w:r>
      <w:r w:rsidR="00246745" w:rsidRPr="00C81FDB">
        <w:t>выполненных</w:t>
      </w:r>
      <w:r w:rsidRPr="00C81FDB">
        <w:t xml:space="preserve"> исследований по </w:t>
      </w:r>
      <w:r w:rsidR="00D50A00" w:rsidRPr="00C81FDB">
        <w:t>развитию</w:t>
      </w:r>
      <w:r w:rsidR="004360CF" w:rsidRPr="00C81FDB">
        <w:t xml:space="preserve"> </w:t>
      </w:r>
      <w:r w:rsidR="004360CF" w:rsidRPr="00C81FDB">
        <w:rPr>
          <w:lang w:bidi="en-US"/>
        </w:rPr>
        <w:t xml:space="preserve">высокоэффективных </w:t>
      </w:r>
      <w:r w:rsidR="00D50A00" w:rsidRPr="00C81FDB">
        <w:rPr>
          <w:lang w:bidi="en-US"/>
        </w:rPr>
        <w:t xml:space="preserve">параллельных </w:t>
      </w:r>
      <w:r w:rsidR="004360CF" w:rsidRPr="00C81FDB">
        <w:rPr>
          <w:lang w:bidi="en-US"/>
        </w:rPr>
        <w:t xml:space="preserve">методов </w:t>
      </w:r>
      <w:r w:rsidR="00D50A00" w:rsidRPr="00C81FDB">
        <w:rPr>
          <w:lang w:bidi="en-US"/>
        </w:rPr>
        <w:t xml:space="preserve">многокритериальной </w:t>
      </w:r>
      <w:r w:rsidR="004360CF" w:rsidRPr="00C81FDB">
        <w:rPr>
          <w:lang w:bidi="en-US"/>
        </w:rPr>
        <w:t xml:space="preserve">оптимизации, использующих всю поисковую информацию, получаемую в процессе вычислений </w:t>
      </w:r>
      <w:r w:rsidR="00F55CEF">
        <w:rPr>
          <w:lang w:bidi="en-US"/>
        </w:rPr>
        <w:t>[19-21</w:t>
      </w:r>
      <w:r w:rsidR="004360CF" w:rsidRPr="00C81FDB">
        <w:rPr>
          <w:lang w:bidi="en-US"/>
        </w:rPr>
        <w:t>].</w:t>
      </w:r>
      <w:r w:rsidR="00D50A00" w:rsidRPr="00C81FDB">
        <w:rPr>
          <w:lang w:bidi="en-US"/>
        </w:rPr>
        <w:t xml:space="preserve"> Новый вклад в развитии тематик</w:t>
      </w:r>
      <w:r w:rsidR="00F55CEF">
        <w:rPr>
          <w:lang w:bidi="en-US"/>
        </w:rPr>
        <w:t xml:space="preserve">и состоит в разработке подхода для </w:t>
      </w:r>
      <w:r w:rsidR="00F55CEF" w:rsidRPr="00F55CEF">
        <w:rPr>
          <w:lang w:bidi="en-US"/>
        </w:rPr>
        <w:t xml:space="preserve">решения задач МКО, </w:t>
      </w:r>
      <w:r w:rsidR="00F55CEF" w:rsidRPr="00F55CEF">
        <w:rPr>
          <w:sz w:val="20"/>
          <w:szCs w:val="20"/>
        </w:rPr>
        <w:t>в которых часть варьируемых параметров могут принимать только дискретные значения. В рамках разработанного подхода решение задач смешанной оптимизации (</w:t>
      </w:r>
      <w:r w:rsidR="00F55CEF" w:rsidRPr="00F55CEF">
        <w:rPr>
          <w:sz w:val="20"/>
          <w:szCs w:val="20"/>
          <w:lang w:val="en-US"/>
        </w:rPr>
        <w:t>mixed</w:t>
      </w:r>
      <w:r w:rsidR="00F55CEF" w:rsidRPr="00F55CEF">
        <w:rPr>
          <w:sz w:val="20"/>
          <w:szCs w:val="20"/>
        </w:rPr>
        <w:t>-</w:t>
      </w:r>
      <w:r w:rsidR="00F55CEF" w:rsidRPr="00F55CEF">
        <w:rPr>
          <w:sz w:val="20"/>
          <w:szCs w:val="20"/>
          <w:lang w:val="en-US"/>
        </w:rPr>
        <w:t>integer</w:t>
      </w:r>
      <w:r w:rsidR="00F55CEF" w:rsidRPr="00F55CEF">
        <w:rPr>
          <w:sz w:val="20"/>
          <w:szCs w:val="20"/>
        </w:rPr>
        <w:t xml:space="preserve"> </w:t>
      </w:r>
      <w:r w:rsidR="00F55CEF" w:rsidRPr="00F55CEF">
        <w:rPr>
          <w:sz w:val="20"/>
          <w:szCs w:val="20"/>
          <w:lang w:val="en-US"/>
        </w:rPr>
        <w:t>optimization</w:t>
      </w:r>
      <w:r w:rsidR="00F55CEF" w:rsidRPr="00F55CEF">
        <w:rPr>
          <w:sz w:val="20"/>
          <w:szCs w:val="20"/>
        </w:rPr>
        <w:t xml:space="preserve"> </w:t>
      </w:r>
      <w:r w:rsidR="00F55CEF" w:rsidRPr="00F55CEF">
        <w:rPr>
          <w:sz w:val="20"/>
          <w:szCs w:val="20"/>
          <w:lang w:val="en-US"/>
        </w:rPr>
        <w:t>problems</w:t>
      </w:r>
      <w:r w:rsidR="00F55CEF" w:rsidRPr="00F55CEF">
        <w:rPr>
          <w:sz w:val="20"/>
          <w:szCs w:val="20"/>
        </w:rPr>
        <w:t>) сводятся к решению семейства оптимизационных задач, в которых используются только непрерывные параметры. Решение всех задач семейства осуществляется одновременно в режиме разделения времени, при котором выбор задачи оптимизации для выполнения очередной итерации глобального поиска выполняется адаптивно с учетом поисковой информации, получаемой в процессе вычислений. Разработанные алгоритмы обеспечивает возможность</w:t>
      </w:r>
      <w:r w:rsidR="00F55CEF">
        <w:rPr>
          <w:sz w:val="20"/>
          <w:szCs w:val="20"/>
        </w:rPr>
        <w:t xml:space="preserve"> эффективных</w:t>
      </w:r>
      <w:r w:rsidR="00F55CEF" w:rsidRPr="00F55CEF">
        <w:rPr>
          <w:sz w:val="20"/>
          <w:szCs w:val="20"/>
        </w:rPr>
        <w:t xml:space="preserve"> параллельных вычислений </w:t>
      </w:r>
      <w:r w:rsidR="00F55CEF">
        <w:rPr>
          <w:sz w:val="20"/>
          <w:szCs w:val="20"/>
        </w:rPr>
        <w:t xml:space="preserve">на </w:t>
      </w:r>
      <w:r w:rsidR="00F55CEF" w:rsidRPr="00F55CEF">
        <w:rPr>
          <w:sz w:val="20"/>
          <w:szCs w:val="20"/>
        </w:rPr>
        <w:t>высокопроизводительных вычислительных систем</w:t>
      </w:r>
      <w:r w:rsidR="00F55CEF">
        <w:rPr>
          <w:sz w:val="20"/>
          <w:szCs w:val="20"/>
        </w:rPr>
        <w:t>ах</w:t>
      </w:r>
      <w:r w:rsidR="00F55CEF" w:rsidRPr="00F55CEF">
        <w:rPr>
          <w:sz w:val="20"/>
          <w:szCs w:val="20"/>
        </w:rPr>
        <w:t>.</w:t>
      </w:r>
    </w:p>
    <w:p w14:paraId="361F6D9B" w14:textId="77777777" w:rsidR="004360CF" w:rsidRDefault="004360CF" w:rsidP="00FC3E98">
      <w:pPr>
        <w:pStyle w:val="af0"/>
        <w:spacing w:after="60"/>
      </w:pPr>
      <w:r w:rsidRPr="00C81FDB">
        <w:t xml:space="preserve">Дальнейшая структура статьи имеет следующий вид. В главе 2 </w:t>
      </w:r>
      <w:r w:rsidR="00402096">
        <w:t>представлена</w:t>
      </w:r>
      <w:r w:rsidR="00CD6D2D" w:rsidRPr="00C81FDB">
        <w:t xml:space="preserve"> </w:t>
      </w:r>
      <w:r w:rsidR="008627B2" w:rsidRPr="00C81FDB">
        <w:t xml:space="preserve">постановка </w:t>
      </w:r>
      <w:r w:rsidR="009339D7" w:rsidRPr="00C81FDB">
        <w:t xml:space="preserve">задач многокритериальной </w:t>
      </w:r>
      <w:r w:rsidR="00F55CEF" w:rsidRPr="00F55CEF">
        <w:rPr>
          <w:lang w:bidi="en-US"/>
        </w:rPr>
        <w:t xml:space="preserve">mixed-integer </w:t>
      </w:r>
      <w:r w:rsidR="009339D7" w:rsidRPr="00C81FDB">
        <w:t>оптимизации</w:t>
      </w:r>
      <w:r w:rsidR="00402096">
        <w:t xml:space="preserve">, приводится минимаксная схема скаляризации векторного критерия эффективности и </w:t>
      </w:r>
      <w:r w:rsidR="00402096" w:rsidRPr="00FC3E98">
        <w:t xml:space="preserve">вводится понятие </w:t>
      </w:r>
      <w:r w:rsidR="00402096" w:rsidRPr="00FC3E98">
        <w:rPr>
          <w:lang w:bidi="en-US"/>
        </w:rPr>
        <w:t>многоэтапного решения задач многокритериальной оптимизации</w:t>
      </w:r>
      <w:r w:rsidR="00E62236" w:rsidRPr="00FC3E98">
        <w:t xml:space="preserve">. В главе 3 </w:t>
      </w:r>
      <w:r w:rsidR="00402096" w:rsidRPr="00FC3E98">
        <w:t>рассмат</w:t>
      </w:r>
      <w:r w:rsidR="00402096">
        <w:t xml:space="preserve">ривается </w:t>
      </w:r>
      <w:r w:rsidR="00402096" w:rsidRPr="00F55CEF">
        <w:rPr>
          <w:sz w:val="20"/>
          <w:szCs w:val="20"/>
        </w:rPr>
        <w:t>разработанн</w:t>
      </w:r>
      <w:r w:rsidR="00402096">
        <w:rPr>
          <w:sz w:val="20"/>
          <w:szCs w:val="20"/>
        </w:rPr>
        <w:t>ый подход</w:t>
      </w:r>
      <w:r w:rsidR="00FC3E98">
        <w:rPr>
          <w:sz w:val="20"/>
          <w:szCs w:val="20"/>
        </w:rPr>
        <w:t>, основанный на сведении</w:t>
      </w:r>
      <w:r w:rsidR="00402096" w:rsidRPr="00F55CEF">
        <w:rPr>
          <w:sz w:val="20"/>
          <w:szCs w:val="20"/>
        </w:rPr>
        <w:t xml:space="preserve"> </w:t>
      </w:r>
      <w:r w:rsidR="00402096">
        <w:rPr>
          <w:sz w:val="20"/>
          <w:szCs w:val="20"/>
        </w:rPr>
        <w:t>решения</w:t>
      </w:r>
      <w:r w:rsidR="00402096" w:rsidRPr="00F55CEF">
        <w:rPr>
          <w:sz w:val="20"/>
          <w:szCs w:val="20"/>
        </w:rPr>
        <w:t xml:space="preserve"> задач смешанной оптимизации (</w:t>
      </w:r>
      <w:r w:rsidR="00402096" w:rsidRPr="00F55CEF">
        <w:rPr>
          <w:sz w:val="20"/>
          <w:szCs w:val="20"/>
          <w:lang w:val="en-US"/>
        </w:rPr>
        <w:t>mixed</w:t>
      </w:r>
      <w:r w:rsidR="00402096" w:rsidRPr="00F55CEF">
        <w:rPr>
          <w:sz w:val="20"/>
          <w:szCs w:val="20"/>
        </w:rPr>
        <w:t>-</w:t>
      </w:r>
      <w:r w:rsidR="00402096" w:rsidRPr="00F55CEF">
        <w:rPr>
          <w:sz w:val="20"/>
          <w:szCs w:val="20"/>
          <w:lang w:val="en-US"/>
        </w:rPr>
        <w:t>integer</w:t>
      </w:r>
      <w:r w:rsidR="00402096" w:rsidRPr="00F55CEF">
        <w:rPr>
          <w:sz w:val="20"/>
          <w:szCs w:val="20"/>
        </w:rPr>
        <w:t xml:space="preserve"> </w:t>
      </w:r>
      <w:r w:rsidR="00402096" w:rsidRPr="00F55CEF">
        <w:rPr>
          <w:sz w:val="20"/>
          <w:szCs w:val="20"/>
          <w:lang w:val="en-US"/>
        </w:rPr>
        <w:t>optimization</w:t>
      </w:r>
      <w:r w:rsidR="00402096" w:rsidRPr="00F55CEF">
        <w:rPr>
          <w:sz w:val="20"/>
          <w:szCs w:val="20"/>
        </w:rPr>
        <w:t xml:space="preserve"> </w:t>
      </w:r>
      <w:r w:rsidR="00402096" w:rsidRPr="00F55CEF">
        <w:rPr>
          <w:sz w:val="20"/>
          <w:szCs w:val="20"/>
          <w:lang w:val="en-US"/>
        </w:rPr>
        <w:t>problems</w:t>
      </w:r>
      <w:r w:rsidR="00402096" w:rsidRPr="00F55CEF">
        <w:rPr>
          <w:sz w:val="20"/>
          <w:szCs w:val="20"/>
        </w:rPr>
        <w:t>) к решению семейства оптимизационных задач, в которых используются только непрерывные параметры</w:t>
      </w:r>
      <w:r w:rsidR="00402096">
        <w:rPr>
          <w:sz w:val="20"/>
          <w:szCs w:val="20"/>
        </w:rPr>
        <w:t>.</w:t>
      </w:r>
      <w:r w:rsidR="00FC3E98">
        <w:rPr>
          <w:sz w:val="20"/>
          <w:szCs w:val="20"/>
        </w:rPr>
        <w:t xml:space="preserve"> В данной главе приводится также схема редукции размерности, которая позволяет свети многомерные задачи оптимизации к задача одномерного глобального поиска. В главе 4 излагается применяемый в рамках разработанного подхода параллельный алгоритм решения задач </w:t>
      </w:r>
      <w:r w:rsidR="00FC3E98" w:rsidRPr="00C81FDB">
        <w:t xml:space="preserve">многокритериальной </w:t>
      </w:r>
      <w:r w:rsidR="00FC3E98" w:rsidRPr="00F55CEF">
        <w:rPr>
          <w:lang w:bidi="en-US"/>
        </w:rPr>
        <w:t xml:space="preserve">mixed-integer </w:t>
      </w:r>
      <w:r w:rsidR="00FC3E98" w:rsidRPr="00C81FDB">
        <w:t>оптимизации</w:t>
      </w:r>
      <w:r w:rsidR="00FC3E98">
        <w:t>.</w:t>
      </w:r>
      <w:r w:rsidR="006E5B3E" w:rsidRPr="00C81FDB">
        <w:t xml:space="preserve"> </w:t>
      </w:r>
      <w:r w:rsidR="00DE3DB8" w:rsidRPr="00C81FDB">
        <w:t>Глава 5</w:t>
      </w:r>
      <w:r w:rsidRPr="00C81FDB">
        <w:t xml:space="preserve"> содержит результаты численных экспериментов, подтверждающих перспективность </w:t>
      </w:r>
      <w:r w:rsidR="006E5B3E" w:rsidRPr="00C81FDB">
        <w:t>разработанного</w:t>
      </w:r>
      <w:r w:rsidRPr="00C81FDB">
        <w:t xml:space="preserve"> подхода. В заключении обсуждаются полученные результаты и приводятся возможные основные направления продолжения исследований.</w:t>
      </w:r>
    </w:p>
    <w:p w14:paraId="6EBCB0D1" w14:textId="77777777" w:rsidR="00BF62E7" w:rsidRPr="00620FA3" w:rsidRDefault="00BF62E7">
      <w:pPr>
        <w:pStyle w:val="10"/>
        <w:rPr>
          <w:lang w:val="en-US"/>
        </w:rPr>
      </w:pPr>
      <w:r w:rsidRPr="00620FA3">
        <w:rPr>
          <w:lang w:val="en-US"/>
        </w:rPr>
        <w:t xml:space="preserve">2. </w:t>
      </w:r>
      <w:r w:rsidR="00620FA3">
        <w:rPr>
          <w:lang w:val="en-US"/>
        </w:rPr>
        <w:t>P</w:t>
      </w:r>
      <w:r w:rsidR="00620FA3" w:rsidRPr="000339C6">
        <w:rPr>
          <w:lang w:val="en-US"/>
        </w:rPr>
        <w:t>roblem</w:t>
      </w:r>
      <w:r w:rsidR="00620FA3">
        <w:rPr>
          <w:lang w:val="en-US"/>
        </w:rPr>
        <w:t>s of M</w:t>
      </w:r>
      <w:r w:rsidR="00620FA3" w:rsidRPr="000339C6">
        <w:rPr>
          <w:lang w:val="en-US"/>
        </w:rPr>
        <w:t>ul</w:t>
      </w:r>
      <w:r w:rsidR="00620FA3">
        <w:rPr>
          <w:lang w:val="en-US"/>
        </w:rPr>
        <w:t>ticriteria Mixed-Integer O</w:t>
      </w:r>
      <w:r w:rsidR="00620FA3" w:rsidRPr="000339C6">
        <w:rPr>
          <w:lang w:val="en-US"/>
        </w:rPr>
        <w:t>ptimization</w:t>
      </w:r>
    </w:p>
    <w:p w14:paraId="57D83623" w14:textId="77777777" w:rsidR="00827119" w:rsidRPr="000339C6" w:rsidRDefault="000339C6" w:rsidP="00827119">
      <w:pPr>
        <w:pStyle w:val="af0"/>
        <w:spacing w:after="60"/>
        <w:rPr>
          <w:lang w:val="en-US"/>
        </w:rPr>
      </w:pPr>
      <w:r w:rsidRPr="000339C6">
        <w:rPr>
          <w:lang w:val="en-US"/>
        </w:rPr>
        <w:t>The problem of multicriteria mixed-integer optimization</w:t>
      </w:r>
      <w:r>
        <w:rPr>
          <w:lang w:val="en-US"/>
        </w:rPr>
        <w:t xml:space="preserve"> (MCOmix)</w:t>
      </w:r>
      <w:r w:rsidRPr="000339C6">
        <w:rPr>
          <w:lang w:val="en-US"/>
        </w:rPr>
        <w:t xml:space="preserve"> can be formulated as follows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E81E9C" w:rsidRPr="004D3ADA" w14:paraId="6CD797B1" w14:textId="77777777" w:rsidTr="00E81E9C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14:paraId="1CA1D26E" w14:textId="77777777" w:rsidR="00E81E9C" w:rsidRPr="000339C6" w:rsidRDefault="00380979" w:rsidP="00FB16CC">
            <w:pPr>
              <w:spacing w:after="60"/>
              <w:jc w:val="center"/>
              <w:rPr>
                <w:rStyle w:val="aff6"/>
                <w:i w:val="0"/>
                <w:szCs w:val="22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</m:t>
              </m:r>
              <m:r>
                <w:rPr>
                  <w:rFonts w:ascii="Cambria Math" w:hAnsi="Cambria Math"/>
                </w:rPr>
                <m:t>min</m:t>
              </m:r>
            </m:oMath>
            <w:r w:rsidR="00E81E9C" w:rsidRPr="000339C6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bidi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r>
                <w:rPr>
                  <w:rFonts w:ascii="Cambria Math" w:hAnsi="Cambria Math"/>
                </w:rPr>
                <m:t>U</m:t>
              </m:r>
            </m:oMath>
            <w:r w:rsidR="00E81E9C" w:rsidRPr="000339C6">
              <w:rPr>
                <w:lang w:val="en-US" w:bidi="en-US"/>
              </w:rPr>
              <w:t>,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28727" w14:textId="77777777" w:rsidR="00E81E9C" w:rsidRPr="005B2ED3" w:rsidRDefault="00E81E9C" w:rsidP="002D21C0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A55DE">
              <w:rPr>
                <w:i w:val="0"/>
                <w:sz w:val="22"/>
                <w:szCs w:val="22"/>
              </w:rPr>
              <w:t>1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25E347CE" w14:textId="77777777" w:rsidR="000339C6" w:rsidRDefault="000339C6" w:rsidP="00D008E0">
      <w:pPr>
        <w:pStyle w:val="af0"/>
        <w:spacing w:after="60"/>
        <w:ind w:firstLine="0"/>
      </w:pPr>
      <w:r>
        <w:t xml:space="preserve">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y,u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f</m:t>
                </m:r>
                <m:ctrlPr>
                  <w:rPr>
                    <w:rFonts w:ascii="Cambria Math" w:hAnsi="Cambria Math"/>
                    <w:i/>
                    <w:lang w:bidi="en-US"/>
                  </w:rPr>
                </m:ctrlPr>
              </m:e>
              <m:sub>
                <m:r>
                  <w:rPr>
                    <w:rFonts w:ascii="Cambria Math" w:hAnsi="Cambria Math"/>
                    <w:lang w:bidi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y,u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f</m:t>
                </m:r>
                <m:ctrlPr>
                  <w:rPr>
                    <w:rFonts w:ascii="Cambria Math" w:hAnsi="Cambria Math"/>
                    <w:i/>
                    <w:lang w:bidi="en-US"/>
                  </w:rPr>
                </m:ctrlPr>
              </m:e>
              <m:sub>
                <m:r>
                  <w:rPr>
                    <w:rFonts w:ascii="Cambria Math" w:hAnsi="Cambria Math"/>
                    <w:lang w:bidi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y,u</m:t>
                </m:r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f</m:t>
                </m:r>
                <m:ctrlPr>
                  <w:rPr>
                    <w:rFonts w:ascii="Cambria Math" w:hAnsi="Cambria Math"/>
                    <w:i/>
                    <w:lang w:bidi="en-US"/>
                  </w:rPr>
                </m:ctrlPr>
              </m:e>
              <m:sub>
                <m:r>
                  <w:rPr>
                    <w:rFonts w:ascii="Cambria Math" w:hAnsi="Cambria Math"/>
                    <w:lang w:bidi="en-US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y,u</m:t>
                </m:r>
              </m:e>
            </m:d>
          </m:e>
        </m:d>
      </m:oMath>
      <w:r>
        <w:t xml:space="preserve"> есть </w:t>
      </w:r>
      <w:r w:rsidRPr="00F11D7F">
        <w:t>векторный критерий эффективности,</w:t>
      </w:r>
      <w:r w:rsidR="00620FA3" w:rsidRPr="00620FA3">
        <w:t xml:space="preserve"> </w:t>
      </w:r>
      <w:r w:rsidR="00620FA3">
        <w:t>варьируемые параметры в котором относятся</w:t>
      </w:r>
      <w:r w:rsidR="00E669C6">
        <w:t xml:space="preserve"> к двум разным видам:</w:t>
      </w:r>
    </w:p>
    <w:p w14:paraId="1B466FE5" w14:textId="77777777" w:rsidR="00E669C6" w:rsidRDefault="00E669C6" w:rsidP="00E669C6">
      <w:pPr>
        <w:pStyle w:val="af0"/>
        <w:numPr>
          <w:ilvl w:val="0"/>
          <w:numId w:val="28"/>
        </w:numPr>
        <w:spacing w:after="60"/>
        <w:ind w:left="0" w:firstLine="567"/>
      </w:pPr>
      <w:r>
        <w:t xml:space="preserve">непрерывные параметры </w:t>
      </w:r>
      <m:oMath>
        <m:r>
          <w:rPr>
            <w:rFonts w:ascii="Cambria Math" w:hAnsi="Cambria Math"/>
          </w:rPr>
          <m:t>y=(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bidi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область возможных значений которых представляет </w:t>
      </w:r>
      <w:r w:rsidRPr="00E669C6">
        <w:rPr>
          <w:i/>
          <w:lang w:val="en-US"/>
        </w:rPr>
        <w:t>N</w:t>
      </w:r>
      <w:r>
        <w:t>-мерный гиперпараллелепипед: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E669C6" w:rsidRPr="004D3ADA" w14:paraId="32514086" w14:textId="77777777" w:rsidTr="003D3187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14:paraId="783F77A9" w14:textId="77777777" w:rsidR="00E669C6" w:rsidRPr="00E81E9C" w:rsidRDefault="00E669C6" w:rsidP="00E669C6">
            <w:pPr>
              <w:spacing w:after="60"/>
              <w:jc w:val="center"/>
              <w:rPr>
                <w:rStyle w:val="aff6"/>
                <w:i w:val="0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  <w:lang w:bidi="en-US"/>
                </w:rPr>
                <m:t>D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 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bidi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perscript"/>
                        </w:rPr>
                        <m:t>:</m:t>
                      </m:r>
                      <m:r>
                        <w:rPr>
                          <w:rFonts w:ascii="Cambria Math" w:hAnsi="Cambria Math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,1≤i≤n </m:t>
                  </m:r>
                </m:e>
              </m:d>
            </m:oMath>
            <w:r>
              <w:t xml:space="preserve">, 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E7592" w14:textId="77777777" w:rsidR="00E669C6" w:rsidRPr="005B2ED3" w:rsidRDefault="00E669C6" w:rsidP="003D3187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72253064" w14:textId="77777777" w:rsidR="00E669C6" w:rsidRDefault="00E669C6" w:rsidP="00E669C6">
      <w:pPr>
        <w:pStyle w:val="af0"/>
        <w:spacing w:after="60"/>
        <w:ind w:firstLine="0"/>
      </w:pPr>
      <w:r>
        <w:t>для заданных</w:t>
      </w:r>
      <w:r w:rsidRPr="007A2325">
        <w:t xml:space="preserve"> вектор</w:t>
      </w:r>
      <w:r>
        <w:t>ов</w:t>
      </w:r>
      <w:r w:rsidRPr="007A2325">
        <w:t xml:space="preserve"> </w:t>
      </w:r>
      <m:oMath>
        <m:r>
          <w:rPr>
            <w:rFonts w:ascii="Cambria Math" w:hAnsi="Cambria Math"/>
          </w:rPr>
          <m:t>a</m:t>
        </m:r>
      </m:oMath>
      <w:r w:rsidRPr="007A2325">
        <w:t xml:space="preserve"> и </w:t>
      </w:r>
      <m:oMath>
        <m:r>
          <w:rPr>
            <w:rFonts w:ascii="Cambria Math" w:hAnsi="Cambria Math"/>
          </w:rPr>
          <m:t>b</m:t>
        </m:r>
      </m:oMath>
      <w:r w:rsidRPr="00C82623">
        <w:rPr>
          <w:lang w:bidi="en-US"/>
        </w:rPr>
        <w:t>.</w:t>
      </w:r>
    </w:p>
    <w:p w14:paraId="17BE52C2" w14:textId="77777777" w:rsidR="00E669C6" w:rsidRDefault="00E669C6" w:rsidP="00E669C6">
      <w:pPr>
        <w:pStyle w:val="af0"/>
        <w:numPr>
          <w:ilvl w:val="0"/>
          <w:numId w:val="28"/>
        </w:numPr>
        <w:spacing w:after="60"/>
        <w:ind w:left="0" w:firstLine="567"/>
      </w:pPr>
      <w:r>
        <w:t xml:space="preserve">дискретные параметры </w:t>
      </w:r>
      <m:oMath>
        <m:r>
          <w:rPr>
            <w:rFonts w:ascii="Cambria Math" w:hAnsi="Cambria Math"/>
          </w:rPr>
          <m:t>u=(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 w:bidi="en-US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t>, каждый из который может принимать только фиксированный (дискретный) набор значений: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E669C6" w:rsidRPr="004D3ADA" w14:paraId="65823E8B" w14:textId="77777777" w:rsidTr="003D3187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14:paraId="7B799BA3" w14:textId="77777777" w:rsidR="00E669C6" w:rsidRPr="002111E4" w:rsidRDefault="00ED202E" w:rsidP="00251D94">
            <w:pPr>
              <w:spacing w:after="60"/>
              <w:jc w:val="center"/>
              <w:rPr>
                <w:rStyle w:val="aff6"/>
                <w:i w:val="0"/>
                <w:iCs w:val="0"/>
                <w:spacing w:val="0"/>
                <w:kern w:val="0"/>
                <w:sz w:val="22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 :1≤k≤l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4C124" w14:textId="77777777" w:rsidR="00E669C6" w:rsidRPr="005B2ED3" w:rsidRDefault="00E669C6" w:rsidP="003D3187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9E365B">
              <w:rPr>
                <w:i w:val="0"/>
                <w:sz w:val="22"/>
                <w:szCs w:val="22"/>
              </w:rPr>
              <w:t>3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50A64ABE" w14:textId="77777777" w:rsidR="00E669C6" w:rsidRPr="009E365B" w:rsidRDefault="002111E4" w:rsidP="00E669C6">
      <w:pPr>
        <w:pStyle w:val="af0"/>
        <w:spacing w:after="60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 w:bidi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 1≤i≤m</m:t>
        </m:r>
      </m:oMath>
      <w:r w:rsidR="009E365B">
        <w:t>,</w:t>
      </w:r>
      <w:r w:rsidR="009E365B" w:rsidRPr="009E365B">
        <w:t xml:space="preserve"> </w:t>
      </w:r>
      <w:r w:rsidR="009E365B">
        <w:t>есть набор</w:t>
      </w:r>
      <w:r w:rsidR="009E365B" w:rsidRPr="009E365B">
        <w:t xml:space="preserve"> </w:t>
      </w:r>
      <w:r w:rsidR="009E365B">
        <w:t xml:space="preserve">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 w:bidi="en-US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9E365B">
        <w:t xml:space="preserve"> допустимых дискретных значений для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 w:bidi="en-US"/>
              </w:rPr>
              <m:t>i</m:t>
            </m:r>
          </m:sub>
        </m:sSub>
      </m:oMath>
      <w:r w:rsidR="00EB58DB">
        <w:t xml:space="preserve">, </w:t>
      </w:r>
      <w:r w:rsidR="003D4210">
        <w:t>т.е.,</w:t>
      </w:r>
      <w:r w:rsidR="00EB58DB">
        <w:t xml:space="preserve"> все</w:t>
      </w:r>
      <w:r w:rsidR="009E365B" w:rsidRPr="009E365B">
        <w:t xml:space="preserve"> </w:t>
      </w:r>
      <w:r w:rsidR="00EB58DB">
        <w:t>м</w:t>
      </w:r>
      <w:r w:rsidR="009E365B">
        <w:t xml:space="preserve">ножество возможных значений дискретных параметров </w:t>
      </w:r>
      <m:oMath>
        <m:r>
          <w:rPr>
            <w:rFonts w:ascii="Cambria Math" w:hAnsi="Cambria Math"/>
          </w:rPr>
          <m:t>U</m:t>
        </m:r>
      </m:oMath>
      <w:r w:rsidR="009E365B">
        <w:t xml:space="preserve"> </w:t>
      </w:r>
      <w:r w:rsidR="00EB58DB">
        <w:t>содержит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2111E4" w:rsidRPr="004D3ADA" w14:paraId="05C41A58" w14:textId="77777777" w:rsidTr="003D3187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14:paraId="168E2940" w14:textId="77777777" w:rsidR="002111E4" w:rsidRPr="002111E4" w:rsidRDefault="00EB58DB" w:rsidP="008731D2">
            <w:pPr>
              <w:spacing w:after="60"/>
              <w:jc w:val="center"/>
              <w:rPr>
                <w:rStyle w:val="aff6"/>
                <w:i w:val="0"/>
                <w:iCs w:val="0"/>
                <w:spacing w:val="0"/>
                <w:kern w:val="0"/>
                <w:sz w:val="22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14800" w14:textId="77777777" w:rsidR="002111E4" w:rsidRPr="005B2ED3" w:rsidRDefault="002111E4" w:rsidP="003D3187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EB58DB">
              <w:rPr>
                <w:i w:val="0"/>
                <w:sz w:val="22"/>
                <w:szCs w:val="22"/>
              </w:rPr>
              <w:t>4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4F335C7D" w14:textId="77777777" w:rsidR="00D008E0" w:rsidRPr="00C82623" w:rsidRDefault="008731D2" w:rsidP="00D008E0">
      <w:pPr>
        <w:pStyle w:val="af0"/>
        <w:spacing w:after="60"/>
        <w:ind w:firstLine="0"/>
      </w:pPr>
      <w:r>
        <w:lastRenderedPageBreak/>
        <w:t xml:space="preserve">различных элементов (кортежей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1≤k≤k</m:t>
        </m:r>
      </m:oMath>
      <w:r w:rsidRPr="008731D2">
        <w:t>)</w:t>
      </w:r>
      <w:r>
        <w:t xml:space="preserve">. </w:t>
      </w:r>
      <w:r w:rsidR="00FB16CC">
        <w:t>Не уменьшая общности при дальнейшем рассмотрении будет п</w:t>
      </w:r>
      <w:r w:rsidR="00FB16CC" w:rsidRPr="007A2325">
        <w:t>редполагат</w:t>
      </w:r>
      <w:r w:rsidR="00FB16CC">
        <w:t>ь</w:t>
      </w:r>
      <w:r w:rsidR="00FB16CC" w:rsidRPr="007A2325">
        <w:t xml:space="preserve">ся, что </w:t>
      </w:r>
      <w:r w:rsidR="00FB16CC">
        <w:t>критерии</w:t>
      </w:r>
      <w:r w:rsidR="00FB16CC" w:rsidRPr="007A23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,1≤i≤s,</m:t>
        </m:r>
      </m:oMath>
      <w:r w:rsidR="00FB16CC" w:rsidRPr="007A2325">
        <w:t xml:space="preserve"> </w:t>
      </w:r>
      <w:r w:rsidR="00FB16CC">
        <w:t xml:space="preserve">являются неотрицательными и их уменьшение соответствует повышению эффективности выбираемых </w:t>
      </w:r>
      <w:r w:rsidR="00FB16CC">
        <w:rPr>
          <w:lang w:val="en-US"/>
        </w:rPr>
        <w:t>decisions</w:t>
      </w:r>
      <w:r w:rsidR="00FB16CC">
        <w:t>.</w:t>
      </w:r>
    </w:p>
    <w:p w14:paraId="006FFBEF" w14:textId="77777777" w:rsidR="00C82623" w:rsidRPr="00DF1CA8" w:rsidRDefault="00FB16CC" w:rsidP="00C82623">
      <w:pPr>
        <w:pStyle w:val="af0"/>
        <w:spacing w:after="60"/>
        <w:ind w:firstLine="426"/>
      </w:pPr>
      <w:r>
        <w:t>В наиболее</w:t>
      </w:r>
      <w:r w:rsidR="00C82623">
        <w:t xml:space="preserve"> </w:t>
      </w:r>
      <w:r>
        <w:t xml:space="preserve">сложном варианте </w:t>
      </w:r>
      <w:r w:rsidR="00C82623">
        <w:t>критерии</w:t>
      </w:r>
      <w:r w:rsidR="00C82623" w:rsidRPr="007A23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,1≤i≤s,</m:t>
        </m:r>
      </m:oMath>
      <w:r w:rsidR="00C82623" w:rsidRPr="007A2325">
        <w:t xml:space="preserve"> </w:t>
      </w:r>
      <w:r w:rsidR="00C82623">
        <w:t>могут быть многоэкстремальными</w:t>
      </w:r>
      <w:r w:rsidR="00F72948">
        <w:t>, а</w:t>
      </w:r>
      <w:r w:rsidR="00C82623">
        <w:t xml:space="preserve"> </w:t>
      </w:r>
      <w:r w:rsidR="00F72948">
        <w:t>процедуры вычисления</w:t>
      </w:r>
      <w:r w:rsidR="00C82623">
        <w:t xml:space="preserve"> их значений</w:t>
      </w:r>
      <w:r w:rsidR="00C82623" w:rsidRPr="007A2325">
        <w:t xml:space="preserve"> </w:t>
      </w:r>
      <w:r w:rsidR="00F72948">
        <w:t>могу</w:t>
      </w:r>
      <w:r w:rsidR="00C82623">
        <w:t xml:space="preserve">т </w:t>
      </w:r>
      <w:r w:rsidR="00F72948">
        <w:t>оказаться вычислительно трудоемкими.</w:t>
      </w:r>
      <w:r w:rsidR="00C82623">
        <w:t xml:space="preserve"> </w:t>
      </w:r>
      <w:r w:rsidR="007F6415">
        <w:t>Предполагается также, что</w:t>
      </w:r>
      <w:r w:rsidR="00C82623">
        <w:t xml:space="preserve"> </w:t>
      </w:r>
      <w:r w:rsidR="00F72948">
        <w:t>критерии</w:t>
      </w:r>
      <w:r w:rsidR="00F72948" w:rsidRPr="007A23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,1≤i≤s,</m:t>
        </m:r>
      </m:oMath>
      <w:r w:rsidR="00F72948" w:rsidRPr="007A2325">
        <w:t xml:space="preserve"> </w:t>
      </w:r>
      <w:r w:rsidR="00C82623">
        <w:t>удовлетворяют условию Липщица</w:t>
      </w:r>
    </w:p>
    <w:tbl>
      <w:tblPr>
        <w:tblStyle w:val="aff5"/>
        <w:tblW w:w="4945" w:type="pct"/>
        <w:tblLayout w:type="fixed"/>
        <w:tblLook w:val="04A0" w:firstRow="1" w:lastRow="0" w:firstColumn="1" w:lastColumn="0" w:noHBand="0" w:noVBand="1"/>
      </w:tblPr>
      <w:tblGrid>
        <w:gridCol w:w="8756"/>
        <w:gridCol w:w="709"/>
      </w:tblGrid>
      <w:tr w:rsidR="00C82623" w:rsidRPr="00EB58DB" w14:paraId="76ED0EEA" w14:textId="77777777" w:rsidTr="00CA7338"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</w:tcPr>
          <w:p w14:paraId="6320AF1A" w14:textId="77777777" w:rsidR="00C82623" w:rsidRPr="00EB58DB" w:rsidRDefault="00BC39F3" w:rsidP="00EB58DB">
            <w:pPr>
              <w:spacing w:after="60"/>
              <w:jc w:val="center"/>
              <w:rPr>
                <w:rStyle w:val="aff6"/>
                <w:i w:val="0"/>
                <w:szCs w:val="22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Symbol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Symbo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Symbo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Symbol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Symbo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Symbo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Symbol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Symbo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Symbo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Symbo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Symbol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Symbo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Symbo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Symbol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Symbol"/>
                          <w:i/>
                          <w:lang w:val="en-US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Symbol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Symbol"/>
                        </w:rPr>
                        <m:t>1,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Symbol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Symbo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Symbo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1≤i≤s</m:t>
              </m:r>
            </m:oMath>
            <w:r w:rsidR="00C82623" w:rsidRPr="00EB58DB">
              <w:t>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EA69E3" w14:textId="77777777" w:rsidR="00C82623" w:rsidRPr="00EB58DB" w:rsidRDefault="00C82623" w:rsidP="00CA7338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  <w:lang w:val="en-US"/>
              </w:rPr>
            </w:pPr>
            <w:r w:rsidRPr="00EB58DB">
              <w:rPr>
                <w:i w:val="0"/>
                <w:sz w:val="22"/>
                <w:szCs w:val="22"/>
                <w:lang w:val="en-US"/>
              </w:rPr>
              <w:t>(</w:t>
            </w:r>
            <w:r w:rsidR="00EB58DB">
              <w:rPr>
                <w:i w:val="0"/>
                <w:sz w:val="22"/>
                <w:szCs w:val="22"/>
                <w:lang w:val="en-US"/>
              </w:rPr>
              <w:t>5</w:t>
            </w:r>
            <w:r w:rsidRPr="00EB58DB">
              <w:rPr>
                <w:i w:val="0"/>
                <w:sz w:val="22"/>
                <w:szCs w:val="22"/>
                <w:lang w:val="en-US"/>
              </w:rPr>
              <w:t>)</w:t>
            </w:r>
          </w:p>
        </w:tc>
      </w:tr>
    </w:tbl>
    <w:p w14:paraId="7F62251C" w14:textId="77777777" w:rsidR="00C82623" w:rsidRPr="00C82623" w:rsidRDefault="00C82623" w:rsidP="00F72948">
      <w:pPr>
        <w:pStyle w:val="af0"/>
        <w:spacing w:after="60"/>
        <w:ind w:firstLine="0"/>
        <w:rPr>
          <w:lang w:val="en-US" w:bidi="en-US"/>
        </w:rPr>
      </w:pPr>
      <w:r>
        <w:rPr>
          <w:lang w:val="en-US"/>
        </w:rPr>
        <w:t xml:space="preserve">where </w:t>
      </w:r>
      <w:r w:rsidRPr="003D5826">
        <w:rPr>
          <w:i/>
          <w:lang w:val="en-US"/>
        </w:rPr>
        <w:t>L</w:t>
      </w:r>
      <w:r w:rsidRPr="003D5826">
        <w:rPr>
          <w:i/>
          <w:vertAlign w:val="subscript"/>
          <w:lang w:val="en-US"/>
        </w:rPr>
        <w:t>i</w:t>
      </w:r>
      <w:r>
        <w:rPr>
          <w:lang w:val="en-US"/>
        </w:rPr>
        <w:t xml:space="preserve"> is the Lipschitz constant for the </w:t>
      </w:r>
      <w:r w:rsidR="00F72948">
        <w:rPr>
          <w:lang w:val="en-US"/>
        </w:rPr>
        <w:t>criterion</w:t>
      </w:r>
      <w:r w:rsidRPr="00572F5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,u</m:t>
            </m:r>
          </m:e>
        </m:d>
        <m:r>
          <w:rPr>
            <w:rFonts w:ascii="Cambria Math" w:hAnsi="Cambria Math"/>
            <w:lang w:val="en-US"/>
          </w:rPr>
          <m:t>,1≤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>,</m:t>
        </m:r>
      </m:oMath>
      <w:r w:rsidRPr="00572F58">
        <w:rPr>
          <w:lang w:val="en-US"/>
        </w:rPr>
        <w:t xml:space="preserve"> </w:t>
      </w:r>
      <w:r w:rsidRPr="005179C5">
        <w:rPr>
          <w:lang w:val="en-US"/>
        </w:rPr>
        <w:t xml:space="preserve">and </w:t>
      </w:r>
      <w:r w:rsidRPr="0098140B">
        <w:rPr>
          <w:position w:val="-14"/>
        </w:rPr>
        <w:object w:dxaOrig="300" w:dyaOrig="400" w14:anchorId="68A40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.8pt" o:ole="">
            <v:imagedata r:id="rId8" o:title=""/>
          </v:shape>
          <o:OLEObject Type="Embed" ProgID="Equation.3" ShapeID="_x0000_i1025" DrawAspect="Content" ObjectID="_1668757639" r:id="rId9"/>
        </w:object>
      </w:r>
      <w:r w:rsidRPr="005179C5">
        <w:rPr>
          <w:lang w:val="en-US"/>
        </w:rPr>
        <w:t xml:space="preserve"> denotes the Euclidean norm in </w:t>
      </w:r>
      <w:r w:rsidRPr="0098140B">
        <w:rPr>
          <w:position w:val="-4"/>
        </w:rPr>
        <w:object w:dxaOrig="360" w:dyaOrig="300" w14:anchorId="77E32531">
          <v:shape id="_x0000_i1026" type="#_x0000_t75" style="width:19.2pt;height:15pt" o:ole="">
            <v:imagedata r:id="rId10" o:title=""/>
          </v:shape>
          <o:OLEObject Type="Embed" ProgID="Equation.3" ShapeID="_x0000_i1026" DrawAspect="Content" ObjectID="_1668757640" r:id="rId11"/>
        </w:object>
      </w:r>
      <w:r w:rsidRPr="005179C5">
        <w:rPr>
          <w:lang w:val="en-US"/>
        </w:rPr>
        <w:t>.</w:t>
      </w:r>
      <w:r w:rsidR="00F72948">
        <w:rPr>
          <w:lang w:val="en-US"/>
        </w:rPr>
        <w:t xml:space="preserve"> </w:t>
      </w:r>
    </w:p>
    <w:p w14:paraId="733697FB" w14:textId="77777777" w:rsidR="00C82623" w:rsidRPr="005D097B" w:rsidRDefault="007F6415" w:rsidP="00C438AE">
      <w:pPr>
        <w:pStyle w:val="af0"/>
        <w:spacing w:after="60"/>
      </w:pPr>
      <w:r w:rsidRPr="00D06EEA">
        <w:t>Критерии эффективности задачи МКО обычно противоречивы и</w:t>
      </w:r>
      <w:r w:rsidR="00D06EEA" w:rsidRPr="00D06EEA">
        <w:t xml:space="preserve"> </w:t>
      </w:r>
      <w:r w:rsidR="008731D2">
        <w:t>параметры</w:t>
      </w:r>
      <w:r w:rsidRPr="00D06EEA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val="en-US" w:bidi="en-US"/>
              </w:rPr>
              <m:t>y</m:t>
            </m:r>
          </m:e>
          <m:sup>
            <m:r>
              <w:rPr>
                <w:rFonts w:ascii="Cambria Math" w:hAnsi="Cambria Math"/>
                <w:lang w:bidi="en-US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val="en-US" w:bidi="en-US"/>
              </w:rPr>
              <m:t>u</m:t>
            </m:r>
          </m:e>
          <m:sup>
            <m:r>
              <w:rPr>
                <w:rFonts w:ascii="Cambria Math" w:hAnsi="Cambria Math"/>
                <w:lang w:bidi="en-US"/>
              </w:rPr>
              <m:t>*</m:t>
            </m:r>
          </m:sup>
        </m:sSup>
        <m:r>
          <w:rPr>
            <w:rFonts w:ascii="Cambria Math" w:hAnsi="Cambria Math"/>
          </w:rPr>
          <m:t>)∈D×</m:t>
        </m:r>
        <m:r>
          <w:rPr>
            <w:rFonts w:ascii="Cambria Math" w:hAnsi="Cambria Math"/>
            <w:lang w:val="en-US"/>
          </w:rPr>
          <m:t>U</m:t>
        </m:r>
      </m:oMath>
      <w:r w:rsidRPr="00D06EEA">
        <w:t xml:space="preserve"> </w:t>
      </w:r>
      <w:r w:rsidRPr="00D06EEA">
        <w:rPr>
          <w:lang w:val="en-US"/>
        </w:rPr>
        <w:t>c</w:t>
      </w:r>
      <w:r w:rsidRPr="00D06EEA">
        <w:t xml:space="preserve"> наилучшими значениями одновременно по всем критериям могут отсутствовать. В таких ситуациях для задач МКО </w:t>
      </w:r>
      <w:r w:rsidR="008731D2">
        <w:t>обычным</w:t>
      </w:r>
      <w:r w:rsidRPr="00D06EEA">
        <w:t xml:space="preserve"> является </w:t>
      </w:r>
      <w:r w:rsidR="00D06EEA" w:rsidRPr="00D06EEA">
        <w:t>нахождение</w:t>
      </w:r>
      <w:r w:rsidRPr="00D06EEA">
        <w:t xml:space="preserve"> </w:t>
      </w:r>
      <w:r w:rsidRPr="00D06EEA">
        <w:rPr>
          <w:lang w:val="en-US"/>
        </w:rPr>
        <w:t>efficient</w:t>
      </w:r>
      <w:r w:rsidRPr="00D06EEA">
        <w:t xml:space="preserve"> (</w:t>
      </w:r>
      <w:r w:rsidRPr="00D06EEA">
        <w:rPr>
          <w:lang w:val="en-US"/>
        </w:rPr>
        <w:t>non</w:t>
      </w:r>
      <w:r w:rsidRPr="00D06EEA">
        <w:t>-</w:t>
      </w:r>
      <w:r w:rsidRPr="00D06EEA">
        <w:rPr>
          <w:lang w:val="en-US"/>
        </w:rPr>
        <w:t>dominated</w:t>
      </w:r>
      <w:r w:rsidRPr="00D06EEA">
        <w:t xml:space="preserve">) </w:t>
      </w:r>
      <w:r w:rsidRPr="00D06EEA">
        <w:rPr>
          <w:lang w:val="en-US"/>
        </w:rPr>
        <w:t>decisions</w:t>
      </w:r>
      <w:r w:rsidRPr="00D06EEA">
        <w:t xml:space="preserve">, для которых улучшение значений по каким-либо критериям </w:t>
      </w:r>
      <w:r w:rsidR="00D06EEA" w:rsidRPr="00D06EEA">
        <w:t>приводит к ухудшению</w:t>
      </w:r>
      <w:r w:rsidRPr="00D06EEA">
        <w:t xml:space="preserve"> показателей эффективности по другим критериям. </w:t>
      </w:r>
      <w:r w:rsidR="00D06EEA" w:rsidRPr="00D06EEA">
        <w:t xml:space="preserve">Получение </w:t>
      </w:r>
      <w:r w:rsidRPr="00D06EEA">
        <w:t xml:space="preserve">всего множества </w:t>
      </w:r>
      <w:r w:rsidRPr="00D06EEA">
        <w:rPr>
          <w:lang w:val="en-US"/>
        </w:rPr>
        <w:t>efficient</w:t>
      </w:r>
      <w:r w:rsidRPr="00D06EEA">
        <w:t xml:space="preserve"> </w:t>
      </w:r>
      <w:r w:rsidRPr="00D06EEA">
        <w:rPr>
          <w:lang w:val="en-US"/>
        </w:rPr>
        <w:t>decisions</w:t>
      </w:r>
      <w:r w:rsidRPr="00D06EEA">
        <w:t xml:space="preserve"> (</w:t>
      </w:r>
      <w:r w:rsidRPr="00D06EEA">
        <w:rPr>
          <w:lang w:val="en-US"/>
        </w:rPr>
        <w:t>the</w:t>
      </w:r>
      <w:r w:rsidRPr="00D06EEA">
        <w:t xml:space="preserve"> </w:t>
      </w:r>
      <w:r w:rsidRPr="00D06EEA">
        <w:rPr>
          <w:lang w:val="en-US"/>
        </w:rPr>
        <w:t>Pareto</w:t>
      </w:r>
      <w:r w:rsidRPr="00D06EEA">
        <w:t xml:space="preserve"> </w:t>
      </w:r>
      <w:r w:rsidRPr="00D06EEA">
        <w:rPr>
          <w:lang w:val="en-US"/>
        </w:rPr>
        <w:t>set</w:t>
      </w:r>
      <w:r w:rsidRPr="00D06EEA">
        <w:t>) может потребовать выполн</w:t>
      </w:r>
      <w:r w:rsidR="008731D2">
        <w:t>ения большого объема вычислений и,</w:t>
      </w:r>
      <w:r w:rsidRPr="00D06EEA">
        <w:t xml:space="preserve"> </w:t>
      </w:r>
      <w:r w:rsidR="008731D2">
        <w:t>к</w:t>
      </w:r>
      <w:r w:rsidR="00D06EEA" w:rsidRPr="00D06EEA">
        <w:t>ак результат, часто используется другой подход - нахождение</w:t>
      </w:r>
      <w:r w:rsidRPr="00D06EEA">
        <w:t xml:space="preserve"> только сравнительно небольшого набора </w:t>
      </w:r>
      <w:r w:rsidRPr="00D06EEA">
        <w:rPr>
          <w:lang w:val="en-US"/>
        </w:rPr>
        <w:t>efficient</w:t>
      </w:r>
      <w:r w:rsidRPr="00D06EEA">
        <w:t xml:space="preserve"> </w:t>
      </w:r>
      <w:r w:rsidRPr="00D06EEA">
        <w:rPr>
          <w:lang w:val="en-US"/>
        </w:rPr>
        <w:t>decisions</w:t>
      </w:r>
      <w:r w:rsidR="00D06EEA" w:rsidRPr="00D06EEA">
        <w:t xml:space="preserve">, определяемых </w:t>
      </w:r>
      <w:r w:rsidRPr="00D06EEA">
        <w:t xml:space="preserve">в соответствии с требованиями </w:t>
      </w:r>
      <w:r w:rsidR="00D06EEA" w:rsidRPr="00D06EEA">
        <w:rPr>
          <w:lang w:val="en-US"/>
        </w:rPr>
        <w:t>decision</w:t>
      </w:r>
      <w:r w:rsidR="00D06EEA" w:rsidRPr="00D06EEA">
        <w:t xml:space="preserve"> </w:t>
      </w:r>
      <w:r w:rsidR="00D06EEA" w:rsidRPr="00D06EEA">
        <w:rPr>
          <w:lang w:val="en-US"/>
        </w:rPr>
        <w:t>maker</w:t>
      </w:r>
      <w:r w:rsidRPr="00D06EEA">
        <w:t>.</w:t>
      </w:r>
    </w:p>
    <w:p w14:paraId="10717F48" w14:textId="77777777" w:rsidR="00D06EEA" w:rsidRDefault="00D06EEA" w:rsidP="00C438AE">
      <w:pPr>
        <w:pStyle w:val="af0"/>
        <w:spacing w:after="60"/>
        <w:rPr>
          <w:lang w:bidi="en-US"/>
        </w:rPr>
      </w:pPr>
      <w:r>
        <w:t xml:space="preserve">Широко используемый подход к получению </w:t>
      </w:r>
      <w:r w:rsidR="00DC1C82">
        <w:t xml:space="preserve">отдельных </w:t>
      </w:r>
      <w:r w:rsidR="00DC1C82" w:rsidRPr="00D06EEA">
        <w:rPr>
          <w:lang w:val="en-US"/>
        </w:rPr>
        <w:t>efficient</w:t>
      </w:r>
      <w:r w:rsidR="00DC1C82" w:rsidRPr="00D06EEA">
        <w:t xml:space="preserve"> </w:t>
      </w:r>
      <w:r w:rsidR="00DC1C82" w:rsidRPr="00D06EEA">
        <w:rPr>
          <w:lang w:val="en-US"/>
        </w:rPr>
        <w:t>decisions</w:t>
      </w:r>
      <w:r w:rsidR="00DC1C82">
        <w:t xml:space="preserve"> состоит в преобразовании векторного критерия </w:t>
      </w:r>
      <w:r w:rsidR="00DC1C82">
        <w:rPr>
          <w:lang w:bidi="en-US"/>
        </w:rPr>
        <w:t>в некоторый общий скалярный показатель эффективности</w:t>
      </w:r>
      <w:r w:rsidR="00DC1C82">
        <w:rPr>
          <w:rStyle w:val="ac"/>
          <w:lang w:bidi="en-US"/>
        </w:rPr>
        <w:footnoteReference w:id="1"/>
      </w:r>
    </w:p>
    <w:tbl>
      <w:tblPr>
        <w:tblStyle w:val="af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1"/>
      </w:tblGrid>
      <w:tr w:rsidR="00DC1C82" w:rsidRPr="006D576A" w14:paraId="49BE2A3A" w14:textId="77777777" w:rsidTr="005D097B">
        <w:tc>
          <w:tcPr>
            <w:tcW w:w="8755" w:type="dxa"/>
          </w:tcPr>
          <w:p w14:paraId="6D2CB3D0" w14:textId="77777777" w:rsidR="00DC1C82" w:rsidRPr="00B24FBF" w:rsidRDefault="00BC39F3" w:rsidP="00171A8B">
            <w:pPr>
              <w:pStyle w:val="af0"/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</m:e>
              </m:func>
            </m:oMath>
            <w:r w:rsidR="00DC1C82" w:rsidRPr="006D576A">
              <w:t>,</w:t>
            </w:r>
            <w:r w:rsidR="00DC1C82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y∈D, u∈U</m:t>
              </m:r>
            </m:oMath>
            <w:r w:rsidR="00DC1C82" w:rsidRPr="00E42B0C">
              <w:t>,</w:t>
            </w:r>
            <w:r w:rsidR="00DC1C82">
              <w:t xml:space="preserve"> </w:t>
            </w:r>
          </w:p>
        </w:tc>
        <w:tc>
          <w:tcPr>
            <w:tcW w:w="531" w:type="dxa"/>
            <w:vAlign w:val="center"/>
          </w:tcPr>
          <w:p w14:paraId="66FB176A" w14:textId="77777777" w:rsidR="00DC1C82" w:rsidRPr="006D576A" w:rsidRDefault="00171A8B" w:rsidP="005D097B">
            <w:pPr>
              <w:pStyle w:val="af0"/>
              <w:ind w:firstLine="0"/>
              <w:jc w:val="center"/>
            </w:pPr>
            <w:r>
              <w:t>(6</w:t>
            </w:r>
            <w:r w:rsidR="00DC1C82" w:rsidRPr="006D576A">
              <w:t>)</w:t>
            </w:r>
          </w:p>
        </w:tc>
      </w:tr>
    </w:tbl>
    <w:p w14:paraId="1F66E26B" w14:textId="77777777" w:rsidR="00DC1C82" w:rsidRPr="00A97244" w:rsidRDefault="00DC1C82" w:rsidP="00DC1C82">
      <w:pPr>
        <w:pStyle w:val="af0"/>
        <w:tabs>
          <w:tab w:val="left" w:pos="709"/>
          <w:tab w:val="left" w:pos="5665"/>
        </w:tabs>
        <w:spacing w:after="60"/>
        <w:ind w:firstLine="0"/>
      </w:pPr>
      <w:r>
        <w:rPr>
          <w:lang w:bidi="en-US"/>
        </w:rPr>
        <w:t xml:space="preserve">где </w:t>
      </w:r>
      <m:oMath>
        <m:r>
          <w:rPr>
            <w:rFonts w:ascii="Cambria Math" w:hAnsi="Cambria Math"/>
          </w:rPr>
          <m:t>F</m:t>
        </m:r>
      </m:oMath>
      <w:r>
        <w:rPr>
          <w:lang w:bidi="en-US"/>
        </w:rPr>
        <w:t xml:space="preserve"> есть целевая функция, порождаемая в результате скаляризации критериев </w:t>
      </w:r>
      <w:r>
        <w:rPr>
          <w:i/>
          <w:lang w:val="en-US"/>
        </w:rPr>
        <w:t>f</w:t>
      </w:r>
      <w:r w:rsidRPr="00437C01">
        <w:rPr>
          <w:i/>
          <w:vertAlign w:val="subscript"/>
          <w:lang w:val="en-US"/>
        </w:rPr>
        <w:t>i</w:t>
      </w:r>
      <w:r w:rsidRPr="007F31A4">
        <w:t>, 1</w:t>
      </w:r>
      <w:r>
        <w:sym w:font="Symbol" w:char="F0A3"/>
      </w:r>
      <w:r w:rsidRPr="00437C01">
        <w:rPr>
          <w:i/>
          <w:lang w:val="en-US"/>
        </w:rPr>
        <w:t>i</w:t>
      </w:r>
      <w:r>
        <w:sym w:font="Symbol" w:char="F0A3"/>
      </w:r>
      <w:r>
        <w:rPr>
          <w:i/>
          <w:lang w:val="en-US"/>
        </w:rPr>
        <w:t>s</w:t>
      </w:r>
      <w:r>
        <w:rPr>
          <w:i/>
        </w:rPr>
        <w:t>,</w:t>
      </w:r>
      <w:r>
        <w:rPr>
          <w:lang w:bidi="en-US"/>
        </w:rPr>
        <w:t xml:space="preserve">  </w:t>
      </w:r>
      <m:oMath>
        <m:r>
          <w:rPr>
            <w:rFonts w:ascii="Cambria Math" w:hAnsi="Cambria Math"/>
          </w:rPr>
          <m:t>α</m:t>
        </m:r>
      </m:oMath>
      <w:r>
        <w:t xml:space="preserve"> есть вектор параметров применяемой свертки критериев, а </w:t>
      </w:r>
      <m:oMath>
        <m:r>
          <w:rPr>
            <w:rFonts w:ascii="Cambria Math" w:hAnsi="Cambria Math"/>
          </w:rPr>
          <m:t>D</m:t>
        </m:r>
      </m:oMath>
      <w:r>
        <w:t xml:space="preserve"> </w:t>
      </w:r>
      <w:r w:rsidR="00171A8B">
        <w:t xml:space="preserve">и </w:t>
      </w:r>
      <m:oMath>
        <m:r>
          <w:rPr>
            <w:rFonts w:ascii="Cambria Math" w:hAnsi="Cambria Math"/>
          </w:rPr>
          <m:t>U</m:t>
        </m:r>
      </m:oMath>
      <w:r w:rsidR="00171A8B">
        <w:t xml:space="preserve"> есть области возможных значений параметров</w:t>
      </w:r>
      <w:r>
        <w:t xml:space="preserve"> из (</w:t>
      </w:r>
      <w:r w:rsidR="00171A8B">
        <w:t>2-3</w:t>
      </w:r>
      <w:r>
        <w:t>).</w:t>
      </w:r>
      <w:r w:rsidRPr="00A97244">
        <w:t xml:space="preserve"> </w:t>
      </w:r>
      <w:r w:rsidR="00171A8B">
        <w:t>В силу (5</w:t>
      </w:r>
      <w:r>
        <w:t xml:space="preserve">) </w:t>
      </w:r>
      <w:r w:rsidRPr="00337F67">
        <w:t xml:space="preserve">функция </w:t>
      </w:r>
      <w:r w:rsidRPr="00B35938">
        <w:rPr>
          <w:i/>
          <w:lang w:val="en-US"/>
        </w:rPr>
        <w:t>F</w:t>
      </w:r>
      <w:r w:rsidRPr="00337F67">
        <w:t>(</w:t>
      </w:r>
      <w:r>
        <w:rPr>
          <w:i/>
        </w:rPr>
        <w:sym w:font="Symbol" w:char="F061"/>
      </w:r>
      <w:r w:rsidRPr="00337F67">
        <w:t>,</w:t>
      </w:r>
      <w:r w:rsidRPr="00B35938">
        <w:rPr>
          <w:rStyle w:val="aff6"/>
          <w:spacing w:val="0"/>
          <w:sz w:val="22"/>
          <w:szCs w:val="22"/>
        </w:rPr>
        <w:t>y</w:t>
      </w:r>
      <m:oMath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u</m:t>
        </m:r>
      </m:oMath>
      <w:r w:rsidRPr="00337F67">
        <w:rPr>
          <w:rStyle w:val="aff6"/>
          <w:i w:val="0"/>
          <w:spacing w:val="0"/>
          <w:sz w:val="22"/>
          <w:szCs w:val="22"/>
          <w:lang w:val="ru-RU"/>
        </w:rPr>
        <w:t xml:space="preserve">) </w:t>
      </w:r>
      <w:r>
        <w:rPr>
          <w:rStyle w:val="aff6"/>
          <w:i w:val="0"/>
          <w:spacing w:val="0"/>
          <w:sz w:val="22"/>
          <w:szCs w:val="22"/>
          <w:lang w:val="ru-RU"/>
        </w:rPr>
        <w:t xml:space="preserve">также </w:t>
      </w:r>
      <w:r w:rsidRPr="00337F67">
        <w:t xml:space="preserve">удовлетворяют условию </w:t>
      </w:r>
      <w:r>
        <w:t>Липщица</w:t>
      </w:r>
      <w:r w:rsidRPr="00A97244">
        <w:t xml:space="preserve"> </w:t>
      </w:r>
      <w:r>
        <w:rPr>
          <w:lang w:val="en-US"/>
        </w:rPr>
        <w:t>c</w:t>
      </w:r>
      <w:r w:rsidRPr="00A97244">
        <w:t xml:space="preserve"> </w:t>
      </w:r>
      <w:r>
        <w:t xml:space="preserve">некоторой константой </w:t>
      </w:r>
      <w:r>
        <w:rPr>
          <w:i/>
          <w:lang w:val="en-US"/>
        </w:rPr>
        <w:t>L</w:t>
      </w:r>
      <w:r>
        <w:t xml:space="preserve"> </w:t>
      </w:r>
      <w:r w:rsidRPr="00337F67">
        <w:t>, т.е.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4"/>
        <w:gridCol w:w="1283"/>
      </w:tblGrid>
      <w:tr w:rsidR="00DC1C82" w:rsidRPr="00337F67" w14:paraId="45DE2E58" w14:textId="77777777" w:rsidTr="005D097B">
        <w:trPr>
          <w:jc w:val="center"/>
        </w:trPr>
        <w:tc>
          <w:tcPr>
            <w:tcW w:w="7904" w:type="dxa"/>
            <w:tcBorders>
              <w:top w:val="nil"/>
              <w:left w:val="nil"/>
              <w:bottom w:val="nil"/>
              <w:right w:val="nil"/>
            </w:tcBorders>
          </w:tcPr>
          <w:p w14:paraId="4908D333" w14:textId="77777777" w:rsidR="00DC1C82" w:rsidRPr="00A97244" w:rsidRDefault="00BC39F3" w:rsidP="00171A8B">
            <w:pPr>
              <w:spacing w:after="60"/>
              <w:jc w:val="center"/>
              <w:rPr>
                <w:rStyle w:val="aff6"/>
                <w:sz w:val="22"/>
                <w:szCs w:val="2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i/>
                        <w:szCs w:val="22"/>
                      </w:rPr>
                      <w:sym w:font="Symbol" w:char="F061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6"/>
                        <w:rFonts w:ascii="Cambria Math" w:hAnsi="Cambria Math"/>
                        <w:spacing w:val="0"/>
                        <w:sz w:val="22"/>
                        <w:szCs w:val="22"/>
                      </w:rPr>
                      <m:t>)-</m:t>
                    </m:r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i/>
                        <w:szCs w:val="22"/>
                      </w:rPr>
                      <w:sym w:font="Symbol" w:char="F061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6"/>
                        <w:rFonts w:ascii="Cambria Math" w:hAnsi="Cambria Math"/>
                        <w:spacing w:val="0"/>
                        <w:sz w:val="22"/>
                        <w:szCs w:val="22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≤L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Symbol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Symbol"/>
                        <w:szCs w:val="22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Symbol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Symbol"/>
                        <w:szCs w:val="22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.</m:t>
                </m:r>
              </m:oMath>
            </m:oMathPara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729B2B6F" w14:textId="77777777" w:rsidR="00DC1C82" w:rsidRPr="00337F67" w:rsidRDefault="00DC1C82" w:rsidP="005D097B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171A8B">
              <w:rPr>
                <w:i w:val="0"/>
                <w:sz w:val="22"/>
                <w:szCs w:val="22"/>
              </w:rPr>
              <w:t>7</w:t>
            </w:r>
            <w:r w:rsidRPr="00337F67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77A4CAE5" w14:textId="77777777" w:rsidR="005D097B" w:rsidRDefault="005D097B" w:rsidP="00171A8B">
      <w:pPr>
        <w:pStyle w:val="af0"/>
        <w:spacing w:after="60"/>
      </w:pPr>
      <w:r>
        <w:rPr>
          <w:lang w:bidi="en-US"/>
        </w:rPr>
        <w:t>Для построени</w:t>
      </w:r>
      <w:r w:rsidR="00A96502">
        <w:rPr>
          <w:lang w:bidi="en-US"/>
        </w:rPr>
        <w:t xml:space="preserve">я общего скалярного показателя </w:t>
      </w:r>
      <w:r>
        <w:rPr>
          <w:lang w:bidi="en-US"/>
        </w:rPr>
        <w:t xml:space="preserve">эффективности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171A8B">
        <w:t xml:space="preserve"> из (6</w:t>
      </w:r>
      <w:r>
        <w:t xml:space="preserve">) </w:t>
      </w:r>
      <w:r w:rsidR="00171A8B">
        <w:t>о</w:t>
      </w:r>
      <w:r>
        <w:t xml:space="preserve">дин из </w:t>
      </w:r>
      <w:r w:rsidR="00171A8B">
        <w:t xml:space="preserve">наиболее </w:t>
      </w:r>
      <w:r>
        <w:t xml:space="preserve">часто используемых способов скаляризации состоит в использовании </w:t>
      </w:r>
      <w:r w:rsidRPr="006D576A">
        <w:t>минимакс</w:t>
      </w:r>
      <w:r>
        <w:t xml:space="preserve">ной свертки критериев </w:t>
      </w:r>
      <w:r w:rsidRPr="00AC7514">
        <w:t>[</w:t>
      </w:r>
      <w:r w:rsidR="005374C9" w:rsidRPr="005374C9">
        <w:t>2,5</w:t>
      </w:r>
      <w:r w:rsidRPr="00AC7514">
        <w:t>]</w:t>
      </w:r>
      <w:r>
        <w:t>:</w:t>
      </w:r>
    </w:p>
    <w:tbl>
      <w:tblPr>
        <w:tblStyle w:val="af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83"/>
      </w:tblGrid>
      <w:tr w:rsidR="005D097B" w:rsidRPr="006D576A" w14:paraId="15FFD066" w14:textId="77777777" w:rsidTr="005D097B">
        <w:tc>
          <w:tcPr>
            <w:tcW w:w="8755" w:type="dxa"/>
          </w:tcPr>
          <w:p w14:paraId="0808A6BC" w14:textId="77777777" w:rsidR="005D097B" w:rsidRPr="00F4741C" w:rsidRDefault="00171A8B" w:rsidP="005D097B">
            <w:pPr>
              <w:pStyle w:val="af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y,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, 1</m:t>
                      </m:r>
                      <m:r>
                        <w:rPr>
                          <w:rFonts w:asci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</m:oMath>
            <w:r w:rsidR="005D097B" w:rsidRPr="00F4741C">
              <w:t>,</w:t>
            </w:r>
          </w:p>
        </w:tc>
        <w:tc>
          <w:tcPr>
            <w:tcW w:w="583" w:type="dxa"/>
            <w:vAlign w:val="center"/>
          </w:tcPr>
          <w:p w14:paraId="4EF1315E" w14:textId="77777777" w:rsidR="005D097B" w:rsidRPr="006D576A" w:rsidRDefault="00171A8B" w:rsidP="005D097B">
            <w:pPr>
              <w:pStyle w:val="af0"/>
              <w:ind w:firstLine="0"/>
              <w:jc w:val="center"/>
            </w:pPr>
            <w:r>
              <w:t>(8</w:t>
            </w:r>
            <w:r w:rsidR="005D097B" w:rsidRPr="006D576A">
              <w:t>)</w:t>
            </w:r>
          </w:p>
        </w:tc>
      </w:tr>
      <w:tr w:rsidR="005D097B" w:rsidRPr="006D576A" w14:paraId="068DB910" w14:textId="77777777" w:rsidTr="005D097B">
        <w:tc>
          <w:tcPr>
            <w:tcW w:w="8755" w:type="dxa"/>
          </w:tcPr>
          <w:p w14:paraId="11EA8617" w14:textId="77777777" w:rsidR="005D097B" w:rsidRDefault="005D097B" w:rsidP="005D097B">
            <w:pPr>
              <w:pStyle w:val="af0"/>
              <w:jc w:val="center"/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 xml:space="preserve">, </m:t>
                  </m:r>
                  <m:r>
                    <w:rPr>
                      <w:rFonts w:ascii="Cambria Math"/>
                    </w:rPr>
                    <m:t>…</m:t>
                  </m:r>
                  <m: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Λ⊂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=1,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≥0,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1≤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 w:rsidRPr="00B313DD">
              <w:rPr>
                <w:i/>
                <w:sz w:val="24"/>
                <w:szCs w:val="24"/>
                <w:lang w:val="en-US"/>
              </w:rPr>
              <w:t>s</w:t>
            </w:r>
            <w:r w:rsidRPr="00E42B0C">
              <w:t>.</w:t>
            </w:r>
          </w:p>
        </w:tc>
        <w:tc>
          <w:tcPr>
            <w:tcW w:w="583" w:type="dxa"/>
            <w:vAlign w:val="center"/>
          </w:tcPr>
          <w:p w14:paraId="6D26DA33" w14:textId="77777777" w:rsidR="005D097B" w:rsidRDefault="005D097B" w:rsidP="005D097B">
            <w:pPr>
              <w:pStyle w:val="af0"/>
              <w:ind w:firstLine="0"/>
              <w:jc w:val="center"/>
            </w:pPr>
          </w:p>
        </w:tc>
      </w:tr>
    </w:tbl>
    <w:p w14:paraId="060148E6" w14:textId="77777777" w:rsidR="00896B6F" w:rsidRPr="001C3965" w:rsidRDefault="00896B6F" w:rsidP="00896B6F">
      <w:pPr>
        <w:pStyle w:val="af0"/>
        <w:tabs>
          <w:tab w:val="left" w:pos="709"/>
          <w:tab w:val="left" w:pos="5665"/>
        </w:tabs>
        <w:spacing w:after="60"/>
        <w:rPr>
          <w:lang w:bidi="en-US"/>
        </w:rPr>
      </w:pPr>
      <w:r>
        <w:t>Следует отметить, что в силу возможности изменения требований к оптимальности в процессе вычислений</w:t>
      </w:r>
      <w:r w:rsidR="0072278F" w:rsidRPr="0072278F">
        <w:t xml:space="preserve"> </w:t>
      </w:r>
      <w:r w:rsidR="0072278F">
        <w:t>может потребоваться изменение параметров сверт</w:t>
      </w:r>
      <w:r w:rsidR="00A474DB">
        <w:t>к</w:t>
      </w:r>
      <w:r w:rsidR="0072278F">
        <w:t>и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  <w:r w:rsidR="0072278F">
        <w:t xml:space="preserve"> из (8)</w:t>
      </w:r>
      <w:r>
        <w:t xml:space="preserve">. Подобные вариации формируют </w:t>
      </w:r>
      <w:r>
        <w:rPr>
          <w:lang w:bidi="en-US"/>
        </w:rPr>
        <w:t>множество задач скалярной глобальной оптим</w:t>
      </w:r>
      <w:r w:rsidR="0072278F">
        <w:rPr>
          <w:lang w:bidi="en-US"/>
        </w:rPr>
        <w:t>изации (6</w:t>
      </w:r>
      <w:r w:rsidRPr="001C3965">
        <w:rPr>
          <w:lang w:bidi="en-US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896B6F" w:rsidRPr="004D3ADA" w14:paraId="0AE50486" w14:textId="77777777" w:rsidTr="005C5593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7A5647DD" w14:textId="77777777" w:rsidR="00896B6F" w:rsidRPr="002A72B2" w:rsidRDefault="00BC39F3" w:rsidP="005374C9">
            <w:pPr>
              <w:spacing w:after="60"/>
              <w:jc w:val="center"/>
              <w:rPr>
                <w:rStyle w:val="aff6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 w:bidi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bidi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bidi="en-US"/>
                      </w:rPr>
                      <m:t xml:space="preserve"> :  1≤t≤T 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FDED9" w14:textId="77777777" w:rsidR="00896B6F" w:rsidRPr="005B2ED3" w:rsidRDefault="00896B6F" w:rsidP="005C5593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9B103C">
              <w:rPr>
                <w:i w:val="0"/>
                <w:sz w:val="22"/>
                <w:szCs w:val="22"/>
              </w:rPr>
              <w:t>10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0EEB4C6B" w14:textId="77777777" w:rsidR="00896B6F" w:rsidRDefault="005374C9" w:rsidP="00896B6F">
      <w:pPr>
        <w:pStyle w:val="af0"/>
        <w:tabs>
          <w:tab w:val="left" w:pos="5665"/>
        </w:tabs>
        <w:spacing w:after="60"/>
        <w:ind w:firstLine="0"/>
        <w:rPr>
          <w:lang w:bidi="en-US"/>
        </w:rPr>
      </w:pPr>
      <w:r>
        <w:t xml:space="preserve">которое необходимо при решение задачи </w:t>
      </w:r>
      <w:r>
        <w:rPr>
          <w:lang w:val="en-US"/>
        </w:rPr>
        <w:t>MCOmix</w:t>
      </w:r>
      <w:r>
        <w:t xml:space="preserve">. </w:t>
      </w:r>
      <w:r w:rsidR="00896B6F">
        <w:t xml:space="preserve">Данное множество задач может формироваться последовательно в ходе вычислений; задачи множества могут решаться строго последовательно или одновременно в режиме разделения времени. Кроме того, задачи множества </w:t>
      </w:r>
      <m:oMath>
        <m:sSub>
          <m:sSubPr>
            <m:ctrlPr>
              <w:rPr>
                <w:rFonts w:ascii="Cambria Math" w:hAnsi="Cambria Math"/>
                <w:i/>
                <w:lang w:val="en-US" w:bidi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lang w:val="en-US" w:bidi="en-US"/>
              </w:rPr>
              <m:t>T</m:t>
            </m:r>
          </m:sub>
        </m:sSub>
      </m:oMath>
      <w:r w:rsidR="00896B6F">
        <w:rPr>
          <w:lang w:bidi="en-US"/>
        </w:rPr>
        <w:t xml:space="preserve"> </w:t>
      </w:r>
      <w:r w:rsidR="00896B6F">
        <w:t xml:space="preserve">могут решаться параллельно с использованием высокопроизводительных вычислительных систем. Возможность формирования множества </w:t>
      </w:r>
      <m:oMath>
        <m:sSub>
          <m:sSubPr>
            <m:ctrlPr>
              <w:rPr>
                <w:rFonts w:ascii="Cambria Math" w:hAnsi="Cambria Math"/>
                <w:i/>
                <w:lang w:val="en-US" w:bidi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lang w:val="en-US" w:bidi="en-US"/>
              </w:rPr>
              <m:t>T</m:t>
            </m:r>
          </m:sub>
        </m:sSub>
      </m:oMath>
      <w:r w:rsidR="00896B6F">
        <w:rPr>
          <w:lang w:bidi="en-US"/>
        </w:rPr>
        <w:t xml:space="preserve"> </w:t>
      </w:r>
      <w:r w:rsidR="0072278F">
        <w:rPr>
          <w:lang w:bidi="en-US"/>
        </w:rPr>
        <w:t>определяет</w:t>
      </w:r>
      <w:r w:rsidR="00896B6F">
        <w:rPr>
          <w:lang w:bidi="en-US"/>
        </w:rPr>
        <w:t xml:space="preserve"> </w:t>
      </w:r>
      <w:r w:rsidR="00896B6F" w:rsidRPr="000A0709">
        <w:rPr>
          <w:i/>
          <w:lang w:bidi="en-US"/>
        </w:rPr>
        <w:t>нов</w:t>
      </w:r>
      <w:r w:rsidR="0072278F">
        <w:rPr>
          <w:i/>
          <w:lang w:bidi="en-US"/>
        </w:rPr>
        <w:t>ый</w:t>
      </w:r>
      <w:r w:rsidR="00896B6F" w:rsidRPr="000A0709">
        <w:rPr>
          <w:i/>
          <w:lang w:bidi="en-US"/>
        </w:rPr>
        <w:t xml:space="preserve"> </w:t>
      </w:r>
      <w:r w:rsidR="00896B6F">
        <w:rPr>
          <w:i/>
          <w:lang w:bidi="en-US"/>
        </w:rPr>
        <w:t xml:space="preserve">подход к многоэтапному решению </w:t>
      </w:r>
      <w:r w:rsidR="00896B6F" w:rsidRPr="000A0709">
        <w:rPr>
          <w:i/>
          <w:lang w:bidi="en-US"/>
        </w:rPr>
        <w:t xml:space="preserve">задач </w:t>
      </w:r>
      <w:r w:rsidR="00896B6F">
        <w:rPr>
          <w:i/>
          <w:lang w:bidi="en-US"/>
        </w:rPr>
        <w:t>многокритериальной оптимизации</w:t>
      </w:r>
      <w:r w:rsidR="009B103C">
        <w:rPr>
          <w:lang w:bidi="en-US"/>
        </w:rPr>
        <w:t xml:space="preserve"> (</w:t>
      </w:r>
      <w:r w:rsidR="009B103C">
        <w:rPr>
          <w:lang w:val="en-US" w:bidi="en-US"/>
        </w:rPr>
        <w:t>MMCO</w:t>
      </w:r>
      <w:r w:rsidR="009B103C" w:rsidRPr="009B103C">
        <w:rPr>
          <w:lang w:bidi="en-US"/>
        </w:rPr>
        <w:t>)</w:t>
      </w:r>
      <w:r w:rsidR="0072278F">
        <w:rPr>
          <w:lang w:bidi="en-US"/>
        </w:rPr>
        <w:t xml:space="preserve"> – см., например, </w:t>
      </w:r>
      <w:r w:rsidR="0072278F" w:rsidRPr="0072278F">
        <w:rPr>
          <w:lang w:bidi="en-US"/>
        </w:rPr>
        <w:t>[</w:t>
      </w:r>
      <w:r>
        <w:rPr>
          <w:lang w:bidi="en-US"/>
        </w:rPr>
        <w:t>22</w:t>
      </w:r>
      <w:r w:rsidR="0072278F" w:rsidRPr="0072278F">
        <w:rPr>
          <w:lang w:bidi="en-US"/>
        </w:rPr>
        <w:t>]</w:t>
      </w:r>
      <w:r w:rsidR="00896B6F">
        <w:rPr>
          <w:lang w:bidi="en-US"/>
        </w:rPr>
        <w:t>.</w:t>
      </w:r>
    </w:p>
    <w:p w14:paraId="73DF6023" w14:textId="77777777" w:rsidR="00EC1ED8" w:rsidRPr="00C03198" w:rsidRDefault="00EC1ED8" w:rsidP="00EC1ED8">
      <w:pPr>
        <w:pStyle w:val="10"/>
        <w:rPr>
          <w:lang w:val="en-US"/>
        </w:rPr>
      </w:pPr>
      <w:r w:rsidRPr="00157B4F">
        <w:rPr>
          <w:lang w:val="en-US"/>
        </w:rPr>
        <w:t xml:space="preserve">3. </w:t>
      </w:r>
      <w:r w:rsidR="00C03198">
        <w:rPr>
          <w:lang w:val="en-US"/>
        </w:rPr>
        <w:t>The Approach</w:t>
      </w:r>
      <w:r w:rsidRPr="00157B4F">
        <w:rPr>
          <w:lang w:val="en-US"/>
        </w:rPr>
        <w:t xml:space="preserve">: </w:t>
      </w:r>
      <w:r w:rsidR="00157B4F">
        <w:rPr>
          <w:lang w:val="en-US"/>
        </w:rPr>
        <w:t>U</w:t>
      </w:r>
      <w:r w:rsidR="00157B4F" w:rsidRPr="00157B4F">
        <w:rPr>
          <w:lang w:val="en-US"/>
        </w:rPr>
        <w:t xml:space="preserve">nrolling </w:t>
      </w:r>
      <w:r w:rsidR="00157B4F">
        <w:rPr>
          <w:lang w:val="en-US"/>
        </w:rPr>
        <w:t>M</w:t>
      </w:r>
      <w:r w:rsidR="00157B4F" w:rsidRPr="00157B4F">
        <w:rPr>
          <w:lang w:val="en-US"/>
        </w:rPr>
        <w:t>ixed-</w:t>
      </w:r>
      <w:r w:rsidR="00157B4F">
        <w:rPr>
          <w:lang w:val="en-US"/>
        </w:rPr>
        <w:t>I</w:t>
      </w:r>
      <w:r w:rsidR="00157B4F" w:rsidRPr="00157B4F">
        <w:rPr>
          <w:lang w:val="en-US"/>
        </w:rPr>
        <w:t xml:space="preserve">nteger </w:t>
      </w:r>
      <w:r w:rsidR="00157B4F">
        <w:rPr>
          <w:lang w:val="en-US"/>
        </w:rPr>
        <w:t>O</w:t>
      </w:r>
      <w:r w:rsidR="00157B4F" w:rsidRPr="00157B4F">
        <w:rPr>
          <w:lang w:val="en-US"/>
        </w:rPr>
        <w:t xml:space="preserve">ptimization </w:t>
      </w:r>
      <w:r w:rsidR="00157B4F">
        <w:rPr>
          <w:lang w:val="en-US"/>
        </w:rPr>
        <w:t>P</w:t>
      </w:r>
      <w:r w:rsidR="00157B4F" w:rsidRPr="00157B4F">
        <w:rPr>
          <w:lang w:val="en-US"/>
        </w:rPr>
        <w:t>roblems</w:t>
      </w:r>
      <w:r w:rsidR="00157B4F">
        <w:rPr>
          <w:lang w:val="en-US"/>
        </w:rPr>
        <w:t xml:space="preserve"> and Dimensionality Reduction</w:t>
      </w:r>
    </w:p>
    <w:p w14:paraId="5B78128D" w14:textId="77777777" w:rsidR="00EC1ED8" w:rsidRDefault="00F02501" w:rsidP="00EC1ED8">
      <w:pPr>
        <w:pStyle w:val="af0"/>
        <w:tabs>
          <w:tab w:val="left" w:pos="5665"/>
        </w:tabs>
        <w:spacing w:after="60"/>
        <w:ind w:firstLine="0"/>
      </w:pPr>
      <w:r>
        <w:t xml:space="preserve">Наличие дискретных параметров значительно усложняет проблему решения задач многокритериальной оптимизации – во многих случаях решение таких задач приводит к </w:t>
      </w:r>
      <w:r w:rsidR="007B6F38">
        <w:t xml:space="preserve">необходимости вычисления значений критериев для всех возможных значений дискретных </w:t>
      </w:r>
      <w:r w:rsidR="007B6F38">
        <w:lastRenderedPageBreak/>
        <w:t>параметров</w:t>
      </w:r>
      <w:r>
        <w:t xml:space="preserve">. Предлагаемый </w:t>
      </w:r>
      <w:r w:rsidR="007B6F38">
        <w:t xml:space="preserve">подход для повышения эффективности решения задач </w:t>
      </w:r>
      <w:r w:rsidR="007B6F38">
        <w:rPr>
          <w:lang w:val="en-US"/>
        </w:rPr>
        <w:t>MCOmix</w:t>
      </w:r>
      <w:r w:rsidR="007B6F38" w:rsidRPr="007B6F38">
        <w:t xml:space="preserve"> </w:t>
      </w:r>
      <w:r w:rsidR="007B6F38">
        <w:t xml:space="preserve">основывается на двух следующих основных идеях - </w:t>
      </w:r>
      <w:r w:rsidR="0058323C">
        <w:rPr>
          <w:lang w:val="en-US"/>
        </w:rPr>
        <w:t>u</w:t>
      </w:r>
      <w:r w:rsidR="007B6F38" w:rsidRPr="00157B4F">
        <w:rPr>
          <w:lang w:val="en-US"/>
        </w:rPr>
        <w:t>nrolling</w:t>
      </w:r>
      <w:r w:rsidR="007B6F38" w:rsidRPr="007B6F38">
        <w:t xml:space="preserve"> </w:t>
      </w:r>
      <w:r w:rsidR="0058323C">
        <w:rPr>
          <w:lang w:val="en-US"/>
        </w:rPr>
        <w:t>m</w:t>
      </w:r>
      <w:r w:rsidR="007B6F38" w:rsidRPr="00157B4F">
        <w:rPr>
          <w:lang w:val="en-US"/>
        </w:rPr>
        <w:t>ixed</w:t>
      </w:r>
      <w:r w:rsidR="007B6F38" w:rsidRPr="007B6F38">
        <w:t>-</w:t>
      </w:r>
      <w:r w:rsidR="0058323C">
        <w:rPr>
          <w:lang w:val="en-US"/>
        </w:rPr>
        <w:t>i</w:t>
      </w:r>
      <w:r w:rsidR="007B6F38" w:rsidRPr="00157B4F">
        <w:rPr>
          <w:lang w:val="en-US"/>
        </w:rPr>
        <w:t>nteger</w:t>
      </w:r>
      <w:r w:rsidR="007B6F38" w:rsidRPr="007B6F38">
        <w:t xml:space="preserve"> </w:t>
      </w:r>
      <w:r w:rsidR="0058323C">
        <w:rPr>
          <w:lang w:val="en-US"/>
        </w:rPr>
        <w:t>o</w:t>
      </w:r>
      <w:r w:rsidR="007B6F38" w:rsidRPr="00157B4F">
        <w:rPr>
          <w:lang w:val="en-US"/>
        </w:rPr>
        <w:t>ptimization</w:t>
      </w:r>
      <w:r w:rsidR="007B6F38" w:rsidRPr="007B6F38">
        <w:t xml:space="preserve"> </w:t>
      </w:r>
      <w:r w:rsidR="0058323C">
        <w:rPr>
          <w:lang w:val="en-US"/>
        </w:rPr>
        <w:t>p</w:t>
      </w:r>
      <w:r w:rsidR="007B6F38" w:rsidRPr="00157B4F">
        <w:rPr>
          <w:lang w:val="en-US"/>
        </w:rPr>
        <w:t>roblems</w:t>
      </w:r>
      <w:r w:rsidR="007B6F38" w:rsidRPr="007B6F38">
        <w:t xml:space="preserve"> </w:t>
      </w:r>
      <w:r w:rsidR="0058323C" w:rsidRPr="0058323C">
        <w:t>[</w:t>
      </w:r>
      <w:r w:rsidR="004A1F70" w:rsidRPr="004A1F70">
        <w:t>23</w:t>
      </w:r>
      <w:r w:rsidR="0058323C" w:rsidRPr="0058323C">
        <w:t xml:space="preserve">] </w:t>
      </w:r>
      <w:r w:rsidR="007B6F38">
        <w:rPr>
          <w:lang w:val="en-US"/>
        </w:rPr>
        <w:t>and</w:t>
      </w:r>
      <w:r w:rsidR="007B6F38" w:rsidRPr="007B6F38">
        <w:t xml:space="preserve"> </w:t>
      </w:r>
      <w:r w:rsidR="0058323C">
        <w:rPr>
          <w:lang w:val="en-US"/>
        </w:rPr>
        <w:t>d</w:t>
      </w:r>
      <w:r w:rsidR="007B6F38">
        <w:rPr>
          <w:lang w:val="en-US"/>
        </w:rPr>
        <w:t>imensionality</w:t>
      </w:r>
      <w:r w:rsidR="007B6F38" w:rsidRPr="007B6F38">
        <w:t xml:space="preserve"> </w:t>
      </w:r>
      <w:r w:rsidR="0058323C">
        <w:rPr>
          <w:lang w:val="en-US"/>
        </w:rPr>
        <w:t>r</w:t>
      </w:r>
      <w:r w:rsidR="007B6F38">
        <w:rPr>
          <w:lang w:val="en-US"/>
        </w:rPr>
        <w:t>eduction</w:t>
      </w:r>
      <w:r w:rsidR="0058323C" w:rsidRPr="0058323C">
        <w:t xml:space="preserve"> [</w:t>
      </w:r>
      <w:r w:rsidR="004A1F70">
        <w:t>24,</w:t>
      </w:r>
      <w:r w:rsidR="004A1F70" w:rsidRPr="004A1F70">
        <w:t>25</w:t>
      </w:r>
      <w:r w:rsidR="0058323C" w:rsidRPr="0058323C">
        <w:t>]</w:t>
      </w:r>
      <w:r w:rsidR="0058323C">
        <w:t>.</w:t>
      </w:r>
    </w:p>
    <w:p w14:paraId="286CA489" w14:textId="77777777" w:rsidR="00251D94" w:rsidRPr="00251D94" w:rsidRDefault="00251D94" w:rsidP="00251D94">
      <w:pPr>
        <w:pStyle w:val="2"/>
        <w:rPr>
          <w:lang w:val="en-US"/>
        </w:rPr>
      </w:pPr>
      <w:r w:rsidRPr="00251D94">
        <w:rPr>
          <w:lang w:val="en-US"/>
        </w:rPr>
        <w:t>3</w:t>
      </w:r>
      <w:r>
        <w:rPr>
          <w:lang w:val="en-US"/>
        </w:rPr>
        <w:t>.1.</w:t>
      </w:r>
      <w:r w:rsidR="0060192C" w:rsidRPr="0060192C">
        <w:rPr>
          <w:lang w:val="en-US"/>
        </w:rPr>
        <w:t xml:space="preserve"> </w:t>
      </w:r>
      <w:r>
        <w:rPr>
          <w:lang w:val="en-US"/>
        </w:rPr>
        <w:t>Simultaneous S</w:t>
      </w:r>
      <w:r w:rsidRPr="00251D94">
        <w:rPr>
          <w:lang w:val="en-US"/>
        </w:rPr>
        <w:t>olving</w:t>
      </w:r>
      <w:r w:rsidRPr="00157B4F">
        <w:rPr>
          <w:lang w:val="en-US"/>
        </w:rPr>
        <w:t xml:space="preserve"> </w:t>
      </w:r>
      <w:r>
        <w:rPr>
          <w:lang w:val="en-US"/>
        </w:rPr>
        <w:t>M</w:t>
      </w:r>
      <w:r w:rsidRPr="00157B4F">
        <w:rPr>
          <w:lang w:val="en-US"/>
        </w:rPr>
        <w:t>ixed-</w:t>
      </w:r>
      <w:r>
        <w:rPr>
          <w:lang w:val="en-US"/>
        </w:rPr>
        <w:t>I</w:t>
      </w:r>
      <w:r w:rsidRPr="00157B4F">
        <w:rPr>
          <w:lang w:val="en-US"/>
        </w:rPr>
        <w:t xml:space="preserve">nteger </w:t>
      </w:r>
      <w:r>
        <w:rPr>
          <w:lang w:val="en-US"/>
        </w:rPr>
        <w:t>O</w:t>
      </w:r>
      <w:r w:rsidRPr="00157B4F">
        <w:rPr>
          <w:lang w:val="en-US"/>
        </w:rPr>
        <w:t xml:space="preserve">ptimization </w:t>
      </w:r>
      <w:r>
        <w:rPr>
          <w:lang w:val="en-US"/>
        </w:rPr>
        <w:t>P</w:t>
      </w:r>
      <w:r w:rsidRPr="00157B4F">
        <w:rPr>
          <w:lang w:val="en-US"/>
        </w:rPr>
        <w:t>roblems</w:t>
      </w:r>
    </w:p>
    <w:p w14:paraId="6AF0D22A" w14:textId="77777777" w:rsidR="000100D5" w:rsidRDefault="00251D94" w:rsidP="00EC1ED8">
      <w:pPr>
        <w:pStyle w:val="af0"/>
        <w:tabs>
          <w:tab w:val="left" w:pos="5665"/>
        </w:tabs>
        <w:spacing w:after="60"/>
        <w:ind w:firstLine="0"/>
        <w:rPr>
          <w:lang w:bidi="en-US"/>
        </w:rPr>
      </w:pPr>
      <w:r>
        <w:rPr>
          <w:lang w:bidi="en-US"/>
        </w:rPr>
        <w:t>Для решения задачи глобальной опт</w:t>
      </w:r>
      <w:r w:rsidR="000100D5">
        <w:rPr>
          <w:lang w:bidi="en-US"/>
        </w:rPr>
        <w:t>имизации (6) может</w:t>
      </w:r>
      <w:r w:rsidR="008C4468">
        <w:rPr>
          <w:lang w:bidi="en-US"/>
        </w:rPr>
        <w:t xml:space="preserve"> быть ис</w:t>
      </w:r>
      <w:r w:rsidR="000100D5">
        <w:rPr>
          <w:lang w:bidi="en-US"/>
        </w:rPr>
        <w:t>пользована</w:t>
      </w:r>
      <w:r w:rsidR="008C4468">
        <w:rPr>
          <w:lang w:bidi="en-US"/>
        </w:rPr>
        <w:t xml:space="preserve"> </w:t>
      </w:r>
      <w:r w:rsidR="000100D5">
        <w:rPr>
          <w:lang w:bidi="en-US"/>
        </w:rPr>
        <w:t>двухэтапная схема вложенной оптимизации</w:t>
      </w:r>
    </w:p>
    <w:tbl>
      <w:tblPr>
        <w:tblStyle w:val="af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583"/>
      </w:tblGrid>
      <w:tr w:rsidR="000100D5" w:rsidRPr="006D576A" w14:paraId="545A979C" w14:textId="77777777" w:rsidTr="000100D5">
        <w:tc>
          <w:tcPr>
            <w:tcW w:w="8613" w:type="dxa"/>
          </w:tcPr>
          <w:p w14:paraId="33BB9084" w14:textId="77777777" w:rsidR="000100D5" w:rsidRPr="000100D5" w:rsidRDefault="00BC39F3" w:rsidP="00671D56">
            <w:pPr>
              <w:pStyle w:val="af0"/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=min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min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y∈D</m:t>
                                      </m:r>
                                    </m:lim>
                                  </m:limLow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min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u∈U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</m:e>
                                  </m:func>
                                </m:e>
                              </m:func>
                            </m:fName>
                            <m:e/>
                          </m:func>
                        </m:e>
                      </m:func>
                    </m:e>
                  </m:mr>
                  <m:m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y∈D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∈U, 1≤i≤l . </m:t>
                      </m:r>
                    </m:e>
                  </m:mr>
                </m:m>
              </m:oMath>
            </m:oMathPara>
          </w:p>
        </w:tc>
        <w:tc>
          <w:tcPr>
            <w:tcW w:w="531" w:type="dxa"/>
            <w:vAlign w:val="center"/>
          </w:tcPr>
          <w:p w14:paraId="3DA3EA26" w14:textId="77777777" w:rsidR="000100D5" w:rsidRPr="006D576A" w:rsidRDefault="000100D5" w:rsidP="003D3187">
            <w:pPr>
              <w:pStyle w:val="af0"/>
              <w:ind w:firstLine="0"/>
              <w:jc w:val="center"/>
            </w:pPr>
            <w:r>
              <w:t>(11</w:t>
            </w:r>
            <w:r w:rsidRPr="006D576A">
              <w:t>)</w:t>
            </w:r>
          </w:p>
        </w:tc>
      </w:tr>
    </w:tbl>
    <w:p w14:paraId="3277136A" w14:textId="77777777" w:rsidR="000100D5" w:rsidRDefault="00671D56" w:rsidP="00EC1ED8">
      <w:pPr>
        <w:pStyle w:val="af0"/>
        <w:tabs>
          <w:tab w:val="left" w:pos="5665"/>
        </w:tabs>
        <w:spacing w:after="60"/>
        <w:ind w:firstLine="0"/>
      </w:pPr>
      <w:r>
        <w:rPr>
          <w:lang w:bidi="en-US"/>
        </w:rPr>
        <w:t xml:space="preserve">В вычислительной схеме (11) для любого значения непрерывных параметров </w:t>
      </w:r>
      <m:oMath>
        <m:r>
          <w:rPr>
            <w:rFonts w:ascii="Cambria Math" w:hAnsi="Cambria Math"/>
          </w:rPr>
          <m:t>y∈D</m:t>
        </m:r>
      </m:oMath>
      <w:r>
        <w:t xml:space="preserve"> вычисляются значения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>
        <w:t xml:space="preserve"> для всех возможных значений дискретных параметров </w:t>
      </w:r>
      <m:oMath>
        <m:r>
          <w:rPr>
            <w:rFonts w:ascii="Cambria Math" w:hAnsi="Cambria Math"/>
          </w:rPr>
          <m:t>u∈U</m:t>
        </m:r>
      </m:oMath>
      <w:r>
        <w:t xml:space="preserve">. </w:t>
      </w:r>
      <w:r w:rsidR="004A1F70">
        <w:t>Однако</w:t>
      </w:r>
      <w:r>
        <w:t xml:space="preserve"> наименьшее значение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>
        <w:t xml:space="preserve"> достигается только при одном конкретном значении дискретных параметров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и вычисление значений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61646E">
        <w:t xml:space="preserve"> при других значениях дискретных параметров является избыточным. Так, например, для задачи</w:t>
      </w:r>
    </w:p>
    <w:p w14:paraId="1D3097E3" w14:textId="77777777" w:rsidR="0061646E" w:rsidRDefault="0061646E" w:rsidP="00EC1ED8">
      <w:pPr>
        <w:pStyle w:val="af0"/>
        <w:tabs>
          <w:tab w:val="left" w:pos="5665"/>
        </w:tabs>
        <w:spacing w:after="60"/>
        <w:ind w:firstLine="0"/>
      </w:pPr>
      <w:r>
        <w:rPr>
          <w:noProof/>
          <w:lang w:eastAsia="ru-RU"/>
        </w:rPr>
        <w:drawing>
          <wp:inline distT="0" distB="0" distL="0" distR="0" wp14:anchorId="6016B778" wp14:editId="62895B5F">
            <wp:extent cx="5464628" cy="4800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74" cy="48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(12)</w:t>
      </w:r>
    </w:p>
    <w:p w14:paraId="6C3F92CA" w14:textId="77777777" w:rsidR="0061646E" w:rsidRDefault="0061646E" w:rsidP="00EC1ED8">
      <w:pPr>
        <w:pStyle w:val="af0"/>
        <w:tabs>
          <w:tab w:val="left" w:pos="5665"/>
        </w:tabs>
        <w:spacing w:after="60"/>
        <w:ind w:firstLine="0"/>
      </w:pPr>
      <w:r>
        <w:t xml:space="preserve">в которой один непрерывный и один дискретный параметры, графики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>
        <w:t xml:space="preserve"> при разных значениях дискретного параметра имеют </w:t>
      </w:r>
      <w:commentRangeStart w:id="0"/>
      <w:r>
        <w:t>вид</w:t>
      </w:r>
      <w:commentRangeEnd w:id="0"/>
      <w:r w:rsidR="00530687">
        <w:rPr>
          <w:rStyle w:val="aff7"/>
        </w:rPr>
        <w:commentReference w:id="0"/>
      </w:r>
    </w:p>
    <w:p w14:paraId="5DEF397B" w14:textId="77777777" w:rsidR="0061646E" w:rsidRDefault="0061646E" w:rsidP="00EC1ED8">
      <w:pPr>
        <w:pStyle w:val="af0"/>
        <w:tabs>
          <w:tab w:val="left" w:pos="5665"/>
        </w:tabs>
        <w:spacing w:after="60"/>
        <w:ind w:firstLine="0"/>
      </w:pPr>
      <w:r>
        <w:rPr>
          <w:noProof/>
          <w:lang w:eastAsia="ru-RU"/>
        </w:rPr>
        <w:drawing>
          <wp:inline distT="0" distB="0" distL="0" distR="0" wp14:anchorId="4A83311D" wp14:editId="26000B11">
            <wp:extent cx="5932805" cy="1856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0551" w14:textId="77777777" w:rsidR="0061646E" w:rsidRPr="00530687" w:rsidRDefault="0061646E" w:rsidP="00EC1ED8">
      <w:pPr>
        <w:pStyle w:val="af0"/>
        <w:tabs>
          <w:tab w:val="left" w:pos="5665"/>
        </w:tabs>
        <w:spacing w:after="60"/>
        <w:ind w:firstLine="0"/>
      </w:pPr>
      <w:r>
        <w:t xml:space="preserve">Рис. 1. Графики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>
        <w:t xml:space="preserve"> задачи</w:t>
      </w:r>
      <w:r w:rsidR="00530687">
        <w:t xml:space="preserve"> (12) для разных значениях дискретного параметра (слева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=1</m:t>
        </m:r>
      </m:oMath>
      <w:r w:rsidR="00530687">
        <w:t xml:space="preserve">, справа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=2)</m:t>
        </m:r>
      </m:oMath>
    </w:p>
    <w:p w14:paraId="0041C1E8" w14:textId="77777777" w:rsidR="0061646E" w:rsidRDefault="00530687" w:rsidP="00EC1ED8">
      <w:pPr>
        <w:pStyle w:val="af0"/>
        <w:tabs>
          <w:tab w:val="left" w:pos="5665"/>
        </w:tabs>
        <w:spacing w:after="60"/>
        <w:ind w:firstLine="0"/>
      </w:pPr>
      <w:r>
        <w:t xml:space="preserve">и как можно видеть, вычисления значения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>
        <w:t xml:space="preserve"> при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=1</m:t>
        </m:r>
      </m:oMath>
      <w:r>
        <w:t xml:space="preserve"> </w:t>
      </w:r>
      <w:r w:rsidR="004A1F70">
        <w:t xml:space="preserve">не </w:t>
      </w:r>
      <w:r>
        <w:t xml:space="preserve">являются </w:t>
      </w:r>
      <w:r w:rsidR="004A1F70">
        <w:t>необходимыми</w:t>
      </w:r>
      <w:r>
        <w:t>.</w:t>
      </w:r>
    </w:p>
    <w:p w14:paraId="75B88DB6" w14:textId="77777777" w:rsidR="0061646E" w:rsidRDefault="00007216" w:rsidP="00007216">
      <w:pPr>
        <w:pStyle w:val="af0"/>
        <w:spacing w:after="60"/>
        <w:ind w:firstLine="426"/>
      </w:pPr>
      <w:r>
        <w:t xml:space="preserve">Повышение эффективности и, соответственно, снижение вычислительной сложности решения </w:t>
      </w:r>
      <w:r w:rsidR="00860A44">
        <w:t xml:space="preserve">задачи (6) может быть обеспечено при исключении (или, по крайней мере, в сокращении) вычислений значения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D817A4">
        <w:t xml:space="preserve"> </w:t>
      </w:r>
      <w:r w:rsidR="00D817A4">
        <w:rPr>
          <w:lang w:bidi="en-US"/>
        </w:rPr>
        <w:t xml:space="preserve">при дискретных параметрах </w:t>
      </w:r>
      <m:oMath>
        <m:r>
          <w:rPr>
            <w:rFonts w:ascii="Cambria Math" w:hAnsi="Cambria Math"/>
            <w:lang w:val="en-US" w:bidi="en-US"/>
          </w:rPr>
          <m:t>u</m:t>
        </m:r>
        <m:r>
          <w:rPr>
            <w:rFonts w:ascii="Cambria Math" w:hAnsi="Cambria Math"/>
            <w:lang w:bidi="en-US"/>
          </w:rPr>
          <m:t>≠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817A4" w:rsidRPr="00D817A4">
        <w:t>.</w:t>
      </w:r>
      <w:r w:rsidR="00D817A4">
        <w:rPr>
          <w:lang w:bidi="en-US"/>
        </w:rPr>
        <w:t xml:space="preserve"> В достаточно редких ситуациях сведения о значениях дискретных параметров, при которых минимальное значение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D817A4">
        <w:t xml:space="preserve"> не будет достигаться, могут известны а приори. В основном же такую информацию можно получить только в процессе вычислений на основе получаемой поисковой информации.</w:t>
      </w:r>
    </w:p>
    <w:p w14:paraId="4421744E" w14:textId="77777777" w:rsidR="00582553" w:rsidRDefault="00582553" w:rsidP="00007216">
      <w:pPr>
        <w:pStyle w:val="af0"/>
        <w:spacing w:after="60"/>
        <w:ind w:firstLine="426"/>
      </w:pPr>
      <w:r>
        <w:t xml:space="preserve">Пусть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582553" w:rsidRPr="004D3ADA" w14:paraId="6EE02566" w14:textId="77777777" w:rsidTr="003D3187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5277BFDB" w14:textId="77777777" w:rsidR="00582553" w:rsidRPr="002A72B2" w:rsidRDefault="00BC39F3" w:rsidP="00582553">
            <w:pPr>
              <w:spacing w:after="60"/>
              <w:jc w:val="center"/>
              <w:rPr>
                <w:rStyle w:val="aff6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 w:bidi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bidi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en-US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lang w:bidi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en-US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lang w:bidi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en-US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en-US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bidi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en-US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bidi="en-US"/>
                      </w:rPr>
                      <m:t xml:space="preserve"> :  1≤i≤k </m:t>
                    </m:r>
                  </m:e>
                </m:d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8277F" w14:textId="77777777" w:rsidR="00582553" w:rsidRPr="005B2ED3" w:rsidRDefault="00582553" w:rsidP="003D3187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(13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2807BA55" w14:textId="77777777" w:rsidR="000100D5" w:rsidRDefault="00582553" w:rsidP="00EC1ED8">
      <w:pPr>
        <w:pStyle w:val="af0"/>
        <w:tabs>
          <w:tab w:val="left" w:pos="5665"/>
        </w:tabs>
        <w:spacing w:after="60"/>
        <w:ind w:firstLine="0"/>
      </w:pPr>
      <w:r>
        <w:rPr>
          <w:lang w:bidi="en-US"/>
        </w:rPr>
        <w:t xml:space="preserve">есть поисковая информация, получаемая в процессе вычислений после выполнения </w:t>
      </w:r>
      <m:oMath>
        <m:r>
          <w:rPr>
            <w:rFonts w:ascii="Cambria Math" w:hAnsi="Cambria Math"/>
            <w:lang w:bidi="en-US"/>
          </w:rPr>
          <m:t>k</m:t>
        </m:r>
      </m:oMath>
      <w:r>
        <w:rPr>
          <w:lang w:bidi="en-US"/>
        </w:rPr>
        <w:t xml:space="preserve"> итераций глобального поиска. Тогда процедуру адаптивного оценивания значения дискретного параметра, при котором ожидается получения минимального значения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>
        <w:t>, можно определить с помощью решающего правила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582553" w:rsidRPr="004D3ADA" w14:paraId="4789BF18" w14:textId="77777777" w:rsidTr="003D3187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4B842785" w14:textId="77777777" w:rsidR="00582553" w:rsidRPr="003D3187" w:rsidRDefault="003D3187" w:rsidP="003D3187">
            <w:pPr>
              <w:spacing w:after="60"/>
              <w:jc w:val="center"/>
              <w:rPr>
                <w:rStyle w:val="aff6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lang w:bidi="en-US"/>
                  </w:rPr>
                  <m:t>θ=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bidi="en-US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bidi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 w:bidi="en-US"/>
                  </w:rPr>
                  <m:t xml:space="preserve">, </m:t>
                </m:r>
                <m:r>
                  <w:rPr>
                    <w:rFonts w:ascii="Cambria Math" w:hAnsi="Cambria Math"/>
                    <w:lang w:bidi="en-US"/>
                  </w:rPr>
                  <m:t>1≤θ≤l,</m:t>
                </m:r>
                <m:r>
                  <w:rPr>
                    <w:rFonts w:ascii="Cambria Math" w:hAnsi="Cambria Math"/>
                    <w:lang w:val="en-US" w:bidi="en-US"/>
                  </w:rPr>
                  <m:t xml:space="preserve"> 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CEE96" w14:textId="77777777" w:rsidR="00582553" w:rsidRPr="005B2ED3" w:rsidRDefault="00582553" w:rsidP="003D3187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(14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0A74C3F4" w14:textId="77777777" w:rsidR="00582553" w:rsidRPr="003D3187" w:rsidRDefault="003D3187" w:rsidP="00EC1ED8">
      <w:pPr>
        <w:pStyle w:val="af0"/>
        <w:tabs>
          <w:tab w:val="left" w:pos="5665"/>
        </w:tabs>
        <w:spacing w:after="60"/>
        <w:ind w:firstLine="0"/>
        <w:rPr>
          <w:lang w:bidi="en-US"/>
        </w:rPr>
      </w:pPr>
      <w:r>
        <w:rPr>
          <w:lang w:bidi="en-US"/>
        </w:rPr>
        <w:lastRenderedPageBreak/>
        <w:t xml:space="preserve">определяющего на каждом шаге глобального поиска наиболее перспективное значение дискретного параметра </w:t>
      </w:r>
      <m:oMath>
        <m:r>
          <w:rPr>
            <w:rFonts w:ascii="Cambria Math" w:hAnsi="Cambria Math"/>
          </w:rPr>
          <m:t>u∈U</m:t>
        </m:r>
      </m:oMath>
      <w:r>
        <w:t>.</w:t>
      </w:r>
    </w:p>
    <w:p w14:paraId="3C8E1F03" w14:textId="77777777" w:rsidR="00582553" w:rsidRDefault="003D3187" w:rsidP="003D3187">
      <w:pPr>
        <w:pStyle w:val="af0"/>
        <w:spacing w:after="60"/>
        <w:ind w:firstLine="426"/>
        <w:rPr>
          <w:lang w:bidi="en-US"/>
        </w:rPr>
      </w:pPr>
      <w:r>
        <w:t xml:space="preserve">При наличии подобного решающего правила </w:t>
      </w:r>
      <m:oMath>
        <m:r>
          <m:rPr>
            <m:sty m:val="p"/>
          </m:rPr>
          <w:rPr>
            <w:rFonts w:ascii="Cambria Math" w:hAnsi="Cambria Math"/>
            <w:lang w:val="en-US" w:bidi="en-US"/>
          </w:rPr>
          <m:t>Θ</m:t>
        </m:r>
      </m:oMath>
      <w:r>
        <w:rPr>
          <w:lang w:bidi="en-US"/>
        </w:rPr>
        <w:t xml:space="preserve"> общая вычислительная схема решения задачи может быть представлена следующим образом.</w:t>
      </w:r>
    </w:p>
    <w:p w14:paraId="334898D9" w14:textId="77777777" w:rsidR="003D3187" w:rsidRDefault="003D3187" w:rsidP="003D3187">
      <w:pPr>
        <w:pStyle w:val="af0"/>
        <w:spacing w:after="60"/>
        <w:ind w:firstLine="426"/>
      </w:pPr>
      <w:r w:rsidRPr="00EE6720">
        <w:rPr>
          <w:i/>
          <w:iCs/>
        </w:rPr>
        <w:t>Правило </w:t>
      </w:r>
      <w:r w:rsidRPr="00675C41">
        <w:rPr>
          <w:iCs/>
        </w:rPr>
        <w:t>1</w:t>
      </w:r>
      <w:r w:rsidRPr="00EE6720">
        <w:rPr>
          <w:i/>
          <w:iCs/>
        </w:rPr>
        <w:t>.</w:t>
      </w:r>
      <w:r>
        <w:rPr>
          <w:iCs/>
        </w:rPr>
        <w:t xml:space="preserve"> Для имеющейся поисковой информации </w:t>
      </w:r>
      <m:oMath>
        <m:sSub>
          <m:sSubPr>
            <m:ctrlPr>
              <w:rPr>
                <w:rFonts w:ascii="Cambria Math" w:hAnsi="Cambria Math"/>
                <w:i/>
                <w:lang w:val="en-US" w:bidi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55712F">
        <w:rPr>
          <w:lang w:bidi="en-US"/>
        </w:rPr>
        <w:t xml:space="preserve"> из (13) п</w:t>
      </w:r>
      <w:r>
        <w:rPr>
          <w:iCs/>
        </w:rPr>
        <w:t xml:space="preserve">рименить </w:t>
      </w:r>
      <w:r>
        <w:t>решающе</w:t>
      </w:r>
      <w:r w:rsidR="0055712F">
        <w:t>е правило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val="en-US" w:bidi="en-US"/>
          </w:rPr>
          <m:t>Θ</m:t>
        </m:r>
      </m:oMath>
      <w:r w:rsidR="0055712F">
        <w:rPr>
          <w:lang w:bidi="en-US"/>
        </w:rPr>
        <w:t xml:space="preserve"> из (14) и определить значение дискретного параметра </w:t>
      </w:r>
      <m:oMath>
        <m:r>
          <w:rPr>
            <w:rFonts w:ascii="Cambria Math" w:hAnsi="Cambria Math"/>
            <w:lang w:val="en-US" w:bidi="en-US"/>
          </w:rPr>
          <m:t>u</m:t>
        </m:r>
        <m:r>
          <w:rPr>
            <w:rFonts w:ascii="Cambria Math" w:hAnsi="Cambria Math"/>
            <w:lang w:bidi="en-US"/>
          </w:rPr>
          <m:t>=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val="en-US" w:bidi="en-US"/>
              </w:rPr>
              <m:t>w</m:t>
            </m:r>
          </m:e>
          <m:sub>
            <m:r>
              <w:rPr>
                <w:rFonts w:ascii="Cambria Math" w:hAnsi="Cambria Math"/>
                <w:lang w:bidi="en-US"/>
              </w:rPr>
              <m:t>θ</m:t>
            </m:r>
          </m:sub>
        </m:sSub>
        <m:r>
          <w:rPr>
            <w:rFonts w:ascii="Cambria Math" w:hAnsi="Cambria Math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val="en-US" w:bidi="en-US"/>
              </w:rPr>
              <m:t>w</m:t>
            </m:r>
          </m:e>
          <m:sub>
            <m:r>
              <w:rPr>
                <w:rFonts w:ascii="Cambria Math" w:hAnsi="Cambria Math"/>
                <w:lang w:bidi="en-US"/>
              </w:rPr>
              <m:t>θ</m:t>
            </m:r>
          </m:sub>
        </m:sSub>
        <m:r>
          <w:rPr>
            <w:rFonts w:ascii="Cambria Math" w:hAnsi="Cambria Math"/>
          </w:rPr>
          <m:t>∈U</m:t>
        </m:r>
      </m:oMath>
      <w:r w:rsidR="0055712F" w:rsidRPr="0055712F">
        <w:t>.</w:t>
      </w:r>
    </w:p>
    <w:p w14:paraId="031C7FBF" w14:textId="77777777" w:rsidR="0055712F" w:rsidRDefault="0055712F" w:rsidP="003D3187">
      <w:pPr>
        <w:pStyle w:val="af0"/>
        <w:spacing w:after="60"/>
        <w:ind w:firstLine="426"/>
      </w:pPr>
      <w:r w:rsidRPr="00EE6720">
        <w:rPr>
          <w:i/>
          <w:iCs/>
        </w:rPr>
        <w:t>Правило </w:t>
      </w:r>
      <w:r>
        <w:rPr>
          <w:iCs/>
        </w:rPr>
        <w:t>2</w:t>
      </w:r>
      <w:r w:rsidRPr="00EE6720">
        <w:rPr>
          <w:i/>
          <w:iCs/>
        </w:rPr>
        <w:t>.</w:t>
      </w:r>
      <w:r>
        <w:rPr>
          <w:iCs/>
        </w:rPr>
        <w:t xml:space="preserve"> Определить точку </w:t>
      </w:r>
      <m:oMath>
        <m:r>
          <w:rPr>
            <w:rFonts w:ascii="Cambria Math" w:hAnsi="Cambria Math"/>
            <w:lang w:val="en-US" w:bidi="en-US"/>
          </w:rPr>
          <m:t>y</m:t>
        </m:r>
        <m:r>
          <w:rPr>
            <w:rFonts w:ascii="Cambria Math" w:hAnsi="Cambria Math"/>
          </w:rPr>
          <m:t>∈D</m:t>
        </m:r>
      </m:oMath>
      <w:r w:rsidRPr="0055712F">
        <w:t xml:space="preserve"> </w:t>
      </w:r>
      <w:r>
        <w:t xml:space="preserve">выполняемой итерации глобального поиска при фиксированном значении </w:t>
      </w:r>
      <w:r>
        <w:rPr>
          <w:lang w:bidi="en-US"/>
        </w:rPr>
        <w:t xml:space="preserve">дискретного параметра </w:t>
      </w:r>
      <m:oMath>
        <m:r>
          <w:rPr>
            <w:rFonts w:ascii="Cambria Math" w:hAnsi="Cambria Math"/>
            <w:lang w:val="en-US" w:bidi="en-US"/>
          </w:rPr>
          <m:t>u</m:t>
        </m:r>
        <m:r>
          <w:rPr>
            <w:rFonts w:ascii="Cambria Math" w:hAnsi="Cambria Math"/>
            <w:lang w:bidi="en-US"/>
          </w:rPr>
          <m:t>=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val="en-US" w:bidi="en-US"/>
              </w:rPr>
              <m:t>w</m:t>
            </m:r>
          </m:e>
          <m:sub>
            <m:r>
              <w:rPr>
                <w:rFonts w:ascii="Cambria Math" w:hAnsi="Cambria Math"/>
                <w:lang w:bidi="en-US"/>
              </w:rPr>
              <m:t>θ</m:t>
            </m:r>
          </m:sub>
        </m:sSub>
        <m:r>
          <w:rPr>
            <w:rFonts w:ascii="Cambria Math" w:hAnsi="Cambria Math"/>
            <w:lang w:bidi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val="en-US" w:bidi="en-US"/>
              </w:rPr>
              <m:t>w</m:t>
            </m:r>
          </m:e>
          <m:sub>
            <m:r>
              <w:rPr>
                <w:rFonts w:ascii="Cambria Math" w:hAnsi="Cambria Math"/>
                <w:lang w:bidi="en-US"/>
              </w:rPr>
              <m:t>θ</m:t>
            </m:r>
          </m:sub>
        </m:sSub>
        <m:r>
          <w:rPr>
            <w:rFonts w:ascii="Cambria Math" w:hAnsi="Cambria Math"/>
          </w:rPr>
          <m:t>∈U</m:t>
        </m:r>
      </m:oMath>
      <w:r w:rsidRPr="0055712F">
        <w:t>.</w:t>
      </w:r>
    </w:p>
    <w:p w14:paraId="775D7DBA" w14:textId="77777777" w:rsidR="0055712F" w:rsidRDefault="0055712F" w:rsidP="003D3187">
      <w:pPr>
        <w:pStyle w:val="af0"/>
        <w:spacing w:after="60"/>
        <w:ind w:firstLine="426"/>
        <w:rPr>
          <w:lang w:bidi="en-US"/>
        </w:rPr>
      </w:pPr>
      <w:r w:rsidRPr="00EE6720">
        <w:rPr>
          <w:i/>
          <w:iCs/>
        </w:rPr>
        <w:t>Правило </w:t>
      </w:r>
      <w:r>
        <w:rPr>
          <w:iCs/>
        </w:rPr>
        <w:t>2</w:t>
      </w:r>
      <w:r w:rsidRPr="00EE6720">
        <w:rPr>
          <w:i/>
          <w:iCs/>
        </w:rPr>
        <w:t>.</w:t>
      </w:r>
      <w:r>
        <w:rPr>
          <w:iCs/>
        </w:rPr>
        <w:t xml:space="preserve"> Проверить условие остановки процесса вычислений. Если требуемая точность глобального поиска не достигнута, необходимо дополнить поисковую информацию </w:t>
      </w:r>
      <m:oMath>
        <m:sSub>
          <m:sSubPr>
            <m:ctrlPr>
              <w:rPr>
                <w:rFonts w:ascii="Cambria Math" w:hAnsi="Cambria Math"/>
                <w:i/>
                <w:lang w:val="en-US" w:bidi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>
        <w:rPr>
          <w:lang w:bidi="en-US"/>
        </w:rPr>
        <w:t xml:space="preserve"> из (13) результатами выполнения текущей итерации и перейти к выполнению</w:t>
      </w:r>
      <w:r w:rsidR="0060192C">
        <w:rPr>
          <w:lang w:bidi="en-US"/>
        </w:rPr>
        <w:t xml:space="preserve"> правила 1.</w:t>
      </w:r>
    </w:p>
    <w:p w14:paraId="58AD4361" w14:textId="77777777" w:rsidR="0060192C" w:rsidRDefault="0060192C" w:rsidP="003D3187">
      <w:pPr>
        <w:pStyle w:val="af0"/>
        <w:spacing w:after="60"/>
        <w:ind w:firstLine="426"/>
      </w:pPr>
      <w:r>
        <w:t xml:space="preserve">Конкретизация приведенной выше вычислительной схемы будет выполнена далее после описания применяемого алгоритма глобального поиска. </w:t>
      </w:r>
    </w:p>
    <w:p w14:paraId="09FEC5EB" w14:textId="77777777" w:rsidR="0060192C" w:rsidRPr="00251D94" w:rsidRDefault="0060192C" w:rsidP="0060192C">
      <w:pPr>
        <w:pStyle w:val="2"/>
        <w:rPr>
          <w:lang w:val="en-US"/>
        </w:rPr>
      </w:pPr>
      <w:r w:rsidRPr="00251D94">
        <w:rPr>
          <w:lang w:val="en-US"/>
        </w:rPr>
        <w:t>3</w:t>
      </w:r>
      <w:r>
        <w:rPr>
          <w:lang w:val="en-US"/>
        </w:rPr>
        <w:t>.2.</w:t>
      </w:r>
      <w:r w:rsidRPr="0060192C">
        <w:rPr>
          <w:lang w:val="en-US"/>
        </w:rPr>
        <w:t xml:space="preserve"> </w:t>
      </w:r>
      <w:r>
        <w:rPr>
          <w:lang w:val="en-US"/>
        </w:rPr>
        <w:t>Dimensionality Reduction of</w:t>
      </w:r>
      <w:r w:rsidRPr="00157B4F">
        <w:rPr>
          <w:lang w:val="en-US"/>
        </w:rPr>
        <w:t xml:space="preserve"> </w:t>
      </w:r>
      <w:r>
        <w:rPr>
          <w:lang w:val="en-US"/>
        </w:rPr>
        <w:t>M</w:t>
      </w:r>
      <w:r w:rsidRPr="00157B4F">
        <w:rPr>
          <w:lang w:val="en-US"/>
        </w:rPr>
        <w:t>ixed-</w:t>
      </w:r>
      <w:r>
        <w:rPr>
          <w:lang w:val="en-US"/>
        </w:rPr>
        <w:t>I</w:t>
      </w:r>
      <w:r w:rsidRPr="00157B4F">
        <w:rPr>
          <w:lang w:val="en-US"/>
        </w:rPr>
        <w:t xml:space="preserve">nteger </w:t>
      </w:r>
      <w:r>
        <w:rPr>
          <w:lang w:val="en-US"/>
        </w:rPr>
        <w:t>O</w:t>
      </w:r>
      <w:r w:rsidRPr="00157B4F">
        <w:rPr>
          <w:lang w:val="en-US"/>
        </w:rPr>
        <w:t xml:space="preserve">ptimization </w:t>
      </w:r>
      <w:r>
        <w:rPr>
          <w:lang w:val="en-US"/>
        </w:rPr>
        <w:t>P</w:t>
      </w:r>
      <w:r w:rsidRPr="00157B4F">
        <w:rPr>
          <w:lang w:val="en-US"/>
        </w:rPr>
        <w:t>roblems</w:t>
      </w:r>
    </w:p>
    <w:p w14:paraId="0DFB8E82" w14:textId="77777777" w:rsidR="0060192C" w:rsidRDefault="0060192C" w:rsidP="0060192C">
      <w:pPr>
        <w:pStyle w:val="af0"/>
        <w:spacing w:after="60"/>
        <w:ind w:firstLine="426"/>
      </w:pPr>
      <w:r>
        <w:t xml:space="preserve">Следует отметить, что вычислительная сложность решения задач глобальной оптимизации экспоненциально возрастает при увеличении размерности – подобная проблема возрастания вычислительной сложности </w:t>
      </w:r>
      <w:r w:rsidR="004560DD">
        <w:t>получила даже наименование «проклятия размерность</w:t>
      </w:r>
      <w:r>
        <w:t>»</w:t>
      </w:r>
      <w:r w:rsidR="002513A3">
        <w:t>. В частности, при применении</w:t>
      </w:r>
      <w:r w:rsidR="004560DD">
        <w:t xml:space="preserve"> рассмотренной в п. 3.1. вычислительной схемы необходимым является накопление и анализ многомерной поисковой информации </w:t>
      </w:r>
      <m:oMath>
        <m:sSub>
          <m:sSubPr>
            <m:ctrlPr>
              <w:rPr>
                <w:rFonts w:ascii="Cambria Math" w:hAnsi="Cambria Math"/>
                <w:i/>
                <w:lang w:val="en-US" w:bidi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4560DD">
        <w:rPr>
          <w:lang w:bidi="en-US"/>
        </w:rPr>
        <w:t xml:space="preserve"> из (13)</w:t>
      </w:r>
      <w:r>
        <w:t xml:space="preserve">. Данная вычислительная сложность может существенно снижена за счет редукции решаемых задач оптимизации с использованием </w:t>
      </w:r>
      <w:r w:rsidRPr="004D3ADA">
        <w:rPr>
          <w:i/>
        </w:rPr>
        <w:t>кривы</w:t>
      </w:r>
      <w:r>
        <w:rPr>
          <w:i/>
        </w:rPr>
        <w:t>х</w:t>
      </w:r>
      <w:r w:rsidRPr="004D3ADA">
        <w:t xml:space="preserve"> или </w:t>
      </w:r>
      <w:r w:rsidRPr="004D3ADA">
        <w:rPr>
          <w:i/>
        </w:rPr>
        <w:t>разверт</w:t>
      </w:r>
      <w:r>
        <w:rPr>
          <w:i/>
        </w:rPr>
        <w:t>о</w:t>
      </w:r>
      <w:r w:rsidRPr="004D3ADA">
        <w:rPr>
          <w:i/>
        </w:rPr>
        <w:t>к</w:t>
      </w:r>
      <w:r w:rsidRPr="004D3ADA">
        <w:t xml:space="preserve"> Пеано</w:t>
      </w:r>
      <w:r>
        <w:t xml:space="preserve"> </w:t>
      </w:r>
      <w:r w:rsidRPr="00497197">
        <w:rPr>
          <w:i/>
          <w:lang w:val="en-US"/>
        </w:rPr>
        <w:t>y</w:t>
      </w:r>
      <w:r w:rsidRPr="00497197">
        <w:t>(</w:t>
      </w:r>
      <w:r w:rsidRPr="00497197">
        <w:rPr>
          <w:i/>
          <w:lang w:val="en-US"/>
        </w:rPr>
        <w:t>x</w:t>
      </w:r>
      <w:r w:rsidRPr="00497197">
        <w:t>)</w:t>
      </w:r>
      <w:r>
        <w:t>,</w:t>
      </w:r>
      <w:r w:rsidRPr="004D3ADA">
        <w:t xml:space="preserve"> однозначно </w:t>
      </w:r>
      <w:r>
        <w:t xml:space="preserve">и непрерывно </w:t>
      </w:r>
      <w:r w:rsidRPr="004D3ADA">
        <w:t>отображаю</w:t>
      </w:r>
      <w:r>
        <w:t>щих</w:t>
      </w:r>
      <w:r w:rsidRPr="004D3ADA">
        <w:t xml:space="preserve"> отрезок</w:t>
      </w:r>
      <w:r>
        <w:t xml:space="preserve"> </w:t>
      </w:r>
      <w:r w:rsidRPr="00706091">
        <w:t>[0,1]</w:t>
      </w:r>
      <w:r w:rsidRPr="004D3ADA">
        <w:t xml:space="preserve"> на </w:t>
      </w:r>
      <w:r w:rsidR="004033C1">
        <w:rPr>
          <w:rStyle w:val="aff6"/>
        </w:rPr>
        <w:t>n</w:t>
      </w:r>
      <w:r w:rsidRPr="004D3ADA">
        <w:t xml:space="preserve">-мерный гиперкуб </w:t>
      </w:r>
      <w:r w:rsidRPr="004D3ADA">
        <w:rPr>
          <w:rStyle w:val="aff6"/>
        </w:rPr>
        <w:t>D</w:t>
      </w:r>
      <w:r w:rsidRPr="004D3ADA">
        <w:t xml:space="preserve">– см., например, </w:t>
      </w:r>
      <w:r w:rsidRPr="00015374">
        <w:t>[</w:t>
      </w:r>
      <w:r w:rsidR="002513A3">
        <w:t>24-25</w:t>
      </w:r>
      <w:r w:rsidRPr="00015374">
        <w:t>]</w:t>
      </w:r>
      <w:r w:rsidRPr="004D3ADA">
        <w:rPr>
          <w:noProof/>
        </w:rPr>
        <w:t>.</w:t>
      </w:r>
      <w:r>
        <w:rPr>
          <w:noProof/>
        </w:rPr>
        <w:t xml:space="preserve"> </w:t>
      </w:r>
      <w:r w:rsidRPr="004D3ADA">
        <w:t xml:space="preserve">В результате такой редукции многомерная </w:t>
      </w:r>
      <w:r>
        <w:t xml:space="preserve">задача </w:t>
      </w:r>
      <w:r w:rsidR="004560DD">
        <w:t>глобальной</w:t>
      </w:r>
      <w:r>
        <w:t xml:space="preserve"> оптимизации (</w:t>
      </w:r>
      <w:r w:rsidR="004560DD">
        <w:t>6</w:t>
      </w:r>
      <w:r w:rsidRPr="004D3ADA">
        <w:t>) сводится к одномерной задаче: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C00C21" w:rsidRPr="004D3ADA" w14:paraId="09ED3155" w14:textId="77777777" w:rsidTr="00CB2EA6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0696C54E" w14:textId="77777777" w:rsidR="00C00C21" w:rsidRPr="002A72B2" w:rsidRDefault="00BC39F3" w:rsidP="006E0AF5">
            <w:pPr>
              <w:spacing w:after="60"/>
              <w:jc w:val="center"/>
              <w:rPr>
                <w:rStyle w:val="aff6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 w:bidi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lang w:val="en-US" w:bidi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bidi="en-US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y∈D, u∈U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y∈D</m:t>
                    </m:r>
                  </m:e>
                </m:func>
                <m:r>
                  <w:rPr>
                    <w:rFonts w:ascii="Cambria Math" w:hAnsi="Cambria Math"/>
                    <w:lang w:bidi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bidi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en-US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x∈[0,1]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w:rPr>
                                <w:rFonts w:asci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y(x),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w:rPr>
                                <w:rFonts w:asci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y(x),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,…,F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w:rPr>
                                <w:rFonts w:asci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y(x),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BFE07" w14:textId="77777777" w:rsidR="00C00C21" w:rsidRPr="005B2ED3" w:rsidRDefault="00C00C21" w:rsidP="00CB2EA6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CB2EA6">
              <w:rPr>
                <w:i w:val="0"/>
                <w:sz w:val="22"/>
                <w:szCs w:val="22"/>
              </w:rPr>
              <w:t>15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6B8A34BC" w14:textId="77777777" w:rsidR="0060192C" w:rsidRDefault="0060192C" w:rsidP="0060192C">
      <w:pPr>
        <w:pStyle w:val="af0"/>
        <w:spacing w:after="60"/>
        <w:ind w:firstLine="0"/>
        <w:rPr>
          <w:lang w:val="en-US"/>
        </w:rPr>
      </w:pPr>
      <w:r>
        <w:t xml:space="preserve">Следует отметить, что получаемые в результате </w:t>
      </w:r>
      <w:r w:rsidRPr="004D3ADA">
        <w:t>редукции одномерн</w:t>
      </w:r>
      <w:r>
        <w:t>ые</w:t>
      </w:r>
      <w:r w:rsidRPr="004D3ADA">
        <w:t xml:space="preserve"> функции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i/>
          </w:rPr>
          <w:sym w:font="Symbol" w:char="F061"/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Symbol"/>
          </w:rPr>
          <m:t>y(x)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Style w:val="aff6"/>
            <w:rFonts w:ascii="Cambria Math" w:hAnsi="Cambria Math"/>
            <w:spacing w:val="0"/>
            <w:sz w:val="22"/>
            <w:szCs w:val="22"/>
            <w:lang w:val="ru-RU"/>
          </w:rPr>
          <m:t>)</m:t>
        </m:r>
      </m:oMath>
      <w:r w:rsidR="00CB2EA6" w:rsidRPr="00CB2EA6">
        <w:rPr>
          <w:rStyle w:val="aff6"/>
          <w:i w:val="0"/>
          <w:iCs w:val="0"/>
          <w:spacing w:val="0"/>
          <w:sz w:val="22"/>
          <w:szCs w:val="22"/>
          <w:lang w:val="ru-RU"/>
        </w:rPr>
        <w:t xml:space="preserve"> </w:t>
      </w:r>
      <w:r w:rsidR="00CB2EA6">
        <w:rPr>
          <w:rStyle w:val="aff6"/>
          <w:i w:val="0"/>
          <w:iCs w:val="0"/>
          <w:spacing w:val="0"/>
          <w:sz w:val="22"/>
          <w:szCs w:val="22"/>
          <w:lang w:val="ru-RU"/>
        </w:rPr>
        <w:t xml:space="preserve">при фиксированном значении дискретных параметров </w:t>
      </w:r>
      <m:oMath>
        <m:r>
          <w:rPr>
            <w:rFonts w:ascii="Cambria Math" w:hAnsi="Cambria Math"/>
          </w:rPr>
          <m:t>u∈U</m:t>
        </m:r>
      </m:oMath>
      <w:r w:rsidR="00CB2EA6">
        <w:rPr>
          <w:rStyle w:val="aff6"/>
          <w:i w:val="0"/>
          <w:iCs w:val="0"/>
          <w:spacing w:val="0"/>
          <w:sz w:val="22"/>
          <w:szCs w:val="22"/>
          <w:lang w:val="ru-RU"/>
        </w:rPr>
        <w:t xml:space="preserve"> </w:t>
      </w:r>
      <w:r w:rsidRPr="004D3ADA">
        <w:t>удовлетворяют равномерному условию Гельдера</w:t>
      </w:r>
      <w:r w:rsidRPr="004D3ADA">
        <w:rPr>
          <w:lang w:val="en-US"/>
        </w:rPr>
        <w:t xml:space="preserve">, </w:t>
      </w:r>
      <w:r w:rsidRPr="004D3ADA">
        <w:t>т</w:t>
      </w:r>
      <w:r w:rsidRPr="004D3ADA">
        <w:rPr>
          <w:lang w:val="en-US"/>
        </w:rPr>
        <w:t>.</w:t>
      </w:r>
      <w:r w:rsidRPr="004D3ADA">
        <w:t>е</w:t>
      </w:r>
      <w:r w:rsidRPr="004D3ADA">
        <w:rPr>
          <w:lang w:val="en-US"/>
        </w:rPr>
        <w:t>.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4"/>
        <w:gridCol w:w="1283"/>
      </w:tblGrid>
      <w:tr w:rsidR="00CB2EA6" w:rsidRPr="00337F67" w14:paraId="4A8B5EEE" w14:textId="77777777" w:rsidTr="00CB2EA6">
        <w:trPr>
          <w:jc w:val="center"/>
        </w:trPr>
        <w:tc>
          <w:tcPr>
            <w:tcW w:w="7904" w:type="dxa"/>
            <w:tcBorders>
              <w:top w:val="nil"/>
              <w:left w:val="nil"/>
              <w:bottom w:val="nil"/>
              <w:right w:val="nil"/>
            </w:tcBorders>
          </w:tcPr>
          <w:p w14:paraId="30160C9B" w14:textId="77777777" w:rsidR="00CB2EA6" w:rsidRPr="00A97244" w:rsidRDefault="00BC39F3" w:rsidP="002513A3">
            <w:pPr>
              <w:spacing w:after="60"/>
              <w:jc w:val="center"/>
              <w:rPr>
                <w:rStyle w:val="aff6"/>
                <w:sz w:val="22"/>
                <w:szCs w:val="2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i/>
                        <w:szCs w:val="22"/>
                      </w:rPr>
                      <w:sym w:font="Symbol" w:char="F061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y(x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Symbol"/>
                        <w:szCs w:val="22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6"/>
                        <w:rFonts w:ascii="Cambria Math" w:hAnsi="Cambria Math"/>
                        <w:spacing w:val="0"/>
                        <w:sz w:val="22"/>
                        <w:szCs w:val="22"/>
                      </w:rPr>
                      <m:t>)-</m:t>
                    </m:r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i/>
                        <w:szCs w:val="22"/>
                      </w:rPr>
                      <w:sym w:font="Symbol" w:char="F061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y(x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Symbol"/>
                        <w:szCs w:val="22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6"/>
                        <w:rFonts w:ascii="Cambria Math" w:hAnsi="Cambria Math"/>
                        <w:spacing w:val="0"/>
                        <w:sz w:val="22"/>
                        <w:szCs w:val="22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≤</m:t>
                </m:r>
                <m:r>
                  <w:rPr>
                    <w:rFonts w:ascii="Cambria Math" w:hAnsi="Cambria Math"/>
                    <w:lang w:val="en-US" w:bidi="en-US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Symbol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Symbo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Symbo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Symbol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Symbo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Symbol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bidi="en-US"/>
                      </w:rPr>
                      <m:t>1/n</m:t>
                    </m:r>
                  </m:sup>
                </m:sSup>
                <m:r>
                  <w:rPr>
                    <w:rFonts w:ascii="Cambria Math" w:hAnsi="Cambria Math"/>
                    <w:lang w:val="en-US" w:bidi="en-US"/>
                  </w:rPr>
                  <m:t>,</m:t>
                </m:r>
              </m:oMath>
            </m:oMathPara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8EE56F8" w14:textId="77777777" w:rsidR="00CB2EA6" w:rsidRPr="00337F67" w:rsidRDefault="00CB2EA6" w:rsidP="00CB2EA6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(16</w:t>
            </w:r>
            <w:r w:rsidRPr="00337F67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5FC5AD72" w14:textId="77777777" w:rsidR="0060192C" w:rsidRDefault="00132381" w:rsidP="0060192C">
      <w:pPr>
        <w:spacing w:after="60"/>
        <w:contextualSpacing/>
        <w:jc w:val="both"/>
        <w:rPr>
          <w:szCs w:val="22"/>
        </w:rPr>
      </w:pPr>
      <w:r>
        <w:rPr>
          <w:szCs w:val="22"/>
        </w:rPr>
        <w:t>где константа</w:t>
      </w:r>
      <w:r w:rsidR="0060192C" w:rsidRPr="004D3ADA">
        <w:rPr>
          <w:szCs w:val="22"/>
        </w:rPr>
        <w:t xml:space="preserve"> </w:t>
      </w:r>
      <m:oMath>
        <m:r>
          <w:rPr>
            <w:rFonts w:ascii="Cambria Math" w:hAnsi="Cambria Math"/>
            <w:lang w:val="en-US" w:bidi="en-US"/>
          </w:rPr>
          <m:t>H</m:t>
        </m:r>
      </m:oMath>
      <w:r w:rsidR="0060192C" w:rsidRPr="00901CA4">
        <w:rPr>
          <w:i/>
          <w:szCs w:val="22"/>
        </w:rPr>
        <w:t xml:space="preserve"> </w:t>
      </w:r>
      <w:r w:rsidR="0060192C" w:rsidRPr="004D3ADA">
        <w:rPr>
          <w:szCs w:val="22"/>
        </w:rPr>
        <w:t xml:space="preserve">определяется соотношением </w:t>
      </w:r>
      <m:oMath>
        <m:r>
          <w:rPr>
            <w:rFonts w:ascii="Cambria Math" w:hAnsi="Cambria Math"/>
            <w:lang w:val="en-US" w:bidi="en-US"/>
          </w:rPr>
          <m:t>H</m:t>
        </m:r>
        <m:r>
          <w:rPr>
            <w:rFonts w:ascii="Cambria Math" w:hAnsi="Cambria Math"/>
            <w:lang w:bidi="en-US"/>
          </w:rPr>
          <m:t>=2L</m:t>
        </m:r>
        <m:rad>
          <m:radPr>
            <m:degHide m:val="1"/>
            <m:ctrlPr>
              <w:rPr>
                <w:rFonts w:ascii="Cambria Math" w:hAnsi="Cambria Math"/>
                <w:i/>
                <w:lang w:bidi="en-US"/>
              </w:rPr>
            </m:ctrlPr>
          </m:radPr>
          <m:deg/>
          <m:e>
            <m:r>
              <w:rPr>
                <w:rFonts w:ascii="Cambria Math" w:hAnsi="Cambria Math"/>
                <w:lang w:bidi="en-US"/>
              </w:rPr>
              <m:t>N+3</m:t>
            </m:r>
          </m:e>
        </m:rad>
      </m:oMath>
      <w:r w:rsidR="0060192C" w:rsidRPr="008442A4">
        <w:rPr>
          <w:i/>
        </w:rPr>
        <w:t>,</w:t>
      </w:r>
      <w:r w:rsidR="0060192C" w:rsidRPr="008442A4">
        <w:t xml:space="preserve"> </w:t>
      </w:r>
      <w:r w:rsidR="0060192C" w:rsidRPr="004D3ADA">
        <w:rPr>
          <w:szCs w:val="22"/>
        </w:rPr>
        <w:t xml:space="preserve"> </w:t>
      </w:r>
      <m:oMath>
        <m:r>
          <w:rPr>
            <w:rFonts w:ascii="Cambria Math" w:hAnsi="Cambria Math"/>
            <w:lang w:bidi="en-US"/>
          </w:rPr>
          <m:t>L</m:t>
        </m:r>
      </m:oMath>
      <w:r w:rsidR="0017079D" w:rsidRPr="0017079D">
        <w:rPr>
          <w:i/>
          <w:szCs w:val="22"/>
        </w:rPr>
        <w:t xml:space="preserve"> </w:t>
      </w:r>
      <w:r w:rsidR="0060192C" w:rsidRPr="004D3ADA">
        <w:rPr>
          <w:szCs w:val="22"/>
        </w:rPr>
        <w:t>есть констант</w:t>
      </w:r>
      <w:r w:rsidRPr="00132381">
        <w:rPr>
          <w:szCs w:val="22"/>
        </w:rPr>
        <w:t>а</w:t>
      </w:r>
      <w:r w:rsidR="0060192C">
        <w:rPr>
          <w:szCs w:val="22"/>
        </w:rPr>
        <w:t xml:space="preserve"> Липшица из (</w:t>
      </w:r>
      <w:r w:rsidR="0017079D" w:rsidRPr="0017079D">
        <w:rPr>
          <w:szCs w:val="22"/>
        </w:rPr>
        <w:t>7</w:t>
      </w:r>
      <w:r w:rsidR="0060192C" w:rsidRPr="004D3ADA">
        <w:rPr>
          <w:szCs w:val="22"/>
        </w:rPr>
        <w:t xml:space="preserve">), а </w:t>
      </w:r>
      <w:r w:rsidR="0017079D">
        <w:rPr>
          <w:i/>
          <w:szCs w:val="22"/>
          <w:lang w:val="en-US"/>
        </w:rPr>
        <w:t>n</w:t>
      </w:r>
      <w:r w:rsidR="0060192C" w:rsidRPr="004D3ADA">
        <w:rPr>
          <w:szCs w:val="22"/>
        </w:rPr>
        <w:t xml:space="preserve"> есть размерность задачи оптимизации (1).</w:t>
      </w:r>
    </w:p>
    <w:p w14:paraId="3D9BD837" w14:textId="77777777" w:rsidR="0060192C" w:rsidRPr="00C57059" w:rsidRDefault="0060192C" w:rsidP="0060192C">
      <w:pPr>
        <w:pStyle w:val="af0"/>
        <w:spacing w:after="60"/>
        <w:ind w:firstLine="426"/>
      </w:pPr>
      <w:r w:rsidRPr="00312E54">
        <w:t>В результате</w:t>
      </w:r>
      <w:r>
        <w:t xml:space="preserve"> применения редукции размерности поисковая информация</w:t>
      </w:r>
      <w:r w:rsidR="00312E54" w:rsidRPr="00312E5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bidi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312E54">
        <w:rPr>
          <w:lang w:bidi="en-US"/>
        </w:rPr>
        <w:t xml:space="preserve"> из (13)</w:t>
      </w:r>
      <w:r>
        <w:t>, получаемая в процессе вычислений, может быть представлена в виде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60192C" w:rsidRPr="004D3ADA" w14:paraId="16BCA810" w14:textId="77777777" w:rsidTr="00CB2EA6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14:paraId="1EC27BBE" w14:textId="77777777" w:rsidR="0060192C" w:rsidRPr="009B103C" w:rsidRDefault="00BC39F3" w:rsidP="00312E54">
            <w:pPr>
              <w:spacing w:after="60"/>
              <w:jc w:val="center"/>
              <w:rPr>
                <w:rStyle w:val="aff6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 :1≤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60192C" w:rsidRPr="004D3ADA">
              <w:rPr>
                <w:rStyle w:val="aff6"/>
                <w:szCs w:val="22"/>
                <w:lang w:val="fr-FR"/>
              </w:rPr>
              <w:t>,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1DF9F" w14:textId="77777777" w:rsidR="0060192C" w:rsidRPr="005B2ED3" w:rsidRDefault="0060192C" w:rsidP="00CB2EA6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 w:rsidR="00312E54">
              <w:rPr>
                <w:i w:val="0"/>
                <w:sz w:val="22"/>
                <w:szCs w:val="22"/>
              </w:rPr>
              <w:t>7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5E88245C" w14:textId="77777777" w:rsidR="0060192C" w:rsidRDefault="0060192C" w:rsidP="0060192C">
      <w:pPr>
        <w:pStyle w:val="af0"/>
        <w:spacing w:after="60"/>
        <w:ind w:firstLine="0"/>
        <w:rPr>
          <w:szCs w:val="24"/>
        </w:rPr>
      </w:pPr>
      <w:r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,1≤i≤k</m:t>
        </m:r>
      </m:oMath>
      <w:r>
        <w:rPr>
          <w:szCs w:val="24"/>
        </w:rPr>
        <w:t xml:space="preserve">, есть точки выполненных итераций глобального поиска, </w:t>
      </w:r>
      <w:r>
        <w:rPr>
          <w:i/>
          <w:sz w:val="24"/>
          <w:lang w:val="en-US"/>
        </w:rPr>
        <w:t>z</w:t>
      </w:r>
      <w:r>
        <w:rPr>
          <w:i/>
          <w:sz w:val="24"/>
          <w:vertAlign w:val="subscript"/>
          <w:lang w:val="en-US"/>
        </w:rPr>
        <w:t>i</w:t>
      </w:r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sz w:val="24"/>
        </w:rPr>
        <w:t>, 1≤</w:t>
      </w:r>
      <w:r>
        <w:rPr>
          <w:i/>
          <w:sz w:val="24"/>
          <w:lang w:val="en-US"/>
        </w:rPr>
        <w:t>i</w:t>
      </w:r>
      <w:r>
        <w:rPr>
          <w:sz w:val="24"/>
        </w:rPr>
        <w:t>≤</w:t>
      </w:r>
      <w:r>
        <w:rPr>
          <w:i/>
          <w:sz w:val="24"/>
          <w:lang w:val="en-US"/>
        </w:rPr>
        <w:t>k</w:t>
      </w:r>
      <w:r>
        <w:t xml:space="preserve">, есть значения скалярного критерия </w:t>
      </w:r>
      <w:r w:rsidRPr="004C5BCE">
        <w:rPr>
          <w:i/>
          <w:lang w:val="en-US"/>
        </w:rPr>
        <w:t>F</w:t>
      </w:r>
      <w:r w:rsidRPr="004C5BCE">
        <w:t>(</w:t>
      </w:r>
      <w:r>
        <w:rPr>
          <w:i/>
        </w:rPr>
        <w:sym w:font="Symbol" w:char="F061"/>
      </w:r>
      <w:r w:rsidRPr="004C5BCE">
        <w:t>,</w:t>
      </w:r>
      <w:r w:rsidRPr="004C5BCE">
        <w:rPr>
          <w:rStyle w:val="aff6"/>
          <w:spacing w:val="0"/>
          <w:sz w:val="22"/>
          <w:szCs w:val="22"/>
        </w:rPr>
        <w:t>y</w:t>
      </w:r>
      <w:r w:rsidRPr="004C5BCE">
        <w:rPr>
          <w:rStyle w:val="aff6"/>
          <w:i w:val="0"/>
          <w:spacing w:val="0"/>
          <w:sz w:val="22"/>
          <w:szCs w:val="22"/>
          <w:lang w:val="ru-RU"/>
        </w:rPr>
        <w:t>(</w:t>
      </w:r>
      <w:r w:rsidRPr="004C5BCE">
        <w:rPr>
          <w:rStyle w:val="aff6"/>
          <w:spacing w:val="0"/>
          <w:sz w:val="22"/>
          <w:szCs w:val="22"/>
        </w:rPr>
        <w:t>x</w:t>
      </w:r>
      <w:r w:rsidRPr="004C5BCE">
        <w:rPr>
          <w:rStyle w:val="aff6"/>
          <w:i w:val="0"/>
          <w:spacing w:val="0"/>
          <w:sz w:val="22"/>
          <w:szCs w:val="22"/>
          <w:lang w:val="ru-RU"/>
        </w:rPr>
        <w:t>)</w:t>
      </w:r>
      <w:r w:rsidR="00312E54" w:rsidRPr="00312E54">
        <w:rPr>
          <w:rStyle w:val="aff6"/>
          <w:i w:val="0"/>
          <w:spacing w:val="0"/>
          <w:sz w:val="22"/>
          <w:szCs w:val="22"/>
          <w:lang w:val="ru-RU"/>
        </w:rPr>
        <w:t>,</w:t>
      </w:r>
      <w:r w:rsidR="00312E54" w:rsidRPr="00312E54">
        <w:rPr>
          <w:rStyle w:val="aff6"/>
          <w:spacing w:val="0"/>
          <w:sz w:val="22"/>
          <w:szCs w:val="22"/>
        </w:rPr>
        <w:t>u</w:t>
      </w:r>
      <w:r w:rsidRPr="004C5BCE">
        <w:rPr>
          <w:rStyle w:val="aff6"/>
          <w:i w:val="0"/>
          <w:spacing w:val="0"/>
          <w:sz w:val="22"/>
          <w:szCs w:val="22"/>
          <w:lang w:val="ru-RU"/>
        </w:rPr>
        <w:t>)</w:t>
      </w:r>
      <w:r>
        <w:t xml:space="preserve"> и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0F76BE">
        <w:t xml:space="preserve"> </w:t>
      </w:r>
      <m:oMath>
        <m:r>
          <w:rPr>
            <w:rFonts w:ascii="Cambria Math" w:hAnsi="Cambria Math"/>
            <w:szCs w:val="24"/>
          </w:rPr>
          <m:t>, 1≤i≤s</m:t>
        </m:r>
      </m:oMath>
      <w:r>
        <w:rPr>
          <w:szCs w:val="24"/>
        </w:rPr>
        <w:t>,</w:t>
      </w:r>
      <w:r w:rsidRPr="000F76BE">
        <w:rPr>
          <w:szCs w:val="24"/>
        </w:rPr>
        <w:t xml:space="preserve"> </w:t>
      </w:r>
      <w:r>
        <w:rPr>
          <w:szCs w:val="24"/>
        </w:rPr>
        <w:t>вычисленные в точках</w:t>
      </w:r>
      <w:r w:rsidRPr="00511085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 1≤i≤k</m:t>
        </m:r>
      </m:oMath>
      <w:r>
        <w:rPr>
          <w:szCs w:val="24"/>
        </w:rPr>
        <w:t xml:space="preserve">. Отметим, что данные в множестве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расположены в порядке возрастания</w:t>
      </w:r>
      <w:r>
        <w:rPr>
          <w:rStyle w:val="ac"/>
        </w:rPr>
        <w:footnoteReference w:id="2"/>
      </w:r>
      <w:r>
        <w:t xml:space="preserve"> точек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 xml:space="preserve">i, </m:t>
            </m:r>
          </m:sub>
        </m:sSub>
        <m:r>
          <w:rPr>
            <w:rFonts w:ascii="Cambria Math" w:hAnsi="Cambria Math"/>
            <w:szCs w:val="24"/>
          </w:rPr>
          <m:t xml:space="preserve"> 1≤i≤k</m:t>
        </m:r>
      </m:oMath>
      <w:r>
        <w:rPr>
          <w:szCs w:val="24"/>
        </w:rPr>
        <w:t>, т.е.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60192C" w:rsidRPr="004D3ADA" w14:paraId="780E8A5B" w14:textId="77777777" w:rsidTr="00CB2EA6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27E7C041" w14:textId="77777777" w:rsidR="0060192C" w:rsidRPr="00511085" w:rsidRDefault="00BC39F3" w:rsidP="00CB2EA6">
            <w:pPr>
              <w:spacing w:after="60"/>
              <w:jc w:val="center"/>
              <w:rPr>
                <w:rStyle w:val="aff6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&lt;…&lt;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477F" w14:textId="77777777" w:rsidR="0060192C" w:rsidRPr="005B2ED3" w:rsidRDefault="0060192C" w:rsidP="00CB2EA6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Pr="00511085">
              <w:rPr>
                <w:i w:val="0"/>
                <w:sz w:val="22"/>
                <w:szCs w:val="22"/>
              </w:rPr>
              <w:t>1</w:t>
            </w:r>
            <w:r w:rsidR="005B5FCF">
              <w:rPr>
                <w:i w:val="0"/>
                <w:sz w:val="22"/>
                <w:szCs w:val="22"/>
              </w:rPr>
              <w:t>8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60DEC03D" w14:textId="77777777" w:rsidR="0060192C" w:rsidRPr="008A0807" w:rsidRDefault="0060192C" w:rsidP="0060192C">
      <w:pPr>
        <w:pStyle w:val="af0"/>
        <w:spacing w:after="60"/>
        <w:ind w:firstLine="0"/>
        <w:rPr>
          <w:szCs w:val="24"/>
        </w:rPr>
      </w:pPr>
      <w:r>
        <w:rPr>
          <w:szCs w:val="24"/>
        </w:rPr>
        <w:t>для более эффективного выполнения алгоритмов глобального поиска.</w:t>
      </w:r>
    </w:p>
    <w:p w14:paraId="5C81E137" w14:textId="77777777" w:rsidR="0060192C" w:rsidRPr="005B5FCF" w:rsidRDefault="00312E54" w:rsidP="003D3187">
      <w:pPr>
        <w:pStyle w:val="af0"/>
        <w:spacing w:after="60"/>
        <w:ind w:firstLine="426"/>
      </w:pPr>
      <w:r>
        <w:t xml:space="preserve">Использование редукции размерности позволяет скомпоновать (конкатенировать) одномерные функции </w:t>
      </w:r>
      <w:r w:rsidR="005B5FCF">
        <w:t xml:space="preserve">в единую одномерную функцию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y(x)</m:t>
            </m:r>
          </m:e>
        </m:d>
      </m:oMath>
      <w:r w:rsidR="005B5FCF">
        <w:t xml:space="preserve">, определенную на отрезке </w:t>
      </w:r>
      <w:r w:rsidR="005B5FCF" w:rsidRPr="005B5FCF">
        <w:t>[0,</w:t>
      </w:r>
      <w:r w:rsidR="005B5FCF" w:rsidRPr="005B5FCF">
        <w:rPr>
          <w:i/>
          <w:lang w:val="en-US"/>
        </w:rPr>
        <w:t>l</w:t>
      </w:r>
      <w:r w:rsidR="005B5FCF" w:rsidRPr="005B5FCF">
        <w:t>]</w:t>
      </w:r>
      <w:r w:rsidR="00A66B03">
        <w:t xml:space="preserve"> (см. рис. 1)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5B5FCF" w:rsidRPr="004D3ADA" w14:paraId="294130FA" w14:textId="77777777" w:rsidTr="00CD7DF7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7DA9DAE3" w14:textId="77777777" w:rsidR="005B5FCF" w:rsidRPr="005B5FCF" w:rsidRDefault="005B5FCF" w:rsidP="005B5FCF">
            <w:pPr>
              <w:spacing w:after="60"/>
              <w:jc w:val="center"/>
              <w:rPr>
                <w:rStyle w:val="aff6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y(x)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bidi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bidi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y(x),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x∈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y(x),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x∈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1,.2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bidi="en-US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y(x),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l-1,l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F237B" w14:textId="77777777" w:rsidR="005B5FCF" w:rsidRPr="005B2ED3" w:rsidRDefault="005B5FCF" w:rsidP="00CD7DF7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(19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4500B412" w14:textId="77777777" w:rsidR="00251D94" w:rsidRDefault="004033C1" w:rsidP="00EC1ED8">
      <w:pPr>
        <w:pStyle w:val="af0"/>
        <w:tabs>
          <w:tab w:val="left" w:pos="5665"/>
        </w:tabs>
        <w:spacing w:after="60"/>
        <w:ind w:firstLine="0"/>
      </w:pPr>
      <w:r>
        <w:rPr>
          <w:lang w:bidi="en-US"/>
        </w:rPr>
        <w:t>г</w:t>
      </w:r>
      <w:r w:rsidR="005B5FCF">
        <w:rPr>
          <w:lang w:bidi="en-US"/>
        </w:rPr>
        <w:t xml:space="preserve">де </w:t>
      </w:r>
      <w:r w:rsidR="005B5FCF" w:rsidRPr="004033C1">
        <w:rPr>
          <w:i/>
          <w:lang w:val="en-US" w:bidi="en-US"/>
        </w:rPr>
        <w:t>l</w:t>
      </w:r>
      <w:r w:rsidR="005B5FCF" w:rsidRPr="005B5FCF">
        <w:rPr>
          <w:lang w:bidi="en-US"/>
        </w:rPr>
        <w:t xml:space="preserve"> </w:t>
      </w:r>
      <w:r>
        <w:rPr>
          <w:lang w:bidi="en-US"/>
        </w:rPr>
        <w:t xml:space="preserve">из (4) </w:t>
      </w:r>
      <w:r w:rsidR="005B5FCF">
        <w:rPr>
          <w:lang w:bidi="en-US"/>
        </w:rPr>
        <w:t>есть количество</w:t>
      </w:r>
      <w:r>
        <w:rPr>
          <w:lang w:bidi="en-US"/>
        </w:rPr>
        <w:t xml:space="preserve"> разл</w:t>
      </w:r>
      <w:r w:rsidR="005B5FCF">
        <w:rPr>
          <w:lang w:bidi="en-US"/>
        </w:rPr>
        <w:t>ичных вариантов</w:t>
      </w:r>
      <w:r>
        <w:rPr>
          <w:lang w:bidi="en-US"/>
        </w:rPr>
        <w:t xml:space="preserve"> значений дискретных параметров </w:t>
      </w:r>
      <m:oMath>
        <m:r>
          <w:rPr>
            <w:rFonts w:ascii="Cambria Math" w:hAnsi="Cambria Math"/>
          </w:rPr>
          <m:t>u∈U</m:t>
        </m:r>
      </m:oMath>
      <w:r>
        <w:t xml:space="preserve">. Отображение расширенного отрезка </w:t>
      </w:r>
      <w:r w:rsidRPr="005B5FCF">
        <w:t>[0,</w:t>
      </w:r>
      <w:r w:rsidRPr="005B5FCF">
        <w:rPr>
          <w:i/>
          <w:lang w:val="en-US"/>
        </w:rPr>
        <w:t>l</w:t>
      </w:r>
      <w:r w:rsidRPr="005B5FCF">
        <w:t>]</w:t>
      </w:r>
      <w:r>
        <w:t xml:space="preserve"> на область значений непрерывных параметров </w:t>
      </w:r>
      <w:r w:rsidRPr="00AC31E6">
        <w:rPr>
          <w:i/>
          <w:lang w:val="en-US"/>
        </w:rPr>
        <w:t>D</w:t>
      </w:r>
      <w:r w:rsidRPr="004033C1">
        <w:t xml:space="preserve"> </w:t>
      </w:r>
      <w:r>
        <w:t>из</w:t>
      </w:r>
      <w:r w:rsidR="00AC31E6">
        <w:t xml:space="preserve"> (2) может быть определено как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AC31E6" w:rsidRPr="004D3ADA" w14:paraId="52EB64D6" w14:textId="77777777" w:rsidTr="00CD7DF7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4708FACB" w14:textId="77777777" w:rsidR="00AC31E6" w:rsidRPr="00AC31E6" w:rsidRDefault="00AC31E6" w:rsidP="00AC31E6">
            <w:pPr>
              <w:spacing w:after="60"/>
              <w:jc w:val="center"/>
              <w:rPr>
                <w:rStyle w:val="aff6"/>
                <w:i w:val="0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aff6"/>
                    <w:rFonts w:ascii="Cambria Math" w:hAnsi="Cambria Math"/>
                    <w:szCs w:val="22"/>
                    <w:lang w:val="ru-RU"/>
                  </w:rPr>
                  <m:t>Y</m:t>
                </m:r>
                <m:d>
                  <m:dPr>
                    <m:ctrlPr>
                      <w:rPr>
                        <w:rStyle w:val="aff6"/>
                        <w:rFonts w:ascii="Cambria Math" w:hAnsi="Cambria Math"/>
                        <w:i w:val="0"/>
                        <w:iCs w:val="0"/>
                        <w:szCs w:val="22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ff6"/>
                        <w:rFonts w:ascii="Cambria Math" w:hAnsi="Cambria Math"/>
                        <w:szCs w:val="22"/>
                        <w:lang w:val="ru-RU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Style w:val="aff6"/>
                    <w:rFonts w:ascii="Cambria Math" w:hAnsi="Cambria Math"/>
                    <w:szCs w:val="22"/>
                    <w:lang w:val="ru-RU"/>
                  </w:rPr>
                  <m:t>=y</m:t>
                </m:r>
                <m:d>
                  <m:dPr>
                    <m:ctrlPr>
                      <w:rPr>
                        <w:rStyle w:val="aff6"/>
                        <w:rFonts w:ascii="Cambria Math" w:hAnsi="Cambria Math"/>
                        <w:i w:val="0"/>
                        <w:iCs w:val="0"/>
                        <w:szCs w:val="22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ff6"/>
                        <w:rFonts w:ascii="Cambria Math" w:hAnsi="Cambria Math"/>
                        <w:szCs w:val="22"/>
                        <w:lang w:val="ru-RU"/>
                      </w:rPr>
                      <m:t>x-E</m:t>
                    </m:r>
                    <m:d>
                      <m:dPr>
                        <m:ctrlPr>
                          <w:rPr>
                            <w:rStyle w:val="aff6"/>
                            <w:rFonts w:ascii="Cambria Math" w:hAnsi="Cambria Math"/>
                            <w:i w:val="0"/>
                            <w:iCs w:val="0"/>
                            <w:szCs w:val="22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aff6"/>
                            <w:rFonts w:ascii="Cambria Math" w:hAnsi="Cambria Math"/>
                            <w:szCs w:val="22"/>
                            <w:lang w:val="ru-RU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Style w:val="aff6"/>
                    <w:rFonts w:ascii="Cambria Math" w:hAnsi="Cambria Math"/>
                    <w:szCs w:val="22"/>
                    <w:lang w:val="ru-RU"/>
                  </w:rPr>
                  <m:t>, x∈[0,l]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A18EF" w14:textId="77777777" w:rsidR="00AC31E6" w:rsidRPr="005B2ED3" w:rsidRDefault="00AC31E6" w:rsidP="00CD7DF7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(20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2B8841AE" w14:textId="77777777" w:rsidR="004033C1" w:rsidRPr="00A66B03" w:rsidRDefault="00AC31E6" w:rsidP="00EC1ED8">
      <w:pPr>
        <w:pStyle w:val="af0"/>
        <w:tabs>
          <w:tab w:val="left" w:pos="5665"/>
        </w:tabs>
        <w:spacing w:after="60"/>
        <w:ind w:firstLine="0"/>
      </w:pPr>
      <w:r w:rsidRPr="00A66B03">
        <w:t>(</w:t>
      </w:r>
      <w:r>
        <w:t>об</w:t>
      </w:r>
      <w:r w:rsidR="00A66B03">
        <w:t>о</w:t>
      </w:r>
      <w:r>
        <w:t xml:space="preserve">значение </w:t>
      </w:r>
      <w:r w:rsidRPr="00A66B03">
        <w:rPr>
          <w:i/>
          <w:lang w:val="en-US"/>
        </w:rPr>
        <w:t>E</w:t>
      </w:r>
      <w:r w:rsidRPr="00A66B03">
        <w:t>(</w:t>
      </w:r>
      <w:r w:rsidR="00A66B03" w:rsidRPr="00A66B03">
        <w:rPr>
          <w:i/>
          <w:lang w:val="en-US"/>
        </w:rPr>
        <w:t>x</w:t>
      </w:r>
      <w:r w:rsidRPr="00A66B03">
        <w:t>)</w:t>
      </w:r>
      <w:r w:rsidR="00A66B03" w:rsidRPr="00A66B03">
        <w:t xml:space="preserve"> </w:t>
      </w:r>
      <w:r w:rsidR="00A66B03">
        <w:t xml:space="preserve">означает операцию взятия целой части числа </w:t>
      </w:r>
      <w:r w:rsidR="00A66B03" w:rsidRPr="00A66B03">
        <w:rPr>
          <w:i/>
          <w:lang w:val="en-US"/>
        </w:rPr>
        <w:t>x</w:t>
      </w:r>
      <w:r w:rsidR="00A66B03" w:rsidRPr="00A66B03">
        <w:t>)</w:t>
      </w:r>
      <w:r w:rsidR="00A66B03">
        <w:t xml:space="preserve">. Следует отметить, что функция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y(x)</m:t>
            </m:r>
          </m:e>
        </m:d>
      </m:oMath>
      <w:r w:rsidR="00A66B03">
        <w:t xml:space="preserve"> является разрывной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,1≤i≤l-1</m:t>
        </m:r>
      </m:oMath>
      <w:r w:rsidR="00A66B03" w:rsidRPr="00A66B03">
        <w:t xml:space="preserve">, </w:t>
      </w:r>
      <w:r w:rsidR="00A66B03">
        <w:t xml:space="preserve">далее значения функции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y(x)</m:t>
            </m:r>
          </m:e>
        </m:d>
      </m:oMath>
      <w:r w:rsidR="00A66B03">
        <w:t xml:space="preserve"> в этих точках считаются неопределенными и </w:t>
      </w:r>
      <w:r w:rsidR="00F11B97">
        <w:t xml:space="preserve">вычислениях </w:t>
      </w:r>
      <w:r w:rsidR="00A66B03">
        <w:t>не ис</w:t>
      </w:r>
      <w:r w:rsidR="00A86E0D">
        <w:t>п</w:t>
      </w:r>
      <w:r w:rsidR="00A66B03">
        <w:t>ользуются.</w:t>
      </w:r>
    </w:p>
    <w:p w14:paraId="254C852E" w14:textId="77777777" w:rsidR="002A6110" w:rsidRPr="003622F8" w:rsidRDefault="003622F8" w:rsidP="002A6110">
      <w:pPr>
        <w:pStyle w:val="10"/>
        <w:rPr>
          <w:lang w:val="en-US"/>
        </w:rPr>
      </w:pPr>
      <w:r w:rsidRPr="003622F8">
        <w:rPr>
          <w:lang w:val="en-US"/>
        </w:rPr>
        <w:t>4</w:t>
      </w:r>
      <w:r w:rsidR="002A6110" w:rsidRPr="003622F8">
        <w:rPr>
          <w:lang w:val="en-US"/>
        </w:rPr>
        <w:t xml:space="preserve">. </w:t>
      </w:r>
      <w:r>
        <w:rPr>
          <w:lang w:val="en-US"/>
        </w:rPr>
        <w:t>Parallel Computation for Solving</w:t>
      </w:r>
      <w:r w:rsidRPr="00157B4F">
        <w:rPr>
          <w:lang w:val="en-US"/>
        </w:rPr>
        <w:t xml:space="preserve"> </w:t>
      </w:r>
      <w:r>
        <w:rPr>
          <w:lang w:val="en-US"/>
        </w:rPr>
        <w:t>M</w:t>
      </w:r>
      <w:r w:rsidRPr="00157B4F">
        <w:rPr>
          <w:lang w:val="en-US"/>
        </w:rPr>
        <w:t>ixed-</w:t>
      </w:r>
      <w:r>
        <w:rPr>
          <w:lang w:val="en-US"/>
        </w:rPr>
        <w:t>I</w:t>
      </w:r>
      <w:r w:rsidRPr="00157B4F">
        <w:rPr>
          <w:lang w:val="en-US"/>
        </w:rPr>
        <w:t xml:space="preserve">nteger </w:t>
      </w:r>
      <w:r>
        <w:rPr>
          <w:lang w:val="en-US"/>
        </w:rPr>
        <w:t>O</w:t>
      </w:r>
      <w:r w:rsidRPr="00157B4F">
        <w:rPr>
          <w:lang w:val="en-US"/>
        </w:rPr>
        <w:t xml:space="preserve">ptimization </w:t>
      </w:r>
      <w:r>
        <w:rPr>
          <w:lang w:val="en-US"/>
        </w:rPr>
        <w:t>P</w:t>
      </w:r>
      <w:r w:rsidRPr="00157B4F">
        <w:rPr>
          <w:lang w:val="en-US"/>
        </w:rPr>
        <w:t>roblems</w:t>
      </w:r>
    </w:p>
    <w:p w14:paraId="039E0ECE" w14:textId="77777777" w:rsidR="00A86E0D" w:rsidRPr="008A0807" w:rsidRDefault="003622F8" w:rsidP="00A86E0D">
      <w:pPr>
        <w:pStyle w:val="af0"/>
        <w:spacing w:after="60"/>
        <w:ind w:firstLine="426"/>
        <w:rPr>
          <w:szCs w:val="24"/>
        </w:rPr>
      </w:pPr>
      <w:r>
        <w:t>В общем случае, задача</w:t>
      </w:r>
      <w:r w:rsidR="00B3776B">
        <w:t xml:space="preserve"> </w:t>
      </w:r>
      <w:r>
        <w:t xml:space="preserve">минимизации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>
        <w:t xml:space="preserve"> </w:t>
      </w:r>
      <w:r>
        <w:rPr>
          <w:lang w:bidi="en-US"/>
        </w:rPr>
        <w:t>из (8</w:t>
      </w:r>
      <w:r w:rsidR="00B3776B">
        <w:rPr>
          <w:lang w:bidi="en-US"/>
        </w:rPr>
        <w:t xml:space="preserve">) являются задачами глобальной оптимизации, решение которых </w:t>
      </w:r>
      <w:r w:rsidR="009B103C">
        <w:t xml:space="preserve">предполагает построение сеток, покрывающих область поиска </w:t>
      </w:r>
      <w:r w:rsidR="009B103C" w:rsidRPr="005C21D0">
        <w:rPr>
          <w:i/>
        </w:rPr>
        <w:t>D</w:t>
      </w:r>
      <w:r w:rsidR="009B103C" w:rsidRPr="003A688F">
        <w:t xml:space="preserve"> </w:t>
      </w:r>
      <w:r w:rsidR="009B103C">
        <w:t>-</w:t>
      </w:r>
      <w:r w:rsidR="009B103C" w:rsidRPr="003A688F">
        <w:t xml:space="preserve"> </w:t>
      </w:r>
      <w:r w:rsidR="009B103C">
        <w:t>см., например, [</w:t>
      </w:r>
      <w:r w:rsidR="00751DBA" w:rsidRPr="00751DBA">
        <w:t>24-31</w:t>
      </w:r>
      <w:r w:rsidR="009B103C">
        <w:t xml:space="preserve">]. </w:t>
      </w:r>
    </w:p>
    <w:p w14:paraId="61AAA730" w14:textId="77777777" w:rsidR="00675C41" w:rsidRDefault="003622F8" w:rsidP="00261675">
      <w:pPr>
        <w:tabs>
          <w:tab w:val="left" w:pos="7797"/>
        </w:tabs>
        <w:autoSpaceDE w:val="0"/>
        <w:autoSpaceDN w:val="0"/>
        <w:adjustRightInd w:val="0"/>
        <w:spacing w:after="60"/>
        <w:ind w:firstLine="425"/>
        <w:jc w:val="both"/>
        <w:rPr>
          <w:noProof/>
          <w:szCs w:val="22"/>
        </w:rPr>
      </w:pPr>
      <w:r>
        <w:rPr>
          <w:szCs w:val="22"/>
        </w:rPr>
        <w:t>В предлагаемом подходе</w:t>
      </w:r>
      <w:r w:rsidR="00675C41">
        <w:rPr>
          <w:szCs w:val="22"/>
        </w:rPr>
        <w:t xml:space="preserve"> для решения </w:t>
      </w:r>
      <w:r>
        <w:t xml:space="preserve">задача минимизации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675C41">
        <w:rPr>
          <w:lang w:bidi="en-US"/>
        </w:rPr>
        <w:t xml:space="preserve"> используется </w:t>
      </w:r>
      <w:r w:rsidR="00C20F4C">
        <w:rPr>
          <w:lang w:bidi="en-US"/>
        </w:rPr>
        <w:t>алгоритм глобального частично-целочисленного поиска (</w:t>
      </w:r>
      <w:r w:rsidR="00C20F4C">
        <w:rPr>
          <w:lang w:val="en-US" w:bidi="en-US"/>
        </w:rPr>
        <w:t>AGMIS</w:t>
      </w:r>
      <w:r w:rsidR="00C20F4C">
        <w:rPr>
          <w:lang w:bidi="en-US"/>
        </w:rPr>
        <w:t xml:space="preserve">), </w:t>
      </w:r>
      <w:r w:rsidR="00A06D8A">
        <w:rPr>
          <w:lang w:bidi="en-US"/>
        </w:rPr>
        <w:t>расширяющий возможности</w:t>
      </w:r>
      <w:r w:rsidR="00C20F4C">
        <w:rPr>
          <w:lang w:bidi="en-US"/>
        </w:rPr>
        <w:t xml:space="preserve"> методов многоэкстремальной оптимизации</w:t>
      </w:r>
      <w:r w:rsidR="00675C41">
        <w:rPr>
          <w:lang w:bidi="en-US"/>
        </w:rPr>
        <w:t xml:space="preserve">, </w:t>
      </w:r>
      <w:r w:rsidR="00C970E4">
        <w:rPr>
          <w:szCs w:val="22"/>
        </w:rPr>
        <w:t>разработ</w:t>
      </w:r>
      <w:r w:rsidR="00C20F4C">
        <w:rPr>
          <w:szCs w:val="22"/>
        </w:rPr>
        <w:t>анных</w:t>
      </w:r>
      <w:r w:rsidR="00675C41">
        <w:rPr>
          <w:szCs w:val="22"/>
        </w:rPr>
        <w:t xml:space="preserve"> в рамках информационно-статистической</w:t>
      </w:r>
      <w:r w:rsidR="0088422F">
        <w:rPr>
          <w:szCs w:val="22"/>
        </w:rPr>
        <w:t xml:space="preserve"> теория глобального поиска </w:t>
      </w:r>
      <w:r w:rsidR="00EE6720" w:rsidRPr="00EE6720">
        <w:rPr>
          <w:szCs w:val="22"/>
        </w:rPr>
        <w:t>[</w:t>
      </w:r>
      <w:r w:rsidR="00A81E43">
        <w:rPr>
          <w:szCs w:val="22"/>
        </w:rPr>
        <w:t>19-23,</w:t>
      </w:r>
      <w:r w:rsidR="00A81E43" w:rsidRPr="00A81E43">
        <w:rPr>
          <w:szCs w:val="22"/>
        </w:rPr>
        <w:t xml:space="preserve"> 32-39</w:t>
      </w:r>
      <w:r w:rsidR="00EE6720" w:rsidRPr="00EE6720">
        <w:rPr>
          <w:szCs w:val="22"/>
        </w:rPr>
        <w:t>]</w:t>
      </w:r>
      <w:r w:rsidR="00A06D8A">
        <w:rPr>
          <w:szCs w:val="22"/>
        </w:rPr>
        <w:t xml:space="preserve">, для </w:t>
      </w:r>
      <w:r w:rsidR="00263CF0">
        <w:rPr>
          <w:szCs w:val="22"/>
        </w:rPr>
        <w:t xml:space="preserve">минимизации редуцированной одномерной функции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y(x)</m:t>
            </m:r>
          </m:e>
        </m:d>
      </m:oMath>
      <w:r w:rsidR="00263CF0">
        <w:rPr>
          <w:szCs w:val="22"/>
        </w:rPr>
        <w:t xml:space="preserve"> из (19)</w:t>
      </w:r>
      <w:r w:rsidR="00EE6720" w:rsidRPr="00EE6720">
        <w:rPr>
          <w:noProof/>
          <w:szCs w:val="22"/>
        </w:rPr>
        <w:t xml:space="preserve">. </w:t>
      </w:r>
    </w:p>
    <w:p w14:paraId="6ADCB8AC" w14:textId="77777777" w:rsidR="00EE6720" w:rsidRPr="00EE6720" w:rsidRDefault="00675C41" w:rsidP="00261675">
      <w:pPr>
        <w:tabs>
          <w:tab w:val="left" w:pos="7797"/>
        </w:tabs>
        <w:autoSpaceDE w:val="0"/>
        <w:autoSpaceDN w:val="0"/>
        <w:adjustRightInd w:val="0"/>
        <w:spacing w:after="60"/>
        <w:ind w:firstLine="425"/>
        <w:jc w:val="both"/>
        <w:rPr>
          <w:szCs w:val="22"/>
        </w:rPr>
      </w:pPr>
      <w:r>
        <w:rPr>
          <w:noProof/>
          <w:szCs w:val="22"/>
        </w:rPr>
        <w:t>О</w:t>
      </w:r>
      <w:r w:rsidR="002841F9">
        <w:rPr>
          <w:noProof/>
          <w:szCs w:val="22"/>
        </w:rPr>
        <w:t>бщая вычислительная схема</w:t>
      </w:r>
      <w:r w:rsidR="00EE6720" w:rsidRPr="00EE6720">
        <w:rPr>
          <w:noProof/>
          <w:szCs w:val="22"/>
        </w:rPr>
        <w:t xml:space="preserve"> </w:t>
      </w:r>
      <w:r w:rsidR="00A06D8A">
        <w:rPr>
          <w:lang w:val="en-US" w:bidi="en-US"/>
        </w:rPr>
        <w:t>AGMIS</w:t>
      </w:r>
      <w:r w:rsidR="00A06D8A" w:rsidRPr="00EE6720">
        <w:rPr>
          <w:szCs w:val="22"/>
        </w:rPr>
        <w:t xml:space="preserve"> </w:t>
      </w:r>
      <w:r w:rsidR="00EE6720" w:rsidRPr="00EE6720">
        <w:rPr>
          <w:szCs w:val="22"/>
        </w:rPr>
        <w:t>может быть представлена следующим образом</w:t>
      </w:r>
      <w:r w:rsidR="00A81E43" w:rsidRPr="00A81E43">
        <w:rPr>
          <w:szCs w:val="22"/>
        </w:rPr>
        <w:t xml:space="preserve"> (</w:t>
      </w:r>
      <w:r w:rsidR="00A81E43">
        <w:rPr>
          <w:szCs w:val="22"/>
        </w:rPr>
        <w:t xml:space="preserve">см. также </w:t>
      </w:r>
      <w:r w:rsidR="00A81E43" w:rsidRPr="00A81E43">
        <w:rPr>
          <w:szCs w:val="22"/>
        </w:rPr>
        <w:t>[21]</w:t>
      </w:r>
      <w:r w:rsidR="00A81E43">
        <w:rPr>
          <w:szCs w:val="22"/>
        </w:rPr>
        <w:t>)</w:t>
      </w:r>
      <w:r w:rsidR="00EE6720" w:rsidRPr="00EE6720">
        <w:rPr>
          <w:szCs w:val="22"/>
        </w:rPr>
        <w:t>.</w:t>
      </w:r>
    </w:p>
    <w:p w14:paraId="30A58F54" w14:textId="77777777" w:rsidR="000E0BBC" w:rsidRPr="000E0BBC" w:rsidRDefault="000E0BBC" w:rsidP="002841F9">
      <w:pPr>
        <w:pStyle w:val="af0"/>
        <w:spacing w:after="60"/>
        <w:ind w:firstLine="426"/>
      </w:pPr>
      <w:r>
        <w:t>На начальной итерации</w:t>
      </w:r>
      <w:r w:rsidR="00EE6720" w:rsidRPr="00EE6720">
        <w:t xml:space="preserve"> </w:t>
      </w:r>
      <w:r w:rsidR="00A06D8A">
        <w:rPr>
          <w:lang w:val="en-US" w:bidi="en-US"/>
        </w:rPr>
        <w:t>AGMIS</w:t>
      </w:r>
      <w:r w:rsidR="00A06D8A" w:rsidRPr="00EE6720">
        <w:t xml:space="preserve"> </w:t>
      </w:r>
      <w:r w:rsidR="00EE6720" w:rsidRPr="00EE6720">
        <w:t xml:space="preserve">осуществляется </w:t>
      </w:r>
      <w:r>
        <w:t xml:space="preserve">вычисление значения </w:t>
      </w:r>
      <w:r w:rsidRPr="000E0BBC">
        <w:t xml:space="preserve">минимизируемой </w:t>
      </w:r>
      <w:r>
        <w:t xml:space="preserve">функции </w:t>
      </w:r>
      <w:r w:rsidR="00EE6720" w:rsidRPr="00EE6720">
        <w:t>в</w:t>
      </w:r>
      <w:r>
        <w:t xml:space="preserve"> </w:t>
      </w:r>
      <w:r w:rsidR="00675C41">
        <w:t>некоторой произвольной точке</w:t>
      </w:r>
      <w:r w:rsidR="00EE6720" w:rsidRPr="00EE6720">
        <w:t xml:space="preserve"> </w:t>
      </w:r>
      <w:r w:rsidRPr="000E0BBC">
        <w:t xml:space="preserve">интервала </w:t>
      </w:r>
      <m:oMath>
        <m:r>
          <m:rPr>
            <m:sty m:val="p"/>
          </m:rPr>
          <w:rPr>
            <w:rFonts w:ascii="Cambria Math"/>
          </w:rPr>
          <m:t>(0,</m:t>
        </m:r>
        <m:r>
          <w:rPr>
            <w:rFonts w:ascii="Cambria Math"/>
            <w:lang w:val="en-US"/>
          </w:rPr>
          <m:t>l</m:t>
        </m:r>
        <m:r>
          <m:rPr>
            <m:sty m:val="p"/>
          </m:rPr>
          <w:rPr>
            <w:rFonts w:ascii="Cambria Math"/>
          </w:rPr>
          <m:t>)</m:t>
        </m:r>
      </m:oMath>
      <w:r w:rsidRPr="000E0BBC">
        <w:t xml:space="preserve"> (получение значения </w:t>
      </w:r>
      <w:r>
        <w:t>функции будет</w:t>
      </w:r>
      <w:r w:rsidRPr="000E0BBC">
        <w:t xml:space="preserve"> называть</w:t>
      </w:r>
      <w:r>
        <w:t>ся</w:t>
      </w:r>
      <w:r w:rsidRPr="000E0BBC">
        <w:t xml:space="preserve"> далее </w:t>
      </w:r>
      <w:r w:rsidRPr="000E0BBC">
        <w:rPr>
          <w:i/>
        </w:rPr>
        <w:t>испытанием</w:t>
      </w:r>
      <w:r w:rsidRPr="000E0BBC">
        <w:t>)</w:t>
      </w:r>
      <w:r w:rsidR="00EE6720" w:rsidRPr="000E0BBC">
        <w:t>.</w:t>
      </w:r>
      <w:r w:rsidR="00EE6720" w:rsidRPr="00EE6720">
        <w:t xml:space="preserve"> </w:t>
      </w:r>
      <w:r w:rsidRPr="000E0BBC">
        <w:t xml:space="preserve">Пусть далее выполнено </w:t>
      </w:r>
      <w:r w:rsidR="00675C41">
        <w:rPr>
          <w:i/>
          <w:lang w:val="en-US"/>
        </w:rPr>
        <w:t>k</w:t>
      </w:r>
      <w:r w:rsidRPr="000E0BBC">
        <w:rPr>
          <w:rStyle w:val="aff6"/>
          <w:sz w:val="22"/>
          <w:szCs w:val="22"/>
          <w:lang w:val="ru-RU"/>
        </w:rPr>
        <w:t xml:space="preserve">, </w:t>
      </w:r>
      <m:oMath>
        <m: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&gt;</m:t>
        </m:r>
        <m:r>
          <w:rPr>
            <w:rFonts w:ascii="Cambria Math"/>
          </w:rPr>
          <m:t>1</m:t>
        </m:r>
      </m:oMath>
      <w:r w:rsidRPr="000E0BBC">
        <w:rPr>
          <w:i/>
          <w:iCs/>
        </w:rPr>
        <w:t>,</w:t>
      </w:r>
      <w:r w:rsidRPr="000E0BBC">
        <w:rPr>
          <w:iCs/>
        </w:rPr>
        <w:t xml:space="preserve"> </w:t>
      </w:r>
      <w:r w:rsidRPr="000E0BBC">
        <w:t>итераций глобального поиска. Выбор точек испытаний (</w:t>
      </w:r>
      <m:oMath>
        <m:r>
          <w:rPr>
            <w:rFonts w:ascii="Cambria Math"/>
          </w:rPr>
          <m:t>k+1)</m:t>
        </m:r>
      </m:oMath>
      <w:r w:rsidRPr="000E0BBC">
        <w:t xml:space="preserve"> очередной итерации определяется следующими правилами.</w:t>
      </w:r>
    </w:p>
    <w:p w14:paraId="5A785245" w14:textId="77777777" w:rsidR="00EE6720" w:rsidRPr="00EE6720" w:rsidRDefault="00EE6720" w:rsidP="002841F9">
      <w:pPr>
        <w:pStyle w:val="af0"/>
        <w:spacing w:after="60"/>
        <w:ind w:firstLine="426"/>
        <w:rPr>
          <w:rStyle w:val="aff6"/>
          <w:i w:val="0"/>
          <w:sz w:val="22"/>
          <w:szCs w:val="22"/>
          <w:lang w:val="ru-RU"/>
        </w:rPr>
      </w:pPr>
      <w:r w:rsidRPr="00EE6720">
        <w:rPr>
          <w:i/>
          <w:iCs/>
        </w:rPr>
        <w:t>Правило </w:t>
      </w:r>
      <w:r w:rsidR="00675C41" w:rsidRPr="00675C41">
        <w:rPr>
          <w:iCs/>
        </w:rPr>
        <w:t>1</w:t>
      </w:r>
      <w:r w:rsidRPr="00EE6720">
        <w:rPr>
          <w:i/>
          <w:iCs/>
        </w:rPr>
        <w:t>.</w:t>
      </w:r>
      <w:r w:rsidRPr="00EE6720">
        <w:t xml:space="preserve"> Для каждого интервала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 xml:space="preserve">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/>
          </w:rPr>
          <m:t>)</m:t>
        </m:r>
      </m:oMath>
      <w:r w:rsidRPr="00EE6720">
        <w:rPr>
          <w:rStyle w:val="aff6"/>
          <w:sz w:val="22"/>
          <w:szCs w:val="22"/>
          <w:lang w:val="ru-RU"/>
        </w:rPr>
        <w:t>,</w:t>
      </w:r>
      <w:r w:rsidRPr="000E0BBC">
        <w:rPr>
          <w:rStyle w:val="aff6"/>
          <w:i w:val="0"/>
          <w:spacing w:val="0"/>
          <w:sz w:val="22"/>
          <w:szCs w:val="22"/>
          <w:lang w:val="ru-RU"/>
        </w:rPr>
        <w:t>1</w:t>
      </w:r>
      <w:r w:rsidR="00675C41" w:rsidRPr="00675C41">
        <w:rPr>
          <w:rStyle w:val="aff6"/>
          <w:i w:val="0"/>
          <w:spacing w:val="0"/>
          <w:sz w:val="22"/>
          <w:szCs w:val="22"/>
          <w:lang w:val="ru-RU"/>
        </w:rPr>
        <w:t>&lt;</w:t>
      </w:r>
      <w:r w:rsidR="00675C41" w:rsidRPr="007B56E0">
        <w:rPr>
          <w:rStyle w:val="aff6"/>
          <w:spacing w:val="0"/>
          <w:sz w:val="22"/>
          <w:szCs w:val="22"/>
        </w:rPr>
        <w:t>i</w:t>
      </w:r>
      <w:r w:rsidRPr="00675C41">
        <w:rPr>
          <w:rStyle w:val="aff6"/>
          <w:i w:val="0"/>
          <w:spacing w:val="0"/>
          <w:sz w:val="22"/>
          <w:szCs w:val="22"/>
        </w:rPr>
        <w:sym w:font="Symbol" w:char="F0A3"/>
      </w:r>
      <w:r w:rsidRPr="000E0BBC">
        <w:rPr>
          <w:rStyle w:val="aff6"/>
          <w:spacing w:val="0"/>
          <w:sz w:val="22"/>
          <w:szCs w:val="22"/>
        </w:rPr>
        <w:t>k</w:t>
      </w:r>
      <w:r w:rsidRPr="00EE6720">
        <w:rPr>
          <w:rStyle w:val="aff6"/>
          <w:sz w:val="22"/>
          <w:szCs w:val="22"/>
          <w:lang w:val="ru-RU"/>
        </w:rPr>
        <w:t xml:space="preserve">, </w:t>
      </w:r>
      <w:r w:rsidRPr="00EE6720">
        <w:t xml:space="preserve">вычислить величину </w:t>
      </w:r>
      <w:r w:rsidRPr="007B56E0">
        <w:rPr>
          <w:rStyle w:val="aff6"/>
          <w:spacing w:val="0"/>
          <w:sz w:val="22"/>
          <w:szCs w:val="22"/>
        </w:rPr>
        <w:t>R</w:t>
      </w:r>
      <w:r w:rsidRPr="007B56E0">
        <w:rPr>
          <w:rStyle w:val="aff6"/>
          <w:i w:val="0"/>
          <w:spacing w:val="0"/>
          <w:sz w:val="22"/>
          <w:szCs w:val="22"/>
          <w:lang w:val="ru-RU"/>
        </w:rPr>
        <w:t>(</w:t>
      </w:r>
      <w:r w:rsidRPr="007B56E0">
        <w:rPr>
          <w:rStyle w:val="aff6"/>
          <w:spacing w:val="0"/>
          <w:sz w:val="22"/>
          <w:szCs w:val="22"/>
        </w:rPr>
        <w:t>i</w:t>
      </w:r>
      <w:r w:rsidRPr="007B56E0">
        <w:rPr>
          <w:rStyle w:val="aff6"/>
          <w:i w:val="0"/>
          <w:spacing w:val="0"/>
          <w:sz w:val="22"/>
          <w:szCs w:val="22"/>
          <w:lang w:val="ru-RU"/>
        </w:rPr>
        <w:t>)</w:t>
      </w:r>
      <w:r w:rsidRPr="007B56E0">
        <w:t>,</w:t>
      </w:r>
      <w:r w:rsidRPr="00EE6720">
        <w:t xml:space="preserve"> называемую далее </w:t>
      </w:r>
      <w:r w:rsidRPr="00EE6720">
        <w:rPr>
          <w:i/>
        </w:rPr>
        <w:t>характеристикой</w:t>
      </w:r>
      <w:r w:rsidR="000E0BBC">
        <w:t xml:space="preserve"> интервала</w:t>
      </w:r>
      <w:r w:rsidRPr="00EE6720">
        <w:rPr>
          <w:rStyle w:val="aff6"/>
          <w:sz w:val="22"/>
          <w:szCs w:val="22"/>
          <w:lang w:val="ru-RU"/>
        </w:rPr>
        <w:t>.</w:t>
      </w:r>
    </w:p>
    <w:p w14:paraId="54F90937" w14:textId="77777777" w:rsidR="007B56E0" w:rsidRPr="00C65B2B" w:rsidRDefault="007B56E0" w:rsidP="007B56E0">
      <w:pPr>
        <w:pStyle w:val="af0"/>
      </w:pPr>
      <w:r w:rsidRPr="00C65B2B">
        <w:rPr>
          <w:i/>
          <w:iCs/>
        </w:rPr>
        <w:t>Правило </w:t>
      </w:r>
      <w:r w:rsidRPr="00DF79FE">
        <w:rPr>
          <w:iCs/>
        </w:rPr>
        <w:t>2</w:t>
      </w:r>
      <w:r w:rsidRPr="00C65B2B">
        <w:t xml:space="preserve">. Определить интервал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 xml:space="preserve">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/>
          </w:rPr>
          <m:t>)</m:t>
        </m:r>
      </m:oMath>
      <w:r w:rsidRPr="00EE6720">
        <w:rPr>
          <w:rStyle w:val="aff6"/>
          <w:sz w:val="22"/>
          <w:szCs w:val="22"/>
          <w:lang w:val="ru-RU"/>
        </w:rPr>
        <w:t>,</w:t>
      </w:r>
      <w:r w:rsidRPr="007B56E0">
        <w:rPr>
          <w:rStyle w:val="aff6"/>
          <w:lang w:val="ru-RU"/>
        </w:rPr>
        <w:t>,</w:t>
      </w:r>
      <w:r w:rsidRPr="00C65B2B">
        <w:t xml:space="preserve"> которому соответствует максимальная характеристика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3"/>
        <w:gridCol w:w="1437"/>
      </w:tblGrid>
      <w:tr w:rsidR="007B56E0" w:rsidRPr="007B56E0" w14:paraId="263738DD" w14:textId="77777777" w:rsidTr="005C5593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14:paraId="70E36F40" w14:textId="77777777" w:rsidR="007B56E0" w:rsidRPr="007B56E0" w:rsidRDefault="007B56E0" w:rsidP="007B56E0">
            <w:pPr>
              <w:spacing w:line="360" w:lineRule="auto"/>
              <w:jc w:val="center"/>
              <w:rPr>
                <w:szCs w:val="22"/>
                <w:lang w:val="en-US"/>
              </w:rPr>
            </w:pPr>
            <w:r w:rsidRPr="007B56E0">
              <w:rPr>
                <w:rStyle w:val="aff6"/>
                <w:spacing w:val="0"/>
                <w:sz w:val="22"/>
                <w:szCs w:val="22"/>
              </w:rPr>
              <w:t>R(t)</w:t>
            </w:r>
            <w:r w:rsidRPr="007B56E0">
              <w:rPr>
                <w:rStyle w:val="aff6"/>
                <w:spacing w:val="0"/>
                <w:sz w:val="22"/>
                <w:szCs w:val="22"/>
              </w:rPr>
              <w:sym w:font="Symbol" w:char="F03D"/>
            </w:r>
            <w:r w:rsidRPr="007B56E0">
              <w:rPr>
                <w:rStyle w:val="aff6"/>
                <w:spacing w:val="0"/>
                <w:sz w:val="22"/>
                <w:szCs w:val="22"/>
              </w:rPr>
              <w:t>max</w:t>
            </w:r>
            <w:r>
              <w:rPr>
                <w:rStyle w:val="aff6"/>
                <w:spacing w:val="0"/>
                <w:sz w:val="22"/>
                <w:szCs w:val="22"/>
              </w:rPr>
              <w:t xml:space="preserve"> </w:t>
            </w:r>
            <w:r w:rsidRPr="007B56E0">
              <w:rPr>
                <w:rStyle w:val="aff6"/>
                <w:i w:val="0"/>
                <w:spacing w:val="0"/>
                <w:sz w:val="22"/>
                <w:szCs w:val="22"/>
              </w:rPr>
              <w:sym w:font="Symbol" w:char="F07B"/>
            </w:r>
            <w:r>
              <w:rPr>
                <w:rStyle w:val="aff6"/>
                <w:spacing w:val="0"/>
                <w:sz w:val="22"/>
                <w:szCs w:val="22"/>
              </w:rPr>
              <w:t xml:space="preserve"> </w:t>
            </w:r>
            <w:r w:rsidRPr="007B56E0">
              <w:rPr>
                <w:rStyle w:val="aff6"/>
                <w:spacing w:val="0"/>
                <w:sz w:val="22"/>
                <w:szCs w:val="22"/>
              </w:rPr>
              <w:t>R</w:t>
            </w:r>
            <w:r w:rsidRPr="007B56E0">
              <w:rPr>
                <w:rStyle w:val="aff6"/>
                <w:i w:val="0"/>
                <w:spacing w:val="0"/>
                <w:sz w:val="22"/>
                <w:szCs w:val="22"/>
              </w:rPr>
              <w:t>(</w:t>
            </w:r>
            <w:r w:rsidRPr="007B56E0">
              <w:rPr>
                <w:rStyle w:val="aff6"/>
                <w:spacing w:val="0"/>
                <w:sz w:val="22"/>
                <w:szCs w:val="22"/>
              </w:rPr>
              <w:t>i</w:t>
            </w:r>
            <w:r w:rsidRPr="007B56E0">
              <w:rPr>
                <w:rStyle w:val="aff6"/>
                <w:i w:val="0"/>
                <w:spacing w:val="0"/>
                <w:sz w:val="22"/>
                <w:szCs w:val="22"/>
              </w:rPr>
              <w:t>)</w:t>
            </w:r>
            <w:r w:rsidRPr="007B56E0">
              <w:rPr>
                <w:rStyle w:val="aff6"/>
                <w:i w:val="0"/>
                <w:spacing w:val="0"/>
                <w:sz w:val="22"/>
                <w:szCs w:val="22"/>
              </w:rPr>
              <w:sym w:font="Symbol" w:char="F03A"/>
            </w:r>
            <w:r w:rsidRPr="007B56E0">
              <w:rPr>
                <w:rStyle w:val="aff6"/>
                <w:i w:val="0"/>
                <w:spacing w:val="0"/>
                <w:sz w:val="22"/>
                <w:szCs w:val="22"/>
              </w:rPr>
              <w:t xml:space="preserve"> 1</w:t>
            </w:r>
            <w:r>
              <w:rPr>
                <w:rStyle w:val="aff6"/>
                <w:i w:val="0"/>
                <w:spacing w:val="0"/>
                <w:sz w:val="22"/>
                <w:szCs w:val="22"/>
              </w:rPr>
              <w:t>&lt;</w:t>
            </w:r>
            <w:r w:rsidRPr="007B56E0">
              <w:rPr>
                <w:rStyle w:val="aff6"/>
                <w:spacing w:val="0"/>
                <w:sz w:val="22"/>
                <w:szCs w:val="22"/>
              </w:rPr>
              <w:t>i</w:t>
            </w:r>
            <w:r w:rsidRPr="007B56E0">
              <w:rPr>
                <w:rStyle w:val="aff6"/>
                <w:i w:val="0"/>
                <w:spacing w:val="0"/>
                <w:sz w:val="22"/>
                <w:szCs w:val="22"/>
              </w:rPr>
              <w:sym w:font="Symbol" w:char="F0A3"/>
            </w:r>
            <w:r w:rsidRPr="007B56E0">
              <w:rPr>
                <w:rStyle w:val="aff6"/>
                <w:i w:val="0"/>
                <w:spacing w:val="0"/>
                <w:sz w:val="22"/>
                <w:szCs w:val="22"/>
              </w:rPr>
              <w:t>k</w:t>
            </w:r>
            <w:r w:rsidRPr="007B56E0">
              <w:rPr>
                <w:rStyle w:val="aff6"/>
                <w:i w:val="0"/>
                <w:spacing w:val="0"/>
                <w:sz w:val="22"/>
                <w:szCs w:val="22"/>
              </w:rPr>
              <w:sym w:font="Symbol" w:char="F07D"/>
            </w:r>
            <w:r w:rsidRPr="007B56E0">
              <w:rPr>
                <w:rStyle w:val="aff6"/>
                <w:i w:val="0"/>
                <w:spacing w:val="0"/>
                <w:sz w:val="22"/>
                <w:szCs w:val="22"/>
              </w:rPr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02FD625" w14:textId="77777777" w:rsidR="007B56E0" w:rsidRPr="007B56E0" w:rsidRDefault="00263CF0" w:rsidP="005C559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(21</w:t>
            </w:r>
            <w:r w:rsidR="007B56E0" w:rsidRPr="007B56E0">
              <w:rPr>
                <w:lang w:val="en-US"/>
              </w:rPr>
              <w:t>)</w:t>
            </w:r>
          </w:p>
        </w:tc>
      </w:tr>
    </w:tbl>
    <w:p w14:paraId="2F8D2D95" w14:textId="77777777" w:rsidR="009B2442" w:rsidRPr="00263CF0" w:rsidRDefault="00EE6720" w:rsidP="002841F9">
      <w:pPr>
        <w:pStyle w:val="af0"/>
        <w:spacing w:after="60"/>
        <w:ind w:firstLine="426"/>
      </w:pPr>
      <w:r w:rsidRPr="00EE6720">
        <w:rPr>
          <w:i/>
          <w:iCs/>
        </w:rPr>
        <w:t>Правило </w:t>
      </w:r>
      <w:r w:rsidR="007B56E0" w:rsidRPr="007B56E0">
        <w:rPr>
          <w:iCs/>
        </w:rPr>
        <w:t>3</w:t>
      </w:r>
      <w:r w:rsidRPr="00EE6720">
        <w:rPr>
          <w:i/>
          <w:iCs/>
        </w:rPr>
        <w:t>.</w:t>
      </w:r>
      <w:r w:rsidRPr="00EE6720">
        <w:t xml:space="preserve"> </w:t>
      </w:r>
      <w:r w:rsidR="007B56E0">
        <w:t>Выполнить новое испытание</w:t>
      </w:r>
      <w:r w:rsidR="009B2442">
        <w:t xml:space="preserve"> в</w:t>
      </w:r>
      <w:r w:rsidR="00BB74D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BB74D4">
        <w:t xml:space="preserve"> из</w:t>
      </w:r>
      <w:r w:rsidR="009B2442">
        <w:t xml:space="preserve"> </w:t>
      </w:r>
      <w:r w:rsidR="007B56E0">
        <w:t>интервале</w:t>
      </w:r>
      <w:r w:rsidR="00BB74D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7B56E0">
        <w:t xml:space="preserve"> с максимальной характеристикой</w:t>
      </w:r>
      <w:r w:rsidR="00263CF0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7"/>
        <w:gridCol w:w="1443"/>
      </w:tblGrid>
      <w:tr w:rsidR="009B2442" w:rsidRPr="009B2442" w14:paraId="447C5EC0" w14:textId="77777777" w:rsidTr="00611845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561A88EA" w14:textId="77777777" w:rsidR="009B2442" w:rsidRPr="009B2442" w:rsidRDefault="00BC39F3" w:rsidP="007B56E0">
            <w:pPr>
              <w:spacing w:after="60"/>
              <w:jc w:val="center"/>
              <w:rPr>
                <w:szCs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 xml:space="preserve"> 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</m:oMath>
            </m:oMathPara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036667" w14:textId="77777777" w:rsidR="009B2442" w:rsidRPr="009B2442" w:rsidRDefault="009B2442" w:rsidP="00611845">
            <w:pPr>
              <w:spacing w:after="60"/>
              <w:jc w:val="right"/>
              <w:rPr>
                <w:szCs w:val="22"/>
              </w:rPr>
            </w:pPr>
            <w:r w:rsidRPr="009B2442">
              <w:rPr>
                <w:szCs w:val="22"/>
                <w:lang w:val="en-US"/>
              </w:rPr>
              <w:t>(</w:t>
            </w:r>
            <w:r w:rsidR="00263CF0">
              <w:rPr>
                <w:szCs w:val="22"/>
              </w:rPr>
              <w:t>22</w:t>
            </w:r>
            <w:r w:rsidRPr="009B2442">
              <w:rPr>
                <w:szCs w:val="22"/>
                <w:lang w:val="en-US"/>
              </w:rPr>
              <w:t>)</w:t>
            </w:r>
          </w:p>
        </w:tc>
      </w:tr>
    </w:tbl>
    <w:p w14:paraId="724BC3B7" w14:textId="77777777" w:rsidR="00BB74D4" w:rsidRPr="00BB74D4" w:rsidRDefault="00BB74D4" w:rsidP="00BB74D4">
      <w:pPr>
        <w:pStyle w:val="af0"/>
        <w:spacing w:after="60"/>
        <w:ind w:firstLine="0"/>
      </w:pPr>
      <w:r>
        <w:t xml:space="preserve">(значение дискетных параметров </w:t>
      </w:r>
      <w:r>
        <w:rPr>
          <w:lang w:val="en-US"/>
        </w:rPr>
        <w:t>u</w:t>
      </w:r>
      <w:r w:rsidRPr="00BB74D4">
        <w:t xml:space="preserve"> </w:t>
      </w:r>
      <w:r>
        <w:t>в соответствии с (19)).</w:t>
      </w:r>
    </w:p>
    <w:p w14:paraId="5FA026C2" w14:textId="77777777" w:rsidR="00EE6720" w:rsidRPr="00EE6720" w:rsidRDefault="00EE6720" w:rsidP="002841F9">
      <w:pPr>
        <w:pStyle w:val="af0"/>
        <w:spacing w:after="60"/>
        <w:ind w:firstLine="426"/>
      </w:pPr>
      <w:r w:rsidRPr="00EE6720">
        <w:t>Условие остановки, в соответствии с которым прекращаются испытания, определяется условием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7"/>
        <w:gridCol w:w="1443"/>
      </w:tblGrid>
      <w:tr w:rsidR="00EE6720" w:rsidRPr="00EE6720" w14:paraId="5BA1C1A4" w14:textId="77777777" w:rsidTr="004D0190">
        <w:trPr>
          <w:jc w:val="center"/>
        </w:trPr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</w:tcPr>
          <w:p w14:paraId="1DFBD43E" w14:textId="77777777" w:rsidR="00EE6720" w:rsidRPr="00EE6720" w:rsidRDefault="00BC39F3" w:rsidP="00463231">
            <w:pPr>
              <w:spacing w:after="60"/>
              <w:jc w:val="center"/>
              <w:rPr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szCs w:val="22"/>
                        </w:rPr>
                        <m:t>-</m:t>
                      </m:r>
                      <m:r>
                        <w:rPr>
                          <w:rFonts w:ascii="Cambria Math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Cs w:val="2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2"/>
                    </w:rPr>
                    <m:t>1</m:t>
                  </m:r>
                  <m:r>
                    <w:rPr>
                      <w:rFonts w:ascii="Cambria Math"/>
                      <w:szCs w:val="22"/>
                      <w:lang w:val="en-US"/>
                    </w:rPr>
                    <m:t>/n</m:t>
                  </m:r>
                </m:sup>
              </m:sSup>
            </m:oMath>
            <w:r w:rsidR="00EE6720" w:rsidRPr="009B2442">
              <w:rPr>
                <w:rStyle w:val="aff6"/>
                <w:sz w:val="22"/>
                <w:szCs w:val="22"/>
                <w:lang w:val="ru-RU"/>
              </w:rPr>
              <w:t xml:space="preserve"> </w:t>
            </w:r>
            <w:r w:rsidR="00EE6720" w:rsidRPr="006A5293">
              <w:rPr>
                <w:rStyle w:val="aff6"/>
                <w:i w:val="0"/>
                <w:sz w:val="22"/>
                <w:szCs w:val="22"/>
              </w:rPr>
              <w:sym w:font="Symbol" w:char="F0A3"/>
            </w:r>
            <w:r w:rsidR="00EE6720" w:rsidRPr="00EE6720">
              <w:rPr>
                <w:rStyle w:val="aff6"/>
                <w:sz w:val="22"/>
                <w:szCs w:val="22"/>
              </w:rPr>
              <w:sym w:font="Symbol" w:char="F065"/>
            </w:r>
            <w:r w:rsidR="00EE6720" w:rsidRPr="009B2442">
              <w:rPr>
                <w:rStyle w:val="aff6"/>
                <w:sz w:val="22"/>
                <w:szCs w:val="22"/>
                <w:lang w:val="ru-RU"/>
              </w:rPr>
              <w:t>,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10A1A59" w14:textId="77777777" w:rsidR="00EE6720" w:rsidRPr="00EE6720" w:rsidRDefault="00263CF0" w:rsidP="00EE6720">
            <w:pPr>
              <w:spacing w:after="60"/>
              <w:jc w:val="right"/>
              <w:rPr>
                <w:szCs w:val="22"/>
              </w:rPr>
            </w:pPr>
            <w:r>
              <w:rPr>
                <w:szCs w:val="22"/>
              </w:rPr>
              <w:t>(23</w:t>
            </w:r>
            <w:r w:rsidR="00EE6720" w:rsidRPr="00EE6720">
              <w:rPr>
                <w:szCs w:val="22"/>
              </w:rPr>
              <w:t>)</w:t>
            </w:r>
          </w:p>
        </w:tc>
      </w:tr>
    </w:tbl>
    <w:p w14:paraId="678E8D56" w14:textId="77777777" w:rsidR="004D0190" w:rsidRPr="004D0190" w:rsidRDefault="007B56E0" w:rsidP="004D0190">
      <w:pPr>
        <w:pStyle w:val="af0"/>
        <w:spacing w:after="60"/>
        <w:ind w:firstLine="0"/>
      </w:pPr>
      <w:r>
        <w:t xml:space="preserve">где </w:t>
      </w:r>
      <w:r w:rsidRPr="007B56E0">
        <w:rPr>
          <w:i/>
          <w:lang w:val="en-US"/>
        </w:rPr>
        <w:t>t</w:t>
      </w:r>
      <w:r w:rsidR="00BB74D4">
        <w:t xml:space="preserve"> из (21</w:t>
      </w:r>
      <w:r w:rsidR="004D0190" w:rsidRPr="004D0190">
        <w:t xml:space="preserve">), </w:t>
      </w:r>
      <w:r w:rsidR="00BB74D4">
        <w:rPr>
          <w:i/>
          <w:lang w:val="en-US"/>
        </w:rPr>
        <w:t>n</w:t>
      </w:r>
      <w:r w:rsidR="004D0190" w:rsidRPr="004D0190">
        <w:t xml:space="preserve"> </w:t>
      </w:r>
      <w:r w:rsidR="004D0190">
        <w:t>есть размерность решаемой задачи из (1), а</w:t>
      </w:r>
      <w:r w:rsidR="004D0190" w:rsidRPr="004D0190">
        <w:t xml:space="preserve"> </w:t>
      </w:r>
      <w:r w:rsidR="004D0190" w:rsidRPr="004D0190">
        <w:rPr>
          <w:rStyle w:val="aff6"/>
          <w:sz w:val="22"/>
          <w:szCs w:val="22"/>
        </w:rPr>
        <w:sym w:font="Symbol" w:char="F065"/>
      </w:r>
      <w:r w:rsidR="004D0190" w:rsidRPr="004D0190">
        <w:rPr>
          <w:rStyle w:val="aff6"/>
          <w:sz w:val="22"/>
          <w:szCs w:val="22"/>
        </w:rPr>
        <w:sym w:font="Symbol" w:char="F03E"/>
      </w:r>
      <w:r w:rsidR="004D0190" w:rsidRPr="004D0190">
        <w:rPr>
          <w:rStyle w:val="aff6"/>
          <w:sz w:val="22"/>
          <w:szCs w:val="22"/>
          <w:lang w:val="ru-RU"/>
        </w:rPr>
        <w:t>0</w:t>
      </w:r>
      <w:r w:rsidR="004D0190" w:rsidRPr="004D0190">
        <w:t xml:space="preserve"> есть заданная точность решения задачи. Если условие остановки не выполняется, то номер итерации </w:t>
      </w:r>
      <w:r>
        <w:rPr>
          <w:i/>
          <w:lang w:val="en-US"/>
        </w:rPr>
        <w:t>k</w:t>
      </w:r>
      <w:r w:rsidR="004D0190" w:rsidRPr="004D0190">
        <w:t xml:space="preserve"> увеличивается на единицу, и осуществляется выполнение новой итерации глобального поиска.</w:t>
      </w:r>
    </w:p>
    <w:p w14:paraId="62D1177F" w14:textId="77777777" w:rsidR="00C54D51" w:rsidRDefault="00C54D51" w:rsidP="00C54D51">
      <w:pPr>
        <w:pStyle w:val="af0"/>
        <w:spacing w:after="60"/>
        <w:ind w:firstLine="425"/>
        <w:rPr>
          <w:iCs/>
        </w:rPr>
      </w:pPr>
      <w:r w:rsidRPr="00C54D51">
        <w:t xml:space="preserve">Для пояснения рассмотренной вычислительной схемы можно отметить следующее. Вычисляемые характеристики </w:t>
      </w:r>
      <w:r w:rsidRPr="00C54D51">
        <w:rPr>
          <w:i/>
          <w:lang w:val="en-US"/>
        </w:rPr>
        <w:t>R</w:t>
      </w:r>
      <w:r w:rsidRPr="00C54D51">
        <w:t>(</w:t>
      </w:r>
      <w:r w:rsidRPr="00C54D51">
        <w:rPr>
          <w:i/>
          <w:lang w:val="en-US"/>
        </w:rPr>
        <w:t>i</w:t>
      </w:r>
      <w:r w:rsidRPr="00C54D51">
        <w:t>)</w:t>
      </w:r>
      <w:r w:rsidRPr="00C54D51">
        <w:rPr>
          <w:rStyle w:val="aff6"/>
          <w:sz w:val="22"/>
          <w:szCs w:val="22"/>
          <w:lang w:val="ru-RU"/>
        </w:rPr>
        <w:t>,</w:t>
      </w:r>
      <w:r w:rsidRPr="00C54D51">
        <w:rPr>
          <w:rStyle w:val="aff6"/>
          <w:sz w:val="22"/>
          <w:szCs w:val="22"/>
        </w:rPr>
        <w:t> </w:t>
      </w:r>
      <w:r>
        <w:rPr>
          <w:rStyle w:val="aff6"/>
          <w:i w:val="0"/>
          <w:sz w:val="22"/>
          <w:szCs w:val="22"/>
          <w:lang w:val="ru-RU"/>
        </w:rPr>
        <w:t>1</w:t>
      </w:r>
      <w:r w:rsidR="007B56E0" w:rsidRPr="007B56E0">
        <w:rPr>
          <w:rStyle w:val="aff6"/>
          <w:i w:val="0"/>
          <w:spacing w:val="0"/>
          <w:sz w:val="22"/>
          <w:szCs w:val="22"/>
          <w:lang w:val="ru-RU"/>
        </w:rPr>
        <w:t>&lt;</w:t>
      </w:r>
      <w:r w:rsidRPr="000E0BBC">
        <w:rPr>
          <w:rStyle w:val="aff6"/>
          <w:spacing w:val="0"/>
          <w:sz w:val="22"/>
          <w:szCs w:val="22"/>
        </w:rPr>
        <w:t>i</w:t>
      </w:r>
      <w:r w:rsidRPr="000E0BBC">
        <w:rPr>
          <w:rStyle w:val="aff6"/>
          <w:i w:val="0"/>
          <w:spacing w:val="0"/>
          <w:sz w:val="22"/>
          <w:szCs w:val="22"/>
        </w:rPr>
        <w:sym w:font="Symbol" w:char="F0A3"/>
      </w:r>
      <w:r w:rsidRPr="000E0BBC">
        <w:rPr>
          <w:rStyle w:val="aff6"/>
          <w:spacing w:val="0"/>
          <w:sz w:val="22"/>
          <w:szCs w:val="22"/>
        </w:rPr>
        <w:t>k</w:t>
      </w:r>
      <w:r w:rsidRPr="00EE6720">
        <w:rPr>
          <w:rStyle w:val="aff6"/>
          <w:sz w:val="22"/>
          <w:szCs w:val="22"/>
          <w:lang w:val="ru-RU"/>
        </w:rPr>
        <w:t>,</w:t>
      </w:r>
      <w:r w:rsidR="009465A5" w:rsidRPr="009465A5">
        <w:rPr>
          <w:rStyle w:val="aff6"/>
          <w:i w:val="0"/>
          <w:spacing w:val="0"/>
          <w:sz w:val="22"/>
          <w:szCs w:val="22"/>
          <w:lang w:val="ru-RU"/>
        </w:rPr>
        <w:t xml:space="preserve"> </w:t>
      </w:r>
      <w:r w:rsidRPr="00C54D51">
        <w:rPr>
          <w:iCs/>
        </w:rPr>
        <w:t>мо</w:t>
      </w:r>
      <w:r>
        <w:rPr>
          <w:iCs/>
        </w:rPr>
        <w:t>гут</w:t>
      </w:r>
      <w:r w:rsidRPr="00C54D51">
        <w:rPr>
          <w:iCs/>
        </w:rPr>
        <w:t xml:space="preserve"> интерпретировать</w:t>
      </w:r>
      <w:r>
        <w:rPr>
          <w:iCs/>
        </w:rPr>
        <w:t>ся</w:t>
      </w:r>
      <w:r w:rsidRPr="00C54D51">
        <w:rPr>
          <w:iCs/>
        </w:rPr>
        <w:t xml:space="preserve"> как некоторые меры важности интервалов на предмет содержания в них точки глобального минимума. Тогда становится понятной схема выбора интервала для проведения очередного испытания – точка </w:t>
      </w:r>
      <w:r w:rsidR="009465A5">
        <w:rPr>
          <w:iCs/>
        </w:rPr>
        <w:t>каждого следующего</w:t>
      </w:r>
      <w:r w:rsidRPr="00C54D51">
        <w:rPr>
          <w:iCs/>
        </w:rPr>
        <w:t xml:space="preserve"> </w:t>
      </w:r>
      <w:r w:rsidR="009465A5">
        <w:rPr>
          <w:iCs/>
        </w:rPr>
        <w:t xml:space="preserve">испытания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9465A5">
        <w:t xml:space="preserve"> из </w:t>
      </w:r>
      <w:r w:rsidR="007B56E0" w:rsidRPr="007B56E0">
        <w:t>(</w:t>
      </w:r>
      <w:r w:rsidR="00BB74D4">
        <w:t>22</w:t>
      </w:r>
      <w:r w:rsidR="009465A5">
        <w:t>)</w:t>
      </w:r>
      <w:r w:rsidR="009465A5">
        <w:rPr>
          <w:iCs/>
        </w:rPr>
        <w:t xml:space="preserve"> </w:t>
      </w:r>
      <w:r w:rsidRPr="00C54D51">
        <w:rPr>
          <w:iCs/>
        </w:rPr>
        <w:t xml:space="preserve">выбирается в интервале с максимальным значением </w:t>
      </w:r>
      <w:r w:rsidRPr="00C54D51">
        <w:rPr>
          <w:iCs/>
        </w:rPr>
        <w:lastRenderedPageBreak/>
        <w:t>характеристики интервала (т.е. в интервале, в котором наиболее возможно расположение глобального минимума).</w:t>
      </w:r>
    </w:p>
    <w:p w14:paraId="0A7F5BA0" w14:textId="77777777" w:rsidR="00BB74D4" w:rsidRPr="007936C3" w:rsidRDefault="00BB74D4" w:rsidP="00C54D51">
      <w:pPr>
        <w:pStyle w:val="af0"/>
        <w:spacing w:after="60"/>
        <w:ind w:firstLine="425"/>
      </w:pPr>
      <w:r>
        <w:rPr>
          <w:iCs/>
        </w:rPr>
        <w:t xml:space="preserve">Следует отметить также, что рассмотренная вычислительная схема </w:t>
      </w:r>
      <w:r w:rsidR="00A06D8A">
        <w:rPr>
          <w:lang w:val="en-US" w:bidi="en-US"/>
        </w:rPr>
        <w:t>AGMIS</w:t>
      </w:r>
      <w:r w:rsidR="00A06D8A">
        <w:rPr>
          <w:iCs/>
        </w:rPr>
        <w:t xml:space="preserve"> </w:t>
      </w:r>
      <w:r>
        <w:rPr>
          <w:iCs/>
        </w:rPr>
        <w:t xml:space="preserve">уточняет общую схему глобального поиска для </w:t>
      </w:r>
      <w:r>
        <w:rPr>
          <w:lang w:val="en-US"/>
        </w:rPr>
        <w:t>m</w:t>
      </w:r>
      <w:r w:rsidRPr="00157B4F">
        <w:rPr>
          <w:lang w:val="en-US"/>
        </w:rPr>
        <w:t>ixed</w:t>
      </w:r>
      <w:r w:rsidRPr="00BB74D4">
        <w:t>-</w:t>
      </w:r>
      <w:r>
        <w:rPr>
          <w:lang w:val="en-US"/>
        </w:rPr>
        <w:t>i</w:t>
      </w:r>
      <w:r w:rsidRPr="00157B4F">
        <w:rPr>
          <w:lang w:val="en-US"/>
        </w:rPr>
        <w:t>nteger</w:t>
      </w:r>
      <w:r w:rsidRPr="00BB74D4">
        <w:t xml:space="preserve"> </w:t>
      </w:r>
      <w:r>
        <w:rPr>
          <w:lang w:val="en-US"/>
        </w:rPr>
        <w:t>o</w:t>
      </w:r>
      <w:r w:rsidRPr="00157B4F">
        <w:rPr>
          <w:lang w:val="en-US"/>
        </w:rPr>
        <w:t>ptimization</w:t>
      </w:r>
      <w:r w:rsidRPr="00BB74D4">
        <w:t xml:space="preserve"> </w:t>
      </w:r>
      <w:r>
        <w:rPr>
          <w:lang w:val="en-US"/>
        </w:rPr>
        <w:t>p</w:t>
      </w:r>
      <w:r w:rsidRPr="00157B4F">
        <w:rPr>
          <w:lang w:val="en-US"/>
        </w:rPr>
        <w:t>roblems</w:t>
      </w:r>
      <w:r>
        <w:t xml:space="preserve"> из п. 3.1 – так, </w:t>
      </w:r>
      <w:r w:rsidR="007936C3">
        <w:t xml:space="preserve">выбор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y(x),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,1≤i≤l</m:t>
        </m:r>
      </m:oMath>
      <w:r w:rsidR="007936C3" w:rsidRPr="007936C3">
        <w:t xml:space="preserve">, </w:t>
      </w:r>
      <w:r w:rsidR="007936C3">
        <w:t>для выполнения очередной итерации обеспечивается процедурой нахождения интервала с максимальной характеристикой.</w:t>
      </w:r>
    </w:p>
    <w:p w14:paraId="52EABF99" w14:textId="77777777" w:rsidR="00C54D51" w:rsidRDefault="007936C3" w:rsidP="00C54D51">
      <w:pPr>
        <w:pStyle w:val="af0"/>
        <w:ind w:firstLine="425"/>
      </w:pPr>
      <w:r>
        <w:t>Полное описание алгоритм</w:t>
      </w:r>
      <w:r w:rsidR="00A06D8A">
        <w:t xml:space="preserve">ов многоэкстремальной оптимизации </w:t>
      </w:r>
      <w:r>
        <w:t>и у</w:t>
      </w:r>
      <w:r w:rsidR="00C54D51" w:rsidRPr="00C54D51">
        <w:t xml:space="preserve">словия </w:t>
      </w:r>
      <w:r w:rsidR="00A06D8A">
        <w:t xml:space="preserve">их </w:t>
      </w:r>
      <w:r w:rsidR="00C54D51" w:rsidRPr="00C54D51">
        <w:t>сходимости</w:t>
      </w:r>
      <w:r w:rsidR="00C54D51">
        <w:t>, разработанных в рамках информационно-статистической теории глобального поиска</w:t>
      </w:r>
      <w:r>
        <w:t>,</w:t>
      </w:r>
      <w:r w:rsidR="00C54D51" w:rsidRPr="00C54D51">
        <w:t xml:space="preserve"> рассмотрены в </w:t>
      </w:r>
      <w:r w:rsidRPr="00A81E43">
        <w:t>[</w:t>
      </w:r>
      <w:r w:rsidR="00A81E43" w:rsidRPr="00A81E43">
        <w:t>24</w:t>
      </w:r>
      <w:r w:rsidRPr="007936C3">
        <w:t>]</w:t>
      </w:r>
      <w:r w:rsidR="00C54D51" w:rsidRPr="00C54D51">
        <w:t xml:space="preserve">. Так, при надлежащей </w:t>
      </w:r>
      <w:r w:rsidR="0072573C">
        <w:t>численной оценке констант</w:t>
      </w:r>
      <w:r w:rsidR="00C54D51" w:rsidRPr="00C54D51">
        <w:t xml:space="preserve"> Гельдера </w:t>
      </w:r>
      <w:r>
        <w:rPr>
          <w:i/>
          <w:lang w:val="en-US"/>
        </w:rPr>
        <w:t>H</w:t>
      </w:r>
      <w:r w:rsidRPr="007936C3">
        <w:rPr>
          <w:i/>
        </w:rPr>
        <w:t xml:space="preserve"> </w:t>
      </w:r>
      <w:r w:rsidR="0072573C">
        <w:t>из (1</w:t>
      </w:r>
      <w:r>
        <w:t>6</w:t>
      </w:r>
      <w:r w:rsidR="00C54D51" w:rsidRPr="00C54D51">
        <w:t>) алгоритм</w:t>
      </w:r>
      <w:r w:rsidR="0072573C" w:rsidRPr="0072573C">
        <w:t xml:space="preserve"> </w:t>
      </w:r>
      <w:r w:rsidR="00A06D8A">
        <w:rPr>
          <w:lang w:val="en-US" w:bidi="en-US"/>
        </w:rPr>
        <w:t>AGMIS</w:t>
      </w:r>
      <w:r w:rsidR="00A06D8A" w:rsidRPr="00C54D51">
        <w:t xml:space="preserve"> </w:t>
      </w:r>
      <w:r w:rsidR="00C54D51" w:rsidRPr="00C54D51">
        <w:t>сходится ко всем имеющимся точкам глобального минимума</w:t>
      </w:r>
      <w:r w:rsidR="00C54D51">
        <w:t xml:space="preserve"> минимизируемой функции</w:t>
      </w:r>
      <w:r w:rsidRPr="007936C3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C54D51" w:rsidRPr="00C54D51">
        <w:t xml:space="preserve">. </w:t>
      </w:r>
    </w:p>
    <w:p w14:paraId="12C52C72" w14:textId="77777777" w:rsidR="007936C3" w:rsidRPr="00DA5903" w:rsidRDefault="007936C3" w:rsidP="005443BC">
      <w:pPr>
        <w:pStyle w:val="af0"/>
        <w:spacing w:after="60"/>
        <w:ind w:firstLine="425"/>
      </w:pPr>
      <w:r>
        <w:t>Пример ис</w:t>
      </w:r>
      <w:r w:rsidR="00BE6841">
        <w:t xml:space="preserve">пользования алгоритма </w:t>
      </w:r>
      <w:r w:rsidR="00DA5903">
        <w:rPr>
          <w:lang w:val="en-US" w:bidi="en-US"/>
        </w:rPr>
        <w:t>AGMIS</w:t>
      </w:r>
      <w:r w:rsidR="00DA5903" w:rsidRPr="00C54D51">
        <w:t xml:space="preserve"> </w:t>
      </w:r>
      <w:r w:rsidR="00BE6841">
        <w:t>для задачи (12) в рамках разработанного подхода приведен на</w:t>
      </w:r>
      <w:r w:rsidR="007D03EB">
        <w:t xml:space="preserve"> рис. 1 – в данном примере</w:t>
      </w:r>
      <w:r w:rsidR="00BE6841">
        <w:t xml:space="preserve"> значение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BE6841">
        <w:t xml:space="preserve"> при значении дискретного параметра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=1</m:t>
        </m:r>
      </m:oMath>
      <w:r w:rsidR="00BE6841">
        <w:t xml:space="preserve"> вычислялось только </w:t>
      </w:r>
      <w:r w:rsidR="00BE6841" w:rsidRPr="00BE6841">
        <w:rPr>
          <w:highlight w:val="yellow"/>
        </w:rPr>
        <w:t>ХХ</w:t>
      </w:r>
      <w:r w:rsidR="00BE6841">
        <w:t xml:space="preserve"> раз, а для значения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=2</m:t>
        </m:r>
      </m:oMath>
      <w:r w:rsidR="00BE6841">
        <w:t xml:space="preserve"> – </w:t>
      </w:r>
      <w:r w:rsidR="00BE6841" w:rsidRPr="00BE6841">
        <w:rPr>
          <w:highlight w:val="yellow"/>
        </w:rPr>
        <w:t>ХХ</w:t>
      </w:r>
      <w:r w:rsidR="00BE6841">
        <w:t xml:space="preserve"> раз, т.е. </w:t>
      </w:r>
      <w:r w:rsidR="00023FFA">
        <w:t xml:space="preserve">итерации глобального поиска выполнялась в основном для значения дискретного параметра, при котором достигается наименьшее значение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y,</m:t>
            </m:r>
            <m:r>
              <w:rPr>
                <w:rFonts w:ascii="Cambria Math" w:hAnsi="Cambria Math"/>
                <w:lang w:val="en-US"/>
              </w:rPr>
              <m:t>u</m:t>
            </m:r>
            <m:r>
              <m:rPr>
                <m:sty m:val="p"/>
              </m:rPr>
              <w:rPr>
                <w:rStyle w:val="aff7"/>
              </w:rPr>
              <w:annotationRef/>
            </m:r>
          </m:e>
        </m:d>
      </m:oMath>
      <w:r w:rsidR="00023FFA">
        <w:t>.</w:t>
      </w:r>
    </w:p>
    <w:p w14:paraId="3146DF6A" w14:textId="77777777" w:rsidR="00BB74D4" w:rsidRPr="00D34196" w:rsidRDefault="005443BC" w:rsidP="00BB74D4">
      <w:pPr>
        <w:pStyle w:val="af0"/>
        <w:tabs>
          <w:tab w:val="left" w:pos="5665"/>
        </w:tabs>
        <w:spacing w:after="60"/>
      </w:pPr>
      <w:r w:rsidRPr="005443BC">
        <w:t>Теперь следует</w:t>
      </w:r>
      <w:r>
        <w:t xml:space="preserve"> вернуться к исходной постановке проблемы (1)</w:t>
      </w:r>
      <w:r w:rsidR="003B1076">
        <w:t xml:space="preserve"> и напомним</w:t>
      </w:r>
      <w:r>
        <w:t>, что для решения задач</w:t>
      </w:r>
      <w:r w:rsidR="00CC3132">
        <w:t>и</w:t>
      </w:r>
      <w:r>
        <w:t xml:space="preserve"> </w:t>
      </w:r>
      <w:r w:rsidR="00304F8D">
        <w:rPr>
          <w:lang w:val="en-US"/>
        </w:rPr>
        <w:t>MCOmix</w:t>
      </w:r>
      <w:r w:rsidR="00304F8D" w:rsidRPr="00304F8D">
        <w:t xml:space="preserve"> </w:t>
      </w:r>
      <w:r w:rsidR="00FE114A">
        <w:t>может потребоваться решение</w:t>
      </w:r>
      <w:r w:rsidR="00304F8D">
        <w:t xml:space="preserve"> множества задач </w:t>
      </w:r>
      <m:oMath>
        <m:sSub>
          <m:sSubPr>
            <m:ctrlPr>
              <w:rPr>
                <w:rFonts w:ascii="Cambria Math" w:hAnsi="Cambria Math"/>
                <w:i/>
                <w:lang w:val="en-US" w:bidi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lang w:val="en-US" w:bidi="en-US"/>
              </w:rPr>
              <m:t>T</m:t>
            </m:r>
          </m:sub>
        </m:sSub>
      </m:oMath>
      <w:r w:rsidR="00304F8D">
        <w:rPr>
          <w:lang w:bidi="en-US"/>
        </w:rPr>
        <w:t xml:space="preserve"> из (10). </w:t>
      </w:r>
      <w:r w:rsidR="00CC3132">
        <w:rPr>
          <w:lang w:bidi="en-US"/>
        </w:rPr>
        <w:t xml:space="preserve">При решение данного множеств задач с помощью </w:t>
      </w:r>
      <w:r w:rsidR="00DA5903">
        <w:rPr>
          <w:lang w:bidi="en-US"/>
        </w:rPr>
        <w:t>алгоритм</w:t>
      </w:r>
      <w:r w:rsidR="00CC3132">
        <w:rPr>
          <w:lang w:bidi="en-US"/>
        </w:rPr>
        <w:t>а</w:t>
      </w:r>
      <w:r w:rsidR="00DA5903">
        <w:rPr>
          <w:lang w:bidi="en-US"/>
        </w:rPr>
        <w:t xml:space="preserve"> </w:t>
      </w:r>
      <w:r w:rsidR="00DA5903">
        <w:rPr>
          <w:lang w:val="en-US" w:bidi="en-US"/>
        </w:rPr>
        <w:t>AGMIS</w:t>
      </w:r>
      <w:r w:rsidR="00DA5903">
        <w:rPr>
          <w:lang w:bidi="en-US"/>
        </w:rPr>
        <w:t xml:space="preserve"> дости</w:t>
      </w:r>
      <w:r w:rsidR="00CC3132">
        <w:rPr>
          <w:lang w:bidi="en-US"/>
        </w:rPr>
        <w:t>гается еще одно ключевое свойство</w:t>
      </w:r>
      <w:r w:rsidR="00DA5903">
        <w:rPr>
          <w:lang w:bidi="en-US"/>
        </w:rPr>
        <w:t xml:space="preserve"> разработанного подхода - </w:t>
      </w:r>
      <w:r w:rsidR="00BB74D4" w:rsidRPr="00D34196">
        <w:t xml:space="preserve">результаты всех ранее выполненных вычислений значений критериев </w:t>
      </w:r>
      <w:r w:rsidR="00CC3132">
        <w:t xml:space="preserve">может быть приведено </w:t>
      </w:r>
      <w:r w:rsidR="00BB74D4" w:rsidRPr="00D34196">
        <w:t xml:space="preserve">к значениям очередной решаемой задачи оптимизации </w:t>
      </w:r>
      <w:r w:rsidR="00BB74D4" w:rsidRPr="00D34196">
        <w:rPr>
          <w:i/>
          <w:lang w:val="en-US"/>
        </w:rPr>
        <w:t>F</w:t>
      </w:r>
      <w:r w:rsidR="00BB74D4" w:rsidRPr="00D34196">
        <w:t>(</w:t>
      </w:r>
      <w:r w:rsidR="00BB74D4" w:rsidRPr="00D34196">
        <w:rPr>
          <w:i/>
        </w:rPr>
        <w:sym w:font="Symbol" w:char="F061"/>
      </w:r>
      <w:r w:rsidR="00BB74D4" w:rsidRPr="00D34196">
        <w:t>,</w:t>
      </w:r>
      <w:r w:rsidR="00BB74D4" w:rsidRPr="00D34196">
        <w:rPr>
          <w:rStyle w:val="aff6"/>
          <w:spacing w:val="0"/>
          <w:sz w:val="22"/>
          <w:szCs w:val="22"/>
        </w:rPr>
        <w:t>y</w:t>
      </w:r>
      <w:r w:rsidR="00BB74D4" w:rsidRPr="00D34196">
        <w:rPr>
          <w:rStyle w:val="aff6"/>
          <w:i w:val="0"/>
          <w:spacing w:val="0"/>
          <w:sz w:val="22"/>
          <w:szCs w:val="22"/>
          <w:lang w:val="ru-RU"/>
        </w:rPr>
        <w:t>(</w:t>
      </w:r>
      <w:r w:rsidR="00BB74D4" w:rsidRPr="00D34196">
        <w:rPr>
          <w:rStyle w:val="aff6"/>
          <w:spacing w:val="0"/>
          <w:sz w:val="22"/>
          <w:szCs w:val="22"/>
        </w:rPr>
        <w:t>x</w:t>
      </w:r>
      <w:r w:rsidR="00BB74D4" w:rsidRPr="00D34196">
        <w:rPr>
          <w:rStyle w:val="aff6"/>
          <w:i w:val="0"/>
          <w:spacing w:val="0"/>
          <w:sz w:val="22"/>
          <w:szCs w:val="22"/>
          <w:lang w:val="ru-RU"/>
        </w:rPr>
        <w:t>)</w:t>
      </w:r>
      <w:r w:rsidR="00DA5903" w:rsidRPr="00D34196">
        <w:rPr>
          <w:rStyle w:val="aff6"/>
          <w:i w:val="0"/>
          <w:spacing w:val="0"/>
          <w:sz w:val="22"/>
          <w:szCs w:val="22"/>
          <w:lang w:val="ru-RU"/>
        </w:rPr>
        <w:t>,</w:t>
      </w:r>
      <w:r w:rsidR="00DA5903" w:rsidRPr="00D34196">
        <w:rPr>
          <w:rStyle w:val="aff6"/>
          <w:spacing w:val="0"/>
          <w:sz w:val="22"/>
          <w:szCs w:val="22"/>
        </w:rPr>
        <w:t>u</w:t>
      </w:r>
      <w:r w:rsidR="00BB74D4" w:rsidRPr="00D34196">
        <w:rPr>
          <w:rStyle w:val="aff6"/>
          <w:i w:val="0"/>
          <w:spacing w:val="0"/>
          <w:sz w:val="22"/>
          <w:szCs w:val="22"/>
          <w:lang w:val="ru-RU"/>
        </w:rPr>
        <w:t>)</w:t>
      </w:r>
      <w:r w:rsidR="00BB74D4" w:rsidRPr="00D34196">
        <w:t xml:space="preserve"> из (</w:t>
      </w:r>
      <w:r w:rsidR="00DA5903" w:rsidRPr="00D34196">
        <w:t>6</w:t>
      </w:r>
      <w:r w:rsidR="00BB74D4" w:rsidRPr="00D34196">
        <w:t xml:space="preserve">) </w:t>
      </w:r>
      <w:r w:rsidR="00DA5903" w:rsidRPr="00D34196">
        <w:t xml:space="preserve">при новых значениях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61"/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A5903" w:rsidRPr="00D34196">
        <w:t xml:space="preserve"> из (8) </w:t>
      </w:r>
      <w:r w:rsidR="00BB74D4" w:rsidRPr="00D34196">
        <w:t>без каких-либо повторных трудоемких вычислений значений критериев, т.е.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8"/>
        <w:gridCol w:w="1112"/>
      </w:tblGrid>
      <w:tr w:rsidR="00BB74D4" w:rsidRPr="00D34196" w14:paraId="1DD41BD6" w14:textId="77777777" w:rsidTr="00CD7DF7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14:paraId="06F5C2B9" w14:textId="77777777" w:rsidR="00BB74D4" w:rsidRPr="00D34196" w:rsidRDefault="00BC39F3" w:rsidP="00DA5903">
            <w:pPr>
              <w:pStyle w:val="af0"/>
              <w:jc w:val="center"/>
              <w:rPr>
                <w:rStyle w:val="aff6"/>
                <w:i w:val="0"/>
                <w:iCs w:val="0"/>
                <w:spacing w:val="0"/>
                <w:kern w:val="0"/>
                <w:sz w:val="22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aff6"/>
                  <w:rFonts w:ascii="Cambria Math" w:hAnsi="Cambria Math"/>
                  <w:spacing w:val="0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Style w:val="aff6"/>
                      <w:rFonts w:ascii="Cambria Math" w:hAnsi="Cambria Math"/>
                      <w:i w:val="0"/>
                      <w:iCs w:val="0"/>
                      <w:spacing w:val="0"/>
                      <w:sz w:val="22"/>
                      <w:szCs w:val="2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aff6"/>
                  <w:rFonts w:ascii="Cambria Math" w:hAnsi="Cambria Math"/>
                  <w:spacing w:val="0"/>
                  <w:sz w:val="22"/>
                  <w:szCs w:val="22"/>
                  <w:lang w:val="ru-RU"/>
                </w:rPr>
                <m:t>,u)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/>
                </w:rPr>
                <m:t>1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≤k</m:t>
              </m:r>
            </m:oMath>
            <w:r w:rsidR="00BB74D4" w:rsidRPr="00D34196">
              <w:rPr>
                <w:lang w:bidi="en-US"/>
              </w:rPr>
              <w:t>.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BE530" w14:textId="77777777" w:rsidR="00BB74D4" w:rsidRPr="00D34196" w:rsidRDefault="00BE6841" w:rsidP="00CD7DF7">
            <w:pPr>
              <w:pStyle w:val="af3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 w:rsidRPr="00D34196">
              <w:rPr>
                <w:i w:val="0"/>
                <w:sz w:val="22"/>
                <w:szCs w:val="22"/>
              </w:rPr>
              <w:t>(24</w:t>
            </w:r>
            <w:r w:rsidR="00BB74D4" w:rsidRPr="00D34196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6D3C9976" w14:textId="77777777" w:rsidR="00BB74D4" w:rsidRDefault="00BB74D4" w:rsidP="00D2101D">
      <w:pPr>
        <w:pStyle w:val="af0"/>
        <w:tabs>
          <w:tab w:val="left" w:pos="5665"/>
        </w:tabs>
        <w:spacing w:after="60"/>
        <w:ind w:firstLine="0"/>
      </w:pPr>
      <w:r w:rsidRPr="00D34196">
        <w:t xml:space="preserve">Тем самым, вся поисковая информация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34196">
        <w:t xml:space="preserve"> из (1</w:t>
      </w:r>
      <w:r w:rsidR="00DA5903" w:rsidRPr="00D34196">
        <w:t>7</w:t>
      </w:r>
      <w:r w:rsidRPr="00D34196">
        <w:t xml:space="preserve">), </w:t>
      </w:r>
      <w:r w:rsidR="00DA5903" w:rsidRPr="00D34196">
        <w:t>пересчитываемая согласно (24</w:t>
      </w:r>
      <w:r w:rsidRPr="00D34196">
        <w:t xml:space="preserve">), может быть повторно использована для продолжения решения </w:t>
      </w:r>
      <w:r w:rsidR="00DA5903" w:rsidRPr="00D34196">
        <w:t xml:space="preserve">очередной </w:t>
      </w:r>
      <w:r w:rsidRPr="00D34196">
        <w:t>задачи</w:t>
      </w:r>
      <w:r w:rsidR="00DA5903" w:rsidRPr="00D34196">
        <w:t xml:space="preserve"> </w:t>
      </w:r>
      <w:r w:rsidR="00DA5903" w:rsidRPr="00D34196">
        <w:rPr>
          <w:i/>
          <w:lang w:val="en-US"/>
        </w:rPr>
        <w:t>F</w:t>
      </w:r>
      <w:r w:rsidR="00DA5903" w:rsidRPr="00D34196">
        <w:t>(</w:t>
      </w:r>
      <w:r w:rsidR="00DA5903" w:rsidRPr="00D34196">
        <w:rPr>
          <w:i/>
        </w:rPr>
        <w:sym w:font="Symbol" w:char="F061"/>
      </w:r>
      <w:r w:rsidR="00DA5903" w:rsidRPr="00D34196">
        <w:t>,</w:t>
      </w:r>
      <w:r w:rsidR="00DA5903" w:rsidRPr="00D34196">
        <w:rPr>
          <w:rStyle w:val="aff6"/>
          <w:spacing w:val="0"/>
          <w:sz w:val="22"/>
          <w:szCs w:val="22"/>
        </w:rPr>
        <w:t>y</w:t>
      </w:r>
      <w:r w:rsidR="00DA5903" w:rsidRPr="00D34196">
        <w:rPr>
          <w:rStyle w:val="aff6"/>
          <w:i w:val="0"/>
          <w:spacing w:val="0"/>
          <w:sz w:val="22"/>
          <w:szCs w:val="22"/>
          <w:lang w:val="ru-RU"/>
        </w:rPr>
        <w:t>(</w:t>
      </w:r>
      <w:r w:rsidR="00DA5903" w:rsidRPr="00D34196">
        <w:rPr>
          <w:rStyle w:val="aff6"/>
          <w:spacing w:val="0"/>
          <w:sz w:val="22"/>
          <w:szCs w:val="22"/>
        </w:rPr>
        <w:t>x</w:t>
      </w:r>
      <w:r w:rsidR="00DA5903" w:rsidRPr="00D34196">
        <w:rPr>
          <w:rStyle w:val="aff6"/>
          <w:i w:val="0"/>
          <w:spacing w:val="0"/>
          <w:sz w:val="22"/>
          <w:szCs w:val="22"/>
          <w:lang w:val="ru-RU"/>
        </w:rPr>
        <w:t>),</w:t>
      </w:r>
      <w:r w:rsidR="00DA5903" w:rsidRPr="00D34196">
        <w:rPr>
          <w:rStyle w:val="aff6"/>
          <w:spacing w:val="0"/>
          <w:sz w:val="22"/>
          <w:szCs w:val="22"/>
        </w:rPr>
        <w:t>u</w:t>
      </w:r>
      <w:r w:rsidR="00DA5903" w:rsidRPr="00D34196">
        <w:rPr>
          <w:rStyle w:val="aff6"/>
          <w:i w:val="0"/>
          <w:spacing w:val="0"/>
          <w:sz w:val="22"/>
          <w:szCs w:val="22"/>
          <w:lang w:val="ru-RU"/>
        </w:rPr>
        <w:t>)</w:t>
      </w:r>
      <w:r w:rsidRPr="00D34196">
        <w:t xml:space="preserve">. Подобная возможность может обеспечить значительное уменьшение объема выполняемых вычислений при решении каждой последующей задачи множества </w:t>
      </w:r>
      <m:oMath>
        <m:sSub>
          <m:sSubPr>
            <m:ctrlPr>
              <w:rPr>
                <w:rFonts w:ascii="Cambria Math" w:hAnsi="Cambria Math"/>
                <w:i/>
                <w:lang w:val="en-US" w:bidi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lang w:val="en-US" w:bidi="en-US"/>
              </w:rPr>
              <m:t>T</m:t>
            </m:r>
          </m:sub>
        </m:sSub>
      </m:oMath>
      <w:r w:rsidRPr="00D34196">
        <w:rPr>
          <w:lang w:bidi="en-US"/>
        </w:rPr>
        <w:t xml:space="preserve"> из (10) </w:t>
      </w:r>
      <w:r w:rsidRPr="00D34196">
        <w:t xml:space="preserve">вплоть до выполнения только некоторого </w:t>
      </w:r>
      <w:r w:rsidR="00DA5903" w:rsidRPr="00D34196">
        <w:t>сравнительно небольшого</w:t>
      </w:r>
      <w:r w:rsidRPr="00D34196">
        <w:t xml:space="preserve"> </w:t>
      </w:r>
      <w:r w:rsidR="00DA5903" w:rsidRPr="00D34196">
        <w:t xml:space="preserve">количества </w:t>
      </w:r>
      <w:r w:rsidRPr="00D34196">
        <w:t xml:space="preserve">итераций глобального </w:t>
      </w:r>
      <w:commentRangeStart w:id="1"/>
      <w:r w:rsidRPr="00D34196">
        <w:t>поиска</w:t>
      </w:r>
      <w:commentRangeEnd w:id="1"/>
      <w:r w:rsidR="008E1B37">
        <w:rPr>
          <w:rStyle w:val="aff7"/>
        </w:rPr>
        <w:commentReference w:id="1"/>
      </w:r>
      <w:r w:rsidRPr="00D34196">
        <w:t>.</w:t>
      </w:r>
      <w:r w:rsidR="003B1076">
        <w:t xml:space="preserve"> Подтверждение данного предложения показано при выполнении вычислительных экспериментов – см. Главу 5.</w:t>
      </w:r>
    </w:p>
    <w:p w14:paraId="48D830F6" w14:textId="77777777" w:rsidR="003B1076" w:rsidRDefault="003B1076" w:rsidP="00BB74D4">
      <w:pPr>
        <w:pStyle w:val="af0"/>
        <w:tabs>
          <w:tab w:val="left" w:pos="5665"/>
        </w:tabs>
        <w:spacing w:after="60"/>
      </w:pPr>
      <w:r>
        <w:t xml:space="preserve">Алгоритм </w:t>
      </w:r>
      <w:r>
        <w:rPr>
          <w:lang w:val="en-US"/>
        </w:rPr>
        <w:t>AGMIS</w:t>
      </w:r>
      <w:r>
        <w:t xml:space="preserve">, дополненный возможностью повторного использования поисковой информации при решении задач </w:t>
      </w:r>
      <w:r>
        <w:rPr>
          <w:lang w:val="en-US"/>
        </w:rPr>
        <w:t>MCOmix</w:t>
      </w:r>
      <w:r w:rsidR="00DA738B">
        <w:t>,</w:t>
      </w:r>
      <w:r w:rsidR="001D30B7">
        <w:t xml:space="preserve"> именуе</w:t>
      </w:r>
      <w:r>
        <w:t>тся далее как алгоритм многокритериального частично-целочисленного поиска (</w:t>
      </w:r>
      <w:r>
        <w:rPr>
          <w:lang w:val="en-US"/>
        </w:rPr>
        <w:t>AMMIS</w:t>
      </w:r>
      <w:r w:rsidRPr="003B1076">
        <w:t>)</w:t>
      </w:r>
      <w:r>
        <w:t>.</w:t>
      </w:r>
    </w:p>
    <w:p w14:paraId="28DB3931" w14:textId="77777777" w:rsidR="00D3330D" w:rsidRPr="00D3330D" w:rsidRDefault="003B1076" w:rsidP="008E1B37">
      <w:pPr>
        <w:pStyle w:val="af0"/>
        <w:tabs>
          <w:tab w:val="left" w:pos="5665"/>
        </w:tabs>
        <w:spacing w:after="60"/>
      </w:pPr>
      <w:r>
        <w:t xml:space="preserve">Завершающий этап в повышении эффективности решения задач </w:t>
      </w:r>
      <w:r>
        <w:rPr>
          <w:lang w:val="en-US"/>
        </w:rPr>
        <w:t>MCOmix</w:t>
      </w:r>
      <w:r>
        <w:t xml:space="preserve"> в разработанном по</w:t>
      </w:r>
      <w:r w:rsidR="006B0155">
        <w:t>д</w:t>
      </w:r>
      <w:r>
        <w:t>ходе состоит в организации параллельных вычислений на современных высокопроизводительных системах.</w:t>
      </w:r>
      <w:r w:rsidR="006B0155">
        <w:t xml:space="preserve"> </w:t>
      </w:r>
      <w:r w:rsidR="008E1B37">
        <w:t xml:space="preserve">К сожалению, попытки разработки параллельных вариантов алгоритмов </w:t>
      </w:r>
      <w:r w:rsidR="008E1B37">
        <w:rPr>
          <w:lang w:val="en-US"/>
        </w:rPr>
        <w:t>AGMIS</w:t>
      </w:r>
      <w:r w:rsidR="00463231">
        <w:t xml:space="preserve"> и </w:t>
      </w:r>
      <w:r w:rsidR="00463231">
        <w:rPr>
          <w:lang w:val="en-US"/>
        </w:rPr>
        <w:t>AMMIS</w:t>
      </w:r>
      <w:r w:rsidR="008E1B37">
        <w:t xml:space="preserve"> с использованием существующих широко применяемых способов распараллеливания являются неуспешными – так, например, при распараллеливании</w:t>
      </w:r>
      <w:r w:rsidR="006B0155" w:rsidRPr="006B0155">
        <w:t xml:space="preserve"> по данным (</w:t>
      </w:r>
      <w:r w:rsidR="006B0155" w:rsidRPr="005C5593">
        <w:t xml:space="preserve">разделение области вычислений между имеющимися вычислительными элементами) </w:t>
      </w:r>
      <w:r w:rsidR="008E1B37">
        <w:t xml:space="preserve">приводит к тому к тому, </w:t>
      </w:r>
      <w:r w:rsidR="005C5593" w:rsidRPr="005C5593">
        <w:t>только один процессор будет обрабатывать подоблас</w:t>
      </w:r>
      <w:r w:rsidR="006B0155">
        <w:t>ть</w:t>
      </w:r>
      <w:r w:rsidR="008E1B37">
        <w:t xml:space="preserve"> области поиска</w:t>
      </w:r>
      <w:r w:rsidR="006B0155">
        <w:t>, в которой содержится искомое</w:t>
      </w:r>
      <w:r w:rsidR="005C5593" w:rsidRPr="005C5593">
        <w:t xml:space="preserve"> глобальн</w:t>
      </w:r>
      <w:r w:rsidR="006B0155">
        <w:t>о-оптимальное решение задачи</w:t>
      </w:r>
      <w:r w:rsidR="005C5593" w:rsidRPr="005C5593">
        <w:t>, все же остальные процессоры будут выполнять избыточные вычисления.</w:t>
      </w:r>
      <w:r w:rsidR="008E1B37">
        <w:t xml:space="preserve"> </w:t>
      </w:r>
      <w:r w:rsidR="00D3330D" w:rsidRPr="00D3330D">
        <w:t xml:space="preserve">В </w:t>
      </w:r>
      <w:r w:rsidR="008E1B37">
        <w:t xml:space="preserve">работах </w:t>
      </w:r>
      <w:r w:rsidR="006B0155" w:rsidRPr="006B0155">
        <w:t>[</w:t>
      </w:r>
      <w:r w:rsidR="00DA738B">
        <w:t>24,32</w:t>
      </w:r>
      <w:r w:rsidR="006B0155" w:rsidRPr="006B0155">
        <w:t xml:space="preserve">] </w:t>
      </w:r>
      <w:r w:rsidR="008E1B37">
        <w:t>предложен</w:t>
      </w:r>
      <w:r w:rsidR="00D3330D" w:rsidRPr="00D3330D">
        <w:t xml:space="preserve"> </w:t>
      </w:r>
      <w:r w:rsidR="008E1B37">
        <w:t xml:space="preserve">новый </w:t>
      </w:r>
      <w:r w:rsidR="00D3330D" w:rsidRPr="00D3330D">
        <w:t xml:space="preserve">подход </w:t>
      </w:r>
      <w:r w:rsidR="008E1B37">
        <w:t>к распараллеливанию</w:t>
      </w:r>
      <w:r w:rsidR="00D3330D" w:rsidRPr="00D3330D">
        <w:t xml:space="preserve"> вычислений при решении задач глобальной оптимизации – параллельность выполняемых расчетов обеспечиваются за счет организации одновременного вычисления значений минимизируемой функции </w:t>
      </w:r>
      <w:r w:rsidR="00D3330D" w:rsidRPr="00D3330D">
        <w:rPr>
          <w:i/>
        </w:rPr>
        <w:t>F</w:t>
      </w:r>
      <w:r w:rsidR="00D3330D" w:rsidRPr="004C5BCE">
        <w:t>(</w:t>
      </w:r>
      <w:r w:rsidR="00D3330D" w:rsidRPr="00D3330D">
        <w:rPr>
          <w:i/>
        </w:rPr>
        <w:sym w:font="Symbol" w:char="F061"/>
      </w:r>
      <w:r w:rsidR="00D3330D" w:rsidRPr="004C5BCE">
        <w:t>,</w:t>
      </w:r>
      <w:r w:rsidR="00D3330D" w:rsidRPr="00D3330D">
        <w:rPr>
          <w:i/>
          <w:iCs/>
        </w:rPr>
        <w:t>y</w:t>
      </w:r>
      <w:r w:rsidR="00463231" w:rsidRPr="00463231">
        <w:rPr>
          <w:i/>
          <w:iCs/>
        </w:rPr>
        <w:t>,</w:t>
      </w:r>
      <w:r w:rsidR="00463231">
        <w:rPr>
          <w:i/>
          <w:iCs/>
          <w:lang w:val="en-US"/>
        </w:rPr>
        <w:t>u</w:t>
      </w:r>
      <w:r w:rsidR="00D3330D" w:rsidRPr="00D3330D">
        <w:rPr>
          <w:iCs/>
        </w:rPr>
        <w:t>)</w:t>
      </w:r>
      <w:r w:rsidR="00D3330D" w:rsidRPr="004D3ADA">
        <w:t xml:space="preserve"> </w:t>
      </w:r>
      <w:r w:rsidR="00D3330D">
        <w:t>из (</w:t>
      </w:r>
      <w:r w:rsidR="00463231" w:rsidRPr="00463231">
        <w:t>8</w:t>
      </w:r>
      <w:r w:rsidR="00D3330D">
        <w:t xml:space="preserve">) </w:t>
      </w:r>
      <w:r w:rsidR="00D3330D" w:rsidRPr="00D3330D">
        <w:t xml:space="preserve">в нескольких разных точках области поиска </w:t>
      </w:r>
      <w:r w:rsidR="00D3330D" w:rsidRPr="00D3330D">
        <w:rPr>
          <w:i/>
        </w:rPr>
        <w:t>D</w:t>
      </w:r>
      <w:r w:rsidR="00D3330D" w:rsidRPr="00D3330D">
        <w:t>. Такой подход обеспечивает распараллеливание наиболее трудоемкой части процесса глобального поиска, и является общим – он применим практически для любых методов глобального поиска для самых разных задач глобальной оптимизации.</w:t>
      </w:r>
    </w:p>
    <w:p w14:paraId="7D2DCEE2" w14:textId="77777777" w:rsidR="00DA738B" w:rsidRPr="00DA738B" w:rsidRDefault="00DA738B" w:rsidP="00D93D7B">
      <w:pPr>
        <w:pStyle w:val="af0"/>
        <w:spacing w:after="60"/>
        <w:ind w:firstLine="720"/>
      </w:pPr>
      <w:r>
        <w:t xml:space="preserve">Применяя данный подход с учетом интерпретации </w:t>
      </w:r>
      <w:r w:rsidRPr="00D93D7B">
        <w:t>характеристик</w:t>
      </w:r>
      <w:r>
        <w:t xml:space="preserve"> </w:t>
      </w:r>
      <w:r w:rsidRPr="00D93D7B">
        <w:rPr>
          <w:i/>
          <w:lang w:val="en-US"/>
        </w:rPr>
        <w:t>R</w:t>
      </w:r>
      <w:r w:rsidRPr="00D93D7B">
        <w:t>(</w:t>
      </w:r>
      <w:r w:rsidRPr="00D93D7B">
        <w:rPr>
          <w:i/>
          <w:lang w:val="en-US"/>
        </w:rPr>
        <w:t>i</w:t>
      </w:r>
      <w:r w:rsidRPr="00D93D7B">
        <w:t>)</w:t>
      </w:r>
      <w:r w:rsidRPr="00D93D7B">
        <w:rPr>
          <w:rStyle w:val="aff6"/>
          <w:sz w:val="22"/>
          <w:szCs w:val="22"/>
          <w:lang w:val="ru-RU"/>
        </w:rPr>
        <w:t>,</w:t>
      </w:r>
      <w:r w:rsidRPr="008D5CBC">
        <w:rPr>
          <w:rStyle w:val="aff6"/>
          <w:i w:val="0"/>
          <w:sz w:val="22"/>
          <w:szCs w:val="22"/>
          <w:lang w:val="ru-RU"/>
        </w:rPr>
        <w:t>1&lt;</w:t>
      </w:r>
      <w:r w:rsidRPr="00D93D7B">
        <w:rPr>
          <w:rStyle w:val="aff6"/>
          <w:sz w:val="22"/>
          <w:szCs w:val="22"/>
        </w:rPr>
        <w:t>i</w:t>
      </w:r>
      <w:r w:rsidRPr="008D5CBC">
        <w:rPr>
          <w:rStyle w:val="aff6"/>
          <w:i w:val="0"/>
          <w:sz w:val="22"/>
          <w:szCs w:val="22"/>
        </w:rPr>
        <w:sym w:font="Symbol" w:char="F0A3"/>
      </w:r>
      <w:r w:rsidRPr="00D93D7B">
        <w:rPr>
          <w:rStyle w:val="aff6"/>
          <w:sz w:val="22"/>
          <w:szCs w:val="22"/>
        </w:rPr>
        <w:t>k</w:t>
      </w:r>
      <w:r w:rsidRPr="00D93D7B">
        <w:rPr>
          <w:rStyle w:val="aff6"/>
          <w:sz w:val="22"/>
          <w:szCs w:val="22"/>
          <w:lang w:val="ru-RU"/>
        </w:rPr>
        <w:t>,</w:t>
      </w:r>
      <w:r>
        <w:rPr>
          <w:rStyle w:val="aff6"/>
          <w:sz w:val="22"/>
          <w:szCs w:val="22"/>
          <w:lang w:val="ru-RU"/>
        </w:rPr>
        <w:t xml:space="preserve"> </w:t>
      </w:r>
      <w:r w:rsidRPr="008D5CBC">
        <w:t xml:space="preserve">поисковых </w:t>
      </w:r>
      <w:r w:rsidRPr="00D93D7B">
        <w:t xml:space="preserve">интервалов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 xml:space="preserve">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/>
          </w:rPr>
          <m:t>)</m:t>
        </m:r>
      </m:oMath>
      <w:r w:rsidRPr="00D93D7B">
        <w:rPr>
          <w:rStyle w:val="aff6"/>
          <w:sz w:val="22"/>
          <w:szCs w:val="22"/>
          <w:lang w:val="ru-RU"/>
        </w:rPr>
        <w:t>,</w:t>
      </w:r>
      <w:r w:rsidRPr="008D5CBC">
        <w:rPr>
          <w:rStyle w:val="aff6"/>
          <w:i w:val="0"/>
          <w:sz w:val="22"/>
          <w:szCs w:val="22"/>
          <w:lang w:val="ru-RU"/>
        </w:rPr>
        <w:t>1&lt;</w:t>
      </w:r>
      <w:r w:rsidRPr="00D93D7B">
        <w:rPr>
          <w:rStyle w:val="aff6"/>
          <w:sz w:val="22"/>
          <w:szCs w:val="22"/>
        </w:rPr>
        <w:t>i</w:t>
      </w:r>
      <w:r w:rsidRPr="008D5CBC">
        <w:rPr>
          <w:rStyle w:val="aff6"/>
          <w:i w:val="0"/>
          <w:sz w:val="22"/>
          <w:szCs w:val="22"/>
        </w:rPr>
        <w:sym w:font="Symbol" w:char="F0A3"/>
      </w:r>
      <w:r w:rsidRPr="00D93D7B">
        <w:rPr>
          <w:rStyle w:val="aff6"/>
          <w:sz w:val="22"/>
          <w:szCs w:val="22"/>
        </w:rPr>
        <w:t>k</w:t>
      </w:r>
      <w:r w:rsidRPr="00D93D7B">
        <w:t xml:space="preserve">, </w:t>
      </w:r>
      <w:r>
        <w:t xml:space="preserve">из (21) </w:t>
      </w:r>
      <w:r w:rsidRPr="00D93D7B">
        <w:t xml:space="preserve">как </w:t>
      </w:r>
      <w:r w:rsidRPr="00D93D7B">
        <w:rPr>
          <w:iCs/>
        </w:rPr>
        <w:t>меры важности интервалов на предмет содержания в них точки глобального минимума</w:t>
      </w:r>
      <w:r w:rsidR="0070397D">
        <w:rPr>
          <w:iCs/>
        </w:rPr>
        <w:t>, параллельный</w:t>
      </w:r>
      <w:r>
        <w:rPr>
          <w:iCs/>
        </w:rPr>
        <w:t xml:space="preserve"> </w:t>
      </w:r>
      <w:r w:rsidR="0070397D">
        <w:rPr>
          <w:iCs/>
        </w:rPr>
        <w:t xml:space="preserve">вариант </w:t>
      </w:r>
      <w:r>
        <w:t xml:space="preserve">алгоритма </w:t>
      </w:r>
      <w:r>
        <w:rPr>
          <w:lang w:val="en-US"/>
        </w:rPr>
        <w:t>AGMIS</w:t>
      </w:r>
      <w:r>
        <w:t xml:space="preserve"> </w:t>
      </w:r>
      <w:r w:rsidR="0070397D">
        <w:t xml:space="preserve">может быть получен </w:t>
      </w:r>
      <w:r>
        <w:t xml:space="preserve">при следующем обобщении правил (21)-(22) </w:t>
      </w:r>
      <w:r w:rsidRPr="00D93D7B">
        <w:t>[</w:t>
      </w:r>
      <w:r w:rsidR="00124EB3">
        <w:t>32,40</w:t>
      </w:r>
      <w:r w:rsidRPr="00D93D7B">
        <w:t>]</w:t>
      </w:r>
      <w:r>
        <w:t>:</w:t>
      </w:r>
    </w:p>
    <w:p w14:paraId="6166BC3F" w14:textId="77777777" w:rsidR="00D93D7B" w:rsidRPr="00D93D7B" w:rsidRDefault="00D93D7B" w:rsidP="00D93D7B">
      <w:pPr>
        <w:pStyle w:val="af0"/>
        <w:spacing w:after="60"/>
        <w:ind w:firstLine="567"/>
      </w:pPr>
      <w:r w:rsidRPr="00D93D7B">
        <w:rPr>
          <w:i/>
          <w:iCs/>
        </w:rPr>
        <w:t>Правило </w:t>
      </w:r>
      <w:r w:rsidR="00D3612F">
        <w:rPr>
          <w:iCs/>
        </w:rPr>
        <w:t>2</w:t>
      </w:r>
      <w:r w:rsidRPr="00D93D7B">
        <w:rPr>
          <w:iCs/>
        </w:rPr>
        <w:sym w:font="Symbol" w:char="F0A2"/>
      </w:r>
      <w:r w:rsidRPr="00D93D7B">
        <w:rPr>
          <w:i/>
          <w:iCs/>
        </w:rPr>
        <w:t>.</w:t>
      </w:r>
      <w:r w:rsidRPr="00D93D7B">
        <w:t xml:space="preserve"> Расположить характеристики интервалов в порядке убывания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7"/>
        <w:gridCol w:w="1443"/>
      </w:tblGrid>
      <w:tr w:rsidR="00D93D7B" w:rsidRPr="00D93D7B" w14:paraId="0A355083" w14:textId="77777777" w:rsidTr="000339C6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3D509860" w14:textId="77777777" w:rsidR="00D93D7B" w:rsidRPr="00D93D7B" w:rsidRDefault="000A1B8C" w:rsidP="00D93D7B">
            <w:pPr>
              <w:spacing w:after="60"/>
              <w:jc w:val="center"/>
              <w:rPr>
                <w:szCs w:val="22"/>
                <w:lang w:val="en-US"/>
              </w:rPr>
            </w:pPr>
            <w:r w:rsidRPr="00D93D7B">
              <w:rPr>
                <w:position w:val="-12"/>
                <w:szCs w:val="22"/>
              </w:rPr>
              <w:object w:dxaOrig="3540" w:dyaOrig="360" w14:anchorId="6AB5435F">
                <v:shape id="_x0000_i1027" type="#_x0000_t75" style="width:177.55pt;height:19.05pt" o:ole="">
                  <v:imagedata r:id="rId16" o:title=""/>
                </v:shape>
                <o:OLEObject Type="Embed" ProgID="Equation.3" ShapeID="_x0000_i1027" DrawAspect="Content" ObjectID="_1668757641" r:id="rId17"/>
              </w:objec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F26C65" w14:textId="77777777" w:rsidR="00D93D7B" w:rsidRPr="00D93D7B" w:rsidRDefault="00D93D7B" w:rsidP="00D93D7B">
            <w:pPr>
              <w:spacing w:after="60"/>
              <w:jc w:val="right"/>
              <w:rPr>
                <w:szCs w:val="22"/>
              </w:rPr>
            </w:pPr>
            <w:r w:rsidRPr="00D93D7B">
              <w:rPr>
                <w:szCs w:val="22"/>
                <w:lang w:val="en-US"/>
              </w:rPr>
              <w:t>(</w:t>
            </w:r>
            <w:r w:rsidR="00463231">
              <w:rPr>
                <w:szCs w:val="22"/>
              </w:rPr>
              <w:t>25</w:t>
            </w:r>
            <w:r w:rsidRPr="00D93D7B">
              <w:rPr>
                <w:szCs w:val="22"/>
                <w:lang w:val="en-US"/>
              </w:rPr>
              <w:t>)</w:t>
            </w:r>
          </w:p>
        </w:tc>
      </w:tr>
    </w:tbl>
    <w:p w14:paraId="3A5E61B2" w14:textId="77777777" w:rsidR="00D93D7B" w:rsidRPr="00D93D7B" w:rsidRDefault="00D93D7B" w:rsidP="00D93D7B">
      <w:pPr>
        <w:pStyle w:val="af0"/>
        <w:spacing w:after="60"/>
        <w:ind w:firstLine="0"/>
      </w:pPr>
      <w:r w:rsidRPr="00D93D7B">
        <w:t xml:space="preserve">и выделить </w:t>
      </w:r>
      <w:r w:rsidRPr="00D93D7B">
        <w:rPr>
          <w:i/>
          <w:lang w:val="en-US"/>
        </w:rPr>
        <w:t>p</w:t>
      </w:r>
      <w:r w:rsidRPr="00D93D7B">
        <w:t xml:space="preserve"> интервалов с номерами </w:t>
      </w:r>
      <w:r w:rsidRPr="00D93D7B">
        <w:rPr>
          <w:position w:val="-14"/>
        </w:rPr>
        <w:object w:dxaOrig="1180" w:dyaOrig="380" w14:anchorId="46E67631">
          <v:shape id="_x0000_i1028" type="#_x0000_t75" style="width:59.3pt;height:19.05pt" o:ole="">
            <v:imagedata r:id="rId18" o:title=""/>
          </v:shape>
          <o:OLEObject Type="Embed" ProgID="Equation.3" ShapeID="_x0000_i1028" DrawAspect="Content" ObjectID="_1668757642" r:id="rId19"/>
        </w:object>
      </w:r>
      <w:r w:rsidRPr="00D93D7B">
        <w:t>, имеющие максимальные значения характеристик (</w:t>
      </w:r>
      <w:r w:rsidRPr="00D93D7B">
        <w:rPr>
          <w:i/>
          <w:lang w:val="en-US"/>
        </w:rPr>
        <w:t>p</w:t>
      </w:r>
      <w:r w:rsidRPr="00D93D7B">
        <w:rPr>
          <w:i/>
        </w:rPr>
        <w:t xml:space="preserve"> </w:t>
      </w:r>
      <w:r w:rsidRPr="00D93D7B">
        <w:t>есть количество используемых процессоров (ядер) для параллельных вычислений).</w:t>
      </w:r>
    </w:p>
    <w:p w14:paraId="51D6B4AB" w14:textId="77777777" w:rsidR="00D93D7B" w:rsidRPr="00D93D7B" w:rsidRDefault="00D93D7B" w:rsidP="00D93D7B">
      <w:pPr>
        <w:pStyle w:val="af0"/>
        <w:spacing w:after="60"/>
        <w:ind w:firstLine="720"/>
      </w:pPr>
      <w:r w:rsidRPr="00D93D7B">
        <w:rPr>
          <w:i/>
          <w:iCs/>
        </w:rPr>
        <w:t>Правило </w:t>
      </w:r>
      <w:r w:rsidR="00D3612F">
        <w:rPr>
          <w:iCs/>
        </w:rPr>
        <w:t>3</w:t>
      </w:r>
      <w:r w:rsidRPr="00D93D7B">
        <w:rPr>
          <w:iCs/>
        </w:rPr>
        <w:sym w:font="Symbol" w:char="F0A2"/>
      </w:r>
      <w:r w:rsidRPr="00D93D7B">
        <w:rPr>
          <w:i/>
          <w:iCs/>
        </w:rPr>
        <w:t>.</w:t>
      </w:r>
      <w:r w:rsidRPr="00D93D7B">
        <w:t xml:space="preserve"> Выполнить новые испытания (вычисления значений минимизируемой функции </w:t>
      </w:r>
      <w:r w:rsidR="00D3612F" w:rsidRPr="00D3330D">
        <w:rPr>
          <w:i/>
        </w:rPr>
        <w:t>F</w:t>
      </w:r>
      <w:r w:rsidR="00D3612F" w:rsidRPr="004C5BCE">
        <w:t>(</w:t>
      </w:r>
      <w:r w:rsidR="00D3612F" w:rsidRPr="00D3330D">
        <w:rPr>
          <w:i/>
        </w:rPr>
        <w:sym w:font="Symbol" w:char="F061"/>
      </w:r>
      <w:r w:rsidR="00D3612F" w:rsidRPr="004C5BCE">
        <w:t>,</w:t>
      </w:r>
      <w:r w:rsidR="00D3612F" w:rsidRPr="00D3330D">
        <w:rPr>
          <w:i/>
          <w:iCs/>
        </w:rPr>
        <w:t>y</w:t>
      </w:r>
      <w:r w:rsidR="00D3612F">
        <w:rPr>
          <w:iCs/>
        </w:rPr>
        <w:t>(</w:t>
      </w:r>
      <w:r w:rsidR="00D3612F">
        <w:rPr>
          <w:i/>
          <w:iCs/>
          <w:lang w:val="en-US"/>
        </w:rPr>
        <w:t>x</w:t>
      </w:r>
      <w:r w:rsidR="00D3612F" w:rsidRPr="00463231">
        <w:rPr>
          <w:iCs/>
        </w:rPr>
        <w:t>)</w:t>
      </w:r>
      <w:r w:rsidR="00463231" w:rsidRPr="00463231">
        <w:rPr>
          <w:iCs/>
        </w:rPr>
        <w:t>,</w:t>
      </w:r>
      <w:r w:rsidR="00463231" w:rsidRPr="00463231">
        <w:rPr>
          <w:i/>
          <w:iCs/>
          <w:lang w:val="en-US"/>
        </w:rPr>
        <w:t>u</w:t>
      </w:r>
      <w:r w:rsidR="00D3612F" w:rsidRPr="00D3330D">
        <w:rPr>
          <w:iCs/>
        </w:rPr>
        <w:t>)</w:t>
      </w:r>
      <w:r w:rsidR="00D3612F" w:rsidRPr="004D3ADA">
        <w:t xml:space="preserve"> </w:t>
      </w:r>
      <w:r w:rsidRPr="00D93D7B">
        <w:t xml:space="preserve">в точках </w:t>
      </w:r>
      <w:r w:rsidRPr="00D93D7B">
        <w:rPr>
          <w:position w:val="-10"/>
        </w:rPr>
        <w:object w:dxaOrig="1400" w:dyaOrig="360" w14:anchorId="1251181C">
          <v:shape id="_x0000_i1029" type="#_x0000_t75" style="width:69.2pt;height:19.05pt" o:ole="">
            <v:imagedata r:id="rId20" o:title=""/>
          </v:shape>
          <o:OLEObject Type="Embed" ProgID="Equation.3" ShapeID="_x0000_i1029" DrawAspect="Content" ObjectID="_1668757643" r:id="rId21"/>
        </w:object>
      </w:r>
      <w:r w:rsidRPr="00D93D7B">
        <w:t>, располагаемых в интервалах с максимальными характеристиками</w:t>
      </w:r>
      <w:r w:rsidR="00463231">
        <w:t xml:space="preserve"> из (25</w:t>
      </w:r>
      <w:r w:rsidRPr="00D93D7B">
        <w:t>).</w:t>
      </w:r>
    </w:p>
    <w:p w14:paraId="34DDD725" w14:textId="77777777" w:rsidR="00D93D7B" w:rsidRPr="00D93D7B" w:rsidRDefault="00D93D7B" w:rsidP="00D93D7B">
      <w:pPr>
        <w:pStyle w:val="af0"/>
        <w:spacing w:after="60"/>
        <w:ind w:firstLine="567"/>
      </w:pPr>
      <w:r w:rsidRPr="00D93D7B">
        <w:t>Условие остановки</w:t>
      </w:r>
      <w:r w:rsidR="00D3612F">
        <w:t xml:space="preserve"> алгоритма (</w:t>
      </w:r>
      <w:r w:rsidR="00463231">
        <w:t>23</w:t>
      </w:r>
      <w:r w:rsidRPr="00D93D7B">
        <w:t>) должно проверяться для всех интервалов, в которых выполняются очередные испытания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3"/>
        <w:gridCol w:w="1437"/>
      </w:tblGrid>
      <w:tr w:rsidR="00463231" w:rsidRPr="00D93D7B" w14:paraId="018C3EF5" w14:textId="77777777" w:rsidTr="00463231">
        <w:trPr>
          <w:jc w:val="center"/>
        </w:trPr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</w:tcPr>
          <w:p w14:paraId="3D9363CF" w14:textId="77777777" w:rsidR="00463231" w:rsidRPr="00463231" w:rsidRDefault="00BC39F3" w:rsidP="00463231">
            <w:pPr>
              <w:spacing w:after="60"/>
              <w:jc w:val="center"/>
              <w:rPr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2"/>
                        </w:rPr>
                        <m:t>-1</m:t>
                      </m:r>
                    </m:sub>
                  </m:sSub>
                  <m:r>
                    <w:rPr>
                      <w:rFonts w:ascii="Cambria Math"/>
                      <w:szCs w:val="2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Cs w:val="22"/>
                    </w:rPr>
                    <m:t>1</m:t>
                  </m:r>
                  <m:r>
                    <w:rPr>
                      <w:rFonts w:ascii="Cambria Math"/>
                      <w:szCs w:val="22"/>
                    </w:rPr>
                    <m:t>/</m:t>
                  </m:r>
                  <m:r>
                    <w:rPr>
                      <w:rFonts w:ascii="Cambria Math"/>
                      <w:szCs w:val="22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≤ε, 1≤j≤p</m:t>
              </m:r>
            </m:oMath>
            <w:r w:rsidR="00463231" w:rsidRPr="00463231">
              <w:rPr>
                <w:szCs w:val="22"/>
              </w:rPr>
              <w:t>.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14:paraId="5A68CCF8" w14:textId="77777777" w:rsidR="00463231" w:rsidRPr="00D93D7B" w:rsidRDefault="00463231" w:rsidP="00CD7DF7">
            <w:pPr>
              <w:spacing w:after="60"/>
              <w:jc w:val="right"/>
              <w:rPr>
                <w:szCs w:val="22"/>
              </w:rPr>
            </w:pPr>
            <w:r>
              <w:rPr>
                <w:szCs w:val="22"/>
              </w:rPr>
              <w:t>(</w:t>
            </w:r>
            <w:r w:rsidR="00C45CB7">
              <w:rPr>
                <w:szCs w:val="22"/>
                <w:lang w:val="en-US"/>
              </w:rPr>
              <w:t>26</w:t>
            </w:r>
            <w:r w:rsidRPr="00D93D7B">
              <w:rPr>
                <w:szCs w:val="22"/>
              </w:rPr>
              <w:t>)</w:t>
            </w:r>
          </w:p>
        </w:tc>
      </w:tr>
    </w:tbl>
    <w:p w14:paraId="7C57EFF4" w14:textId="77777777" w:rsidR="00D93D7B" w:rsidRPr="00D93D7B" w:rsidRDefault="00D93D7B" w:rsidP="00D93D7B">
      <w:pPr>
        <w:pStyle w:val="af0"/>
        <w:spacing w:after="60"/>
        <w:ind w:firstLine="0"/>
      </w:pPr>
      <w:r w:rsidRPr="00D93D7B">
        <w:t xml:space="preserve">Как и ранее, если условие остановки не выполняется, то номер итерации </w:t>
      </w:r>
      <w:r w:rsidRPr="00D93D7B">
        <w:rPr>
          <w:i/>
          <w:lang w:val="en-US"/>
        </w:rPr>
        <w:t>k</w:t>
      </w:r>
      <w:r w:rsidRPr="00D93D7B">
        <w:t xml:space="preserve"> увеличивается на </w:t>
      </w:r>
      <w:r w:rsidRPr="00D93D7B">
        <w:rPr>
          <w:i/>
          <w:lang w:val="en-US"/>
        </w:rPr>
        <w:t>p</w:t>
      </w:r>
      <w:r w:rsidRPr="00D93D7B">
        <w:t>, и осуществляется выполнение новой итерации глобального поиска.</w:t>
      </w:r>
    </w:p>
    <w:p w14:paraId="549D5143" w14:textId="77777777" w:rsidR="00D93D7B" w:rsidRPr="00C45CB7" w:rsidRDefault="00D3612F" w:rsidP="00D3330D">
      <w:pPr>
        <w:pStyle w:val="af0"/>
        <w:spacing w:after="60"/>
        <w:ind w:firstLine="425"/>
      </w:pPr>
      <w:r>
        <w:t xml:space="preserve">Данный </w:t>
      </w:r>
      <w:r w:rsidR="00463231">
        <w:t>параллельный</w:t>
      </w:r>
      <w:r>
        <w:t xml:space="preserve"> вариант алгоритма </w:t>
      </w:r>
      <w:r w:rsidR="00463231">
        <w:rPr>
          <w:lang w:val="en-US"/>
        </w:rPr>
        <w:t>AGMIS</w:t>
      </w:r>
      <w:r w:rsidR="00463231">
        <w:t xml:space="preserve"> </w:t>
      </w:r>
      <w:r>
        <w:t xml:space="preserve">будет именоваться далее как Параллельный </w:t>
      </w:r>
      <w:r w:rsidR="00C45CB7">
        <w:rPr>
          <w:lang w:bidi="en-US"/>
        </w:rPr>
        <w:t xml:space="preserve">глобального частично-целочисленного поиска </w:t>
      </w:r>
      <w:r>
        <w:t>(</w:t>
      </w:r>
      <w:r w:rsidR="006714DA">
        <w:rPr>
          <w:lang w:val="en-US"/>
        </w:rPr>
        <w:t>P</w:t>
      </w:r>
      <w:r w:rsidR="00C45CB7">
        <w:rPr>
          <w:lang w:val="en-US"/>
        </w:rPr>
        <w:t>AGMIS</w:t>
      </w:r>
      <w:r w:rsidR="00C45CB7">
        <w:t xml:space="preserve">), а параллельный вариант алгоритма </w:t>
      </w:r>
      <w:r w:rsidR="00C45CB7">
        <w:rPr>
          <w:lang w:val="en-US"/>
        </w:rPr>
        <w:t>AMMIS</w:t>
      </w:r>
      <w:r w:rsidR="00C45CB7" w:rsidRPr="00C45CB7">
        <w:t xml:space="preserve"> </w:t>
      </w:r>
      <w:r w:rsidR="00C45CB7">
        <w:t>–</w:t>
      </w:r>
      <w:r w:rsidR="00C45CB7" w:rsidRPr="00C45CB7">
        <w:t xml:space="preserve"> </w:t>
      </w:r>
      <w:r w:rsidR="00C45CB7">
        <w:t xml:space="preserve">соответственно как </w:t>
      </w:r>
      <w:r w:rsidR="00C45CB7">
        <w:rPr>
          <w:lang w:val="en-US"/>
        </w:rPr>
        <w:t>PAMMI</w:t>
      </w:r>
      <w:ins w:id="2" w:author="gergel" w:date="2020-12-06T10:11:00Z">
        <w:r w:rsidR="0014260B">
          <w:rPr>
            <w:lang w:val="en-US"/>
          </w:rPr>
          <w:t>S</w:t>
        </w:r>
      </w:ins>
      <w:r w:rsidR="00C45CB7">
        <w:t>.</w:t>
      </w:r>
    </w:p>
    <w:p w14:paraId="324352D4" w14:textId="77777777" w:rsidR="005C21D0" w:rsidRPr="00954F4D" w:rsidRDefault="00C45CB7" w:rsidP="005C21D0">
      <w:pPr>
        <w:pStyle w:val="af0"/>
        <w:spacing w:after="60"/>
        <w:ind w:firstLine="425"/>
        <w:rPr>
          <w:lang w:val="en-US"/>
        </w:rPr>
      </w:pPr>
      <w:r>
        <w:t xml:space="preserve">Для оценки эффективности параллельных алгоритмов выполнена большая серия вычислительных </w:t>
      </w:r>
      <w:r w:rsidRPr="00124EB3">
        <w:t>экспериментов</w:t>
      </w:r>
      <w:r w:rsidR="00124EB3" w:rsidRPr="00124EB3">
        <w:t xml:space="preserve"> </w:t>
      </w:r>
      <w:r w:rsidR="00124EB3" w:rsidRPr="00124EB3">
        <w:rPr>
          <w:sz w:val="20"/>
          <w:szCs w:val="20"/>
        </w:rPr>
        <w:t xml:space="preserve">подтверждают, что разработанный подход позволяет существенно сократить объем и время вычислений для решения сложных задач многокритериальной </w:t>
      </w:r>
      <w:r w:rsidR="00124EB3" w:rsidRPr="00124EB3">
        <w:rPr>
          <w:sz w:val="20"/>
          <w:szCs w:val="20"/>
          <w:lang w:val="en-US"/>
        </w:rPr>
        <w:t>mixed</w:t>
      </w:r>
      <w:r w:rsidR="00124EB3" w:rsidRPr="00124EB3">
        <w:rPr>
          <w:sz w:val="20"/>
          <w:szCs w:val="20"/>
        </w:rPr>
        <w:t>-</w:t>
      </w:r>
      <w:r w:rsidR="00124EB3" w:rsidRPr="00124EB3">
        <w:rPr>
          <w:sz w:val="20"/>
          <w:szCs w:val="20"/>
          <w:lang w:val="en-US"/>
        </w:rPr>
        <w:t>integer</w:t>
      </w:r>
      <w:r w:rsidR="00124EB3">
        <w:rPr>
          <w:sz w:val="20"/>
          <w:szCs w:val="20"/>
        </w:rPr>
        <w:t xml:space="preserve"> оптимизации</w:t>
      </w:r>
      <w:r w:rsidRPr="00124EB3">
        <w:t xml:space="preserve"> </w:t>
      </w:r>
      <w:r>
        <w:t>– см. Главу</w:t>
      </w:r>
      <w:r w:rsidRPr="00954F4D">
        <w:rPr>
          <w:lang w:val="en-US"/>
        </w:rPr>
        <w:t xml:space="preserve"> 5.</w:t>
      </w:r>
    </w:p>
    <w:p w14:paraId="5BCD6089" w14:textId="77777777" w:rsidR="00424BC1" w:rsidRPr="00954F4D" w:rsidRDefault="009339D7" w:rsidP="00424BC1">
      <w:pPr>
        <w:pStyle w:val="10"/>
        <w:rPr>
          <w:lang w:val="en-US"/>
        </w:rPr>
      </w:pPr>
      <w:r w:rsidRPr="00954F4D">
        <w:rPr>
          <w:lang w:val="en-US"/>
        </w:rPr>
        <w:t>5</w:t>
      </w:r>
      <w:r w:rsidR="00424BC1" w:rsidRPr="00954F4D">
        <w:rPr>
          <w:lang w:val="en-US"/>
        </w:rPr>
        <w:t xml:space="preserve">. </w:t>
      </w:r>
      <w:r w:rsidR="00424BC1">
        <w:t>Результаты</w:t>
      </w:r>
      <w:r w:rsidR="00424BC1" w:rsidRPr="00954F4D">
        <w:rPr>
          <w:lang w:val="en-US"/>
        </w:rPr>
        <w:t xml:space="preserve"> </w:t>
      </w:r>
      <w:r w:rsidR="00424BC1">
        <w:t>вычислительных</w:t>
      </w:r>
      <w:r w:rsidR="00424BC1" w:rsidRPr="00954F4D">
        <w:rPr>
          <w:lang w:val="en-US"/>
        </w:rPr>
        <w:t xml:space="preserve"> </w:t>
      </w:r>
      <w:r w:rsidR="00424BC1">
        <w:t>экспериментов</w:t>
      </w:r>
    </w:p>
    <w:p w14:paraId="70FD5995" w14:textId="77777777" w:rsidR="00954F4D" w:rsidRPr="00BC39F3" w:rsidRDefault="00954F4D" w:rsidP="00954F4D">
      <w:pPr>
        <w:pStyle w:val="af0"/>
        <w:spacing w:after="60"/>
        <w:ind w:firstLine="425"/>
        <w:rPr>
          <w:rPrChange w:id="3" w:author="gergel" w:date="2020-12-06T09:38:00Z">
            <w:rPr>
              <w:lang w:val="en-US"/>
            </w:rPr>
          </w:rPrChange>
        </w:rPr>
      </w:pPr>
      <w:r w:rsidRPr="00BC39F3">
        <w:rPr>
          <w:lang w:val="en-US"/>
          <w:rPrChange w:id="4" w:author="gergel" w:date="2020-12-06T09:38:00Z">
            <w:rPr/>
          </w:rPrChange>
        </w:rPr>
        <w:t xml:space="preserve">Numerical experiments were performed on the supercomputers Lobachevsky (University of Nizhni Novgorod), Lomonosov (Moscow State University), MVS-10P (Joint Supercomputer Center of RAS) and supercomputers Endeavor. The numerical results were obtained by using the following computational nodes: 2 Intel Xeon Platinum 8260L, 2.4 GHz, 256 GB RAM (i.e. a total of 48 CPU cores were available on each node). </w:t>
      </w:r>
      <w:r w:rsidRPr="002D257F">
        <w:rPr>
          <w:lang w:val="en-US"/>
        </w:rPr>
        <w:t>The executable program code was built by using the Intel Parallel Studio XE 20</w:t>
      </w:r>
      <w:r w:rsidRPr="009C4DFC">
        <w:rPr>
          <w:lang w:val="en-US"/>
        </w:rPr>
        <w:t>19</w:t>
      </w:r>
      <w:r w:rsidRPr="002D257F">
        <w:rPr>
          <w:lang w:val="en-US"/>
        </w:rPr>
        <w:t xml:space="preserve"> software package. </w:t>
      </w:r>
      <w:r w:rsidRPr="00EA6A0C">
        <w:rPr>
          <w:lang w:val="en-US"/>
        </w:rPr>
        <w:t>The</w:t>
      </w:r>
      <w:r w:rsidRPr="00BC39F3">
        <w:rPr>
          <w:rPrChange w:id="5" w:author="gergel" w:date="2020-12-06T09:38:00Z">
            <w:rPr>
              <w:lang w:val="en-US"/>
            </w:rPr>
          </w:rPrChange>
        </w:rPr>
        <w:t xml:space="preserve"> </w:t>
      </w:r>
      <w:r w:rsidRPr="00EA6A0C">
        <w:rPr>
          <w:lang w:val="en-US"/>
        </w:rPr>
        <w:t>numerical</w:t>
      </w:r>
      <w:r w:rsidRPr="00BC39F3">
        <w:rPr>
          <w:rPrChange w:id="6" w:author="gergel" w:date="2020-12-06T09:38:00Z">
            <w:rPr>
              <w:lang w:val="en-US"/>
            </w:rPr>
          </w:rPrChange>
        </w:rPr>
        <w:t xml:space="preserve"> </w:t>
      </w:r>
      <w:r w:rsidRPr="00EA6A0C">
        <w:rPr>
          <w:lang w:val="en-US"/>
        </w:rPr>
        <w:t>experiments</w:t>
      </w:r>
      <w:r w:rsidRPr="00BC39F3">
        <w:rPr>
          <w:rPrChange w:id="7" w:author="gergel" w:date="2020-12-06T09:38:00Z">
            <w:rPr>
              <w:lang w:val="en-US"/>
            </w:rPr>
          </w:rPrChange>
        </w:rPr>
        <w:t xml:space="preserve"> </w:t>
      </w:r>
      <w:r w:rsidRPr="00EA6A0C">
        <w:rPr>
          <w:lang w:val="en-US"/>
        </w:rPr>
        <w:t>were</w:t>
      </w:r>
      <w:r w:rsidRPr="00BC39F3">
        <w:rPr>
          <w:rPrChange w:id="8" w:author="gergel" w:date="2020-12-06T09:38:00Z">
            <w:rPr>
              <w:lang w:val="en-US"/>
            </w:rPr>
          </w:rPrChange>
        </w:rPr>
        <w:t xml:space="preserve"> </w:t>
      </w:r>
      <w:r w:rsidRPr="00EA6A0C">
        <w:rPr>
          <w:lang w:val="en-US"/>
        </w:rPr>
        <w:t>performed</w:t>
      </w:r>
      <w:r w:rsidRPr="00BC39F3">
        <w:rPr>
          <w:rPrChange w:id="9" w:author="gergel" w:date="2020-12-06T09:38:00Z">
            <w:rPr>
              <w:lang w:val="en-US"/>
            </w:rPr>
          </w:rPrChange>
        </w:rPr>
        <w:t xml:space="preserve"> </w:t>
      </w:r>
      <w:r w:rsidRPr="00EA6A0C">
        <w:rPr>
          <w:lang w:val="en-US"/>
        </w:rPr>
        <w:t>using</w:t>
      </w:r>
      <w:r w:rsidRPr="00BC39F3">
        <w:rPr>
          <w:rPrChange w:id="10" w:author="gergel" w:date="2020-12-06T09:38:00Z">
            <w:rPr>
              <w:lang w:val="en-US"/>
            </w:rPr>
          </w:rPrChange>
        </w:rPr>
        <w:t xml:space="preserve"> </w:t>
      </w:r>
      <w:r w:rsidRPr="00EA6A0C">
        <w:rPr>
          <w:lang w:val="en-US"/>
        </w:rPr>
        <w:t>the</w:t>
      </w:r>
      <w:r w:rsidRPr="00BC39F3">
        <w:rPr>
          <w:rPrChange w:id="11" w:author="gergel" w:date="2020-12-06T09:38:00Z">
            <w:rPr>
              <w:lang w:val="en-US"/>
            </w:rPr>
          </w:rPrChange>
        </w:rPr>
        <w:t xml:space="preserve"> </w:t>
      </w:r>
      <w:r w:rsidRPr="00EA6A0C">
        <w:rPr>
          <w:lang w:val="en-US"/>
        </w:rPr>
        <w:t>Globalizer</w:t>
      </w:r>
      <w:r w:rsidRPr="00BC39F3">
        <w:rPr>
          <w:rPrChange w:id="12" w:author="gergel" w:date="2020-12-06T09:38:00Z">
            <w:rPr>
              <w:lang w:val="en-US"/>
            </w:rPr>
          </w:rPrChange>
        </w:rPr>
        <w:t xml:space="preserve"> </w:t>
      </w:r>
      <w:r w:rsidRPr="00EA6A0C">
        <w:rPr>
          <w:lang w:val="en-US"/>
        </w:rPr>
        <w:t>system</w:t>
      </w:r>
      <w:r w:rsidR="00EA6A0C" w:rsidRPr="00BC39F3">
        <w:rPr>
          <w:rPrChange w:id="13" w:author="gergel" w:date="2020-12-06T09:38:00Z">
            <w:rPr>
              <w:lang w:val="en-US"/>
            </w:rPr>
          </w:rPrChange>
        </w:rPr>
        <w:t xml:space="preserve"> [41]</w:t>
      </w:r>
      <w:r w:rsidRPr="00BC39F3">
        <w:rPr>
          <w:rPrChange w:id="14" w:author="gergel" w:date="2020-12-06T09:38:00Z">
            <w:rPr>
              <w:lang w:val="en-US"/>
            </w:rPr>
          </w:rPrChange>
        </w:rPr>
        <w:t>.</w:t>
      </w:r>
    </w:p>
    <w:p w14:paraId="4262A5F6" w14:textId="77777777" w:rsidR="00B725DD" w:rsidRDefault="00B725DD" w:rsidP="007F4ECD">
      <w:pPr>
        <w:spacing w:after="120"/>
        <w:ind w:firstLine="426"/>
        <w:jc w:val="both"/>
      </w:pPr>
      <w:r>
        <w:t xml:space="preserve">Алгоритмы многоэкстремальной оптимизации, используемые в рамках разработанного подхода, показали свою эффективность при проведении тестовых вычислительных экспериментов и широко применялись при решении практических задач глобального поиска – см., например, </w:t>
      </w:r>
      <w:r w:rsidRPr="00193C9C">
        <w:t>[</w:t>
      </w:r>
      <w:r w:rsidRPr="00B725DD">
        <w:t>20</w:t>
      </w:r>
      <w:r w:rsidRPr="00193C9C">
        <w:t>-</w:t>
      </w:r>
      <w:r w:rsidRPr="00B725DD">
        <w:t>23</w:t>
      </w:r>
      <w:r w:rsidRPr="00193C9C">
        <w:t xml:space="preserve">]. </w:t>
      </w:r>
      <w:r>
        <w:t>Приведем</w:t>
      </w:r>
      <w:r w:rsidR="007F4ECD">
        <w:t xml:space="preserve"> полученные ранее</w:t>
      </w:r>
      <w:r>
        <w:t xml:space="preserve"> результаты вычислительных экспериментов показывающие эффективность разработанного подхода</w:t>
      </w:r>
      <w:r w:rsidR="007F4ECD" w:rsidRPr="007F4ECD">
        <w:t xml:space="preserve"> [21]</w:t>
      </w:r>
      <w:r>
        <w:t>.</w:t>
      </w:r>
      <w:r w:rsidR="007F4ECD">
        <w:t xml:space="preserve"> Решалась</w:t>
      </w:r>
      <w:r>
        <w:t xml:space="preserve"> тестовая двухкритериальная задача, предложенная в [</w:t>
      </w:r>
      <w:r w:rsidR="007F4ECD">
        <w:t>42</w:t>
      </w:r>
      <w:r>
        <w:t>]:</w:t>
      </w:r>
    </w:p>
    <w:p w14:paraId="5D859985" w14:textId="77777777" w:rsidR="00B725DD" w:rsidRDefault="00BC39F3" w:rsidP="00B725DD">
      <w:pPr>
        <w:tabs>
          <w:tab w:val="left" w:pos="6804"/>
        </w:tabs>
        <w:spacing w:after="1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+1,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≤1.</m:t>
        </m:r>
      </m:oMath>
      <w:r w:rsidR="007F4ECD">
        <w:tab/>
        <w:t>(2</w:t>
      </w:r>
      <w:r w:rsidR="007F4ECD" w:rsidRPr="00BC39F3">
        <w:rPr>
          <w:rPrChange w:id="15" w:author="gergel" w:date="2020-12-06T09:38:00Z">
            <w:rPr>
              <w:lang w:val="en-US"/>
            </w:rPr>
          </w:rPrChange>
        </w:rPr>
        <w:t>7</w:t>
      </w:r>
      <w:r w:rsidR="00B725DD">
        <w:t>)</w:t>
      </w:r>
    </w:p>
    <w:p w14:paraId="695F6445" w14:textId="77777777" w:rsidR="00B725DD" w:rsidRDefault="00B725DD" w:rsidP="00B725DD">
      <w:pPr>
        <w:spacing w:after="120"/>
        <w:ind w:firstLine="426"/>
        <w:jc w:val="both"/>
      </w:pPr>
      <w:r>
        <w:t>Под решением задачи МКО понималось построение численной аппроксимации области Парето. Для оценки качества аппроксимации сравнивались полнота и равномерность покрытия области Парето с помощью следующих двух показателей [</w:t>
      </w:r>
      <w:r w:rsidR="007F4ECD" w:rsidRPr="007F4ECD">
        <w:t>42,43</w:t>
      </w:r>
      <w:r>
        <w:t>]:</w:t>
      </w:r>
    </w:p>
    <w:p w14:paraId="0B96ACEC" w14:textId="77777777" w:rsidR="00B725DD" w:rsidRDefault="00B725DD" w:rsidP="00B725DD">
      <w:pPr>
        <w:pStyle w:val="aff4"/>
        <w:numPr>
          <w:ilvl w:val="0"/>
          <w:numId w:val="29"/>
        </w:numPr>
        <w:ind w:left="0" w:firstLine="360"/>
        <w:jc w:val="both"/>
      </w:pPr>
      <w:r>
        <w:t>The hypervolume index (HV). Данный показатель характеризует полноту аппроксимации области Парето (большее значение соответствует более полному покрытию области Парето).</w:t>
      </w:r>
    </w:p>
    <w:p w14:paraId="2E7484E5" w14:textId="77777777" w:rsidR="00B725DD" w:rsidRDefault="00B725DD" w:rsidP="00B725DD">
      <w:pPr>
        <w:pStyle w:val="aff4"/>
        <w:numPr>
          <w:ilvl w:val="0"/>
          <w:numId w:val="29"/>
        </w:numPr>
        <w:ind w:left="0" w:firstLine="360"/>
        <w:jc w:val="both"/>
      </w:pPr>
      <w:r w:rsidRPr="008D6C63">
        <w:rPr>
          <w:lang w:val="en-US"/>
        </w:rPr>
        <w:t xml:space="preserve">The distribution uniformity index (DU). </w:t>
      </w:r>
      <w:r>
        <w:t>Данный показатель характеризует равномерность покрытия области Парето (меньшее значение соответствует более равномерному покрытию области Парето).</w:t>
      </w:r>
    </w:p>
    <w:p w14:paraId="471B10A5" w14:textId="77777777" w:rsidR="00B725DD" w:rsidRPr="00BD3103" w:rsidRDefault="00B725DD" w:rsidP="00B725DD">
      <w:pPr>
        <w:spacing w:after="120"/>
        <w:ind w:firstLine="426"/>
        <w:jc w:val="both"/>
      </w:pPr>
      <w:r>
        <w:t>В рамках данного эксперимента сравнивались пять алгоритмов многокритериальной оптимизации: the Monte-Carlo (MC) method</w:t>
      </w:r>
      <w:r w:rsidR="00DC6F73" w:rsidRPr="00DC6F73">
        <w:t xml:space="preserve"> [42]</w:t>
      </w:r>
      <w:r>
        <w:t>, the genetic algorithm SEMO from the PISA library [</w:t>
      </w:r>
      <w:r w:rsidR="00DC6F73" w:rsidRPr="00DC6F73">
        <w:t>42</w:t>
      </w:r>
      <w:r>
        <w:t>], the Non-uniform coverage (NUC) method [</w:t>
      </w:r>
      <w:r w:rsidR="00DC6F73" w:rsidRPr="00DC6F73">
        <w:t>42</w:t>
      </w:r>
      <w:r>
        <w:t>], the bi-objective Lipschitz optimization (BLO) method [</w:t>
      </w:r>
      <w:r w:rsidR="00BD7E0D" w:rsidRPr="00BD7E0D">
        <w:t>43</w:t>
      </w:r>
      <w:r>
        <w:t xml:space="preserve">], и </w:t>
      </w:r>
      <w:r w:rsidR="00DC6F73">
        <w:t xml:space="preserve">метод </w:t>
      </w:r>
      <w:del w:id="16" w:author="gergel" w:date="2020-12-06T09:39:00Z">
        <w:r w:rsidDel="00BC39F3">
          <w:rPr>
            <w:lang w:val="en-US"/>
          </w:rPr>
          <w:delText>M</w:delText>
        </w:r>
        <w:r w:rsidRPr="00C65B2B" w:rsidDel="00BC39F3">
          <w:rPr>
            <w:lang w:val="en-US"/>
          </w:rPr>
          <w:delText>A</w:delText>
        </w:r>
        <w:r w:rsidDel="00BC39F3">
          <w:rPr>
            <w:lang w:val="en-US"/>
          </w:rPr>
          <w:delText>C</w:delText>
        </w:r>
        <w:r w:rsidRPr="00C65B2B" w:rsidDel="00BC39F3">
          <w:rPr>
            <w:lang w:val="en-US"/>
          </w:rPr>
          <w:delText>GS</w:delText>
        </w:r>
        <w:r w:rsidR="00DC6F73" w:rsidRPr="00DC6F73" w:rsidDel="00BC39F3">
          <w:delText xml:space="preserve"> </w:delText>
        </w:r>
      </w:del>
      <w:ins w:id="17" w:author="gergel" w:date="2020-12-06T09:39:00Z">
        <w:r w:rsidR="00BC39F3">
          <w:rPr>
            <w:lang w:val="en-US"/>
          </w:rPr>
          <w:t>AMMIS</w:t>
        </w:r>
        <w:r w:rsidR="00BC39F3" w:rsidRPr="00BC39F3">
          <w:rPr>
            <w:rPrChange w:id="18" w:author="gergel" w:date="2020-12-06T09:39:00Z">
              <w:rPr>
                <w:lang w:val="en-US"/>
              </w:rPr>
            </w:rPrChange>
          </w:rPr>
          <w:t>,</w:t>
        </w:r>
        <w:r w:rsidR="00BC39F3" w:rsidRPr="00DC6F73">
          <w:t xml:space="preserve"> </w:t>
        </w:r>
      </w:ins>
      <w:r w:rsidR="00DC6F73">
        <w:t>разработанный</w:t>
      </w:r>
      <w:r w:rsidR="00DC6F73" w:rsidRPr="00DC6F73">
        <w:t xml:space="preserve"> </w:t>
      </w:r>
      <w:r w:rsidR="00DC6F73">
        <w:t>авторами в рамках предложенного подхода</w:t>
      </w:r>
      <w:r>
        <w:t xml:space="preserve">. </w:t>
      </w:r>
    </w:p>
    <w:p w14:paraId="745A6068" w14:textId="77777777" w:rsidR="00B725DD" w:rsidRPr="004758CE" w:rsidRDefault="00B725DD" w:rsidP="00B725DD">
      <w:pPr>
        <w:spacing w:after="120"/>
        <w:ind w:firstLine="426"/>
        <w:jc w:val="both"/>
      </w:pPr>
      <w:r>
        <w:lastRenderedPageBreak/>
        <w:t xml:space="preserve">Для </w:t>
      </w:r>
      <w:ins w:id="19" w:author="gergel" w:date="2020-12-06T09:39:00Z">
        <w:r w:rsidR="00BC39F3">
          <w:rPr>
            <w:lang w:val="en-US"/>
          </w:rPr>
          <w:t>AMMIS</w:t>
        </w:r>
        <w:r w:rsidR="00BC39F3" w:rsidRPr="00BC39F3" w:rsidDel="00BC39F3">
          <w:rPr>
            <w:rPrChange w:id="20" w:author="gergel" w:date="2020-12-06T09:40:00Z">
              <w:rPr>
                <w:lang w:val="en-US"/>
              </w:rPr>
            </w:rPrChange>
          </w:rPr>
          <w:t xml:space="preserve"> </w:t>
        </w:r>
      </w:ins>
      <w:del w:id="21" w:author="gergel" w:date="2020-12-06T09:39:00Z">
        <w:r w:rsidDel="00BC39F3">
          <w:rPr>
            <w:lang w:val="en-US"/>
          </w:rPr>
          <w:delText>MAG</w:delText>
        </w:r>
        <w:r w:rsidDel="00BC39F3">
          <w:delText>С</w:delText>
        </w:r>
        <w:r w:rsidDel="00BC39F3">
          <w:rPr>
            <w:lang w:val="en-US"/>
          </w:rPr>
          <w:delText>S</w:delText>
        </w:r>
        <w:r w:rsidDel="00BC39F3">
          <w:delText xml:space="preserve"> </w:delText>
        </w:r>
      </w:del>
      <w:r>
        <w:t xml:space="preserve">было решено 50 задач </w:t>
      </w:r>
      <w:r w:rsidR="00DC6F73">
        <w:t>глобальной оптимизации с разным набором коэффициентов свертки</w:t>
      </w:r>
      <w:r>
        <w:t>. Испол</w:t>
      </w:r>
      <w:r w:rsidR="00140C11">
        <w:t xml:space="preserve">ьзовались точность метода </w:t>
      </w:r>
      <m:oMath>
        <m:r>
          <w:rPr>
            <w:rFonts w:ascii="Cambria Math" w:hAnsi="Cambria Math"/>
          </w:rPr>
          <m:t>ε=0.05</m:t>
        </m:r>
      </m:oMath>
      <w:r>
        <w:t xml:space="preserve"> </w:t>
      </w:r>
      <w:r w:rsidR="00335885">
        <w:t xml:space="preserve">из (23) </w:t>
      </w:r>
      <w:r>
        <w:t xml:space="preserve">и надежность </w:t>
      </w:r>
      <m:oMath>
        <m:r>
          <w:rPr>
            <w:rFonts w:ascii="Cambria Math" w:hAnsi="Cambria Math"/>
          </w:rPr>
          <m:t>r=3.0</m:t>
        </m:r>
      </m:oMath>
      <w:r w:rsidRPr="00766187">
        <w:t>.</w:t>
      </w:r>
      <w:r>
        <w:t xml:space="preserve"> В полном виде результаты выполненных экспериментов представлены в таблице 1.</w:t>
      </w:r>
    </w:p>
    <w:p w14:paraId="4A316726" w14:textId="77777777" w:rsidR="00B725DD" w:rsidRDefault="00B725DD" w:rsidP="00B725DD">
      <w:pPr>
        <w:spacing w:after="120"/>
        <w:ind w:firstLine="425"/>
        <w:jc w:val="center"/>
      </w:pPr>
      <w:r>
        <w:t>Таблица 1. Сравнение эффективности алгоритмов многокритериальной оптимизации</w:t>
      </w:r>
    </w:p>
    <w:tbl>
      <w:tblPr>
        <w:tblW w:w="6666" w:type="dxa"/>
        <w:jc w:val="center"/>
        <w:tblLook w:val="04A0" w:firstRow="1" w:lastRow="0" w:firstColumn="1" w:lastColumn="0" w:noHBand="0" w:noVBand="1"/>
      </w:tblPr>
      <w:tblGrid>
        <w:gridCol w:w="2585"/>
        <w:gridCol w:w="666"/>
        <w:gridCol w:w="812"/>
        <w:gridCol w:w="729"/>
        <w:gridCol w:w="729"/>
        <w:gridCol w:w="1145"/>
      </w:tblGrid>
      <w:tr w:rsidR="00B725DD" w:rsidRPr="000D3F56" w14:paraId="7A5CA074" w14:textId="77777777" w:rsidTr="007F4ECD">
        <w:trPr>
          <w:trHeight w:val="300"/>
          <w:jc w:val="center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EEFE6" w14:textId="77777777" w:rsidR="00B725DD" w:rsidRPr="000D3F56" w:rsidRDefault="00B725DD" w:rsidP="007F4ECD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>Метод решения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3541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MC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5CB43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SEMO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C293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NUC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5733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BLO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F22E" w14:textId="77777777" w:rsidR="00B725DD" w:rsidRPr="000D3F56" w:rsidRDefault="00B725DD" w:rsidP="007F4ECD">
            <w:pPr>
              <w:jc w:val="center"/>
              <w:rPr>
                <w:b/>
                <w:bCs/>
                <w:color w:val="000000"/>
                <w:szCs w:val="22"/>
                <w:lang w:val="en-US" w:eastAsia="en-US"/>
              </w:rPr>
            </w:pPr>
            <w:r>
              <w:rPr>
                <w:b/>
                <w:bCs/>
                <w:color w:val="000000"/>
                <w:szCs w:val="22"/>
                <w:lang w:val="en-US" w:eastAsia="en-US"/>
              </w:rPr>
              <w:t>MA</w:t>
            </w:r>
            <w:r w:rsidRPr="000D3F56">
              <w:rPr>
                <w:b/>
                <w:bCs/>
                <w:color w:val="000000"/>
                <w:szCs w:val="22"/>
                <w:lang w:val="en-US" w:eastAsia="en-US"/>
              </w:rPr>
              <w:t>G</w:t>
            </w:r>
            <w:r>
              <w:rPr>
                <w:b/>
                <w:bCs/>
                <w:color w:val="000000"/>
                <w:szCs w:val="22"/>
                <w:lang w:val="en-US" w:eastAsia="en-US"/>
              </w:rPr>
              <w:t>C</w:t>
            </w:r>
            <w:r w:rsidRPr="000D3F56">
              <w:rPr>
                <w:b/>
                <w:bCs/>
                <w:color w:val="000000"/>
                <w:szCs w:val="22"/>
                <w:lang w:val="en-US" w:eastAsia="en-US"/>
              </w:rPr>
              <w:t>S</w:t>
            </w:r>
          </w:p>
        </w:tc>
      </w:tr>
      <w:tr w:rsidR="00B725DD" w:rsidRPr="000D3F56" w14:paraId="3D3D1617" w14:textId="77777777" w:rsidTr="007F4ECD">
        <w:trPr>
          <w:trHeight w:val="510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488DC" w14:textId="77777777" w:rsidR="00B725DD" w:rsidRPr="000D3F56" w:rsidRDefault="00B725DD" w:rsidP="007F4ECD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 xml:space="preserve">Количество </w:t>
            </w:r>
            <w:r>
              <w:rPr>
                <w:b/>
                <w:bCs/>
                <w:color w:val="000000"/>
                <w:sz w:val="20"/>
                <w:lang w:val="en-US" w:eastAsia="en-US"/>
              </w:rPr>
              <w:br/>
            </w:r>
            <w:r w:rsidRPr="000D3F56">
              <w:rPr>
                <w:b/>
                <w:bCs/>
                <w:color w:val="000000"/>
                <w:sz w:val="20"/>
                <w:lang w:eastAsia="en-US"/>
              </w:rPr>
              <w:t>итераций метода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3508A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500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9832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C9CBD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515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F20E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498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AC12" w14:textId="77777777" w:rsidR="00B725DD" w:rsidRPr="000D3F56" w:rsidRDefault="00B725DD" w:rsidP="007F4ECD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b/>
                <w:bCs/>
                <w:color w:val="000000"/>
                <w:sz w:val="20"/>
                <w:lang w:val="en-US" w:eastAsia="en-US"/>
              </w:rPr>
              <w:t>273</w:t>
            </w:r>
          </w:p>
        </w:tc>
      </w:tr>
      <w:tr w:rsidR="00B725DD" w:rsidRPr="000D3F56" w14:paraId="1DF3E88B" w14:textId="77777777" w:rsidTr="007F4ECD">
        <w:trPr>
          <w:trHeight w:val="510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54B64" w14:textId="77777777" w:rsidR="00B725DD" w:rsidRPr="000D3F56" w:rsidRDefault="00B725DD" w:rsidP="007F4ECD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lang w:eastAsia="en-US"/>
              </w:rPr>
              <w:t>Количество найденных</w:t>
            </w:r>
            <w:r w:rsidRPr="000D3F56">
              <w:rPr>
                <w:b/>
                <w:bCs/>
                <w:color w:val="000000"/>
                <w:sz w:val="20"/>
                <w:lang w:eastAsia="en-US"/>
              </w:rPr>
              <w:t xml:space="preserve"> точек </w:t>
            </w:r>
            <w:r>
              <w:rPr>
                <w:b/>
                <w:bCs/>
                <w:color w:val="000000"/>
                <w:sz w:val="20"/>
                <w:lang w:eastAsia="en-US"/>
              </w:rPr>
              <w:t xml:space="preserve">области </w:t>
            </w:r>
            <w:r w:rsidRPr="000D3F56">
              <w:rPr>
                <w:b/>
                <w:bCs/>
                <w:color w:val="000000"/>
                <w:sz w:val="20"/>
                <w:lang w:eastAsia="en-US"/>
              </w:rPr>
              <w:t>Парето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2FC4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75688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104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F81A3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2913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68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9617" w14:textId="77777777" w:rsidR="00B725DD" w:rsidRPr="000D3F56" w:rsidRDefault="00B725DD" w:rsidP="007F4ECD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b/>
                <w:bCs/>
                <w:color w:val="000000"/>
                <w:sz w:val="20"/>
                <w:lang w:val="en-US" w:eastAsia="en-US"/>
              </w:rPr>
              <w:t>80</w:t>
            </w:r>
          </w:p>
        </w:tc>
      </w:tr>
      <w:tr w:rsidR="00B725DD" w:rsidRPr="000D3F56" w14:paraId="6521C35D" w14:textId="77777777" w:rsidTr="007F4ECD">
        <w:trPr>
          <w:trHeight w:val="300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CDD76" w14:textId="77777777" w:rsidR="00B725DD" w:rsidRPr="000D3F56" w:rsidRDefault="00B725DD" w:rsidP="007F4ECD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>HV индекс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8BDDA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820B3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0.312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B37F6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EB667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0.308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865AF" w14:textId="77777777" w:rsidR="00B725DD" w:rsidRPr="000D3F56" w:rsidRDefault="00B725DD" w:rsidP="007F4ECD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b/>
                <w:bCs/>
                <w:color w:val="000000"/>
                <w:sz w:val="20"/>
                <w:lang w:val="en-US" w:eastAsia="en-US"/>
              </w:rPr>
              <w:t>0.31</w:t>
            </w:r>
            <w:r>
              <w:rPr>
                <w:b/>
                <w:bCs/>
                <w:color w:val="000000"/>
                <w:sz w:val="20"/>
                <w:lang w:val="en-US" w:eastAsia="en-US"/>
              </w:rPr>
              <w:t>4</w:t>
            </w:r>
          </w:p>
        </w:tc>
      </w:tr>
      <w:tr w:rsidR="00B725DD" w:rsidRPr="000D3F56" w14:paraId="25768B2E" w14:textId="77777777" w:rsidTr="007F4ECD">
        <w:trPr>
          <w:trHeight w:val="300"/>
          <w:jc w:val="center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0A9FD" w14:textId="77777777" w:rsidR="00B725DD" w:rsidRPr="000D3F56" w:rsidRDefault="00B725DD" w:rsidP="007F4ECD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>DU индекс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63BA2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1.277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A7ED5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1.116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08813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0.210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0FA73" w14:textId="77777777" w:rsidR="00B725DD" w:rsidRPr="000D3F56" w:rsidRDefault="00B725DD" w:rsidP="007F4EC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0.175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4D46F" w14:textId="77777777" w:rsidR="00B725DD" w:rsidRPr="000D3F56" w:rsidRDefault="00B725DD" w:rsidP="007F4ECD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b/>
                <w:bCs/>
                <w:color w:val="000000"/>
                <w:sz w:val="20"/>
                <w:lang w:val="en-US" w:eastAsia="en-US"/>
              </w:rPr>
              <w:t>0.</w:t>
            </w:r>
            <w:r>
              <w:rPr>
                <w:b/>
                <w:bCs/>
                <w:color w:val="000000"/>
                <w:sz w:val="20"/>
                <w:lang w:val="en-US" w:eastAsia="en-US"/>
              </w:rPr>
              <w:t>096</w:t>
            </w:r>
          </w:p>
        </w:tc>
      </w:tr>
    </w:tbl>
    <w:p w14:paraId="4FC629EB" w14:textId="77777777" w:rsidR="00B725DD" w:rsidRDefault="00B725DD" w:rsidP="00B725DD">
      <w:pPr>
        <w:spacing w:before="120" w:after="60"/>
        <w:ind w:firstLine="426"/>
        <w:jc w:val="both"/>
      </w:pPr>
      <w:r w:rsidRPr="009D4CC4">
        <w:t xml:space="preserve">Как показывают результаты выполненных экспериментов, алгоритм </w:t>
      </w:r>
      <w:ins w:id="22" w:author="gergel" w:date="2020-12-06T09:40:00Z">
        <w:r w:rsidR="00BC39F3">
          <w:rPr>
            <w:lang w:val="en-US"/>
          </w:rPr>
          <w:t>AMMIS</w:t>
        </w:r>
        <w:r w:rsidR="00BC39F3" w:rsidRPr="00BC39F3" w:rsidDel="00BC39F3">
          <w:rPr>
            <w:rPrChange w:id="23" w:author="gergel" w:date="2020-12-06T09:40:00Z">
              <w:rPr>
                <w:lang w:val="en-US"/>
              </w:rPr>
            </w:rPrChange>
          </w:rPr>
          <w:t xml:space="preserve"> </w:t>
        </w:r>
      </w:ins>
      <w:del w:id="24" w:author="gergel" w:date="2020-12-06T09:40:00Z">
        <w:r w:rsidDel="00BC39F3">
          <w:rPr>
            <w:lang w:val="en-US"/>
          </w:rPr>
          <w:delText>MAG</w:delText>
        </w:r>
        <w:r w:rsidDel="00BC39F3">
          <w:delText>С</w:delText>
        </w:r>
        <w:r w:rsidDel="00BC39F3">
          <w:rPr>
            <w:lang w:val="en-US"/>
          </w:rPr>
          <w:delText>S</w:delText>
        </w:r>
        <w:r w:rsidRPr="009D4CC4" w:rsidDel="00BC39F3">
          <w:delText xml:space="preserve"> </w:delText>
        </w:r>
      </w:del>
      <w:r w:rsidRPr="009D4CC4">
        <w:t>имеет заметное преимущество по сравнению с рассмотренными методами многокритериальной оптимизации даже при решении сравнительно простых задач МКО.</w:t>
      </w:r>
    </w:p>
    <w:p w14:paraId="0042FDC8" w14:textId="77777777" w:rsidR="00C027FE" w:rsidRDefault="00140C11" w:rsidP="00335885">
      <w:pPr>
        <w:spacing w:before="120" w:after="60"/>
        <w:ind w:firstLine="426"/>
        <w:jc w:val="both"/>
      </w:pPr>
      <w:r>
        <w:t>Далее приведем результаты вычислительных экспериментов по решени</w:t>
      </w:r>
      <w:ins w:id="25" w:author="gergel" w:date="2020-12-06T09:59:00Z">
        <w:r w:rsidR="000C767A">
          <w:t>ю</w:t>
        </w:r>
      </w:ins>
      <w:del w:id="26" w:author="gergel" w:date="2020-12-06T09:59:00Z">
        <w:r w:rsidDel="000C767A">
          <w:delText>и</w:delText>
        </w:r>
      </w:del>
      <w:r>
        <w:t xml:space="preserve"> </w:t>
      </w:r>
      <w:ins w:id="27" w:author="gergel" w:date="2020-12-06T09:59:00Z">
        <w:r w:rsidR="000C767A">
          <w:t xml:space="preserve">100 задач </w:t>
        </w:r>
        <w:r w:rsidR="000C767A">
          <w:rPr>
            <w:lang w:val="en-US"/>
          </w:rPr>
          <w:t>MCOmix</w:t>
        </w:r>
        <w:r w:rsidR="000C767A">
          <w:t xml:space="preserve"> </w:t>
        </w:r>
      </w:ins>
      <w:del w:id="28" w:author="gergel" w:date="2020-12-06T09:58:00Z">
        <w:r w:rsidDel="000C767A">
          <w:delText xml:space="preserve">серии </w:delText>
        </w:r>
      </w:del>
      <w:ins w:id="29" w:author="gergel" w:date="2020-12-06T09:58:00Z">
        <w:r w:rsidR="000C767A">
          <w:t>множества</w:t>
        </w:r>
      </w:ins>
      <w:ins w:id="30" w:author="gergel" w:date="2020-12-06T09:59:00Z">
        <w:r w:rsidR="000C767A">
          <w:t xml:space="preserve"> </w:t>
        </w:r>
      </w:ins>
      <m:oMath>
        <m:sSub>
          <m:sSubPr>
            <m:ctrlPr>
              <w:ins w:id="31" w:author="gergel" w:date="2020-12-06T09:58:00Z">
                <w:rPr>
                  <w:rFonts w:ascii="Cambria Math" w:hAnsi="Cambria Math"/>
                  <w:i/>
                  <w:lang w:val="en-US" w:bidi="en-US"/>
                </w:rPr>
              </w:ins>
            </m:ctrlPr>
          </m:sSubPr>
          <m:e>
            <m:r>
              <w:ins w:id="32" w:author="gergel" w:date="2020-12-06T09:58:00Z">
                <m:rPr>
                  <m:scr m:val="double-struck"/>
                </m:rPr>
                <w:rPr>
                  <w:rFonts w:ascii="Cambria Math" w:hAnsi="Cambria Math"/>
                  <w:sz w:val="24"/>
                </w:rPr>
                <m:t>F</m:t>
              </w:ins>
            </m:r>
          </m:e>
          <m:sub>
            <m:r>
              <w:ins w:id="33" w:author="gergel" w:date="2020-12-06T09:58:00Z">
                <w:rPr>
                  <w:rFonts w:ascii="Cambria Math" w:hAnsi="Cambria Math"/>
                  <w:lang w:val="en-US" w:bidi="en-US"/>
                </w:rPr>
                <m:t>T</m:t>
              </w:ins>
            </m:r>
          </m:sub>
        </m:sSub>
      </m:oMath>
      <w:ins w:id="34" w:author="gergel" w:date="2020-12-06T09:58:00Z">
        <w:r w:rsidR="000C767A">
          <w:rPr>
            <w:lang w:bidi="en-US"/>
          </w:rPr>
          <w:t xml:space="preserve"> из (10)</w:t>
        </w:r>
      </w:ins>
      <w:del w:id="35" w:author="gergel" w:date="2020-12-06T10:00:00Z">
        <w:r w:rsidDel="000C767A">
          <w:delText xml:space="preserve">из </w:delText>
        </w:r>
      </w:del>
      <w:del w:id="36" w:author="gergel" w:date="2020-12-06T09:59:00Z">
        <w:r w:rsidDel="000C767A">
          <w:delText xml:space="preserve">100 задач </w:delText>
        </w:r>
        <w:r w:rsidDel="000C767A">
          <w:rPr>
            <w:lang w:val="en-US"/>
          </w:rPr>
          <w:delText>MCOmix</w:delText>
        </w:r>
        <w:r w:rsidR="00287EC3" w:rsidDel="000C767A">
          <w:delText xml:space="preserve"> </w:delText>
        </w:r>
      </w:del>
      <w:del w:id="37" w:author="gergel" w:date="2020-12-06T10:00:00Z">
        <w:r w:rsidR="00287EC3" w:rsidDel="000C767A">
          <w:delText>(1)</w:delText>
        </w:r>
      </w:del>
      <w:r>
        <w:t xml:space="preserve">. Каждая задача в </w:t>
      </w:r>
      <m:oMath>
        <m:sSub>
          <m:sSubPr>
            <m:ctrlPr>
              <w:ins w:id="38" w:author="gergel" w:date="2020-12-06T10:00:00Z">
                <w:rPr>
                  <w:rFonts w:ascii="Cambria Math" w:hAnsi="Cambria Math"/>
                  <w:i/>
                  <w:lang w:val="en-US" w:bidi="en-US"/>
                </w:rPr>
              </w:ins>
            </m:ctrlPr>
          </m:sSubPr>
          <m:e>
            <m:r>
              <w:ins w:id="39" w:author="gergel" w:date="2020-12-06T10:00:00Z">
                <m:rPr>
                  <m:scr m:val="double-struck"/>
                </m:rPr>
                <w:rPr>
                  <w:rFonts w:ascii="Cambria Math" w:hAnsi="Cambria Math"/>
                  <w:sz w:val="24"/>
                </w:rPr>
                <m:t>F</m:t>
              </w:ins>
            </m:r>
          </m:e>
          <m:sub>
            <m:r>
              <w:ins w:id="40" w:author="gergel" w:date="2020-12-06T10:00:00Z">
                <w:rPr>
                  <w:rFonts w:ascii="Cambria Math" w:hAnsi="Cambria Math"/>
                  <w:lang w:val="en-US" w:bidi="en-US"/>
                </w:rPr>
                <m:t>T</m:t>
              </w:ins>
            </m:r>
          </m:sub>
        </m:sSub>
      </m:oMath>
      <w:del w:id="41" w:author="gergel" w:date="2020-12-06T10:00:00Z">
        <w:r w:rsidDel="000C767A">
          <w:delText xml:space="preserve">серии </w:delText>
        </w:r>
      </w:del>
      <w:r w:rsidR="0081792F">
        <w:t>содержала по два критерия. Каждый критерий формировался на основе функций</w:t>
      </w:r>
      <w:ins w:id="42" w:author="gergel" w:date="2020-12-06T09:41:00Z">
        <w:r w:rsidR="00BC39F3">
          <w:t>,</w:t>
        </w:r>
      </w:ins>
      <w:r w:rsidR="0081792F">
        <w:t xml:space="preserve"> полученных генератором </w:t>
      </w:r>
      <w:r w:rsidR="0081792F">
        <w:rPr>
          <w:lang w:val="en-US"/>
        </w:rPr>
        <w:t>GKLS</w:t>
      </w:r>
      <w:r w:rsidR="00335885">
        <w:t xml:space="preserve"> </w:t>
      </w:r>
      <w:r w:rsidR="0081792F" w:rsidRPr="0081792F">
        <w:t>[44]</w:t>
      </w:r>
      <w:ins w:id="43" w:author="gergel" w:date="2020-12-06T09:41:00Z">
        <w:r w:rsidR="00BC39F3">
          <w:t xml:space="preserve">, в которых часть параметров </w:t>
        </w:r>
      </w:ins>
      <w:del w:id="44" w:author="gergel" w:date="2020-12-06T09:42:00Z">
        <w:r w:rsidR="0081792F" w:rsidRPr="0081792F" w:rsidDel="00BC39F3">
          <w:delText xml:space="preserve"> </w:delText>
        </w:r>
        <w:r w:rsidR="0081792F" w:rsidDel="00BC39F3">
          <w:delText>дополненных множеством дискретных параметров</w:delText>
        </w:r>
      </w:del>
      <w:ins w:id="45" w:author="gergel" w:date="2020-12-06T09:43:00Z">
        <w:r w:rsidR="00BC39F3">
          <w:t xml:space="preserve">использовались в качестве </w:t>
        </w:r>
      </w:ins>
      <w:ins w:id="46" w:author="gergel" w:date="2020-12-06T09:42:00Z">
        <w:r w:rsidR="00BC39F3">
          <w:t>дискретны</w:t>
        </w:r>
      </w:ins>
      <w:ins w:id="47" w:author="gergel" w:date="2020-12-06T09:43:00Z">
        <w:r w:rsidR="00BC39F3">
          <w:t>х</w:t>
        </w:r>
      </w:ins>
      <w:ins w:id="48" w:author="gergel" w:date="2020-12-06T10:00:00Z">
        <w:r w:rsidR="000C767A">
          <w:t xml:space="preserve"> </w:t>
        </w:r>
      </w:ins>
      <w:del w:id="49" w:author="gergel" w:date="2020-12-06T10:00:00Z">
        <w:r w:rsidR="0081792F" w:rsidDel="000C767A">
          <w:delText xml:space="preserve">. Метод формирования </w:delText>
        </w:r>
      </w:del>
      <w:del w:id="50" w:author="gergel" w:date="2020-12-06T09:43:00Z">
        <w:r w:rsidR="0081792F" w:rsidDel="00BC39F3">
          <w:delText xml:space="preserve">смешенных </w:delText>
        </w:r>
      </w:del>
      <w:del w:id="51" w:author="gergel" w:date="2020-12-06T10:00:00Z">
        <w:r w:rsidR="0081792F" w:rsidDel="000C767A">
          <w:delText>задач подробно изложен в статье</w:delText>
        </w:r>
        <w:r w:rsidR="0081792F" w:rsidRPr="007E0303" w:rsidDel="000C767A">
          <w:delText xml:space="preserve"> </w:delText>
        </w:r>
      </w:del>
      <w:r w:rsidR="0081792F" w:rsidRPr="007E0303">
        <w:t>[45].</w:t>
      </w:r>
      <w:r w:rsidR="007E0303" w:rsidRPr="007E0303">
        <w:t xml:space="preserve"> </w:t>
      </w:r>
      <w:r w:rsidR="007E0303">
        <w:t xml:space="preserve">При генерации задач </w:t>
      </w:r>
      <w:ins w:id="52" w:author="gergel" w:date="2020-12-06T10:01:00Z">
        <w:r w:rsidR="000C767A">
          <w:rPr>
            <w:lang w:val="en-US"/>
          </w:rPr>
          <w:t>MCOmix</w:t>
        </w:r>
        <w:r w:rsidR="000C767A">
          <w:t xml:space="preserve"> </w:t>
        </w:r>
      </w:ins>
      <w:r w:rsidR="007E0303">
        <w:t>использовалось 4 непрерывных параметра</w:t>
      </w:r>
      <w:r w:rsidR="002E6A4F">
        <w:t xml:space="preserve"> </w:t>
      </w:r>
      <m:oMath>
        <m:r>
          <w:ins w:id="53" w:author="gergel" w:date="2020-12-06T09:45:00Z">
            <w:rPr>
              <w:rFonts w:ascii="Cambria Math" w:hAnsi="Cambria Math"/>
            </w:rPr>
            <m:t>y</m:t>
          </w:ins>
        </m:r>
      </m:oMath>
      <w:ins w:id="54" w:author="gergel" w:date="2020-12-06T09:45:00Z">
        <w:r w:rsidR="00CC64BC">
          <w:t xml:space="preserve"> </w:t>
        </w:r>
      </w:ins>
      <w:r w:rsidR="002E6A4F">
        <w:t>из</w:t>
      </w:r>
      <w:r w:rsidR="007E0303">
        <w:t xml:space="preserve"> (2) и 5 дискретных параметра</w:t>
      </w:r>
      <w:ins w:id="55" w:author="gergel" w:date="2020-12-06T09:46:00Z">
        <w:r w:rsidR="00CC64BC">
          <w:t xml:space="preserve"> </w:t>
        </w:r>
        <m:oMath>
          <m:r>
            <w:rPr>
              <w:rFonts w:ascii="Cambria Math" w:hAnsi="Cambria Math"/>
            </w:rPr>
            <m:t>u</m:t>
          </m:r>
        </m:oMath>
      </w:ins>
      <w:r w:rsidR="007E0303">
        <w:t xml:space="preserve"> </w:t>
      </w:r>
      <w:ins w:id="56" w:author="gergel" w:date="2020-12-06T09:46:00Z">
        <w:r w:rsidR="00CC64BC">
          <w:t xml:space="preserve">из (3), каждый из которых только </w:t>
        </w:r>
      </w:ins>
      <w:del w:id="57" w:author="gergel" w:date="2020-12-06T09:47:00Z">
        <w:r w:rsidR="007E0303" w:rsidDel="00CC64BC">
          <w:delText xml:space="preserve">принимающих </w:delText>
        </w:r>
      </w:del>
      <w:r w:rsidR="007E0303">
        <w:t xml:space="preserve">по два </w:t>
      </w:r>
      <w:del w:id="58" w:author="gergel" w:date="2020-12-06T09:47:00Z">
        <w:r w:rsidR="007E0303" w:rsidDel="00CC64BC">
          <w:delText>возможны значения</w:delText>
        </w:r>
        <w:r w:rsidR="002E6A4F" w:rsidDel="00CC64BC">
          <w:delText xml:space="preserve"> из</w:delText>
        </w:r>
        <w:r w:rsidR="007E0303" w:rsidDel="00CC64BC">
          <w:delText xml:space="preserve"> (3)</w:delText>
        </w:r>
      </w:del>
      <w:ins w:id="59" w:author="gergel" w:date="2020-12-06T09:47:00Z">
        <w:r w:rsidR="00CC64BC">
          <w:t xml:space="preserve">(т.е., </w:t>
        </w:r>
        <w:r w:rsidR="00CC64BC" w:rsidRPr="00CC64BC">
          <w:rPr>
            <w:i/>
            <w:lang w:val="en-US"/>
            <w:rPrChange w:id="60" w:author="gergel" w:date="2020-12-06T09:48:00Z">
              <w:rPr>
                <w:lang w:val="en-US"/>
              </w:rPr>
            </w:rPrChange>
          </w:rPr>
          <w:t>n</w:t>
        </w:r>
        <w:r w:rsidR="00CC64BC" w:rsidRPr="00CC64BC">
          <w:rPr>
            <w:rPrChange w:id="61" w:author="gergel" w:date="2020-12-06T09:48:00Z">
              <w:rPr>
                <w:lang w:val="en-US"/>
              </w:rPr>
            </w:rPrChange>
          </w:rPr>
          <w:t xml:space="preserve">=4, </w:t>
        </w:r>
        <w:r w:rsidR="00CC64BC" w:rsidRPr="00CC64BC">
          <w:rPr>
            <w:i/>
            <w:lang w:val="en-US"/>
            <w:rPrChange w:id="62" w:author="gergel" w:date="2020-12-06T09:48:00Z">
              <w:rPr>
                <w:lang w:val="en-US"/>
              </w:rPr>
            </w:rPrChange>
          </w:rPr>
          <w:t>m</w:t>
        </w:r>
        <w:r w:rsidR="00CC64BC" w:rsidRPr="00CC64BC">
          <w:rPr>
            <w:rPrChange w:id="63" w:author="gergel" w:date="2020-12-06T09:48:00Z">
              <w:rPr>
                <w:lang w:val="en-US"/>
              </w:rPr>
            </w:rPrChange>
          </w:rPr>
          <w:t xml:space="preserve">=5, </w:t>
        </w:r>
        <w:r w:rsidR="00CC64BC" w:rsidRPr="00CC64BC">
          <w:rPr>
            <w:i/>
            <w:lang w:val="en-US"/>
            <w:rPrChange w:id="64" w:author="gergel" w:date="2020-12-06T09:48:00Z">
              <w:rPr>
                <w:lang w:val="en-US"/>
              </w:rPr>
            </w:rPrChange>
          </w:rPr>
          <w:t>l</w:t>
        </w:r>
        <w:r w:rsidR="00CC64BC" w:rsidRPr="00CC64BC">
          <w:rPr>
            <w:rPrChange w:id="65" w:author="gergel" w:date="2020-12-06T09:48:00Z">
              <w:rPr>
                <w:lang w:val="en-US"/>
              </w:rPr>
            </w:rPrChange>
          </w:rPr>
          <w:t>=32</w:t>
        </w:r>
      </w:ins>
      <w:ins w:id="66" w:author="gergel" w:date="2020-12-06T09:48:00Z">
        <w:r w:rsidR="00CC64BC" w:rsidRPr="00CC64BC">
          <w:rPr>
            <w:rPrChange w:id="67" w:author="gergel" w:date="2020-12-06T09:48:00Z">
              <w:rPr>
                <w:lang w:val="en-US"/>
              </w:rPr>
            </w:rPrChange>
          </w:rPr>
          <w:t>)</w:t>
        </w:r>
      </w:ins>
      <w:r w:rsidR="007E0303">
        <w:t>.</w:t>
      </w:r>
      <w:r w:rsidR="00287EC3">
        <w:t xml:space="preserve"> </w:t>
      </w:r>
    </w:p>
    <w:p w14:paraId="250E9A3B" w14:textId="77777777" w:rsidR="00335885" w:rsidRDefault="00287EC3" w:rsidP="00335885">
      <w:pPr>
        <w:spacing w:before="120" w:after="60"/>
        <w:ind w:firstLine="426"/>
        <w:jc w:val="both"/>
      </w:pPr>
      <w:r>
        <w:t xml:space="preserve">Для решения каждой задачи </w:t>
      </w:r>
      <w:r>
        <w:rPr>
          <w:lang w:val="en-US"/>
        </w:rPr>
        <w:t>MCOmix</w:t>
      </w:r>
      <w:r>
        <w:t xml:space="preserve"> использовалось </w:t>
      </w:r>
      <w:del w:id="68" w:author="gergel" w:date="2020-12-06T10:02:00Z">
        <w:r w:rsidDel="000C767A">
          <w:delText xml:space="preserve">по </w:delText>
        </w:r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</m:t>
          </m:r>
        </m:oMath>
      </w:del>
      <m:oMath>
        <m:r>
          <w:rPr>
            <w:rFonts w:ascii="Cambria Math" w:hAnsi="Cambria Math"/>
          </w:rPr>
          <m:t>50</m:t>
        </m:r>
      </m:oMath>
      <w:r>
        <w:t xml:space="preserve"> равномерно распределенных значений</w:t>
      </w:r>
      <w:r w:rsidR="002D257F">
        <w:t xml:space="preserve"> коэффициентов</w:t>
      </w:r>
      <w:r>
        <w:t xml:space="preserve"> сверток</w:t>
      </w:r>
      <w:r w:rsidR="00150A77" w:rsidRPr="00150A77">
        <w:t xml:space="preserve"> </w:t>
      </w:r>
      <m:oMath>
        <m:r>
          <w:ins w:id="69" w:author="gergel" w:date="2020-12-06T09:50:00Z">
            <w:rPr>
              <w:rFonts w:ascii="Cambria Math" w:hAnsi="Cambria Math"/>
              <w:sz w:val="24"/>
            </w:rPr>
            <m:t>λ</m:t>
          </w:ins>
        </m:r>
        <m:r>
          <w:ins w:id="70" w:author="gergel" w:date="2020-12-06T10:02:00Z">
            <w:rPr>
              <w:rFonts w:ascii="Cambria Math" w:hAnsi="Cambria Math"/>
              <w:sz w:val="24"/>
            </w:rPr>
            <m:t>∈</m:t>
          </w:ins>
        </m:r>
        <m:r>
          <w:ins w:id="71" w:author="gergel" w:date="2020-12-06T10:02:00Z">
            <m:rPr>
              <m:sty m:val="p"/>
            </m:rPr>
            <w:rPr>
              <w:rFonts w:ascii="Cambria Math" w:hAnsi="Cambria Math"/>
              <w:sz w:val="24"/>
            </w:rPr>
            <m:t>Λ</m:t>
          </w:ins>
        </m:r>
      </m:oMath>
      <w:ins w:id="72" w:author="gergel" w:date="2020-12-06T09:50:00Z">
        <w:r w:rsidR="00CC64BC">
          <w:t xml:space="preserve"> </w:t>
        </w:r>
      </w:ins>
      <w:r w:rsidR="00150A77">
        <w:t xml:space="preserve">из </w:t>
      </w:r>
      <w:r w:rsidR="00150A77" w:rsidRPr="00150A77">
        <w:t>(</w:t>
      </w:r>
      <w:del w:id="73" w:author="gergel" w:date="2020-12-06T09:50:00Z">
        <w:r w:rsidR="00150A77" w:rsidRPr="00150A77" w:rsidDel="00CC64BC">
          <w:delText>10</w:delText>
        </w:r>
      </w:del>
      <w:ins w:id="74" w:author="gergel" w:date="2020-12-06T09:50:00Z">
        <w:r w:rsidR="00CC64BC" w:rsidRPr="00CC64BC">
          <w:rPr>
            <w:rPrChange w:id="75" w:author="gergel" w:date="2020-12-06T09:51:00Z">
              <w:rPr>
                <w:lang w:val="en-US"/>
              </w:rPr>
            </w:rPrChange>
          </w:rPr>
          <w:t>8</w:t>
        </w:r>
      </w:ins>
      <w:r w:rsidR="00150A77" w:rsidRPr="00150A77">
        <w:t>)</w:t>
      </w:r>
      <w:r w:rsidR="00150A77">
        <w:t xml:space="preserve">. </w:t>
      </w:r>
      <w:ins w:id="76" w:author="gergel" w:date="2020-12-06T09:51:00Z">
        <w:r w:rsidR="00CC64BC">
          <w:t xml:space="preserve">Для </w:t>
        </w:r>
      </w:ins>
      <w:ins w:id="77" w:author="gergel" w:date="2020-12-06T10:05:00Z">
        <w:r w:rsidR="0014260B">
          <w:t>оценки</w:t>
        </w:r>
      </w:ins>
      <w:ins w:id="78" w:author="gergel" w:date="2020-12-06T09:55:00Z">
        <w:r w:rsidR="000C767A">
          <w:t xml:space="preserve"> значений </w:t>
        </w:r>
      </w:ins>
      <w:ins w:id="79" w:author="gergel" w:date="2020-12-06T10:23:00Z">
        <w:r w:rsidR="000413DD">
          <w:t>показателей</w:t>
        </w:r>
      </w:ins>
      <w:ins w:id="80" w:author="gergel" w:date="2020-12-06T09:55:00Z">
        <w:r w:rsidR="000C767A">
          <w:t xml:space="preserve"> эффективности </w:t>
        </w:r>
      </w:ins>
      <w:ins w:id="81" w:author="gergel" w:date="2020-12-06T09:56:00Z">
        <w:r w:rsidR="000C767A">
          <w:rPr>
            <w:lang w:val="en-US"/>
          </w:rPr>
          <w:t>HV</w:t>
        </w:r>
        <w:r w:rsidR="000C767A" w:rsidRPr="000C767A">
          <w:rPr>
            <w:rPrChange w:id="82" w:author="gergel" w:date="2020-12-06T09:56:00Z">
              <w:rPr>
                <w:lang w:val="en-US"/>
              </w:rPr>
            </w:rPrChange>
          </w:rPr>
          <w:t xml:space="preserve"> </w:t>
        </w:r>
        <w:r w:rsidR="000C767A">
          <w:t xml:space="preserve">и </w:t>
        </w:r>
        <w:r w:rsidR="000C767A">
          <w:rPr>
            <w:lang w:val="en-US"/>
          </w:rPr>
          <w:t>DU</w:t>
        </w:r>
        <w:r w:rsidR="000C767A" w:rsidRPr="000C767A">
          <w:rPr>
            <w:rPrChange w:id="83" w:author="gergel" w:date="2020-12-06T09:56:00Z">
              <w:rPr>
                <w:lang w:val="en-US"/>
              </w:rPr>
            </w:rPrChange>
          </w:rPr>
          <w:t xml:space="preserve"> </w:t>
        </w:r>
      </w:ins>
      <w:ins w:id="84" w:author="gergel" w:date="2020-12-06T09:52:00Z">
        <w:r w:rsidR="00CC64BC">
          <w:t xml:space="preserve">для каждой </w:t>
        </w:r>
      </w:ins>
      <w:ins w:id="85" w:author="gergel" w:date="2020-12-06T09:51:00Z">
        <w:r w:rsidR="00CC64BC">
          <w:t>задач</w:t>
        </w:r>
      </w:ins>
      <w:ins w:id="86" w:author="gergel" w:date="2020-12-06T09:53:00Z">
        <w:r w:rsidR="00CC64BC">
          <w:t xml:space="preserve">и </w:t>
        </w:r>
      </w:ins>
      <w:ins w:id="87" w:author="gergel" w:date="2020-12-06T09:57:00Z">
        <w:r w:rsidR="000C767A">
          <w:rPr>
            <w:lang w:val="en-US"/>
          </w:rPr>
          <w:t>MCOmix</w:t>
        </w:r>
        <w:r w:rsidR="000C767A">
          <w:t xml:space="preserve"> </w:t>
        </w:r>
      </w:ins>
      <w:ins w:id="88" w:author="gergel" w:date="2020-12-06T10:05:00Z">
        <w:r w:rsidR="0014260B">
          <w:t>вычислялась</w:t>
        </w:r>
      </w:ins>
      <w:ins w:id="89" w:author="gergel" w:date="2020-12-06T09:53:00Z">
        <w:r w:rsidR="00CC64BC">
          <w:t xml:space="preserve"> </w:t>
        </w:r>
      </w:ins>
      <w:ins w:id="90" w:author="gergel" w:date="2020-12-06T10:04:00Z">
        <w:r w:rsidR="0014260B">
          <w:t xml:space="preserve">аппроксимация </w:t>
        </w:r>
      </w:ins>
      <w:ins w:id="91" w:author="gergel" w:date="2020-12-06T09:53:00Z">
        <w:r w:rsidR="00CC64BC">
          <w:t>области Парето</w:t>
        </w:r>
      </w:ins>
      <w:ins w:id="92" w:author="gergel" w:date="2020-12-06T10:05:00Z">
        <w:r w:rsidR="0014260B">
          <w:t xml:space="preserve"> с использованием равномерной сетки </w:t>
        </w:r>
      </w:ins>
      <w:ins w:id="93" w:author="gergel" w:date="2020-12-06T10:07:00Z">
        <w:r w:rsidR="0014260B">
          <w:t xml:space="preserve">в области значений </w:t>
        </w:r>
      </w:ins>
      <w:ins w:id="94" w:author="gergel" w:date="2020-12-06T10:12:00Z">
        <w:r w:rsidR="0014260B">
          <w:t>переменных</w:t>
        </w:r>
      </w:ins>
      <w:ins w:id="95" w:author="gergel" w:date="2020-12-06T10:07:00Z">
        <w:r w:rsidR="0014260B">
          <w:t xml:space="preserve"> </w:t>
        </w:r>
        <m:oMath>
          <m:r>
            <w:rPr>
              <w:rFonts w:ascii="Cambria Math" w:hAnsi="Cambria Math"/>
              <w:lang w:bidi="en-US"/>
            </w:rPr>
            <m:t>D</m:t>
          </m:r>
        </m:oMath>
      </w:ins>
      <m:oMath>
        <m:r>
          <w:ins w:id="96" w:author="gergel" w:date="2020-12-06T10:08:00Z">
            <w:rPr>
              <w:rFonts w:ascii="Cambria Math" w:hAnsi="Cambria Math"/>
              <w:lang w:bidi="en-US"/>
            </w:rPr>
            <m:t>×</m:t>
          </w:ins>
        </m:r>
        <m:r>
          <w:ins w:id="97" w:author="gergel" w:date="2020-12-06T10:08:00Z">
            <w:rPr>
              <w:rFonts w:ascii="Cambria Math" w:hAnsi="Cambria Math"/>
              <w:lang w:val="en-US" w:bidi="en-US"/>
            </w:rPr>
            <m:t>U</m:t>
          </w:ins>
        </m:r>
      </m:oMath>
      <w:ins w:id="98" w:author="gergel" w:date="2020-12-06T10:07:00Z">
        <w:r w:rsidR="0014260B">
          <w:t xml:space="preserve"> </w:t>
        </w:r>
      </w:ins>
      <w:ins w:id="99" w:author="gergel" w:date="2020-12-06T10:08:00Z">
        <w:r w:rsidR="0014260B">
          <w:t>из</w:t>
        </w:r>
        <w:r w:rsidR="0014260B" w:rsidRPr="0014260B">
          <w:rPr>
            <w:rPrChange w:id="100" w:author="gergel" w:date="2020-12-06T10:08:00Z">
              <w:rPr>
                <w:lang w:val="en-US"/>
              </w:rPr>
            </w:rPrChange>
          </w:rPr>
          <w:t xml:space="preserve"> (2-3).</w:t>
        </w:r>
      </w:ins>
      <w:ins w:id="101" w:author="gergel" w:date="2020-12-06T10:05:00Z">
        <w:r w:rsidR="0014260B">
          <w:t xml:space="preserve"> </w:t>
        </w:r>
      </w:ins>
      <w:del w:id="102" w:author="gergel" w:date="2020-12-06T10:10:00Z">
        <w:r w:rsidDel="0014260B">
          <w:delText>При проведении вычислительных экспериментов в начале производилась грубая оценка</w:delText>
        </w:r>
      </w:del>
      <w:del w:id="103" w:author="gergel" w:date="2020-12-06T09:53:00Z">
        <w:r w:rsidDel="00CC64BC">
          <w:delText xml:space="preserve"> области Парето</w:delText>
        </w:r>
      </w:del>
      <w:del w:id="104" w:author="gergel" w:date="2020-12-06T10:10:00Z">
        <w:r w:rsidR="00150A77" w:rsidDel="0014260B">
          <w:delText>, а затем использовал</w:delText>
        </w:r>
        <w:r w:rsidR="00B9267B" w:rsidDel="0014260B">
          <w:delText>ась программная реализация</w:delText>
        </w:r>
        <w:r w:rsidR="00150A77" w:rsidDel="0014260B">
          <w:delText xml:space="preserve"> разработанн</w:delText>
        </w:r>
        <w:r w:rsidR="00B9267B" w:rsidDel="0014260B">
          <w:delText>ого</w:delText>
        </w:r>
        <w:r w:rsidR="00150A77" w:rsidDel="0014260B">
          <w:delText xml:space="preserve"> метод</w:delText>
        </w:r>
        <w:r w:rsidR="00B9267B" w:rsidDel="0014260B">
          <w:delText>а</w:delText>
        </w:r>
        <w:r w:rsidR="00150A77" w:rsidDel="0014260B">
          <w:delText xml:space="preserve"> </w:delText>
        </w:r>
        <w:r w:rsidR="00150A77" w:rsidDel="0014260B">
          <w:rPr>
            <w:lang w:val="en-US"/>
          </w:rPr>
          <w:delText>PAMMI</w:delText>
        </w:r>
        <w:r w:rsidDel="0014260B">
          <w:delText>.</w:delText>
        </w:r>
        <w:r w:rsidR="00335885" w:rsidDel="0014260B">
          <w:delText xml:space="preserve"> </w:delText>
        </w:r>
        <w:r w:rsidR="00DE3B78" w:rsidDel="0014260B">
          <w:delText>При использовании</w:delText>
        </w:r>
        <w:r w:rsidR="00335885" w:rsidDel="0014260B">
          <w:delText xml:space="preserve"> каждо</w:delText>
        </w:r>
        <w:r w:rsidR="00DE3B78" w:rsidDel="0014260B">
          <w:delText>го</w:delText>
        </w:r>
        <w:r w:rsidR="00335885" w:rsidDel="0014260B">
          <w:delText xml:space="preserve"> </w:delText>
        </w:r>
        <w:r w:rsidR="00DE3B78" w:rsidDel="0014260B">
          <w:delText>подхода</w:delText>
        </w:r>
        <w:r w:rsidR="00C027FE" w:rsidDel="0014260B">
          <w:delText xml:space="preserve"> к построению</w:delText>
        </w:r>
        <w:r w:rsidR="00335885" w:rsidDel="0014260B">
          <w:delText xml:space="preserve"> оценки обрасти Парето вычислялись значения </w:delText>
        </w:r>
        <w:r w:rsidR="00DE3B78" w:rsidDel="0014260B">
          <w:delText>показателей</w:delText>
        </w:r>
        <w:r w:rsidR="00335885" w:rsidDel="0014260B">
          <w:delText xml:space="preserve"> </w:delText>
        </w:r>
        <w:r w:rsidR="00335885" w:rsidDel="0014260B">
          <w:rPr>
            <w:lang w:val="en-US"/>
          </w:rPr>
          <w:delText>HV</w:delText>
        </w:r>
        <w:r w:rsidR="00335885" w:rsidRPr="00335885" w:rsidDel="0014260B">
          <w:delText xml:space="preserve"> </w:delText>
        </w:r>
        <w:r w:rsidR="00335885" w:rsidDel="0014260B">
          <w:delText xml:space="preserve">и </w:delText>
        </w:r>
        <w:r w:rsidR="00335885" w:rsidDel="0014260B">
          <w:rPr>
            <w:lang w:val="en-US"/>
          </w:rPr>
          <w:delText>DU</w:delText>
        </w:r>
        <w:r w:rsidR="00335885" w:rsidRPr="00335885" w:rsidDel="0014260B">
          <w:delText>.</w:delText>
        </w:r>
        <w:r w:rsidDel="0014260B">
          <w:delText xml:space="preserve"> Для</w:delText>
        </w:r>
        <w:r w:rsidR="00C027FE" w:rsidDel="0014260B">
          <w:delText xml:space="preserve"> грубой</w:delText>
        </w:r>
        <w:r w:rsidDel="0014260B">
          <w:delText xml:space="preserve"> оценки области Парето строилась равномерная сетка покрывающая область поиска с шагом 0.01. В</w:delText>
        </w:r>
        <w:r w:rsidRPr="00150A77" w:rsidDel="0014260B">
          <w:delText xml:space="preserve"> </w:delText>
        </w:r>
        <w:r w:rsidDel="0014260B">
          <w:delText>каждом</w:delText>
        </w:r>
        <w:r w:rsidRPr="00150A77" w:rsidDel="0014260B">
          <w:delText xml:space="preserve"> </w:delText>
        </w:r>
        <w:r w:rsidDel="0014260B">
          <w:delText>узле</w:delText>
        </w:r>
        <w:r w:rsidRPr="00150A77" w:rsidDel="0014260B">
          <w:delText xml:space="preserve"> </w:delText>
        </w:r>
        <w:r w:rsidDel="0014260B">
          <w:delText>сетки</w:delText>
        </w:r>
        <w:r w:rsidRPr="00150A77" w:rsidDel="0014260B">
          <w:delText xml:space="preserve"> </w:delText>
        </w:r>
        <w:r w:rsidDel="0014260B">
          <w:delText>вычислялись</w:delText>
        </w:r>
        <w:r w:rsidRPr="00150A77" w:rsidDel="0014260B">
          <w:delText xml:space="preserve"> </w:delText>
        </w:r>
        <w:r w:rsidDel="0014260B">
          <w:delText>значения</w:delText>
        </w:r>
        <w:r w:rsidRPr="00150A77" w:rsidDel="0014260B">
          <w:delText xml:space="preserve"> </w:delText>
        </w:r>
        <w:r w:rsidDel="0014260B">
          <w:delText>критериев</w:delText>
        </w:r>
        <w:r w:rsidR="002D257F" w:rsidDel="0014260B">
          <w:delText>.</w:delText>
        </w:r>
        <w:r w:rsidR="00150A77" w:rsidDel="0014260B">
          <w:delText xml:space="preserve"> </w:delText>
        </w:r>
        <w:r w:rsidR="002D257F" w:rsidDel="0014260B">
          <w:delText>З</w:delText>
        </w:r>
        <w:r w:rsidR="00150A77" w:rsidDel="0014260B">
          <w:delText>атем</w:delText>
        </w:r>
        <w:r w:rsidR="002D257F" w:rsidDel="0014260B">
          <w:delText>,</w:delText>
        </w:r>
        <w:r w:rsidR="00150A77" w:rsidDel="0014260B">
          <w:delText xml:space="preserve"> для выбранных значений сверток</w:delText>
        </w:r>
        <w:r w:rsidR="006E1C6D" w:rsidDel="0014260B">
          <w:delText xml:space="preserve"> из</w:delText>
        </w:r>
        <w:r w:rsidR="002D257F" w:rsidDel="0014260B">
          <w:delText xml:space="preserve"> (10)</w:delText>
        </w:r>
        <w:r w:rsidR="00150A77" w:rsidDel="0014260B">
          <w:delText xml:space="preserve"> находились оптимальные значения.</w:delText>
        </w:r>
        <w:r w:rsidRPr="00150A77" w:rsidDel="0014260B">
          <w:delText xml:space="preserve"> </w:delText>
        </w:r>
      </w:del>
      <w:del w:id="105" w:author="gergel" w:date="2020-12-06T10:14:00Z">
        <w:r w:rsidR="00150A77" w:rsidDel="0014260B">
          <w:delText>При вычислениях м</w:delText>
        </w:r>
      </w:del>
      <w:ins w:id="106" w:author="gergel" w:date="2020-12-06T10:14:00Z">
        <w:r w:rsidR="000413DD">
          <w:t>Алгоритм</w:t>
        </w:r>
      </w:ins>
      <w:del w:id="107" w:author="gergel" w:date="2020-12-06T10:14:00Z">
        <w:r w:rsidR="00150A77" w:rsidDel="000413DD">
          <w:delText>етод</w:delText>
        </w:r>
        <w:r w:rsidR="00150A77" w:rsidDel="0014260B">
          <w:delText>ом</w:delText>
        </w:r>
      </w:del>
      <w:r w:rsidR="00150A77">
        <w:t xml:space="preserve"> </w:t>
      </w:r>
      <w:r w:rsidR="00150A77">
        <w:rPr>
          <w:lang w:val="en-US"/>
        </w:rPr>
        <w:t>PAMMI</w:t>
      </w:r>
      <w:ins w:id="108" w:author="gergel" w:date="2020-12-06T10:11:00Z">
        <w:r w:rsidR="0014260B">
          <w:rPr>
            <w:lang w:val="en-US"/>
          </w:rPr>
          <w:t>S</w:t>
        </w:r>
      </w:ins>
      <w:r w:rsidR="00150A77">
        <w:t xml:space="preserve"> использовался </w:t>
      </w:r>
      <w:ins w:id="109" w:author="gergel" w:date="2020-12-06T10:14:00Z">
        <w:r w:rsidR="000413DD">
          <w:t xml:space="preserve">при </w:t>
        </w:r>
      </w:ins>
      <w:r w:rsidR="00150A77">
        <w:t>следующи</w:t>
      </w:r>
      <w:ins w:id="110" w:author="gergel" w:date="2020-12-06T10:15:00Z">
        <w:r w:rsidR="000413DD">
          <w:t>х</w:t>
        </w:r>
      </w:ins>
      <w:del w:id="111" w:author="gergel" w:date="2020-12-06T10:15:00Z">
        <w:r w:rsidR="00150A77" w:rsidDel="000413DD">
          <w:delText>й</w:delText>
        </w:r>
      </w:del>
      <w:r w:rsidR="00150A77">
        <w:t xml:space="preserve"> </w:t>
      </w:r>
      <w:del w:id="112" w:author="gergel" w:date="2020-12-06T10:15:00Z">
        <w:r w:rsidR="00150A77" w:rsidDel="000413DD">
          <w:delText xml:space="preserve">набор </w:delText>
        </w:r>
      </w:del>
      <w:ins w:id="113" w:author="gergel" w:date="2020-12-06T10:15:00Z">
        <w:r w:rsidR="000413DD">
          <w:t xml:space="preserve">значениях </w:t>
        </w:r>
      </w:ins>
      <w:r w:rsidR="00150A77">
        <w:t xml:space="preserve">параметров: точность </w:t>
      </w:r>
      <w:del w:id="114" w:author="gergel" w:date="2020-12-06T10:16:00Z">
        <w:r w:rsidR="00150A77" w:rsidDel="000413DD">
          <w:delText xml:space="preserve">метода </w:delText>
        </w:r>
      </w:del>
      <m:oMath>
        <m:r>
          <w:rPr>
            <w:rFonts w:ascii="Cambria Math" w:hAnsi="Cambria Math"/>
          </w:rPr>
          <m:t>ε=0.05</m:t>
        </m:r>
      </m:oMath>
      <w:ins w:id="115" w:author="gergel" w:date="2020-12-06T10:16:00Z">
        <w:r w:rsidR="000413DD">
          <w:t xml:space="preserve"> из (26) и </w:t>
        </w:r>
      </w:ins>
      <w:del w:id="116" w:author="gergel" w:date="2020-12-06T10:16:00Z">
        <w:r w:rsidR="00150A77" w:rsidDel="000413DD">
          <w:delText>,</w:delText>
        </w:r>
      </w:del>
      <w:r w:rsidR="00150A77">
        <w:t xml:space="preserve"> надежность </w:t>
      </w:r>
      <w:del w:id="117" w:author="gergel" w:date="2020-12-06T10:17:00Z">
        <w:r w:rsidR="00150A77" w:rsidDel="000413DD">
          <w:delText xml:space="preserve">метода </w:delText>
        </w:r>
      </w:del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=5.6</m:t>
        </m:r>
      </m:oMath>
      <w:ins w:id="118" w:author="gergel" w:date="2020-12-06T10:18:00Z">
        <w:r w:rsidR="000413DD">
          <w:t xml:space="preserve"> (параметр </w:t>
        </w:r>
        <w:r w:rsidR="000413DD" w:rsidRPr="000413DD">
          <w:rPr>
            <w:i/>
            <w:lang w:val="en-US"/>
            <w:rPrChange w:id="119" w:author="gergel" w:date="2020-12-06T10:20:00Z">
              <w:rPr>
                <w:lang w:val="en-US"/>
              </w:rPr>
            </w:rPrChange>
          </w:rPr>
          <w:t>r</w:t>
        </w:r>
        <w:r w:rsidR="000413DD" w:rsidRPr="000413DD">
          <w:rPr>
            <w:rPrChange w:id="120" w:author="gergel" w:date="2020-12-06T10:18:00Z">
              <w:rPr>
                <w:lang w:val="en-US"/>
              </w:rPr>
            </w:rPrChange>
          </w:rPr>
          <w:t xml:space="preserve"> </w:t>
        </w:r>
      </w:ins>
      <w:ins w:id="121" w:author="gergel" w:date="2020-12-06T10:20:00Z">
        <w:r w:rsidR="000413DD">
          <w:t>применяется</w:t>
        </w:r>
      </w:ins>
      <w:ins w:id="122" w:author="gergel" w:date="2020-12-06T10:18:00Z">
        <w:r w:rsidR="000413DD">
          <w:t xml:space="preserve"> в </w:t>
        </w:r>
        <w:r w:rsidR="000413DD">
          <w:rPr>
            <w:lang w:val="en-US"/>
          </w:rPr>
          <w:t>PAMMIS</w:t>
        </w:r>
        <w:r w:rsidR="000413DD">
          <w:t xml:space="preserve"> при </w:t>
        </w:r>
      </w:ins>
      <w:ins w:id="123" w:author="gergel" w:date="2020-12-06T10:20:00Z">
        <w:r w:rsidR="000413DD">
          <w:t>построении</w:t>
        </w:r>
      </w:ins>
      <w:ins w:id="124" w:author="gergel" w:date="2020-12-06T10:18:00Z">
        <w:r w:rsidR="000413DD">
          <w:t xml:space="preserve"> оценок константы </w:t>
        </w:r>
      </w:ins>
      <w:ins w:id="125" w:author="gergel" w:date="2020-12-06T10:19:00Z">
        <w:r w:rsidR="000413DD">
          <w:t xml:space="preserve">Гельдера </w:t>
        </w:r>
        <w:r w:rsidR="000413DD" w:rsidRPr="000413DD">
          <w:rPr>
            <w:i/>
            <w:lang w:val="en-US"/>
            <w:rPrChange w:id="126" w:author="gergel" w:date="2020-12-06T10:20:00Z">
              <w:rPr>
                <w:lang w:val="en-US"/>
              </w:rPr>
            </w:rPrChange>
          </w:rPr>
          <w:t>H</w:t>
        </w:r>
        <w:r w:rsidR="000413DD" w:rsidRPr="000413DD">
          <w:rPr>
            <w:rPrChange w:id="127" w:author="gergel" w:date="2020-12-06T10:19:00Z">
              <w:rPr>
                <w:lang w:val="en-US"/>
              </w:rPr>
            </w:rPrChange>
          </w:rPr>
          <w:t xml:space="preserve"> </w:t>
        </w:r>
        <w:r w:rsidR="000413DD">
          <w:t>из (</w:t>
        </w:r>
      </w:ins>
      <w:ins w:id="128" w:author="gergel" w:date="2020-12-06T10:20:00Z">
        <w:r w:rsidR="000413DD">
          <w:t>16</w:t>
        </w:r>
      </w:ins>
      <w:ins w:id="129" w:author="gergel" w:date="2020-12-06T10:19:00Z">
        <w:r w:rsidR="000413DD">
          <w:t>)).</w:t>
        </w:r>
      </w:ins>
      <w:r w:rsidR="00150A77" w:rsidRPr="00150A77">
        <w:t>.</w:t>
      </w:r>
      <w:r w:rsidR="002D257F">
        <w:t xml:space="preserve"> </w:t>
      </w:r>
    </w:p>
    <w:p w14:paraId="3C3F823B" w14:textId="1F6A9128" w:rsidR="00063785" w:rsidRPr="00335885" w:rsidRDefault="00335885" w:rsidP="00335885">
      <w:pPr>
        <w:spacing w:before="120" w:after="60"/>
        <w:ind w:firstLine="426"/>
        <w:jc w:val="both"/>
      </w:pPr>
      <w:del w:id="130" w:author="gergel" w:date="2020-12-06T10:21:00Z">
        <w:r w:rsidDel="000413DD">
          <w:delText>Усредненные р</w:delText>
        </w:r>
      </w:del>
      <w:ins w:id="131" w:author="gergel" w:date="2020-12-06T10:21:00Z">
        <w:r w:rsidR="000413DD">
          <w:t>Р</w:t>
        </w:r>
      </w:ins>
      <w:r>
        <w:t>езультаты вычислительных экспериментов</w:t>
      </w:r>
      <w:ins w:id="132" w:author="gergel" w:date="2020-12-06T10:21:00Z">
        <w:r w:rsidR="000413DD">
          <w:t xml:space="preserve">, усредненные по количеству решаемых задач </w:t>
        </w:r>
        <w:r w:rsidR="000413DD">
          <w:rPr>
            <w:lang w:val="en-US"/>
          </w:rPr>
          <w:t>MCOmix</w:t>
        </w:r>
        <w:r w:rsidR="000413DD">
          <w:t>,</w:t>
        </w:r>
      </w:ins>
      <w:r>
        <w:t xml:space="preserve"> </w:t>
      </w:r>
      <w:del w:id="133" w:author="gergel" w:date="2020-12-06T10:22:00Z">
        <w:r w:rsidDel="000413DD">
          <w:delText xml:space="preserve">представленные </w:delText>
        </w:r>
      </w:del>
      <w:ins w:id="134" w:author="gergel" w:date="2020-12-06T10:22:00Z">
        <w:r w:rsidR="000413DD">
          <w:t>представлен</w:t>
        </w:r>
        <w:r w:rsidR="000413DD">
          <w:t>ы</w:t>
        </w:r>
        <w:r w:rsidR="000413DD">
          <w:t xml:space="preserve"> </w:t>
        </w:r>
      </w:ins>
      <w:r>
        <w:t xml:space="preserve">в таблице 2. Первый столбец показывает число используемых ядер. Во втором столбце </w:t>
      </w:r>
      <w:r w:rsidR="006E1C6D">
        <w:t>содержится информация о</w:t>
      </w:r>
      <w:r>
        <w:t xml:space="preserve"> средн</w:t>
      </w:r>
      <w:r w:rsidR="006E1C6D">
        <w:t>ем</w:t>
      </w:r>
      <w:r>
        <w:t xml:space="preserve"> чи</w:t>
      </w:r>
      <w:r w:rsidR="006E1C6D">
        <w:t>сле</w:t>
      </w:r>
      <w:r>
        <w:t xml:space="preserve"> </w:t>
      </w:r>
      <w:del w:id="135" w:author="gergel" w:date="2020-12-06T10:22:00Z">
        <w:r w:rsidDel="000413DD">
          <w:delText>итераций</w:delText>
        </w:r>
      </w:del>
      <w:ins w:id="136" w:author="gergel" w:date="2020-12-06T10:22:00Z">
        <w:r w:rsidR="000413DD">
          <w:t xml:space="preserve">испытаний </w:t>
        </w:r>
      </w:ins>
      <w:ins w:id="137" w:author="gergel" w:date="2020-12-06T10:23:00Z">
        <w:r w:rsidR="000413DD">
          <w:t>(вычислений значений критериев)</w:t>
        </w:r>
      </w:ins>
      <w:ins w:id="138" w:author="gergel" w:date="2020-12-06T10:22:00Z">
        <w:r w:rsidR="000413DD">
          <w:t>,</w:t>
        </w:r>
      </w:ins>
      <w:r>
        <w:t xml:space="preserve"> </w:t>
      </w:r>
      <w:del w:id="139" w:author="gergel" w:date="2020-12-06T10:22:00Z">
        <w:r w:rsidDel="000413DD">
          <w:delText xml:space="preserve">совершенных </w:delText>
        </w:r>
      </w:del>
      <w:ins w:id="140" w:author="gergel" w:date="2020-12-06T10:22:00Z">
        <w:r w:rsidR="000413DD">
          <w:t xml:space="preserve">выполненных </w:t>
        </w:r>
      </w:ins>
      <w:r>
        <w:t xml:space="preserve">в процессе глобального поиска. Третий столбец </w:t>
      </w:r>
      <w:r w:rsidR="006E1C6D">
        <w:t>показывает</w:t>
      </w:r>
      <w:r>
        <w:t xml:space="preserve"> </w:t>
      </w:r>
      <w:del w:id="141" w:author="gergel" w:date="2020-12-06T10:24:00Z">
        <w:r w:rsidDel="001E22C3">
          <w:delText>достигаемо</w:delText>
        </w:r>
        <w:r w:rsidR="006E1C6D" w:rsidDel="001E22C3">
          <w:delText xml:space="preserve">е </w:delText>
        </w:r>
      </w:del>
      <w:ins w:id="142" w:author="gergel" w:date="2020-12-06T10:24:00Z">
        <w:r w:rsidR="001E22C3">
          <w:t>получаемое</w:t>
        </w:r>
        <w:r w:rsidR="001E22C3">
          <w:t xml:space="preserve"> </w:t>
        </w:r>
      </w:ins>
      <w:r w:rsidR="006E1C6D">
        <w:t>ускорение</w:t>
      </w:r>
      <w:r>
        <w:t xml:space="preserve"> </w:t>
      </w:r>
      <w:ins w:id="143" w:author="gergel" w:date="2020-12-06T10:24:00Z">
        <w:r w:rsidR="001E22C3">
          <w:t>(сокращение числа испытаний</w:t>
        </w:r>
      </w:ins>
      <w:ins w:id="144" w:author="gergel" w:date="2020-12-06T10:25:00Z">
        <w:r w:rsidR="001E22C3">
          <w:t xml:space="preserve">) </w:t>
        </w:r>
      </w:ins>
      <w:r>
        <w:t xml:space="preserve">при </w:t>
      </w:r>
      <w:del w:id="145" w:author="gergel" w:date="2020-12-06T10:25:00Z">
        <w:r w:rsidDel="001E22C3">
          <w:delText xml:space="preserve">использовании алгоритма </w:delText>
        </w:r>
        <w:r w:rsidDel="001E22C3">
          <w:rPr>
            <w:lang w:val="en-US"/>
          </w:rPr>
          <w:delText>PAMMI</w:delText>
        </w:r>
      </w:del>
      <w:ins w:id="146" w:author="gergel" w:date="2020-12-06T10:25:00Z">
        <w:r w:rsidR="001E22C3">
          <w:t>использовании параллельных вычислений</w:t>
        </w:r>
      </w:ins>
      <w:r>
        <w:t xml:space="preserve">. Последние два столбца содержат </w:t>
      </w:r>
      <w:del w:id="147" w:author="gergel" w:date="2020-12-06T10:25:00Z">
        <w:r w:rsidDel="006D190A">
          <w:delText xml:space="preserve">информацию о посчитанных </w:delText>
        </w:r>
      </w:del>
      <w:ins w:id="148" w:author="gergel" w:date="2020-12-06T10:25:00Z">
        <w:r w:rsidR="006D190A">
          <w:t xml:space="preserve">значений </w:t>
        </w:r>
      </w:ins>
      <w:r>
        <w:t>показател</w:t>
      </w:r>
      <w:ins w:id="149" w:author="gergel" w:date="2020-12-06T10:26:00Z">
        <w:r w:rsidR="006D190A">
          <w:t>е</w:t>
        </w:r>
      </w:ins>
      <w:del w:id="150" w:author="gergel" w:date="2020-12-06T10:26:00Z">
        <w:r w:rsidDel="006D190A">
          <w:delText>я</w:delText>
        </w:r>
      </w:del>
      <w:ins w:id="151" w:author="gergel" w:date="2020-12-06T10:26:00Z">
        <w:r w:rsidR="006D190A">
          <w:t>й</w:t>
        </w:r>
      </w:ins>
      <w:del w:id="152" w:author="gergel" w:date="2020-12-06T10:26:00Z">
        <w:r w:rsidDel="006D190A">
          <w:delText>х</w:delText>
        </w:r>
      </w:del>
      <w:r>
        <w:t xml:space="preserve"> </w:t>
      </w:r>
      <w:r>
        <w:rPr>
          <w:lang w:val="en-US"/>
        </w:rPr>
        <w:t>HV</w:t>
      </w:r>
      <w:r w:rsidRPr="00335885">
        <w:t xml:space="preserve"> </w:t>
      </w:r>
      <w:r>
        <w:t xml:space="preserve">и </w:t>
      </w:r>
      <w:r>
        <w:rPr>
          <w:lang w:val="en-US"/>
        </w:rPr>
        <w:t>DU</w:t>
      </w:r>
      <w:r w:rsidRPr="00335885">
        <w:t>.</w:t>
      </w:r>
    </w:p>
    <w:p w14:paraId="6B73ED85" w14:textId="3F50E21E" w:rsidR="002D257F" w:rsidRPr="00150A77" w:rsidRDefault="002D257F" w:rsidP="002D257F">
      <w:pPr>
        <w:pStyle w:val="af0"/>
        <w:spacing w:after="60"/>
        <w:ind w:firstLine="0"/>
        <w:jc w:val="center"/>
      </w:pPr>
      <w:r>
        <w:t>Таблица 2. Эффективность параллельно</w:t>
      </w:r>
      <w:ins w:id="153" w:author="gergel" w:date="2020-12-06T10:27:00Z">
        <w:r w:rsidR="006D190A">
          <w:t>го</w:t>
        </w:r>
      </w:ins>
      <w:del w:id="154" w:author="gergel" w:date="2020-12-06T10:27:00Z">
        <w:r w:rsidDel="006D190A">
          <w:delText>й</w:delText>
        </w:r>
      </w:del>
      <w:r>
        <w:t xml:space="preserve"> </w:t>
      </w:r>
      <w:del w:id="155" w:author="gergel" w:date="2020-12-06T10:26:00Z">
        <w:r w:rsidDel="006D190A">
          <w:delText xml:space="preserve">реализации </w:delText>
        </w:r>
      </w:del>
      <w:del w:id="156" w:author="gergel" w:date="2020-12-06T10:27:00Z">
        <w:r w:rsidDel="006D190A">
          <w:delText xml:space="preserve">метода </w:delText>
        </w:r>
      </w:del>
      <w:ins w:id="157" w:author="gergel" w:date="2020-12-06T10:27:00Z">
        <w:r w:rsidR="006D190A">
          <w:t xml:space="preserve">алгоритма </w:t>
        </w:r>
      </w:ins>
      <w:r w:rsidRPr="009932E1">
        <w:rPr>
          <w:color w:val="000000"/>
          <w:lang w:eastAsia="en-US"/>
        </w:rPr>
        <w:t>PAMMI</w:t>
      </w:r>
      <w:ins w:id="158" w:author="gergel" w:date="2020-12-06T10:29:00Z">
        <w:r w:rsidR="006D190A">
          <w:rPr>
            <w:color w:val="000000"/>
            <w:lang w:val="en-US" w:eastAsia="en-US"/>
          </w:rPr>
          <w:t>S</w:t>
        </w:r>
      </w:ins>
      <w:ins w:id="159" w:author="gergel" w:date="2020-12-06T10:27:00Z">
        <w:r w:rsidR="006D190A">
          <w:rPr>
            <w:color w:val="000000"/>
            <w:lang w:eastAsia="en-US"/>
          </w:rPr>
          <w:t xml:space="preserve"> при решении задач </w:t>
        </w:r>
        <w:r w:rsidR="006D190A">
          <w:rPr>
            <w:lang w:val="en-US"/>
          </w:rPr>
          <w:t>MCOmix</w:t>
        </w:r>
      </w:ins>
    </w:p>
    <w:tbl>
      <w:tblPr>
        <w:tblW w:w="6121" w:type="dxa"/>
        <w:jc w:val="center"/>
        <w:tblLook w:val="04A0" w:firstRow="1" w:lastRow="0" w:firstColumn="1" w:lastColumn="0" w:noHBand="0" w:noVBand="1"/>
      </w:tblPr>
      <w:tblGrid>
        <w:gridCol w:w="1429"/>
        <w:gridCol w:w="1350"/>
        <w:gridCol w:w="1228"/>
        <w:gridCol w:w="960"/>
        <w:gridCol w:w="1374"/>
      </w:tblGrid>
      <w:tr w:rsidR="009932E1" w:rsidRPr="009932E1" w14:paraId="491A66B7" w14:textId="77777777" w:rsidTr="001D1B94">
        <w:trPr>
          <w:trHeight w:val="315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EA38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Число ядер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5D8F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Итераций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EA0E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Ускорение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C9EA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DU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0401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HV</w:t>
            </w:r>
          </w:p>
        </w:tc>
      </w:tr>
      <w:tr w:rsidR="009932E1" w:rsidRPr="009932E1" w14:paraId="70ADB961" w14:textId="77777777" w:rsidTr="001D1B94">
        <w:trPr>
          <w:trHeight w:val="300"/>
          <w:jc w:val="center"/>
        </w:trPr>
        <w:tc>
          <w:tcPr>
            <w:tcW w:w="61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57D8" w14:textId="77777777" w:rsidR="009932E1" w:rsidRPr="009932E1" w:rsidRDefault="009932E1" w:rsidP="005B5DB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Оценка области Пар</w:t>
            </w:r>
            <w:r w:rsidR="005B5DB5" w:rsidRPr="005B5DB5">
              <w:rPr>
                <w:color w:val="000000"/>
                <w:szCs w:val="22"/>
                <w:lang w:eastAsia="en-US"/>
              </w:rPr>
              <w:t>ето</w:t>
            </w:r>
            <w:r w:rsidRPr="009932E1">
              <w:rPr>
                <w:color w:val="000000"/>
                <w:szCs w:val="22"/>
                <w:lang w:eastAsia="en-US"/>
              </w:rPr>
              <w:t xml:space="preserve"> полученная перебором</w:t>
            </w:r>
          </w:p>
        </w:tc>
      </w:tr>
      <w:tr w:rsidR="009932E1" w:rsidRPr="009932E1" w14:paraId="4A7C2585" w14:textId="77777777" w:rsidTr="001D1B9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BC1E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AABB" w14:textId="77777777" w:rsidR="009932E1" w:rsidRPr="009932E1" w:rsidRDefault="001D1B94" w:rsidP="001D1B94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1D1B94">
              <w:rPr>
                <w:color w:val="000000"/>
                <w:szCs w:val="22"/>
                <w:lang w:eastAsia="en-US"/>
              </w:rPr>
              <w:t>1 706 66</w:t>
            </w:r>
            <w:r>
              <w:rPr>
                <w:color w:val="000000"/>
                <w:szCs w:val="22"/>
                <w:lang w:eastAsia="en-US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ADFC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8586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20,6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2B84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29 784,9</w:t>
            </w:r>
          </w:p>
        </w:tc>
      </w:tr>
      <w:tr w:rsidR="009932E1" w:rsidRPr="009932E1" w14:paraId="0F8FBB10" w14:textId="77777777" w:rsidTr="001D1B94">
        <w:trPr>
          <w:trHeight w:val="300"/>
          <w:jc w:val="center"/>
        </w:trPr>
        <w:tc>
          <w:tcPr>
            <w:tcW w:w="61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2C7F" w14:textId="77777777" w:rsidR="009932E1" w:rsidRPr="009932E1" w:rsidRDefault="0007494A" w:rsidP="005B5DB5">
            <w:pPr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Оценка</w:t>
            </w:r>
            <w:r w:rsidR="009932E1" w:rsidRPr="009932E1">
              <w:rPr>
                <w:color w:val="000000"/>
                <w:szCs w:val="22"/>
                <w:lang w:eastAsia="en-US"/>
              </w:rPr>
              <w:t xml:space="preserve"> области Пар</w:t>
            </w:r>
            <w:r w:rsidR="005B5DB5" w:rsidRPr="005B5DB5">
              <w:rPr>
                <w:color w:val="000000"/>
                <w:szCs w:val="22"/>
                <w:lang w:eastAsia="en-US"/>
              </w:rPr>
              <w:t>ето</w:t>
            </w:r>
            <w:r w:rsidR="002D257F">
              <w:rPr>
                <w:color w:val="000000"/>
                <w:szCs w:val="22"/>
                <w:lang w:eastAsia="en-US"/>
              </w:rPr>
              <w:t xml:space="preserve"> полученная</w:t>
            </w:r>
            <w:r w:rsidR="009932E1" w:rsidRPr="009932E1">
              <w:rPr>
                <w:color w:val="000000"/>
                <w:szCs w:val="22"/>
                <w:lang w:eastAsia="en-US"/>
              </w:rPr>
              <w:t xml:space="preserve"> методом PAMMI</w:t>
            </w:r>
          </w:p>
        </w:tc>
      </w:tr>
      <w:tr w:rsidR="009932E1" w:rsidRPr="009932E1" w14:paraId="14570DB0" w14:textId="77777777" w:rsidTr="001D1B9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0DC3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A71E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86 261,6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E2FF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13D9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13,8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430C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30 212,3</w:t>
            </w:r>
          </w:p>
        </w:tc>
      </w:tr>
      <w:tr w:rsidR="009932E1" w:rsidRPr="009932E1" w14:paraId="13C59731" w14:textId="77777777" w:rsidTr="001D1B9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C2D2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E0BC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15 406,2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5C19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EFB7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14,4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2801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30 317,6</w:t>
            </w:r>
          </w:p>
        </w:tc>
      </w:tr>
      <w:tr w:rsidR="009932E1" w:rsidRPr="009932E1" w14:paraId="7401B45D" w14:textId="77777777" w:rsidTr="001D1B9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EAB3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9BD5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6 726,1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2D2B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AEF3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16,2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8270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30 248,3</w:t>
            </w:r>
          </w:p>
        </w:tc>
      </w:tr>
      <w:tr w:rsidR="009932E1" w:rsidRPr="009932E1" w14:paraId="225B8B88" w14:textId="77777777" w:rsidTr="001D1B9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3E0A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A8A1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5 972,7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D54C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9B6B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14,3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08BA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30 551,1</w:t>
            </w:r>
          </w:p>
        </w:tc>
      </w:tr>
      <w:tr w:rsidR="009932E1" w:rsidRPr="009932E1" w14:paraId="1DCCEE67" w14:textId="77777777" w:rsidTr="001D1B9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B095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053E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3 657,4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EF71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23,6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ACAD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13,9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2E88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30 092,3</w:t>
            </w:r>
          </w:p>
        </w:tc>
      </w:tr>
      <w:tr w:rsidR="009932E1" w:rsidRPr="009932E1" w14:paraId="5D804187" w14:textId="77777777" w:rsidTr="001D1B9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9479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C27E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3 162,3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4220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27,3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A41D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14,9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A1E3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30 443,9</w:t>
            </w:r>
          </w:p>
        </w:tc>
      </w:tr>
      <w:tr w:rsidR="009932E1" w:rsidRPr="009932E1" w14:paraId="4B31FD9A" w14:textId="77777777" w:rsidTr="001D1B9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BD80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88BA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2 888,7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2E5F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29,9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D472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14,6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DC7A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30 528,7</w:t>
            </w:r>
          </w:p>
        </w:tc>
      </w:tr>
      <w:tr w:rsidR="009932E1" w:rsidRPr="009932E1" w14:paraId="63E14201" w14:textId="77777777" w:rsidTr="001D1B9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C925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863A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2 028,8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4D97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0B3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15,6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4A82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30 046,1</w:t>
            </w:r>
          </w:p>
        </w:tc>
      </w:tr>
      <w:tr w:rsidR="009932E1" w:rsidRPr="009932E1" w14:paraId="4339CF75" w14:textId="77777777" w:rsidTr="001D1B94">
        <w:trPr>
          <w:trHeight w:val="315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05F7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BA42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1 767,6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5489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48,8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EE74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15,3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9415" w14:textId="77777777" w:rsidR="009932E1" w:rsidRPr="009932E1" w:rsidRDefault="009932E1" w:rsidP="00140A25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9932E1">
              <w:rPr>
                <w:color w:val="000000"/>
                <w:szCs w:val="22"/>
                <w:lang w:eastAsia="en-US"/>
              </w:rPr>
              <w:t>30 255,5</w:t>
            </w:r>
          </w:p>
        </w:tc>
      </w:tr>
    </w:tbl>
    <w:p w14:paraId="4CF139FF" w14:textId="0DB548FB" w:rsidR="006D190A" w:rsidRDefault="006D190A" w:rsidP="00335885">
      <w:pPr>
        <w:spacing w:before="120" w:after="60"/>
        <w:ind w:firstLine="426"/>
        <w:jc w:val="both"/>
        <w:rPr>
          <w:ins w:id="160" w:author="gergel" w:date="2020-12-06T10:40:00Z"/>
        </w:rPr>
      </w:pPr>
      <w:ins w:id="161" w:author="gergel" w:date="2020-12-06T10:28:00Z">
        <w:r>
          <w:lastRenderedPageBreak/>
          <w:t>Результаты выполненных вычислительных экспериментов показывают</w:t>
        </w:r>
      </w:ins>
      <w:ins w:id="162" w:author="gergel" w:date="2020-12-06T10:29:00Z">
        <w:r>
          <w:t>,</w:t>
        </w:r>
      </w:ins>
      <w:ins w:id="163" w:author="gergel" w:date="2020-12-06T10:28:00Z">
        <w:r>
          <w:t xml:space="preserve"> </w:t>
        </w:r>
      </w:ins>
      <w:ins w:id="164" w:author="gergel" w:date="2020-12-06T10:29:00Z">
        <w:r>
          <w:t xml:space="preserve">что </w:t>
        </w:r>
        <w:r>
          <w:t xml:space="preserve">алгоритм </w:t>
        </w:r>
        <w:r w:rsidRPr="009932E1">
          <w:rPr>
            <w:color w:val="000000"/>
            <w:szCs w:val="22"/>
            <w:lang w:eastAsia="en-US"/>
          </w:rPr>
          <w:t>PAMMI</w:t>
        </w:r>
        <w:r>
          <w:rPr>
            <w:color w:val="000000"/>
            <w:szCs w:val="22"/>
            <w:lang w:val="en-US" w:eastAsia="en-US"/>
          </w:rPr>
          <w:t>S</w:t>
        </w:r>
      </w:ins>
      <w:ins w:id="165" w:author="gergel" w:date="2020-12-06T10:30:00Z">
        <w:r w:rsidRPr="006D190A">
          <w:rPr>
            <w:color w:val="000000"/>
            <w:szCs w:val="22"/>
            <w:lang w:eastAsia="en-US"/>
            <w:rPrChange w:id="166" w:author="gergel" w:date="2020-12-06T10:30:00Z">
              <w:rPr>
                <w:color w:val="000000"/>
                <w:szCs w:val="22"/>
                <w:lang w:val="en-US" w:eastAsia="en-US"/>
              </w:rPr>
            </w:rPrChange>
          </w:rPr>
          <w:t xml:space="preserve"> </w:t>
        </w:r>
        <w:r>
          <w:rPr>
            <w:color w:val="000000"/>
            <w:szCs w:val="22"/>
            <w:lang w:eastAsia="en-US"/>
          </w:rPr>
          <w:t>является масштабируемым – ускорение паралле</w:t>
        </w:r>
      </w:ins>
      <w:ins w:id="167" w:author="gergel" w:date="2020-12-06T10:31:00Z">
        <w:r>
          <w:rPr>
            <w:color w:val="000000"/>
            <w:szCs w:val="22"/>
            <w:lang w:eastAsia="en-US"/>
          </w:rPr>
          <w:t>ль</w:t>
        </w:r>
      </w:ins>
      <w:ins w:id="168" w:author="gergel" w:date="2020-12-06T10:30:00Z">
        <w:r>
          <w:rPr>
            <w:color w:val="000000"/>
            <w:szCs w:val="22"/>
            <w:lang w:eastAsia="en-US"/>
          </w:rPr>
          <w:t>ны</w:t>
        </w:r>
      </w:ins>
      <w:ins w:id="169" w:author="gergel" w:date="2020-12-06T10:31:00Z">
        <w:r>
          <w:rPr>
            <w:color w:val="000000"/>
            <w:szCs w:val="22"/>
            <w:lang w:eastAsia="en-US"/>
          </w:rPr>
          <w:t>х</w:t>
        </w:r>
      </w:ins>
      <w:ins w:id="170" w:author="gergel" w:date="2020-12-06T10:30:00Z">
        <w:r>
          <w:rPr>
            <w:color w:val="000000"/>
            <w:szCs w:val="22"/>
            <w:lang w:eastAsia="en-US"/>
          </w:rPr>
          <w:t xml:space="preserve"> вычислений</w:t>
        </w:r>
      </w:ins>
      <w:ins w:id="171" w:author="gergel" w:date="2020-12-06T10:31:00Z">
        <w:r>
          <w:rPr>
            <w:color w:val="000000"/>
            <w:szCs w:val="22"/>
            <w:lang w:eastAsia="en-US"/>
          </w:rPr>
          <w:t xml:space="preserve"> увеличивается практически линейно с увеличением числа используемых вычислительных ядер.</w:t>
        </w:r>
      </w:ins>
      <w:ins w:id="172" w:author="gergel" w:date="2020-12-06T10:32:00Z">
        <w:r>
          <w:rPr>
            <w:color w:val="000000"/>
            <w:szCs w:val="22"/>
            <w:lang w:eastAsia="en-US"/>
          </w:rPr>
          <w:t xml:space="preserve"> Получаемые значения показателей </w:t>
        </w:r>
      </w:ins>
      <w:ins w:id="173" w:author="gergel" w:date="2020-12-06T10:33:00Z">
        <w:r>
          <w:rPr>
            <w:lang w:val="en-US"/>
          </w:rPr>
          <w:t>HV</w:t>
        </w:r>
        <w:r w:rsidRPr="008F46BB">
          <w:t xml:space="preserve"> </w:t>
        </w:r>
        <w:r>
          <w:t xml:space="preserve">и </w:t>
        </w:r>
        <w:r>
          <w:rPr>
            <w:lang w:val="en-US"/>
          </w:rPr>
          <w:t>DU</w:t>
        </w:r>
        <w:r>
          <w:t xml:space="preserve"> свидетельствуют о том, что оценка множества Парето с </w:t>
        </w:r>
      </w:ins>
      <w:ins w:id="174" w:author="gergel" w:date="2020-12-06T10:34:00Z">
        <w:r>
          <w:t xml:space="preserve">использованием алгоритма </w:t>
        </w:r>
        <w:r w:rsidRPr="009932E1">
          <w:rPr>
            <w:color w:val="000000"/>
            <w:szCs w:val="22"/>
            <w:lang w:eastAsia="en-US"/>
          </w:rPr>
          <w:t>PAMMI</w:t>
        </w:r>
        <w:r>
          <w:rPr>
            <w:color w:val="000000"/>
            <w:szCs w:val="22"/>
            <w:lang w:val="en-US" w:eastAsia="en-US"/>
          </w:rPr>
          <w:t>S</w:t>
        </w:r>
      </w:ins>
      <w:ins w:id="175" w:author="gergel" w:date="2020-12-06T10:33:00Z">
        <w:r>
          <w:t xml:space="preserve"> </w:t>
        </w:r>
      </w:ins>
      <w:ins w:id="176" w:author="gergel" w:date="2020-12-06T10:34:00Z">
        <w:r w:rsidR="00087739">
          <w:t>вычисляется более точно и при выпол</w:t>
        </w:r>
      </w:ins>
      <w:ins w:id="177" w:author="gergel" w:date="2020-12-06T10:35:00Z">
        <w:r w:rsidR="00087739">
          <w:t>н</w:t>
        </w:r>
      </w:ins>
      <w:ins w:id="178" w:author="gergel" w:date="2020-12-06T10:34:00Z">
        <w:r w:rsidR="00087739">
          <w:t xml:space="preserve">ении </w:t>
        </w:r>
      </w:ins>
      <w:ins w:id="179" w:author="gergel" w:date="2020-12-06T10:35:00Z">
        <w:r w:rsidR="00087739">
          <w:t>существенно меньшего количества</w:t>
        </w:r>
        <w:r w:rsidR="00087739">
          <w:t xml:space="preserve"> испытаний</w:t>
        </w:r>
        <w:r w:rsidR="00087739">
          <w:t xml:space="preserve"> по сравнению с результа</w:t>
        </w:r>
      </w:ins>
      <w:ins w:id="180" w:author="gergel" w:date="2020-12-06T10:36:00Z">
        <w:r w:rsidR="00087739">
          <w:t>та</w:t>
        </w:r>
      </w:ins>
      <w:ins w:id="181" w:author="gergel" w:date="2020-12-06T10:35:00Z">
        <w:r w:rsidR="00087739">
          <w:t>ми</w:t>
        </w:r>
      </w:ins>
      <w:ins w:id="182" w:author="gergel" w:date="2020-12-06T10:36:00Z">
        <w:r w:rsidR="00087739">
          <w:t>, получаемыми при использовании равномерных сеток в обл</w:t>
        </w:r>
      </w:ins>
      <w:ins w:id="183" w:author="gergel" w:date="2020-12-06T10:37:00Z">
        <w:r w:rsidR="00087739">
          <w:t>а</w:t>
        </w:r>
      </w:ins>
      <w:ins w:id="184" w:author="gergel" w:date="2020-12-06T10:36:00Z">
        <w:r w:rsidR="00087739">
          <w:t xml:space="preserve">сти </w:t>
        </w:r>
      </w:ins>
      <w:ins w:id="185" w:author="gergel" w:date="2020-12-06T10:37:00Z">
        <w:r w:rsidR="00087739">
          <w:t>значений переменных</w:t>
        </w:r>
      </w:ins>
      <w:ins w:id="186" w:author="gergel" w:date="2020-12-06T10:38:00Z">
        <w:r w:rsidR="00087739">
          <w:t xml:space="preserve"> </w:t>
        </w:r>
        <m:oMath>
          <m:r>
            <w:rPr>
              <w:rFonts w:ascii="Cambria Math" w:hAnsi="Cambria Math"/>
              <w:lang w:bidi="en-US"/>
            </w:rPr>
            <m:t>D×</m:t>
          </m:r>
          <m:r>
            <w:rPr>
              <w:rFonts w:ascii="Cambria Math" w:hAnsi="Cambria Math"/>
              <w:lang w:val="en-US" w:bidi="en-US"/>
            </w:rPr>
            <m:t>U</m:t>
          </m:r>
        </m:oMath>
      </w:ins>
      <w:ins w:id="187" w:author="gergel" w:date="2020-12-06T10:37:00Z">
        <w:r w:rsidR="00087739">
          <w:t>.</w:t>
        </w:r>
      </w:ins>
    </w:p>
    <w:p w14:paraId="65546E68" w14:textId="77777777" w:rsidR="00235FEA" w:rsidRPr="00ED2F07" w:rsidRDefault="00235FEA" w:rsidP="00235FEA">
      <w:pPr>
        <w:pStyle w:val="10"/>
        <w:rPr>
          <w:ins w:id="188" w:author="gergel" w:date="2020-12-06T10:40:00Z"/>
        </w:rPr>
      </w:pPr>
      <w:ins w:id="189" w:author="gergel" w:date="2020-12-06T10:40:00Z">
        <w:r w:rsidRPr="00ED2F07">
          <w:t>6. Заключение</w:t>
        </w:r>
      </w:ins>
    </w:p>
    <w:p w14:paraId="731C7654" w14:textId="04834C26" w:rsidR="00235FEA" w:rsidRPr="00F95D20" w:rsidRDefault="00235FEA" w:rsidP="00235FEA">
      <w:pPr>
        <w:tabs>
          <w:tab w:val="left" w:pos="1130"/>
        </w:tabs>
        <w:ind w:firstLine="425"/>
        <w:jc w:val="both"/>
        <w:rPr>
          <w:ins w:id="190" w:author="gergel" w:date="2020-12-06T10:40:00Z"/>
          <w:szCs w:val="22"/>
          <w:rPrChange w:id="191" w:author="gergel" w:date="2020-12-06T10:58:00Z">
            <w:rPr>
              <w:ins w:id="192" w:author="gergel" w:date="2020-12-06T10:40:00Z"/>
            </w:rPr>
          </w:rPrChange>
        </w:rPr>
      </w:pPr>
      <w:ins w:id="193" w:author="gergel" w:date="2020-12-06T10:40:00Z">
        <w:r w:rsidRPr="00F95D20">
          <w:rPr>
            <w:szCs w:val="22"/>
            <w:rPrChange w:id="194" w:author="gergel" w:date="2020-12-06T10:58:00Z">
              <w:rPr/>
            </w:rPrChange>
          </w:rPr>
          <w:t xml:space="preserve">В статье предлагается новый подход для решения </w:t>
        </w:r>
      </w:ins>
      <w:ins w:id="195" w:author="gergel" w:date="2020-12-06T10:44:00Z">
        <w:r w:rsidRPr="00F95D20">
          <w:rPr>
            <w:szCs w:val="22"/>
            <w:rPrChange w:id="196" w:author="gergel" w:date="2020-12-06T10:58:00Z">
              <w:rPr>
                <w:sz w:val="20"/>
                <w:szCs w:val="20"/>
              </w:rPr>
            </w:rPrChange>
          </w:rPr>
          <w:t>вычислительно-трудоемких задач оптимизации, в которых часть варьируемых параметров могут принимать только дискретные значения</w:t>
        </w:r>
        <w:r w:rsidRPr="00F95D20">
          <w:rPr>
            <w:szCs w:val="22"/>
            <w:rPrChange w:id="197" w:author="gergel" w:date="2020-12-06T10:58:00Z">
              <w:rPr/>
            </w:rPrChange>
          </w:rPr>
          <w:t xml:space="preserve"> </w:t>
        </w:r>
      </w:ins>
      <w:ins w:id="198" w:author="gergel" w:date="2020-12-06T10:40:00Z">
        <w:r w:rsidRPr="00F95D20">
          <w:rPr>
            <w:szCs w:val="22"/>
            <w:rPrChange w:id="199" w:author="gergel" w:date="2020-12-06T10:58:00Z">
              <w:rPr/>
            </w:rPrChange>
          </w:rPr>
          <w:t>(</w:t>
        </w:r>
        <w:r w:rsidRPr="00F95D20">
          <w:rPr>
            <w:szCs w:val="22"/>
            <w:lang w:val="en-US"/>
            <w:rPrChange w:id="200" w:author="gergel" w:date="2020-12-06T10:58:00Z">
              <w:rPr>
                <w:lang w:val="en-US"/>
              </w:rPr>
            </w:rPrChange>
          </w:rPr>
          <w:t>MCO</w:t>
        </w:r>
        <w:r w:rsidRPr="00F95D20">
          <w:rPr>
            <w:szCs w:val="22"/>
            <w:lang w:val="en-US"/>
            <w:rPrChange w:id="201" w:author="gergel" w:date="2020-12-06T10:58:00Z">
              <w:rPr>
                <w:lang w:val="en-US"/>
              </w:rPr>
            </w:rPrChange>
          </w:rPr>
          <w:t>mix</w:t>
        </w:r>
        <w:r w:rsidRPr="00F95D20">
          <w:rPr>
            <w:szCs w:val="22"/>
            <w:rPrChange w:id="202" w:author="gergel" w:date="2020-12-06T10:58:00Z">
              <w:rPr/>
            </w:rPrChange>
          </w:rPr>
          <w:t>)</w:t>
        </w:r>
      </w:ins>
      <w:ins w:id="203" w:author="gergel" w:date="2020-12-06T10:44:00Z">
        <w:r w:rsidR="005237D4" w:rsidRPr="00F95D20">
          <w:rPr>
            <w:szCs w:val="22"/>
            <w:rPrChange w:id="204" w:author="gergel" w:date="2020-12-06T10:58:00Z">
              <w:rPr/>
            </w:rPrChange>
          </w:rPr>
          <w:t>, П</w:t>
        </w:r>
        <w:r w:rsidRPr="00F95D20">
          <w:rPr>
            <w:szCs w:val="22"/>
            <w:rPrChange w:id="205" w:author="gergel" w:date="2020-12-06T10:58:00Z">
              <w:rPr/>
            </w:rPrChange>
          </w:rPr>
          <w:t>редполагается также</w:t>
        </w:r>
      </w:ins>
      <w:ins w:id="206" w:author="gergel" w:date="2020-12-06T10:45:00Z">
        <w:r w:rsidR="005237D4" w:rsidRPr="00F95D20">
          <w:rPr>
            <w:szCs w:val="22"/>
            <w:rPrChange w:id="207" w:author="gergel" w:date="2020-12-06T10:58:00Z">
              <w:rPr/>
            </w:rPrChange>
          </w:rPr>
          <w:t>, что</w:t>
        </w:r>
      </w:ins>
      <w:ins w:id="208" w:author="gergel" w:date="2020-12-06T10:40:00Z">
        <w:r w:rsidRPr="00F95D20">
          <w:rPr>
            <w:szCs w:val="22"/>
            <w:rPrChange w:id="209" w:author="gergel" w:date="2020-12-06T10:58:00Z">
              <w:rPr/>
            </w:rPrChange>
          </w:rPr>
          <w:t xml:space="preserve"> критерии оптимальности могут быть многоэкстремальными, а вычисление значений критериев может требовать большого объема вычислений. </w:t>
        </w:r>
      </w:ins>
      <w:ins w:id="210" w:author="gergel" w:date="2020-12-06T10:50:00Z">
        <w:r w:rsidR="005237D4" w:rsidRPr="00F95D20">
          <w:rPr>
            <w:szCs w:val="22"/>
            <w:rPrChange w:id="211" w:author="gergel" w:date="2020-12-06T10:58:00Z">
              <w:rPr/>
            </w:rPrChange>
          </w:rPr>
          <w:t xml:space="preserve">Большая вычислительная сложность </w:t>
        </w:r>
      </w:ins>
      <w:ins w:id="212" w:author="gergel" w:date="2020-12-06T10:51:00Z">
        <w:r w:rsidR="005237D4" w:rsidRPr="00F95D20">
          <w:rPr>
            <w:szCs w:val="22"/>
            <w:rPrChange w:id="213" w:author="gergel" w:date="2020-12-06T10:58:00Z">
              <w:rPr/>
            </w:rPrChange>
          </w:rPr>
          <w:t xml:space="preserve">рассматриваемого класса </w:t>
        </w:r>
      </w:ins>
      <w:ins w:id="214" w:author="gergel" w:date="2020-12-06T10:50:00Z">
        <w:r w:rsidR="005237D4" w:rsidRPr="00F95D20">
          <w:rPr>
            <w:szCs w:val="22"/>
            <w:rPrChange w:id="215" w:author="gergel" w:date="2020-12-06T10:58:00Z">
              <w:rPr/>
            </w:rPrChange>
          </w:rPr>
          <w:t xml:space="preserve">обуславливает необходимость </w:t>
        </w:r>
      </w:ins>
      <w:ins w:id="216" w:author="gergel" w:date="2020-12-06T10:52:00Z">
        <w:r w:rsidR="005237D4" w:rsidRPr="00F95D20">
          <w:rPr>
            <w:szCs w:val="22"/>
            <w:rPrChange w:id="217" w:author="gergel" w:date="2020-12-06T10:58:00Z">
              <w:rPr/>
            </w:rPrChange>
          </w:rPr>
          <w:t xml:space="preserve">разработки параллельных методов решения, эффективно </w:t>
        </w:r>
      </w:ins>
      <w:ins w:id="218" w:author="gergel" w:date="2020-12-06T10:50:00Z">
        <w:r w:rsidR="005237D4" w:rsidRPr="00F95D20">
          <w:rPr>
            <w:szCs w:val="22"/>
            <w:rPrChange w:id="219" w:author="gergel" w:date="2020-12-06T10:58:00Z">
              <w:rPr/>
            </w:rPrChange>
          </w:rPr>
          <w:t>использ</w:t>
        </w:r>
      </w:ins>
      <w:ins w:id="220" w:author="gergel" w:date="2020-12-06T10:52:00Z">
        <w:r w:rsidR="005237D4" w:rsidRPr="00F95D20">
          <w:rPr>
            <w:szCs w:val="22"/>
            <w:rPrChange w:id="221" w:author="gergel" w:date="2020-12-06T10:58:00Z">
              <w:rPr/>
            </w:rPrChange>
          </w:rPr>
          <w:t xml:space="preserve">ующих </w:t>
        </w:r>
      </w:ins>
      <w:ins w:id="222" w:author="gergel" w:date="2020-12-06T10:51:00Z">
        <w:r w:rsidR="005237D4" w:rsidRPr="00F95D20">
          <w:rPr>
            <w:szCs w:val="22"/>
            <w:rPrChange w:id="223" w:author="gergel" w:date="2020-12-06T10:58:00Z">
              <w:rPr/>
            </w:rPrChange>
          </w:rPr>
          <w:t xml:space="preserve">высокопроизводительные </w:t>
        </w:r>
      </w:ins>
      <w:ins w:id="224" w:author="gergel" w:date="2020-12-06T10:53:00Z">
        <w:r w:rsidR="005237D4" w:rsidRPr="00F95D20">
          <w:rPr>
            <w:szCs w:val="22"/>
            <w:rPrChange w:id="225" w:author="gergel" w:date="2020-12-06T10:58:00Z">
              <w:rPr/>
            </w:rPrChange>
          </w:rPr>
          <w:t>вычислительные системы.</w:t>
        </w:r>
      </w:ins>
    </w:p>
    <w:p w14:paraId="2A1DF768" w14:textId="748438A4" w:rsidR="00235FEA" w:rsidRDefault="00235FEA" w:rsidP="00235FEA">
      <w:pPr>
        <w:tabs>
          <w:tab w:val="left" w:pos="1130"/>
        </w:tabs>
        <w:ind w:firstLine="425"/>
        <w:jc w:val="both"/>
        <w:rPr>
          <w:ins w:id="226" w:author="gergel" w:date="2020-12-06T10:40:00Z"/>
        </w:rPr>
      </w:pPr>
      <w:ins w:id="227" w:author="gergel" w:date="2020-12-06T10:42:00Z">
        <w:r w:rsidRPr="00F95D20">
          <w:rPr>
            <w:szCs w:val="22"/>
            <w:rPrChange w:id="228" w:author="gergel" w:date="2020-12-06T10:58:00Z">
              <w:rPr>
                <w:b/>
                <w:sz w:val="20"/>
                <w:szCs w:val="20"/>
              </w:rPr>
            </w:rPrChange>
          </w:rPr>
          <w:t>В рамках разработанного подхода решение задач смешанной оптимизации (</w:t>
        </w:r>
        <w:r w:rsidRPr="00F95D20">
          <w:rPr>
            <w:szCs w:val="22"/>
            <w:lang w:val="en-US"/>
            <w:rPrChange w:id="229" w:author="gergel" w:date="2020-12-06T10:58:00Z">
              <w:rPr>
                <w:b/>
                <w:sz w:val="20"/>
                <w:szCs w:val="20"/>
                <w:lang w:val="en-US"/>
              </w:rPr>
            </w:rPrChange>
          </w:rPr>
          <w:t>mixed</w:t>
        </w:r>
        <w:r w:rsidRPr="00F95D20">
          <w:rPr>
            <w:szCs w:val="22"/>
            <w:rPrChange w:id="230" w:author="gergel" w:date="2020-12-06T10:58:00Z">
              <w:rPr>
                <w:b/>
                <w:sz w:val="20"/>
                <w:szCs w:val="20"/>
              </w:rPr>
            </w:rPrChange>
          </w:rPr>
          <w:t>-</w:t>
        </w:r>
        <w:r w:rsidRPr="00F95D20">
          <w:rPr>
            <w:szCs w:val="22"/>
            <w:lang w:val="en-US"/>
            <w:rPrChange w:id="231" w:author="gergel" w:date="2020-12-06T10:58:00Z">
              <w:rPr>
                <w:b/>
                <w:sz w:val="20"/>
                <w:szCs w:val="20"/>
                <w:lang w:val="en-US"/>
              </w:rPr>
            </w:rPrChange>
          </w:rPr>
          <w:t>integer</w:t>
        </w:r>
        <w:r w:rsidRPr="00F95D20">
          <w:rPr>
            <w:szCs w:val="22"/>
            <w:rPrChange w:id="232" w:author="gergel" w:date="2020-12-06T10:58:00Z">
              <w:rPr>
                <w:b/>
                <w:sz w:val="20"/>
                <w:szCs w:val="20"/>
              </w:rPr>
            </w:rPrChange>
          </w:rPr>
          <w:t xml:space="preserve"> </w:t>
        </w:r>
        <w:r w:rsidRPr="00F95D20">
          <w:rPr>
            <w:szCs w:val="22"/>
            <w:lang w:val="en-US"/>
            <w:rPrChange w:id="233" w:author="gergel" w:date="2020-12-06T10:58:00Z">
              <w:rPr>
                <w:b/>
                <w:sz w:val="20"/>
                <w:szCs w:val="20"/>
                <w:lang w:val="en-US"/>
              </w:rPr>
            </w:rPrChange>
          </w:rPr>
          <w:t>optimization</w:t>
        </w:r>
        <w:r w:rsidRPr="00F95D20">
          <w:rPr>
            <w:szCs w:val="22"/>
            <w:rPrChange w:id="234" w:author="gergel" w:date="2020-12-06T10:58:00Z">
              <w:rPr>
                <w:b/>
                <w:sz w:val="20"/>
                <w:szCs w:val="20"/>
              </w:rPr>
            </w:rPrChange>
          </w:rPr>
          <w:t xml:space="preserve"> </w:t>
        </w:r>
        <w:r w:rsidRPr="00F95D20">
          <w:rPr>
            <w:szCs w:val="22"/>
            <w:lang w:val="en-US"/>
            <w:rPrChange w:id="235" w:author="gergel" w:date="2020-12-06T10:58:00Z">
              <w:rPr>
                <w:b/>
                <w:sz w:val="20"/>
                <w:szCs w:val="20"/>
                <w:lang w:val="en-US"/>
              </w:rPr>
            </w:rPrChange>
          </w:rPr>
          <w:t>problems</w:t>
        </w:r>
        <w:r w:rsidRPr="00F95D20">
          <w:rPr>
            <w:szCs w:val="22"/>
            <w:rPrChange w:id="236" w:author="gergel" w:date="2020-12-06T10:58:00Z">
              <w:rPr>
                <w:b/>
                <w:sz w:val="20"/>
                <w:szCs w:val="20"/>
              </w:rPr>
            </w:rPrChange>
          </w:rPr>
          <w:t>) сводятся к решению семейства оптимизационных задач</w:t>
        </w:r>
      </w:ins>
      <w:ins w:id="237" w:author="gergel" w:date="2020-12-06T10:58:00Z">
        <w:r w:rsidR="00F95D20" w:rsidRPr="00F95D20">
          <w:rPr>
            <w:szCs w:val="22"/>
            <w:rPrChange w:id="238" w:author="gergel" w:date="2020-12-06T10:58:00Z">
              <w:rPr>
                <w:sz w:val="20"/>
                <w:szCs w:val="20"/>
              </w:rPr>
            </w:rPrChange>
          </w:rPr>
          <w:t xml:space="preserve"> глобального поиска</w:t>
        </w:r>
      </w:ins>
      <w:ins w:id="239" w:author="gergel" w:date="2020-12-06T10:42:00Z">
        <w:r w:rsidRPr="00F95D20">
          <w:rPr>
            <w:szCs w:val="22"/>
            <w:rPrChange w:id="240" w:author="gergel" w:date="2020-12-06T10:58:00Z">
              <w:rPr>
                <w:b/>
                <w:sz w:val="20"/>
                <w:szCs w:val="20"/>
              </w:rPr>
            </w:rPrChange>
          </w:rPr>
          <w:t>, в которых используются только непрерывные параметры. Решение всех задач семейства осуществляется одновременно в режиме разделения времени, при котором выбор задачи оптимизации для выполнения очередной итерации глобального поиска выполняется адаптивно с учетом поисковой информации, получаемой в процессе вычислений.</w:t>
        </w:r>
      </w:ins>
      <w:ins w:id="241" w:author="gergel" w:date="2020-12-06T10:59:00Z">
        <w:r w:rsidR="00F95D20">
          <w:rPr>
            <w:szCs w:val="22"/>
          </w:rPr>
          <w:t xml:space="preserve"> </w:t>
        </w:r>
      </w:ins>
      <w:ins w:id="242" w:author="gergel" w:date="2020-12-06T10:40:00Z">
        <w:r w:rsidRPr="00D576EA">
          <w:t xml:space="preserve">Как показывают результаты вычислительных экспериментов, </w:t>
        </w:r>
        <w:r>
          <w:t>разработанный</w:t>
        </w:r>
        <w:r w:rsidRPr="00D576EA">
          <w:t xml:space="preserve"> подход позволяет значительно сократить вычислительную трудоемкость </w:t>
        </w:r>
        <w:r>
          <w:t xml:space="preserve">многоэтапного </w:t>
        </w:r>
        <w:r w:rsidRPr="00D576EA">
          <w:t xml:space="preserve">решения </w:t>
        </w:r>
      </w:ins>
      <w:ins w:id="243" w:author="gergel" w:date="2020-12-06T10:55:00Z">
        <w:r w:rsidR="00F95D20">
          <w:t xml:space="preserve">задач </w:t>
        </w:r>
      </w:ins>
      <w:ins w:id="244" w:author="gergel" w:date="2020-12-06T10:40:00Z">
        <w:r>
          <w:rPr>
            <w:lang w:val="en-US"/>
          </w:rPr>
          <w:t>MCO</w:t>
        </w:r>
      </w:ins>
      <w:ins w:id="245" w:author="gergel" w:date="2020-12-06T10:55:00Z">
        <w:r w:rsidR="00F95D20">
          <w:rPr>
            <w:lang w:val="en-US"/>
          </w:rPr>
          <w:t>mix</w:t>
        </w:r>
      </w:ins>
      <w:ins w:id="246" w:author="gergel" w:date="2020-12-06T10:40:00Z">
        <w:r w:rsidRPr="00D576EA">
          <w:t>.</w:t>
        </w:r>
      </w:ins>
    </w:p>
    <w:p w14:paraId="5AA92CCB" w14:textId="346164D2" w:rsidR="00235FEA" w:rsidRDefault="00235FEA" w:rsidP="00235FEA">
      <w:pPr>
        <w:tabs>
          <w:tab w:val="left" w:pos="1130"/>
        </w:tabs>
        <w:ind w:firstLine="425"/>
        <w:jc w:val="both"/>
        <w:rPr>
          <w:ins w:id="247" w:author="gergel" w:date="2020-12-06T10:40:00Z"/>
        </w:rPr>
      </w:pPr>
      <w:ins w:id="248" w:author="gergel" w:date="2020-12-06T10:40:00Z">
        <w:r>
          <w:t xml:space="preserve">Как заключение, можно отметить, что разработанный подход является перспективным и требует дальнейшего продолжения исследований. Прежде всего, необходимо продолжить проведение вычислительных экспериментов по решению задач многокритериальной </w:t>
        </w:r>
      </w:ins>
      <w:ins w:id="249" w:author="gergel" w:date="2020-12-06T11:00:00Z">
        <w:r w:rsidR="00F95D20" w:rsidRPr="007C6085">
          <w:rPr>
            <w:szCs w:val="22"/>
          </w:rPr>
          <w:t xml:space="preserve">смешанной </w:t>
        </w:r>
      </w:ins>
      <w:ins w:id="250" w:author="gergel" w:date="2020-12-06T10:40:00Z">
        <w:r>
          <w:t>оптимизации при большем количестве критериев эффективности и для большей размерности решаемых задач</w:t>
        </w:r>
        <w:bookmarkStart w:id="251" w:name="_GoBack"/>
        <w:bookmarkEnd w:id="251"/>
        <w:r>
          <w:t>. Следует также оценить возможность организации параллельных вычислений с использованием высокопроизводительных систем</w:t>
        </w:r>
      </w:ins>
      <w:ins w:id="252" w:author="gergel" w:date="2020-12-06T10:56:00Z">
        <w:r w:rsidR="00F95D20">
          <w:t xml:space="preserve"> с распределенной памятью</w:t>
        </w:r>
      </w:ins>
      <w:ins w:id="253" w:author="gergel" w:date="2020-12-06T10:40:00Z">
        <w:r>
          <w:t>.</w:t>
        </w:r>
      </w:ins>
    </w:p>
    <w:p w14:paraId="1297D1B3" w14:textId="77777777" w:rsidR="00235FEA" w:rsidRPr="006D190A" w:rsidRDefault="00235FEA" w:rsidP="00335885">
      <w:pPr>
        <w:spacing w:before="120" w:after="60"/>
        <w:ind w:firstLine="426"/>
        <w:jc w:val="both"/>
        <w:rPr>
          <w:ins w:id="254" w:author="gergel" w:date="2020-12-06T10:29:00Z"/>
          <w:rPrChange w:id="255" w:author="gergel" w:date="2020-12-06T10:33:00Z">
            <w:rPr>
              <w:ins w:id="256" w:author="gergel" w:date="2020-12-06T10:29:00Z"/>
            </w:rPr>
          </w:rPrChange>
        </w:rPr>
      </w:pPr>
    </w:p>
    <w:p w14:paraId="1BD88F93" w14:textId="4D3A0D20" w:rsidR="00D17066" w:rsidRPr="00335885" w:rsidDel="00087739" w:rsidRDefault="00335885" w:rsidP="00335885">
      <w:pPr>
        <w:spacing w:before="120" w:after="60"/>
        <w:ind w:firstLine="426"/>
        <w:jc w:val="both"/>
        <w:rPr>
          <w:del w:id="257" w:author="gergel" w:date="2020-12-06T10:38:00Z"/>
        </w:rPr>
      </w:pPr>
      <w:del w:id="258" w:author="gergel" w:date="2020-12-06T10:38:00Z">
        <w:r w:rsidDel="00087739">
          <w:delText xml:space="preserve">Исходя из </w:delText>
        </w:r>
        <w:r w:rsidR="007E285B" w:rsidDel="00087739">
          <w:delText>данных представленных в</w:delText>
        </w:r>
        <w:r w:rsidDel="00087739">
          <w:delText xml:space="preserve"> таблице 2 можно сделать следующие выводы.</w:delText>
        </w:r>
        <w:r w:rsidR="008F46BB" w:rsidDel="00087739">
          <w:delText xml:space="preserve"> Разработанный алгоритм </w:delText>
        </w:r>
        <w:r w:rsidR="008F46BB" w:rsidRPr="009932E1" w:rsidDel="00087739">
          <w:rPr>
            <w:color w:val="000000"/>
            <w:szCs w:val="22"/>
            <w:lang w:eastAsia="en-US"/>
          </w:rPr>
          <w:delText>PAMMI</w:delText>
        </w:r>
        <w:r w:rsidR="008F46BB" w:rsidDel="00087739">
          <w:rPr>
            <w:color w:val="000000"/>
            <w:szCs w:val="22"/>
            <w:lang w:eastAsia="en-US"/>
          </w:rPr>
          <w:delText xml:space="preserve"> хорошо масштабируется при использовании большого числа вычислительных ядер.</w:delText>
        </w:r>
        <w:r w:rsidDel="00087739">
          <w:delText xml:space="preserve"> </w:delText>
        </w:r>
        <w:r w:rsidR="008F46BB" w:rsidDel="00087739">
          <w:delText xml:space="preserve">Согласно вычисленным показателям </w:delText>
        </w:r>
        <w:r w:rsidR="008F46BB" w:rsidDel="00087739">
          <w:rPr>
            <w:lang w:val="en-US"/>
          </w:rPr>
          <w:delText>HV</w:delText>
        </w:r>
        <w:r w:rsidR="008F46BB" w:rsidRPr="008F46BB" w:rsidDel="00087739">
          <w:delText xml:space="preserve"> </w:delText>
        </w:r>
        <w:r w:rsidR="008F46BB" w:rsidDel="00087739">
          <w:delText xml:space="preserve">и </w:delText>
        </w:r>
        <w:r w:rsidR="008F46BB" w:rsidDel="00087739">
          <w:rPr>
            <w:lang w:val="en-US"/>
          </w:rPr>
          <w:delText>DU</w:delText>
        </w:r>
        <w:r w:rsidR="008F46BB" w:rsidRPr="008F46BB" w:rsidDel="00087739">
          <w:delText xml:space="preserve"> </w:delText>
        </w:r>
        <w:r w:rsidR="008F46BB" w:rsidDel="00087739">
          <w:delText>р</w:delText>
        </w:r>
        <w:r w:rsidDel="00087739">
          <w:delText>азработанный алгоритм</w:delText>
        </w:r>
        <w:r w:rsidR="008F46BB" w:rsidDel="00087739">
          <w:delText xml:space="preserve"> </w:delText>
        </w:r>
        <w:r w:rsidR="008F46BB" w:rsidRPr="009932E1" w:rsidDel="00087739">
          <w:rPr>
            <w:color w:val="000000"/>
            <w:szCs w:val="22"/>
            <w:lang w:eastAsia="en-US"/>
          </w:rPr>
          <w:delText>PAMMI</w:delText>
        </w:r>
        <w:r w:rsidR="008F46BB" w:rsidDel="00087739">
          <w:rPr>
            <w:color w:val="000000"/>
            <w:szCs w:val="22"/>
            <w:lang w:eastAsia="en-US"/>
          </w:rPr>
          <w:delText xml:space="preserve"> позволяет</w:delText>
        </w:r>
        <w:r w:rsidDel="00087739">
          <w:delText xml:space="preserve"> </w:delText>
        </w:r>
        <w:r w:rsidR="008F46BB" w:rsidDel="00087739">
          <w:delText xml:space="preserve">получать оценку области Парето более высокого качества по сравнению с грубым полным перебором за существенно меньшее число испытаний.  </w:delText>
        </w:r>
      </w:del>
    </w:p>
    <w:p w14:paraId="5E08CC99" w14:textId="77777777" w:rsidR="00AC3170" w:rsidRPr="00150A77" w:rsidRDefault="00AC3170" w:rsidP="00AC3170">
      <w:pPr>
        <w:pStyle w:val="heading1"/>
        <w:numPr>
          <w:ilvl w:val="0"/>
          <w:numId w:val="0"/>
        </w:numPr>
        <w:ind w:left="567" w:hanging="567"/>
        <w:rPr>
          <w:sz w:val="28"/>
        </w:rPr>
      </w:pPr>
      <w:r w:rsidRPr="003B51F3">
        <w:rPr>
          <w:sz w:val="28"/>
        </w:rPr>
        <w:t>Acknowledgements</w:t>
      </w:r>
      <w:r w:rsidRPr="00150A77">
        <w:rPr>
          <w:sz w:val="28"/>
        </w:rPr>
        <w:t xml:space="preserve"> </w:t>
      </w:r>
    </w:p>
    <w:p w14:paraId="129DED64" w14:textId="77777777" w:rsidR="00AC3170" w:rsidRPr="003458B5" w:rsidRDefault="00AC3170" w:rsidP="00AC3170">
      <w:pPr>
        <w:pStyle w:val="af0"/>
        <w:ind w:firstLine="426"/>
        <w:rPr>
          <w:lang w:val="en-US"/>
        </w:rPr>
      </w:pPr>
      <w:r w:rsidRPr="003458B5">
        <w:rPr>
          <w:lang w:val="en-US"/>
        </w:rPr>
        <w:t>This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research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was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supported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by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the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Russian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Science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Foundation</w:t>
      </w:r>
      <w:r w:rsidRPr="00150A77">
        <w:rPr>
          <w:lang w:val="en-US"/>
        </w:rPr>
        <w:t xml:space="preserve">, </w:t>
      </w:r>
      <w:r w:rsidRPr="003458B5">
        <w:rPr>
          <w:lang w:val="en-US"/>
        </w:rPr>
        <w:t>project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No</w:t>
      </w:r>
      <w:r w:rsidRPr="00150A77">
        <w:rPr>
          <w:lang w:val="en-US"/>
        </w:rPr>
        <w:t xml:space="preserve"> 16-11-10150 “</w:t>
      </w:r>
      <w:r w:rsidRPr="003458B5">
        <w:rPr>
          <w:lang w:val="en-US"/>
        </w:rPr>
        <w:t>Novel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efficient</w:t>
      </w:r>
      <w:r w:rsidRPr="00150A77">
        <w:rPr>
          <w:lang w:val="en-US"/>
        </w:rPr>
        <w:t xml:space="preserve"> </w:t>
      </w:r>
      <w:r w:rsidRPr="003458B5">
        <w:rPr>
          <w:lang w:val="en-US"/>
        </w:rPr>
        <w:t>methods and software tools for time-consuming decision making problems using supercomputers of superior performance.”</w:t>
      </w:r>
    </w:p>
    <w:p w14:paraId="4FA8C6B5" w14:textId="77777777" w:rsidR="00BF62E7" w:rsidRDefault="00BF62E7">
      <w:pPr>
        <w:pStyle w:val="10"/>
      </w:pPr>
      <w:r>
        <w:rPr>
          <w:lang w:val="en-US"/>
        </w:rPr>
        <w:t>References</w:t>
      </w:r>
    </w:p>
    <w:p w14:paraId="18DBDC22" w14:textId="77777777" w:rsidR="00091D64" w:rsidRDefault="00091D64" w:rsidP="00091D64">
      <w:pPr>
        <w:pStyle w:val="aff4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259" w:name="Miettinen"/>
      <w:r w:rsidRPr="00102D63">
        <w:rPr>
          <w:szCs w:val="22"/>
          <w:lang w:val="en-US" w:eastAsia="en-US"/>
        </w:rPr>
        <w:t>Miettinen K. (1999) Nonlinear Multiobjective Optimization. Springer.</w:t>
      </w:r>
    </w:p>
    <w:p w14:paraId="4598B7AD" w14:textId="77777777" w:rsidR="00091D64" w:rsidRDefault="00091D64" w:rsidP="00091D64">
      <w:pPr>
        <w:pStyle w:val="aff4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260" w:name="Ehrgott"/>
      <w:r w:rsidRPr="00102D63">
        <w:rPr>
          <w:szCs w:val="22"/>
          <w:lang w:val="en-US" w:eastAsia="en-US"/>
        </w:rPr>
        <w:t>Ehrgott, M. (2005) Multicriteria Optimization. Springer. (2nd ed., 2010)</w:t>
      </w:r>
      <w:bookmarkEnd w:id="260"/>
    </w:p>
    <w:p w14:paraId="0ECB51F3" w14:textId="77777777" w:rsidR="00091D64" w:rsidRPr="00102D63" w:rsidRDefault="00091D64" w:rsidP="00091D64">
      <w:pPr>
        <w:pStyle w:val="aff4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r w:rsidRPr="00102D63">
        <w:rPr>
          <w:szCs w:val="22"/>
          <w:lang w:val="en-US" w:eastAsia="en-US"/>
        </w:rPr>
        <w:t>Collette, Y., Siarry, P. (2011) Multiobjective Optimization: Principles and Case Studies (Decision Engineering). Springer.</w:t>
      </w:r>
    </w:p>
    <w:p w14:paraId="2913928C" w14:textId="77777777" w:rsidR="00091D64" w:rsidRPr="00102D63" w:rsidRDefault="00091D64" w:rsidP="00091D64">
      <w:pPr>
        <w:pStyle w:val="aff4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261" w:name="Marler"/>
      <w:r w:rsidRPr="00102D63">
        <w:rPr>
          <w:szCs w:val="22"/>
          <w:lang w:val="en-US" w:eastAsia="en-US"/>
        </w:rPr>
        <w:t>Marler, R. T., Arora, J. S. (2009). Multi-Objective Optimization: Concepts and Methods for Engineering. VDM Verlag.</w:t>
      </w:r>
      <w:bookmarkEnd w:id="261"/>
    </w:p>
    <w:p w14:paraId="6EE9D255" w14:textId="77777777" w:rsidR="00091D64" w:rsidRPr="00102D63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262" w:name="Pardalos"/>
      <w:r w:rsidRPr="00102D63">
        <w:rPr>
          <w:szCs w:val="22"/>
          <w:lang w:val="en-US" w:eastAsia="en-US"/>
        </w:rPr>
        <w:t xml:space="preserve">Pardalos, P.M., Žilinskas, A., Žilinskas, J. (2017) </w:t>
      </w:r>
      <w:r w:rsidRPr="00102D63">
        <w:rPr>
          <w:szCs w:val="22"/>
          <w:lang w:val="en-US"/>
        </w:rPr>
        <w:t>Non-Convex Multi-Objective Optimization. Springer.</w:t>
      </w:r>
      <w:r w:rsidRPr="00102D63">
        <w:rPr>
          <w:szCs w:val="22"/>
          <w:lang w:val="en-US" w:eastAsia="en-US"/>
        </w:rPr>
        <w:t xml:space="preserve"> </w:t>
      </w:r>
      <w:bookmarkEnd w:id="262"/>
    </w:p>
    <w:p w14:paraId="1B37000A" w14:textId="77777777" w:rsidR="00091D64" w:rsidRPr="00C1146F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C1146F">
        <w:rPr>
          <w:szCs w:val="22"/>
          <w:lang w:val="en-US" w:eastAsia="en-US"/>
        </w:rPr>
        <w:t>Marler, R., Arora , J.: Survey of multi-objective optimization methods for engineering. Struct. Multidisc. Optim. 26</w:t>
      </w:r>
      <w:r>
        <w:rPr>
          <w:szCs w:val="22"/>
          <w:lang w:val="en-US" w:eastAsia="en-US"/>
        </w:rPr>
        <w:t>, 369-</w:t>
      </w:r>
      <w:r w:rsidRPr="00C1146F">
        <w:rPr>
          <w:szCs w:val="22"/>
          <w:lang w:val="en-US" w:eastAsia="en-US"/>
        </w:rPr>
        <w:t>395 (2004)</w:t>
      </w:r>
    </w:p>
    <w:p w14:paraId="28094E89" w14:textId="77777777" w:rsidR="00091D64" w:rsidRPr="00C1146F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C1146F">
        <w:rPr>
          <w:szCs w:val="22"/>
          <w:lang w:val="en-US" w:eastAsia="en-US"/>
        </w:rPr>
        <w:t>Figueira,J., Greco, S., Ehrgott, M., (eds.): Multiple criteria decision analysis: State of the art surveys. Springer, New York (NY). (2005)</w:t>
      </w:r>
    </w:p>
    <w:p w14:paraId="08169B84" w14:textId="77777777" w:rsidR="00091D64" w:rsidRPr="00C1146F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C1146F">
        <w:rPr>
          <w:szCs w:val="22"/>
          <w:lang w:val="en-US" w:eastAsia="en-US"/>
        </w:rPr>
        <w:lastRenderedPageBreak/>
        <w:t>Zavadskas, E.K., Turskis, Z., Kildien_e, S.: State of art surveys of overviews on MCDM/MADM methods. Technol. Econ. Dev. Econ. 20</w:t>
      </w:r>
      <w:r>
        <w:rPr>
          <w:szCs w:val="22"/>
          <w:lang w:val="en-US" w:eastAsia="en-US"/>
        </w:rPr>
        <w:t>, 165-</w:t>
      </w:r>
      <w:r w:rsidRPr="00C1146F">
        <w:rPr>
          <w:szCs w:val="22"/>
          <w:lang w:val="en-US" w:eastAsia="en-US"/>
        </w:rPr>
        <w:t>179 (2014)</w:t>
      </w:r>
    </w:p>
    <w:p w14:paraId="6658BDD7" w14:textId="77777777" w:rsidR="00091D64" w:rsidRPr="00C1146F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C1146F">
        <w:rPr>
          <w:szCs w:val="22"/>
          <w:lang w:val="en-US" w:eastAsia="en-US"/>
        </w:rPr>
        <w:t>Hillermeier, C., Jahn, J.: Multiobjective optimization: survey of methods and industrial</w:t>
      </w:r>
      <w:r>
        <w:rPr>
          <w:szCs w:val="22"/>
          <w:lang w:val="en-US" w:eastAsia="en-US"/>
        </w:rPr>
        <w:t xml:space="preserve"> a</w:t>
      </w:r>
      <w:r w:rsidRPr="00C1146F">
        <w:rPr>
          <w:szCs w:val="22"/>
          <w:lang w:val="en-US" w:eastAsia="en-US"/>
        </w:rPr>
        <w:t>pplications. Surv. Math. Ind. 11</w:t>
      </w:r>
      <w:r>
        <w:rPr>
          <w:szCs w:val="22"/>
          <w:lang w:val="en-US" w:eastAsia="en-US"/>
        </w:rPr>
        <w:t>, 1-</w:t>
      </w:r>
      <w:r w:rsidRPr="00C1146F">
        <w:rPr>
          <w:szCs w:val="22"/>
          <w:lang w:val="en-US" w:eastAsia="en-US"/>
        </w:rPr>
        <w:t>42 (2005)</w:t>
      </w:r>
    </w:p>
    <w:p w14:paraId="7577C55B" w14:textId="77777777" w:rsidR="00091D64" w:rsidRPr="00937EEC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>Branke, J., Deb, K., Miettinen, K., Slowinski, R., editors. (2008). Multi-Objective Optimization—Interactive and Evolutionary Approaches // Springer, Berlin.</w:t>
      </w:r>
    </w:p>
    <w:p w14:paraId="0EDB359D" w14:textId="77777777" w:rsidR="00091D64" w:rsidRPr="005E4900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5E4900">
        <w:rPr>
          <w:szCs w:val="22"/>
          <w:lang w:val="en-US" w:eastAsia="en-US"/>
        </w:rPr>
        <w:t>Voutchkov, I., Keane, A.: Multi-objective optimization using surrogates. Comput. Intell. Optim. Adapt. Learn. Optim. 7, 155–175 (2010)</w:t>
      </w:r>
    </w:p>
    <w:p w14:paraId="0AA47DC3" w14:textId="77777777" w:rsidR="00091D64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Eichfelder, G. (2009) Scalarizations for adaptively solving multi-objective optimization problems // Comput. Optim. Appl. 44, 249–273 </w:t>
      </w:r>
    </w:p>
    <w:p w14:paraId="63795E61" w14:textId="77777777" w:rsidR="00091D64" w:rsidRPr="00907761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907761">
        <w:rPr>
          <w:szCs w:val="22"/>
          <w:lang w:val="en-US" w:eastAsia="en-US"/>
        </w:rPr>
        <w:t>Burer, S., Letchford, A.N.: Non-convex mixed-integer nonlinear programming: a survey. Surv. Oper. Res. Manage. Sci. 17, 97</w:t>
      </w:r>
      <w:r w:rsidRPr="00907761">
        <w:rPr>
          <w:rFonts w:hint="eastAsia"/>
          <w:szCs w:val="22"/>
          <w:lang w:val="en-US" w:eastAsia="en-US"/>
        </w:rPr>
        <w:t>–</w:t>
      </w:r>
      <w:r w:rsidRPr="00907761">
        <w:rPr>
          <w:szCs w:val="22"/>
          <w:lang w:val="en-US" w:eastAsia="en-US"/>
        </w:rPr>
        <w:t>106 (2012)</w:t>
      </w:r>
    </w:p>
    <w:p w14:paraId="4226A673" w14:textId="77777777" w:rsidR="00091D64" w:rsidRPr="00907761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907761">
        <w:rPr>
          <w:szCs w:val="22"/>
          <w:lang w:val="en-US" w:eastAsia="en-US"/>
        </w:rPr>
        <w:t xml:space="preserve"> Boukouvala, F., Misener, R., Floudas, C.A.: Global optimization advances in mixed-integer nonlinear programming, MINLP, and constrained derivative-free optimization, CDFO. Eur. J. Oper. Res. 252, 701</w:t>
      </w:r>
      <w:r w:rsidRPr="00907761">
        <w:rPr>
          <w:rFonts w:hint="eastAsia"/>
          <w:szCs w:val="22"/>
          <w:lang w:val="en-US" w:eastAsia="en-US"/>
        </w:rPr>
        <w:t>–</w:t>
      </w:r>
      <w:r w:rsidRPr="00907761">
        <w:rPr>
          <w:szCs w:val="22"/>
          <w:lang w:val="en-US" w:eastAsia="en-US"/>
        </w:rPr>
        <w:t>727 (2016)</w:t>
      </w:r>
    </w:p>
    <w:p w14:paraId="5FCC633D" w14:textId="77777777" w:rsidR="00091D64" w:rsidRPr="00907761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907761">
        <w:rPr>
          <w:szCs w:val="22"/>
          <w:lang w:val="en-US" w:eastAsia="en-US"/>
        </w:rPr>
        <w:t xml:space="preserve"> Belotti, P., Lee, J., Liberti, L., Margot, F., W</w:t>
      </w:r>
      <w:r w:rsidRPr="00907761">
        <w:rPr>
          <w:rFonts w:hint="eastAsia"/>
          <w:szCs w:val="22"/>
          <w:lang w:val="en-US" w:eastAsia="en-US"/>
        </w:rPr>
        <w:t>¨</w:t>
      </w:r>
      <w:r w:rsidRPr="00907761">
        <w:rPr>
          <w:szCs w:val="22"/>
          <w:lang w:val="en-US" w:eastAsia="en-US"/>
        </w:rPr>
        <w:t>achter, A.: Branching and bounds tightening techniques for non-convex MINLP. Optim. Methods Softw. 24(4</w:t>
      </w:r>
      <w:r w:rsidRPr="00907761">
        <w:rPr>
          <w:rFonts w:hint="eastAsia"/>
          <w:szCs w:val="22"/>
          <w:lang w:val="en-US" w:eastAsia="en-US"/>
        </w:rPr>
        <w:t>–</w:t>
      </w:r>
      <w:r w:rsidRPr="00907761">
        <w:rPr>
          <w:szCs w:val="22"/>
          <w:lang w:val="en-US" w:eastAsia="en-US"/>
        </w:rPr>
        <w:t>5),</w:t>
      </w:r>
      <w:r w:rsidRPr="00907761">
        <w:rPr>
          <w:szCs w:val="22"/>
          <w:lang w:eastAsia="en-US"/>
        </w:rPr>
        <w:t xml:space="preserve"> </w:t>
      </w:r>
      <w:r w:rsidRPr="00907761">
        <w:rPr>
          <w:szCs w:val="22"/>
          <w:lang w:val="en-US" w:eastAsia="en-US"/>
        </w:rPr>
        <w:t>597</w:t>
      </w:r>
      <w:r w:rsidRPr="00907761">
        <w:rPr>
          <w:rFonts w:hint="eastAsia"/>
          <w:szCs w:val="22"/>
          <w:lang w:val="en-US" w:eastAsia="en-US"/>
        </w:rPr>
        <w:t>–</w:t>
      </w:r>
      <w:r w:rsidRPr="00907761">
        <w:rPr>
          <w:szCs w:val="22"/>
          <w:lang w:val="en-US" w:eastAsia="en-US"/>
        </w:rPr>
        <w:t>634 (2009)</w:t>
      </w:r>
    </w:p>
    <w:p w14:paraId="3F0816B8" w14:textId="77777777" w:rsidR="00091D64" w:rsidRPr="00907761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907761">
        <w:rPr>
          <w:szCs w:val="22"/>
          <w:lang w:val="en-US" w:eastAsia="en-US"/>
        </w:rPr>
        <w:t>Vigerske, S., Gleixner, A.: SCIP: global optimization of mixed-integer nonlinear programs in a branch-and-cut framework. Optim. Methods Softw. 33(3), 563</w:t>
      </w:r>
      <w:r w:rsidRPr="00907761">
        <w:rPr>
          <w:rFonts w:hint="eastAsia"/>
          <w:szCs w:val="22"/>
          <w:lang w:val="en-US" w:eastAsia="en-US"/>
        </w:rPr>
        <w:t>–</w:t>
      </w:r>
      <w:r w:rsidRPr="00907761">
        <w:rPr>
          <w:szCs w:val="22"/>
          <w:lang w:val="en-US" w:eastAsia="en-US"/>
        </w:rPr>
        <w:t>593 (2018)</w:t>
      </w:r>
    </w:p>
    <w:p w14:paraId="345C587A" w14:textId="77777777" w:rsidR="00091D64" w:rsidRPr="00907761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907761">
        <w:rPr>
          <w:szCs w:val="22"/>
          <w:lang w:val="en-US" w:eastAsia="en-US"/>
        </w:rPr>
        <w:t>Deep, K., Singh, K.P., Kansal, M.L., Mohan, C.: A real coded genetic algorithm for solving integer and mixed integer optimization problems. Appl. Math. Comput.</w:t>
      </w:r>
      <w:r w:rsidRPr="00907761">
        <w:rPr>
          <w:szCs w:val="22"/>
          <w:lang w:eastAsia="en-US"/>
        </w:rPr>
        <w:t xml:space="preserve"> </w:t>
      </w:r>
      <w:r w:rsidRPr="00907761">
        <w:rPr>
          <w:szCs w:val="22"/>
          <w:lang w:val="en-US" w:eastAsia="en-US"/>
        </w:rPr>
        <w:t>212(2), 505</w:t>
      </w:r>
      <w:r w:rsidRPr="00907761">
        <w:rPr>
          <w:rFonts w:hint="eastAsia"/>
          <w:szCs w:val="22"/>
          <w:lang w:val="en-US" w:eastAsia="en-US"/>
        </w:rPr>
        <w:t>–</w:t>
      </w:r>
      <w:r w:rsidRPr="00907761">
        <w:rPr>
          <w:szCs w:val="22"/>
          <w:lang w:val="en-US" w:eastAsia="en-US"/>
        </w:rPr>
        <w:t>518 (2009)</w:t>
      </w:r>
    </w:p>
    <w:p w14:paraId="55BB0CAC" w14:textId="77777777" w:rsidR="00091D64" w:rsidRPr="00907761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907761">
        <w:rPr>
          <w:szCs w:val="22"/>
          <w:lang w:val="en-US" w:eastAsia="en-US"/>
        </w:rPr>
        <w:t>Schl</w:t>
      </w:r>
      <w:r>
        <w:rPr>
          <w:szCs w:val="22"/>
          <w:lang w:val="en-US" w:eastAsia="en-US"/>
        </w:rPr>
        <w:t>ü</w:t>
      </w:r>
      <w:r w:rsidRPr="00907761">
        <w:rPr>
          <w:szCs w:val="22"/>
          <w:lang w:val="en-US" w:eastAsia="en-US"/>
        </w:rPr>
        <w:t>ter, M., Egea, J.A., Banga, J.R.: Extended ant colony optimization for nonconvex mixed integer nonlinear programming. Comput. Oper. Res. 36(7), 2217</w:t>
      </w:r>
      <w:r w:rsidRPr="00907761">
        <w:rPr>
          <w:rFonts w:hint="eastAsia"/>
          <w:szCs w:val="22"/>
          <w:lang w:val="en-US" w:eastAsia="en-US"/>
        </w:rPr>
        <w:t>–</w:t>
      </w:r>
      <w:r w:rsidRPr="00907761">
        <w:rPr>
          <w:szCs w:val="22"/>
          <w:lang w:val="en-US" w:eastAsia="en-US"/>
        </w:rPr>
        <w:t>2229 (2009)</w:t>
      </w:r>
    </w:p>
    <w:p w14:paraId="03E1FFD9" w14:textId="77777777" w:rsidR="00091D64" w:rsidRPr="005816B7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5816B7">
        <w:rPr>
          <w:szCs w:val="22"/>
          <w:lang w:val="en-US" w:eastAsia="en-US"/>
        </w:rPr>
        <w:t>Gergel, V.: An Unified Approach to Use of Coprocessors of Various Types for Solving Global Optimization Problems. 2nd International Conference on Mathematics and Computers in Sciences and in Industry, 13–18 (2015) DOI: 10.1109/MCSI.2015.18</w:t>
      </w:r>
    </w:p>
    <w:p w14:paraId="1020E7C0" w14:textId="77777777" w:rsidR="00091D64" w:rsidRPr="00993EC5" w:rsidRDefault="00BC39F3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hyperlink r:id="rId22" w:history="1">
        <w:r w:rsidR="00091D64" w:rsidRPr="00993EC5">
          <w:rPr>
            <w:szCs w:val="22"/>
            <w:lang w:val="en-US" w:eastAsia="en-US"/>
          </w:rPr>
          <w:t>Gergel, V.P.</w:t>
        </w:r>
      </w:hyperlink>
      <w:r w:rsidR="00091D64" w:rsidRPr="00993EC5">
        <w:rPr>
          <w:szCs w:val="22"/>
          <w:lang w:val="en-US" w:eastAsia="en-US"/>
        </w:rPr>
        <w:t>, </w:t>
      </w:r>
      <w:hyperlink r:id="rId23" w:history="1">
        <w:r w:rsidR="00091D64" w:rsidRPr="00993EC5">
          <w:rPr>
            <w:szCs w:val="22"/>
            <w:lang w:val="en-US" w:eastAsia="en-US"/>
          </w:rPr>
          <w:t>Kozinov, E.A.</w:t>
        </w:r>
      </w:hyperlink>
      <w:r w:rsidR="00091D64" w:rsidRPr="00993EC5">
        <w:rPr>
          <w:szCs w:val="22"/>
          <w:lang w:val="en-US" w:eastAsia="en-US"/>
        </w:rPr>
        <w:t xml:space="preserve"> </w:t>
      </w:r>
      <w:hyperlink r:id="rId24" w:tooltip="Посмотреть сведения о документе" w:history="1">
        <w:r w:rsidR="00091D64" w:rsidRPr="00993EC5">
          <w:rPr>
            <w:szCs w:val="22"/>
            <w:lang w:val="en-US" w:eastAsia="en-US"/>
          </w:rPr>
          <w:t>Accelerating Parallel Multicriterial Optimization Methods Based on Intensive Using of Search Information</w:t>
        </w:r>
      </w:hyperlink>
      <w:r w:rsidR="00091D64" w:rsidRPr="00993EC5">
        <w:rPr>
          <w:szCs w:val="22"/>
          <w:lang w:val="en-US" w:eastAsia="en-US"/>
        </w:rPr>
        <w:t>. Procedia Co</w:t>
      </w:r>
      <w:r w:rsidR="00091D64">
        <w:rPr>
          <w:szCs w:val="22"/>
          <w:lang w:val="en-US" w:eastAsia="en-US"/>
        </w:rPr>
        <w:t>mputer Science, 2017, 108, </w:t>
      </w:r>
      <w:r w:rsidR="00091D64" w:rsidRPr="00993EC5">
        <w:rPr>
          <w:szCs w:val="22"/>
          <w:lang w:val="en-US" w:eastAsia="en-US"/>
        </w:rPr>
        <w:t>1463-1472</w:t>
      </w:r>
    </w:p>
    <w:p w14:paraId="596761E7" w14:textId="77777777" w:rsidR="00091D64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B0306B">
        <w:rPr>
          <w:szCs w:val="22"/>
          <w:lang w:val="en-US" w:eastAsia="en-US"/>
        </w:rPr>
        <w:t>Gergel, V.P., Kozinov, E.A.</w:t>
      </w:r>
      <w:r w:rsidRPr="00597C7D">
        <w:rPr>
          <w:szCs w:val="22"/>
          <w:lang w:val="en-US" w:eastAsia="en-US"/>
        </w:rPr>
        <w:t xml:space="preserve"> (2018) Efficient multicriterial optimization based on intensive reuse of search information</w:t>
      </w:r>
      <w:r w:rsidRPr="00236F12">
        <w:rPr>
          <w:szCs w:val="22"/>
          <w:lang w:val="en-US" w:eastAsia="en-US"/>
        </w:rPr>
        <w:t xml:space="preserve">. </w:t>
      </w:r>
      <w:r w:rsidRPr="00597C7D">
        <w:rPr>
          <w:szCs w:val="22"/>
          <w:lang w:val="en-US" w:eastAsia="en-US"/>
        </w:rPr>
        <w:t xml:space="preserve">J Glob Optim. </w:t>
      </w:r>
      <w:r w:rsidRPr="00B0306B">
        <w:rPr>
          <w:szCs w:val="22"/>
          <w:lang w:val="en-US" w:eastAsia="en-US"/>
        </w:rPr>
        <w:t xml:space="preserve">DOI: </w:t>
      </w:r>
      <w:r>
        <w:rPr>
          <w:szCs w:val="22"/>
          <w:lang w:val="en-US" w:eastAsia="en-US"/>
        </w:rPr>
        <w:t xml:space="preserve">DOI: </w:t>
      </w:r>
      <w:r w:rsidRPr="00597C7D">
        <w:rPr>
          <w:szCs w:val="22"/>
          <w:lang w:val="en-US" w:eastAsia="en-US"/>
        </w:rPr>
        <w:t>10.1007/s10898-018-0624-3</w:t>
      </w:r>
    </w:p>
    <w:p w14:paraId="6E23BAC0" w14:textId="77777777" w:rsidR="00091D64" w:rsidRPr="00885CBF" w:rsidRDefault="00BC39F3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hyperlink r:id="rId25" w:history="1">
        <w:r w:rsidR="00091D64" w:rsidRPr="00885CBF">
          <w:rPr>
            <w:szCs w:val="22"/>
            <w:lang w:val="en-US" w:eastAsia="en-US"/>
          </w:rPr>
          <w:t>Gergel, V.</w:t>
        </w:r>
      </w:hyperlink>
      <w:r w:rsidR="00091D64" w:rsidRPr="00885CBF">
        <w:rPr>
          <w:szCs w:val="22"/>
          <w:lang w:val="en-US" w:eastAsia="en-US"/>
        </w:rPr>
        <w:t>, </w:t>
      </w:r>
      <w:hyperlink r:id="rId26" w:history="1">
        <w:r w:rsidR="00091D64" w:rsidRPr="00885CBF">
          <w:rPr>
            <w:szCs w:val="22"/>
            <w:lang w:val="en-US" w:eastAsia="en-US"/>
          </w:rPr>
          <w:t>Kozinov, E.</w:t>
        </w:r>
      </w:hyperlink>
      <w:r w:rsidR="00091D64" w:rsidRPr="00885CBF">
        <w:rPr>
          <w:szCs w:val="22"/>
          <w:lang w:val="en-US" w:eastAsia="en-US"/>
        </w:rPr>
        <w:t xml:space="preserve"> </w:t>
      </w:r>
      <w:hyperlink r:id="rId27" w:tooltip="Посмотреть сведения о документе" w:history="1">
        <w:r w:rsidR="00091D64" w:rsidRPr="00885CBF">
          <w:rPr>
            <w:szCs w:val="22"/>
            <w:lang w:val="en-US" w:eastAsia="en-US"/>
          </w:rPr>
          <w:t>Multilevel parallel computations for solving multistage multicriteria optimization problems</w:t>
        </w:r>
      </w:hyperlink>
      <w:r w:rsidR="00091D64" w:rsidRPr="00885CBF">
        <w:rPr>
          <w:szCs w:val="22"/>
          <w:lang w:val="en-US" w:eastAsia="en-US"/>
        </w:rPr>
        <w:t>. LNCS,</w:t>
      </w:r>
      <w:r w:rsidR="00091D64" w:rsidRPr="00091D64">
        <w:rPr>
          <w:szCs w:val="22"/>
          <w:lang w:val="en-US" w:eastAsia="en-US"/>
        </w:rPr>
        <w:t xml:space="preserve"> </w:t>
      </w:r>
      <w:r w:rsidR="00091D64" w:rsidRPr="00885CBF">
        <w:rPr>
          <w:szCs w:val="22"/>
          <w:lang w:val="en-US" w:eastAsia="en-US"/>
        </w:rPr>
        <w:t xml:space="preserve">2020, 12137, </w:t>
      </w:r>
      <w:r w:rsidR="00091D64">
        <w:rPr>
          <w:szCs w:val="22"/>
          <w:lang w:val="en-US" w:eastAsia="en-US"/>
        </w:rPr>
        <w:t>78-81</w:t>
      </w:r>
      <w:r w:rsidR="00091D64" w:rsidRPr="00885CBF">
        <w:rPr>
          <w:szCs w:val="22"/>
          <w:lang w:val="en-US" w:eastAsia="en-US"/>
        </w:rPr>
        <w:t>.</w:t>
      </w:r>
    </w:p>
    <w:p w14:paraId="6BC03DCD" w14:textId="77777777" w:rsidR="00091D64" w:rsidRPr="00072B06" w:rsidRDefault="00091D64" w:rsidP="00091D64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072B06">
        <w:rPr>
          <w:szCs w:val="22"/>
          <w:lang w:val="en-US" w:eastAsia="en-US"/>
        </w:rPr>
        <w:t>Gergel V., Barkalov K., Lebedev I. A Global Optimization Algorithm for Non-Convex Mixed-Integer Problems. LNCS, 2019, vol 11353. Springer, Cham. https://doi.org/10.1007/978-3-030-05348-2_7</w:t>
      </w:r>
    </w:p>
    <w:p w14:paraId="490FCA99" w14:textId="77777777" w:rsidR="00091D64" w:rsidRPr="00102D63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102D63">
        <w:rPr>
          <w:szCs w:val="22"/>
          <w:lang w:val="en-US" w:eastAsia="en-US"/>
        </w:rPr>
        <w:t>Strongin, R., Sergeyev, Ya. (2000) Global optimization with non-convex constraints. Sequential and parallel algorithms. Kluwer Academic Publishers, Dordrecht (2nd ed. 2013, 3rd ed. 2014).</w:t>
      </w:r>
    </w:p>
    <w:p w14:paraId="7DDC236C" w14:textId="77777777" w:rsidR="00091D64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102D63">
        <w:rPr>
          <w:szCs w:val="22"/>
          <w:lang w:val="en-US" w:eastAsia="en-US"/>
        </w:rPr>
        <w:t>Sergeyev Y.D., Strongin R.G., Lera D. (2013) Introduction to global optimization exploiting space-filling curves. Springer.</w:t>
      </w:r>
    </w:p>
    <w:p w14:paraId="0147F042" w14:textId="77777777" w:rsidR="00091D64" w:rsidRPr="00DD6114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DD6114">
        <w:rPr>
          <w:szCs w:val="22"/>
          <w:lang w:val="en-US" w:eastAsia="en-US"/>
        </w:rPr>
        <w:t>Zhigljavsky, A.A.: Theory of Global Random Search. Kluwer Academic Publishers, Dordrecht (1991)</w:t>
      </w:r>
    </w:p>
    <w:p w14:paraId="3FD8B791" w14:textId="77777777" w:rsidR="00091D64" w:rsidRPr="00DD6114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DD6114">
        <w:rPr>
          <w:szCs w:val="22"/>
          <w:lang w:val="en-US" w:eastAsia="en-US"/>
        </w:rPr>
        <w:t>Pintér, J.D.: Global Optimization in Action (Continuous and Lipschitz Optimization: Algorithms, Implementations and Applications). Kluwer Academic Publishers, Dortrecht (1996)</w:t>
      </w:r>
    </w:p>
    <w:p w14:paraId="78071A3A" w14:textId="77777777" w:rsidR="00091D64" w:rsidRPr="006576EC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>
        <w:rPr>
          <w:szCs w:val="22"/>
          <w:lang w:val="en-US" w:eastAsia="en-US"/>
        </w:rPr>
        <w:t>Zhigljavsky, A., Žilinskas, A.</w:t>
      </w:r>
      <w:r w:rsidRPr="006576EC">
        <w:rPr>
          <w:szCs w:val="22"/>
          <w:lang w:val="en-US" w:eastAsia="en-US"/>
        </w:rPr>
        <w:t xml:space="preserve"> (2008) Stochastic Global Optimization. Springer, Berlin (2008)</w:t>
      </w:r>
    </w:p>
    <w:p w14:paraId="43862598" w14:textId="77777777" w:rsidR="00091D64" w:rsidRPr="00DD6114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DD6114">
        <w:rPr>
          <w:szCs w:val="22"/>
          <w:lang w:val="en-US" w:eastAsia="en-US"/>
        </w:rPr>
        <w:t>Locatelli, M., Schoen, F.: Global Optimization: Theory, Algorithms, and Applications. SIAM, Philadelphia (2013)</w:t>
      </w:r>
    </w:p>
    <w:p w14:paraId="0C5D223F" w14:textId="77777777" w:rsidR="00091D64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DD6114">
        <w:rPr>
          <w:szCs w:val="22"/>
          <w:lang w:val="en-US" w:eastAsia="en-US"/>
        </w:rPr>
        <w:t>Paulavičius, R., Žilinskas, J. (2014). Simplicial Global Optimization. Springer Briefs in Optimization, Springer.</w:t>
      </w:r>
    </w:p>
    <w:p w14:paraId="6BF77F2F" w14:textId="77777777" w:rsidR="00091D64" w:rsidRPr="00DD6114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DD6114">
        <w:rPr>
          <w:szCs w:val="22"/>
          <w:lang w:val="en-US" w:eastAsia="en-US"/>
        </w:rPr>
        <w:t>Floudas, C.A., Pardalos, M.P.: Recent Advances in Global Optimization. Princeton University Press, Princeton (2016)</w:t>
      </w:r>
    </w:p>
    <w:p w14:paraId="10D7260A" w14:textId="77777777" w:rsidR="00091D64" w:rsidRPr="0085768D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85768D">
        <w:rPr>
          <w:szCs w:val="22"/>
          <w:lang w:val="en-US" w:eastAsia="en-US"/>
        </w:rPr>
        <w:t>Strongin R.G., Sergeyev Y.D., Global multidimensional optimization on parallel computer, Parallel Computing, 18(11), 1259</w:t>
      </w:r>
      <w:r w:rsidRPr="0085768D">
        <w:rPr>
          <w:szCs w:val="22"/>
          <w:lang w:val="en-US" w:eastAsia="en-US"/>
        </w:rPr>
        <w:sym w:font="Symbol" w:char="F02D"/>
      </w:r>
      <w:r w:rsidRPr="0085768D">
        <w:rPr>
          <w:szCs w:val="22"/>
          <w:lang w:val="en-US" w:eastAsia="en-US"/>
        </w:rPr>
        <w:t>1273, (1992).</w:t>
      </w:r>
    </w:p>
    <w:p w14:paraId="28DAF9C4" w14:textId="77777777" w:rsidR="00091D64" w:rsidRPr="0085768D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85768D">
        <w:rPr>
          <w:szCs w:val="22"/>
          <w:lang w:val="en-US" w:eastAsia="en-US"/>
        </w:rPr>
        <w:t>Y. D. Sergeyev, An information global optimization algorithm with local tuning, SIAM J. Optim., 5(4), 858–870 (1995).</w:t>
      </w:r>
    </w:p>
    <w:p w14:paraId="73ACAD84" w14:textId="77777777" w:rsidR="00091D64" w:rsidRPr="0085768D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85768D">
        <w:rPr>
          <w:szCs w:val="22"/>
          <w:lang w:val="en-US" w:eastAsia="en-US"/>
        </w:rPr>
        <w:lastRenderedPageBreak/>
        <w:t>Y. D. Sergeyev, V. A. Grishagin, Parallel asynchronous global search and the nested optimization scheme, J. Comput. Anal. Appl., 3(2), 123–145, (2001),</w:t>
      </w:r>
    </w:p>
    <w:p w14:paraId="42898E93" w14:textId="77777777" w:rsidR="00091D64" w:rsidRPr="0085768D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85768D">
        <w:rPr>
          <w:szCs w:val="22"/>
          <w:lang w:val="en-US" w:eastAsia="en-US"/>
        </w:rPr>
        <w:t>Sergeyev Ya.D., Famularo D., Pugliese P., Index Branch-and-Bound Algorithm for Lipschitz univariate global optimization with multiextremal constraints, Journal of Global Optimization, 21(3), 317-341, (2001).</w:t>
      </w:r>
    </w:p>
    <w:p w14:paraId="322F6D5A" w14:textId="77777777" w:rsidR="00091D64" w:rsidRPr="0085768D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85768D">
        <w:rPr>
          <w:szCs w:val="22"/>
          <w:lang w:val="en-US" w:eastAsia="en-US"/>
        </w:rPr>
        <w:t>Lera D., Sergeyev Y.D., Lipschitz and Holder global optimization using space-filling curves, Appl. Numer. Math, 60 (1-2), 115-129, (2010).</w:t>
      </w:r>
    </w:p>
    <w:p w14:paraId="6082E844" w14:textId="77777777" w:rsidR="00091D64" w:rsidRPr="0085768D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85768D">
        <w:rPr>
          <w:szCs w:val="22"/>
          <w:lang w:val="en-US" w:eastAsia="en-US"/>
        </w:rPr>
        <w:t>Sergeyev Y.D., Kvasov D.E., A deterministic global optimization using smooth diagonal auxiliary functions. Communications in Nonlinear Science and Numerical Simulation, 21 (1-3), 99-111, (2015).</w:t>
      </w:r>
    </w:p>
    <w:p w14:paraId="191558FD" w14:textId="77777777" w:rsidR="00091D64" w:rsidRPr="0085768D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822AEE">
        <w:rPr>
          <w:szCs w:val="22"/>
          <w:lang w:val="en-US" w:eastAsia="en-US"/>
        </w:rPr>
        <w:t>Grishagin, V., Israfilov, R., Sergeyev, Y. (2016) Comparative efficiency of dimensionality reduction schemes in global optimization. AIP Conference Proceedings, 1776, 060011 DOI: 10.1063/1.4965345</w:t>
      </w:r>
    </w:p>
    <w:p w14:paraId="6303A50B" w14:textId="77777777" w:rsidR="00091D64" w:rsidRPr="00822AEE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822AEE">
        <w:rPr>
          <w:szCs w:val="22"/>
          <w:lang w:val="en-US" w:eastAsia="en-US"/>
        </w:rPr>
        <w:t>Sergeyev Y.D., Nasso M.C., Mukhametzhanov M.S., Kvasov, D.E (2021) Novel local tuning techniques for speeding up one-dimensional algorithms in expensive global optimization using Lipschitz derivatives, Journal of Computational and Applied Mathematics, 383, article number 113134.</w:t>
      </w:r>
    </w:p>
    <w:p w14:paraId="1DDF8D9C" w14:textId="77777777" w:rsidR="00091D64" w:rsidRDefault="00091D64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702D74">
        <w:rPr>
          <w:szCs w:val="22"/>
          <w:lang w:val="en-US" w:eastAsia="en-US"/>
        </w:rPr>
        <w:t>V. Grishagin, Y. Sergeyev, R. Strongin, Parallel characteristical global optimization algorithms, Journal of Gl</w:t>
      </w:r>
      <w:r>
        <w:rPr>
          <w:szCs w:val="22"/>
          <w:lang w:val="en-US" w:eastAsia="en-US"/>
        </w:rPr>
        <w:t>obal Optimization 10 (1997) 185-</w:t>
      </w:r>
      <w:r w:rsidRPr="00702D74">
        <w:rPr>
          <w:szCs w:val="22"/>
          <w:lang w:val="en-US" w:eastAsia="en-US"/>
        </w:rPr>
        <w:t>206.</w:t>
      </w:r>
      <w:bookmarkEnd w:id="259"/>
    </w:p>
    <w:p w14:paraId="244861C1" w14:textId="77777777" w:rsidR="00954F4D" w:rsidRPr="007F4ECD" w:rsidRDefault="00954F4D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954F4D">
        <w:rPr>
          <w:szCs w:val="22"/>
          <w:lang w:val="en-US" w:eastAsia="en-US"/>
        </w:rPr>
        <w:t>Gergel, V.P. and Barkalov, K.A. and Sysoyev, A.V.</w:t>
      </w:r>
      <w:r>
        <w:rPr>
          <w:szCs w:val="22"/>
          <w:lang w:val="en-US" w:eastAsia="en-US"/>
        </w:rPr>
        <w:t xml:space="preserve"> </w:t>
      </w:r>
      <w:r w:rsidRPr="00954F4D">
        <w:rPr>
          <w:szCs w:val="22"/>
          <w:lang w:val="en-US" w:eastAsia="en-US"/>
        </w:rPr>
        <w:t>A novel supercomputer software system for solving time-consuming global optimization problems</w:t>
      </w:r>
      <w:r>
        <w:rPr>
          <w:szCs w:val="22"/>
          <w:lang w:val="en-US" w:eastAsia="en-US"/>
        </w:rPr>
        <w:t xml:space="preserve"> // </w:t>
      </w:r>
      <w:r w:rsidRPr="00954F4D">
        <w:rPr>
          <w:szCs w:val="22"/>
          <w:lang w:val="en-US" w:eastAsia="en-US"/>
        </w:rPr>
        <w:t>Numerical Algebra, Control &amp; Optimization, 8(1), pp. 47--62 (2018)</w:t>
      </w:r>
    </w:p>
    <w:p w14:paraId="07DAF8EA" w14:textId="77777777" w:rsidR="007F4ECD" w:rsidRDefault="00BD7E0D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BD7E0D">
        <w:rPr>
          <w:szCs w:val="22"/>
          <w:lang w:val="en-US" w:eastAsia="en-US"/>
        </w:rPr>
        <w:t>Ev</w:t>
      </w:r>
      <w:r w:rsidR="00DC6F73">
        <w:rPr>
          <w:szCs w:val="22"/>
          <w:lang w:val="en-US" w:eastAsia="en-US"/>
        </w:rPr>
        <w:t>tushenko, Yu.G., Posypkin, M.A.</w:t>
      </w:r>
      <w:r w:rsidRPr="00BD7E0D">
        <w:rPr>
          <w:szCs w:val="22"/>
          <w:lang w:val="en-US" w:eastAsia="en-US"/>
        </w:rPr>
        <w:t xml:space="preserve"> Method of non-uniform coverages to solve the multicriteria optimization problems with guaranteed accuracy</w:t>
      </w:r>
      <w:r w:rsidR="00DC6F73">
        <w:rPr>
          <w:szCs w:val="22"/>
          <w:lang w:val="en-US" w:eastAsia="en-US"/>
        </w:rPr>
        <w:t xml:space="preserve"> //</w:t>
      </w:r>
      <w:r w:rsidRPr="00BD7E0D">
        <w:rPr>
          <w:szCs w:val="22"/>
          <w:lang w:val="en-US" w:eastAsia="en-US"/>
        </w:rPr>
        <w:t xml:space="preserve"> Automation and Remote Control, \textbf{75}(6), 1025--1040 (2014)</w:t>
      </w:r>
    </w:p>
    <w:p w14:paraId="768BEDA4" w14:textId="77777777" w:rsidR="007F4ECD" w:rsidRPr="001F0A1A" w:rsidRDefault="007F4ECD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>Žilinskas, A., Žilinskas, J. (2015). Adaptation of a one-step worst-case optimal univariate algorithm of bi-objective Lipschitz optimization to multidimensional problems // Commun Nonlinear Sci Numer Simulat, 21, 89</w:t>
      </w:r>
      <w:r>
        <w:rPr>
          <w:szCs w:val="22"/>
          <w:lang w:val="en-US" w:eastAsia="en-US"/>
        </w:rPr>
        <w:t>--</w:t>
      </w:r>
      <w:r w:rsidRPr="00937EEC">
        <w:rPr>
          <w:szCs w:val="22"/>
          <w:lang w:val="en-US" w:eastAsia="en-US"/>
        </w:rPr>
        <w:t>98.</w:t>
      </w:r>
    </w:p>
    <w:p w14:paraId="7128951A" w14:textId="77777777" w:rsidR="001F0A1A" w:rsidRDefault="001F0A1A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>Gaviano, M., Kvasov, D.E, Lera, D., and Sergeyev, Ya.D.: Software for generation of classes of test functions with known local and global minima for global optimization. ACM Transactions on Mathematical Software 29(4), 469-480 (2003)</w:t>
      </w:r>
    </w:p>
    <w:p w14:paraId="3CECEF45" w14:textId="77777777" w:rsidR="0081792F" w:rsidRPr="00091D64" w:rsidRDefault="0081792F" w:rsidP="00091D64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r w:rsidRPr="0081792F">
        <w:rPr>
          <w:szCs w:val="22"/>
          <w:lang w:val="en-US" w:eastAsia="en-US"/>
        </w:rPr>
        <w:t>Barkalov K., Lebedev I. (2019) Parallel Global Optimization for Non-convex Mixed-Integer Problems. In: Voevodin V., Sobolev S. (eds) Supercomputing. RuSCDays 2019. Communications in Computer and Information Science, vol 1129. pp 98-109</w:t>
      </w:r>
    </w:p>
    <w:sectPr w:rsidR="0081792F" w:rsidRPr="00091D64" w:rsidSect="005B0010">
      <w:pgSz w:w="11906" w:h="16838"/>
      <w:pgMar w:top="1418" w:right="851" w:bottom="1418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gel" w:date="2020-11-21T13:39:00Z" w:initials="g">
    <w:p w14:paraId="1C76A649" w14:textId="77777777" w:rsidR="00BC39F3" w:rsidRDefault="00BC39F3">
      <w:pPr>
        <w:pStyle w:val="aff8"/>
      </w:pPr>
      <w:r>
        <w:rPr>
          <w:rStyle w:val="aff7"/>
        </w:rPr>
        <w:annotationRef/>
      </w:r>
      <w:r>
        <w:t>Нужны оси и к-во точек для каждой функции</w:t>
      </w:r>
    </w:p>
  </w:comment>
  <w:comment w:id="1" w:author="gergel" w:date="2020-11-22T19:34:00Z" w:initials="g">
    <w:p w14:paraId="0ED610B8" w14:textId="77777777" w:rsidR="00BC39F3" w:rsidRDefault="00BC39F3">
      <w:pPr>
        <w:pStyle w:val="aff8"/>
      </w:pPr>
      <w:r>
        <w:rPr>
          <w:rStyle w:val="aff7"/>
        </w:rPr>
        <w:annotationRef/>
      </w:r>
      <w:r>
        <w:t>Здесь бы рисунок. Два критерия, одн непр., один дискрет., два значения. Один рисунок – оптимизация первой свертки, второй рисунок – оптимизация второй свертки и два вариант (один без использования поисковой информации, второй с использованием)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76A649" w15:done="0"/>
  <w15:commentEx w15:paraId="0ED610B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A8B28" w14:textId="77777777" w:rsidR="006207F5" w:rsidRDefault="006207F5">
      <w:r>
        <w:separator/>
      </w:r>
    </w:p>
  </w:endnote>
  <w:endnote w:type="continuationSeparator" w:id="0">
    <w:p w14:paraId="7469AF55" w14:textId="77777777" w:rsidR="006207F5" w:rsidRDefault="0062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5FF15" w14:textId="77777777" w:rsidR="006207F5" w:rsidRDefault="006207F5">
      <w:r>
        <w:separator/>
      </w:r>
    </w:p>
  </w:footnote>
  <w:footnote w:type="continuationSeparator" w:id="0">
    <w:p w14:paraId="1A9E335F" w14:textId="77777777" w:rsidR="006207F5" w:rsidRDefault="006207F5">
      <w:r>
        <w:continuationSeparator/>
      </w:r>
    </w:p>
  </w:footnote>
  <w:footnote w:id="1">
    <w:p w14:paraId="3B1A710C" w14:textId="77777777" w:rsidR="00BC39F3" w:rsidRDefault="00BC39F3">
      <w:pPr>
        <w:pStyle w:val="af6"/>
      </w:pPr>
      <w:r>
        <w:rPr>
          <w:rStyle w:val="ac"/>
        </w:rPr>
        <w:footnoteRef/>
      </w:r>
      <w:r>
        <w:t xml:space="preserve"> Следует отметить, что такой подход </w:t>
      </w:r>
      <w:r>
        <w:rPr>
          <w:lang w:bidi="en-US"/>
        </w:rPr>
        <w:t>обеспечивает возможность использования для решения задач МКО широкое множество уже существующих методов глобальной оптимизации.</w:t>
      </w:r>
    </w:p>
  </w:footnote>
  <w:footnote w:id="2">
    <w:p w14:paraId="006FADCF" w14:textId="77777777" w:rsidR="00BC39F3" w:rsidRPr="005B434A" w:rsidRDefault="00BC39F3" w:rsidP="0060192C">
      <w:pPr>
        <w:pStyle w:val="af6"/>
      </w:pPr>
      <w:r>
        <w:rPr>
          <w:rStyle w:val="ac"/>
        </w:rPr>
        <w:footnoteRef/>
      </w:r>
      <w:r>
        <w:t xml:space="preserve"> Упорядоченность данных отражается использованием нижнего индекса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6C5BDA"/>
    <w:multiLevelType w:val="hybridMultilevel"/>
    <w:tmpl w:val="7FB2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72A05"/>
    <w:multiLevelType w:val="hybridMultilevel"/>
    <w:tmpl w:val="84CE6798"/>
    <w:lvl w:ilvl="0" w:tplc="796CC64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118A01A1"/>
    <w:multiLevelType w:val="hybridMultilevel"/>
    <w:tmpl w:val="C3564EB2"/>
    <w:lvl w:ilvl="0" w:tplc="9E98B9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13402391"/>
    <w:multiLevelType w:val="hybridMultilevel"/>
    <w:tmpl w:val="5CD6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857A3"/>
    <w:multiLevelType w:val="hybridMultilevel"/>
    <w:tmpl w:val="30243DD4"/>
    <w:lvl w:ilvl="0" w:tplc="3C806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C8E330C"/>
    <w:multiLevelType w:val="hybridMultilevel"/>
    <w:tmpl w:val="79F8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27AE7"/>
    <w:multiLevelType w:val="hybridMultilevel"/>
    <w:tmpl w:val="6FA6BD5C"/>
    <w:lvl w:ilvl="0" w:tplc="DBE0D70A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2" w15:restartNumberingAfterBreak="0">
    <w:nsid w:val="28520945"/>
    <w:multiLevelType w:val="multilevel"/>
    <w:tmpl w:val="3D38D6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B43A2F"/>
    <w:multiLevelType w:val="hybridMultilevel"/>
    <w:tmpl w:val="36BE97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644335"/>
    <w:multiLevelType w:val="hybridMultilevel"/>
    <w:tmpl w:val="1988E2E8"/>
    <w:lvl w:ilvl="0" w:tplc="2F52AE24">
      <w:start w:val="1"/>
      <w:numFmt w:val="bullet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349614DA"/>
    <w:multiLevelType w:val="hybridMultilevel"/>
    <w:tmpl w:val="4F40A56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CF67240"/>
    <w:multiLevelType w:val="hybridMultilevel"/>
    <w:tmpl w:val="59488222"/>
    <w:lvl w:ilvl="0" w:tplc="F69AFFB8">
      <w:start w:val="1"/>
      <w:numFmt w:val="decimal"/>
      <w:pStyle w:val="a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5282DC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5CD51C58"/>
    <w:multiLevelType w:val="hybridMultilevel"/>
    <w:tmpl w:val="4A32CEA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4945092"/>
    <w:multiLevelType w:val="hybridMultilevel"/>
    <w:tmpl w:val="3940D54A"/>
    <w:lvl w:ilvl="0" w:tplc="0832A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7D9521C8"/>
    <w:multiLevelType w:val="multilevel"/>
    <w:tmpl w:val="8B56CD5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4" w15:restartNumberingAfterBreak="0">
    <w:nsid w:val="7ECF0EDF"/>
    <w:multiLevelType w:val="hybridMultilevel"/>
    <w:tmpl w:val="7F92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21B46"/>
    <w:multiLevelType w:val="hybridMultilevel"/>
    <w:tmpl w:val="8AD6D20C"/>
    <w:lvl w:ilvl="0" w:tplc="6B84FFA0">
      <w:start w:val="1"/>
      <w:numFmt w:val="bullet"/>
      <w:lvlText w:val="-"/>
      <w:lvlJc w:val="left"/>
      <w:pPr>
        <w:ind w:left="125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17"/>
  </w:num>
  <w:num w:numId="8">
    <w:abstractNumId w:val="22"/>
  </w:num>
  <w:num w:numId="9">
    <w:abstractNumId w:val="8"/>
  </w:num>
  <w:num w:numId="10">
    <w:abstractNumId w:val="24"/>
  </w:num>
  <w:num w:numId="11">
    <w:abstractNumId w:val="4"/>
  </w:num>
  <w:num w:numId="12">
    <w:abstractNumId w:val="3"/>
  </w:num>
  <w:num w:numId="13">
    <w:abstractNumId w:val="18"/>
  </w:num>
  <w:num w:numId="14">
    <w:abstractNumId w:val="3"/>
  </w:num>
  <w:num w:numId="15">
    <w:abstractNumId w:val="7"/>
  </w:num>
  <w:num w:numId="16">
    <w:abstractNumId w:val="19"/>
  </w:num>
  <w:num w:numId="17">
    <w:abstractNumId w:val="14"/>
  </w:num>
  <w:num w:numId="18">
    <w:abstractNumId w:val="25"/>
  </w:num>
  <w:num w:numId="19">
    <w:abstractNumId w:val="12"/>
  </w:num>
  <w:num w:numId="20">
    <w:abstractNumId w:val="13"/>
  </w:num>
  <w:num w:numId="21">
    <w:abstractNumId w:val="9"/>
  </w:num>
  <w:num w:numId="22">
    <w:abstractNumId w:val="23"/>
  </w:num>
  <w:num w:numId="23">
    <w:abstractNumId w:val="21"/>
  </w:num>
  <w:num w:numId="24">
    <w:abstractNumId w:val="16"/>
  </w:num>
  <w:num w:numId="25">
    <w:abstractNumId w:val="6"/>
  </w:num>
  <w:num w:numId="26">
    <w:abstractNumId w:val="15"/>
  </w:num>
  <w:num w:numId="27">
    <w:abstractNumId w:val="11"/>
  </w:num>
  <w:num w:numId="28">
    <w:abstractNumId w:val="20"/>
  </w:num>
  <w:num w:numId="29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gel">
    <w15:presenceInfo w15:providerId="None" w15:userId="gerg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6D64"/>
    <w:rsid w:val="000009AB"/>
    <w:rsid w:val="00000D5F"/>
    <w:rsid w:val="00005B71"/>
    <w:rsid w:val="00007216"/>
    <w:rsid w:val="00007324"/>
    <w:rsid w:val="000100D5"/>
    <w:rsid w:val="00012111"/>
    <w:rsid w:val="00023FFA"/>
    <w:rsid w:val="000253C2"/>
    <w:rsid w:val="000339C6"/>
    <w:rsid w:val="000413DD"/>
    <w:rsid w:val="00047426"/>
    <w:rsid w:val="0004781B"/>
    <w:rsid w:val="00050D47"/>
    <w:rsid w:val="000570D7"/>
    <w:rsid w:val="00060CF9"/>
    <w:rsid w:val="00063785"/>
    <w:rsid w:val="00066026"/>
    <w:rsid w:val="00072B85"/>
    <w:rsid w:val="0007388E"/>
    <w:rsid w:val="0007494A"/>
    <w:rsid w:val="00084218"/>
    <w:rsid w:val="00084CE4"/>
    <w:rsid w:val="000872E7"/>
    <w:rsid w:val="00087739"/>
    <w:rsid w:val="00091D64"/>
    <w:rsid w:val="000A0709"/>
    <w:rsid w:val="000A1B8C"/>
    <w:rsid w:val="000C0EAB"/>
    <w:rsid w:val="000C2BFD"/>
    <w:rsid w:val="000C62F3"/>
    <w:rsid w:val="000C767A"/>
    <w:rsid w:val="000D414D"/>
    <w:rsid w:val="000D4801"/>
    <w:rsid w:val="000E0BBC"/>
    <w:rsid w:val="000E293D"/>
    <w:rsid w:val="000F278D"/>
    <w:rsid w:val="000F56A2"/>
    <w:rsid w:val="000F76BE"/>
    <w:rsid w:val="001043FD"/>
    <w:rsid w:val="00107C28"/>
    <w:rsid w:val="001173F9"/>
    <w:rsid w:val="0011746E"/>
    <w:rsid w:val="00124EB3"/>
    <w:rsid w:val="00125A82"/>
    <w:rsid w:val="00127431"/>
    <w:rsid w:val="00130D84"/>
    <w:rsid w:val="00132381"/>
    <w:rsid w:val="00137CE8"/>
    <w:rsid w:val="00140A25"/>
    <w:rsid w:val="00140C11"/>
    <w:rsid w:val="0014260B"/>
    <w:rsid w:val="001464A5"/>
    <w:rsid w:val="00150A77"/>
    <w:rsid w:val="00154004"/>
    <w:rsid w:val="00155992"/>
    <w:rsid w:val="00155F59"/>
    <w:rsid w:val="0015612D"/>
    <w:rsid w:val="0015714B"/>
    <w:rsid w:val="00157B4F"/>
    <w:rsid w:val="001649CD"/>
    <w:rsid w:val="0017079D"/>
    <w:rsid w:val="00171A8B"/>
    <w:rsid w:val="00173FA1"/>
    <w:rsid w:val="001B14F3"/>
    <w:rsid w:val="001B6E3E"/>
    <w:rsid w:val="001C1247"/>
    <w:rsid w:val="001C1293"/>
    <w:rsid w:val="001C2079"/>
    <w:rsid w:val="001C3965"/>
    <w:rsid w:val="001C4F9A"/>
    <w:rsid w:val="001C54F3"/>
    <w:rsid w:val="001D17A8"/>
    <w:rsid w:val="001D1B94"/>
    <w:rsid w:val="001D30B7"/>
    <w:rsid w:val="001D3F89"/>
    <w:rsid w:val="001D4B72"/>
    <w:rsid w:val="001E034C"/>
    <w:rsid w:val="001E0E4E"/>
    <w:rsid w:val="001E140F"/>
    <w:rsid w:val="001E1ACE"/>
    <w:rsid w:val="001E22C3"/>
    <w:rsid w:val="001E79C5"/>
    <w:rsid w:val="001F0A1A"/>
    <w:rsid w:val="001F78DB"/>
    <w:rsid w:val="002111E4"/>
    <w:rsid w:val="00215A6F"/>
    <w:rsid w:val="0022113E"/>
    <w:rsid w:val="002266BC"/>
    <w:rsid w:val="0022677A"/>
    <w:rsid w:val="00230FD4"/>
    <w:rsid w:val="00235FEA"/>
    <w:rsid w:val="0023654D"/>
    <w:rsid w:val="00241AE1"/>
    <w:rsid w:val="00246745"/>
    <w:rsid w:val="002513A3"/>
    <w:rsid w:val="00251930"/>
    <w:rsid w:val="00251D23"/>
    <w:rsid w:val="00251D94"/>
    <w:rsid w:val="00261675"/>
    <w:rsid w:val="002616E5"/>
    <w:rsid w:val="0026232D"/>
    <w:rsid w:val="00262C22"/>
    <w:rsid w:val="00262D44"/>
    <w:rsid w:val="00263CF0"/>
    <w:rsid w:val="00270013"/>
    <w:rsid w:val="00271373"/>
    <w:rsid w:val="0027373E"/>
    <w:rsid w:val="00274233"/>
    <w:rsid w:val="00281169"/>
    <w:rsid w:val="002841F9"/>
    <w:rsid w:val="00285C43"/>
    <w:rsid w:val="00287EC3"/>
    <w:rsid w:val="002960C5"/>
    <w:rsid w:val="002A6110"/>
    <w:rsid w:val="002A72B2"/>
    <w:rsid w:val="002C3759"/>
    <w:rsid w:val="002C43DD"/>
    <w:rsid w:val="002D21C0"/>
    <w:rsid w:val="002D257F"/>
    <w:rsid w:val="002D3F7B"/>
    <w:rsid w:val="002E4D52"/>
    <w:rsid w:val="002E522F"/>
    <w:rsid w:val="002E560F"/>
    <w:rsid w:val="002E570B"/>
    <w:rsid w:val="002E68A8"/>
    <w:rsid w:val="002E6A20"/>
    <w:rsid w:val="002E6A4F"/>
    <w:rsid w:val="002F11BD"/>
    <w:rsid w:val="002F4A60"/>
    <w:rsid w:val="002F526A"/>
    <w:rsid w:val="002F59CA"/>
    <w:rsid w:val="0030077E"/>
    <w:rsid w:val="00300F1B"/>
    <w:rsid w:val="00303C97"/>
    <w:rsid w:val="00304EAB"/>
    <w:rsid w:val="00304F8D"/>
    <w:rsid w:val="0030557C"/>
    <w:rsid w:val="00310F5B"/>
    <w:rsid w:val="00312E54"/>
    <w:rsid w:val="00322665"/>
    <w:rsid w:val="00332232"/>
    <w:rsid w:val="00332EC3"/>
    <w:rsid w:val="00335885"/>
    <w:rsid w:val="00336679"/>
    <w:rsid w:val="00337F67"/>
    <w:rsid w:val="003453D5"/>
    <w:rsid w:val="003458B5"/>
    <w:rsid w:val="0035067D"/>
    <w:rsid w:val="003509CE"/>
    <w:rsid w:val="003523FD"/>
    <w:rsid w:val="003547DC"/>
    <w:rsid w:val="0036071C"/>
    <w:rsid w:val="003622F8"/>
    <w:rsid w:val="00380979"/>
    <w:rsid w:val="003820FF"/>
    <w:rsid w:val="0039689B"/>
    <w:rsid w:val="003A40C1"/>
    <w:rsid w:val="003B1076"/>
    <w:rsid w:val="003C0704"/>
    <w:rsid w:val="003D244B"/>
    <w:rsid w:val="003D3187"/>
    <w:rsid w:val="003D4210"/>
    <w:rsid w:val="003F0AFA"/>
    <w:rsid w:val="003F2567"/>
    <w:rsid w:val="003F2A40"/>
    <w:rsid w:val="0040066F"/>
    <w:rsid w:val="00402096"/>
    <w:rsid w:val="004033C1"/>
    <w:rsid w:val="00405731"/>
    <w:rsid w:val="004114B1"/>
    <w:rsid w:val="00413860"/>
    <w:rsid w:val="0041513F"/>
    <w:rsid w:val="00421C79"/>
    <w:rsid w:val="00424BC1"/>
    <w:rsid w:val="004323A1"/>
    <w:rsid w:val="00434E8E"/>
    <w:rsid w:val="004360CF"/>
    <w:rsid w:val="00440CB6"/>
    <w:rsid w:val="00442696"/>
    <w:rsid w:val="00454626"/>
    <w:rsid w:val="004560DD"/>
    <w:rsid w:val="00460324"/>
    <w:rsid w:val="0046213B"/>
    <w:rsid w:val="00463231"/>
    <w:rsid w:val="00466DEE"/>
    <w:rsid w:val="00483AB2"/>
    <w:rsid w:val="004920F2"/>
    <w:rsid w:val="004A1F70"/>
    <w:rsid w:val="004B0672"/>
    <w:rsid w:val="004B0E13"/>
    <w:rsid w:val="004B4462"/>
    <w:rsid w:val="004C5BCE"/>
    <w:rsid w:val="004C671C"/>
    <w:rsid w:val="004D0190"/>
    <w:rsid w:val="004D33B3"/>
    <w:rsid w:val="004E4537"/>
    <w:rsid w:val="004E4C2A"/>
    <w:rsid w:val="004F2021"/>
    <w:rsid w:val="004F37D2"/>
    <w:rsid w:val="00500CCB"/>
    <w:rsid w:val="00511085"/>
    <w:rsid w:val="00512594"/>
    <w:rsid w:val="00513EC6"/>
    <w:rsid w:val="005165E5"/>
    <w:rsid w:val="00520E87"/>
    <w:rsid w:val="005237D4"/>
    <w:rsid w:val="00530687"/>
    <w:rsid w:val="00532B13"/>
    <w:rsid w:val="00532BC6"/>
    <w:rsid w:val="00533466"/>
    <w:rsid w:val="005374C9"/>
    <w:rsid w:val="00537FB2"/>
    <w:rsid w:val="00543D26"/>
    <w:rsid w:val="005443BC"/>
    <w:rsid w:val="0055294F"/>
    <w:rsid w:val="00552DD1"/>
    <w:rsid w:val="00552F55"/>
    <w:rsid w:val="0055712F"/>
    <w:rsid w:val="00567CA3"/>
    <w:rsid w:val="00572F58"/>
    <w:rsid w:val="0058019C"/>
    <w:rsid w:val="005816B7"/>
    <w:rsid w:val="00581F3B"/>
    <w:rsid w:val="00582553"/>
    <w:rsid w:val="0058323C"/>
    <w:rsid w:val="00583893"/>
    <w:rsid w:val="0058532E"/>
    <w:rsid w:val="00585738"/>
    <w:rsid w:val="00592300"/>
    <w:rsid w:val="00592436"/>
    <w:rsid w:val="005A30B7"/>
    <w:rsid w:val="005A3DD7"/>
    <w:rsid w:val="005A55DE"/>
    <w:rsid w:val="005B0010"/>
    <w:rsid w:val="005B057C"/>
    <w:rsid w:val="005B1BCB"/>
    <w:rsid w:val="005B1C77"/>
    <w:rsid w:val="005B5DB5"/>
    <w:rsid w:val="005B5FCF"/>
    <w:rsid w:val="005C21D0"/>
    <w:rsid w:val="005C4CC2"/>
    <w:rsid w:val="005C4E22"/>
    <w:rsid w:val="005C5593"/>
    <w:rsid w:val="005D097B"/>
    <w:rsid w:val="005E3CF1"/>
    <w:rsid w:val="005F2210"/>
    <w:rsid w:val="005F77D6"/>
    <w:rsid w:val="00600633"/>
    <w:rsid w:val="0060192C"/>
    <w:rsid w:val="006043D4"/>
    <w:rsid w:val="00604E24"/>
    <w:rsid w:val="00604F8F"/>
    <w:rsid w:val="00607E68"/>
    <w:rsid w:val="00611845"/>
    <w:rsid w:val="00611DC6"/>
    <w:rsid w:val="0061646E"/>
    <w:rsid w:val="006164CB"/>
    <w:rsid w:val="006207F5"/>
    <w:rsid w:val="00620FA3"/>
    <w:rsid w:val="006240D0"/>
    <w:rsid w:val="00625416"/>
    <w:rsid w:val="006302F7"/>
    <w:rsid w:val="006365E7"/>
    <w:rsid w:val="006419A8"/>
    <w:rsid w:val="00641EB5"/>
    <w:rsid w:val="0064401D"/>
    <w:rsid w:val="00645FB0"/>
    <w:rsid w:val="006473C0"/>
    <w:rsid w:val="006507E4"/>
    <w:rsid w:val="0065288B"/>
    <w:rsid w:val="00652F94"/>
    <w:rsid w:val="006576EC"/>
    <w:rsid w:val="00662DA3"/>
    <w:rsid w:val="006632BD"/>
    <w:rsid w:val="00663460"/>
    <w:rsid w:val="00664E00"/>
    <w:rsid w:val="006658DA"/>
    <w:rsid w:val="006714DA"/>
    <w:rsid w:val="00671D56"/>
    <w:rsid w:val="00675C41"/>
    <w:rsid w:val="00677489"/>
    <w:rsid w:val="006A2759"/>
    <w:rsid w:val="006A317B"/>
    <w:rsid w:val="006A5293"/>
    <w:rsid w:val="006B0155"/>
    <w:rsid w:val="006B2DD0"/>
    <w:rsid w:val="006C458E"/>
    <w:rsid w:val="006C6A6B"/>
    <w:rsid w:val="006C7554"/>
    <w:rsid w:val="006C75A2"/>
    <w:rsid w:val="006D190A"/>
    <w:rsid w:val="006D3D2C"/>
    <w:rsid w:val="006D4E8D"/>
    <w:rsid w:val="006D7D63"/>
    <w:rsid w:val="006E0AF5"/>
    <w:rsid w:val="006E1C6D"/>
    <w:rsid w:val="006E5B3E"/>
    <w:rsid w:val="006F11F0"/>
    <w:rsid w:val="006F15FB"/>
    <w:rsid w:val="006F37DA"/>
    <w:rsid w:val="006F4EAA"/>
    <w:rsid w:val="006F75C1"/>
    <w:rsid w:val="006F7D3E"/>
    <w:rsid w:val="00700BF0"/>
    <w:rsid w:val="0070397D"/>
    <w:rsid w:val="00705526"/>
    <w:rsid w:val="007160F7"/>
    <w:rsid w:val="00721F72"/>
    <w:rsid w:val="0072278F"/>
    <w:rsid w:val="0072573C"/>
    <w:rsid w:val="00732702"/>
    <w:rsid w:val="007334CF"/>
    <w:rsid w:val="00735B79"/>
    <w:rsid w:val="00746070"/>
    <w:rsid w:val="00751DBA"/>
    <w:rsid w:val="0075242F"/>
    <w:rsid w:val="00760264"/>
    <w:rsid w:val="00760BE4"/>
    <w:rsid w:val="00767EC1"/>
    <w:rsid w:val="00776A31"/>
    <w:rsid w:val="00783293"/>
    <w:rsid w:val="00784751"/>
    <w:rsid w:val="00785A08"/>
    <w:rsid w:val="007936C3"/>
    <w:rsid w:val="00795D27"/>
    <w:rsid w:val="007A127C"/>
    <w:rsid w:val="007A1303"/>
    <w:rsid w:val="007A2325"/>
    <w:rsid w:val="007A6A1D"/>
    <w:rsid w:val="007B1106"/>
    <w:rsid w:val="007B5030"/>
    <w:rsid w:val="007B56E0"/>
    <w:rsid w:val="007B6F38"/>
    <w:rsid w:val="007C24D8"/>
    <w:rsid w:val="007C2E7E"/>
    <w:rsid w:val="007C3546"/>
    <w:rsid w:val="007C39E5"/>
    <w:rsid w:val="007C4F6E"/>
    <w:rsid w:val="007C549B"/>
    <w:rsid w:val="007C6944"/>
    <w:rsid w:val="007C6D64"/>
    <w:rsid w:val="007D03EB"/>
    <w:rsid w:val="007D1627"/>
    <w:rsid w:val="007E0303"/>
    <w:rsid w:val="007E285B"/>
    <w:rsid w:val="007E783A"/>
    <w:rsid w:val="007E7BB0"/>
    <w:rsid w:val="007F11D0"/>
    <w:rsid w:val="007F4ECD"/>
    <w:rsid w:val="007F6415"/>
    <w:rsid w:val="007F6959"/>
    <w:rsid w:val="0081792F"/>
    <w:rsid w:val="00817A7B"/>
    <w:rsid w:val="008228F9"/>
    <w:rsid w:val="00827119"/>
    <w:rsid w:val="00830307"/>
    <w:rsid w:val="00842122"/>
    <w:rsid w:val="00850CB6"/>
    <w:rsid w:val="00851893"/>
    <w:rsid w:val="00860A44"/>
    <w:rsid w:val="008627B2"/>
    <w:rsid w:val="008648B2"/>
    <w:rsid w:val="00866B8A"/>
    <w:rsid w:val="008731D2"/>
    <w:rsid w:val="00880AB7"/>
    <w:rsid w:val="00883BE4"/>
    <w:rsid w:val="0088422F"/>
    <w:rsid w:val="00885B4C"/>
    <w:rsid w:val="00891A44"/>
    <w:rsid w:val="00895D58"/>
    <w:rsid w:val="00896B6F"/>
    <w:rsid w:val="008A20E6"/>
    <w:rsid w:val="008A5A12"/>
    <w:rsid w:val="008B0B40"/>
    <w:rsid w:val="008B0B8D"/>
    <w:rsid w:val="008B23FB"/>
    <w:rsid w:val="008B4A43"/>
    <w:rsid w:val="008C4468"/>
    <w:rsid w:val="008C5136"/>
    <w:rsid w:val="008D516C"/>
    <w:rsid w:val="008D5392"/>
    <w:rsid w:val="008D5844"/>
    <w:rsid w:val="008D5CBC"/>
    <w:rsid w:val="008D6FCB"/>
    <w:rsid w:val="008E0C06"/>
    <w:rsid w:val="008E1B37"/>
    <w:rsid w:val="008E3813"/>
    <w:rsid w:val="008F46BB"/>
    <w:rsid w:val="00904FCC"/>
    <w:rsid w:val="0090624D"/>
    <w:rsid w:val="0090718E"/>
    <w:rsid w:val="00907C7C"/>
    <w:rsid w:val="0091055B"/>
    <w:rsid w:val="00914204"/>
    <w:rsid w:val="00924700"/>
    <w:rsid w:val="0092735B"/>
    <w:rsid w:val="009308AD"/>
    <w:rsid w:val="00931B5C"/>
    <w:rsid w:val="009339D7"/>
    <w:rsid w:val="00934AC4"/>
    <w:rsid w:val="00942395"/>
    <w:rsid w:val="00942940"/>
    <w:rsid w:val="00945495"/>
    <w:rsid w:val="009465A5"/>
    <w:rsid w:val="009523CB"/>
    <w:rsid w:val="00954F4D"/>
    <w:rsid w:val="00957FF7"/>
    <w:rsid w:val="00960240"/>
    <w:rsid w:val="00976B85"/>
    <w:rsid w:val="00985A6D"/>
    <w:rsid w:val="00985F88"/>
    <w:rsid w:val="009930C6"/>
    <w:rsid w:val="009932E1"/>
    <w:rsid w:val="0099525E"/>
    <w:rsid w:val="00997155"/>
    <w:rsid w:val="009A264F"/>
    <w:rsid w:val="009B103C"/>
    <w:rsid w:val="009B2442"/>
    <w:rsid w:val="009B4684"/>
    <w:rsid w:val="009B6286"/>
    <w:rsid w:val="009C0CC8"/>
    <w:rsid w:val="009C2D3E"/>
    <w:rsid w:val="009C4DFC"/>
    <w:rsid w:val="009D3EF7"/>
    <w:rsid w:val="009D3FE2"/>
    <w:rsid w:val="009D7B59"/>
    <w:rsid w:val="009E365B"/>
    <w:rsid w:val="009E3E2E"/>
    <w:rsid w:val="009E47A5"/>
    <w:rsid w:val="009E6E05"/>
    <w:rsid w:val="009F1646"/>
    <w:rsid w:val="009F26D1"/>
    <w:rsid w:val="009F333B"/>
    <w:rsid w:val="00A06B5D"/>
    <w:rsid w:val="00A06D8A"/>
    <w:rsid w:val="00A137FF"/>
    <w:rsid w:val="00A17B0B"/>
    <w:rsid w:val="00A254AB"/>
    <w:rsid w:val="00A268DD"/>
    <w:rsid w:val="00A33514"/>
    <w:rsid w:val="00A33547"/>
    <w:rsid w:val="00A37519"/>
    <w:rsid w:val="00A474DB"/>
    <w:rsid w:val="00A5422F"/>
    <w:rsid w:val="00A62588"/>
    <w:rsid w:val="00A64CD0"/>
    <w:rsid w:val="00A66B03"/>
    <w:rsid w:val="00A7302D"/>
    <w:rsid w:val="00A73691"/>
    <w:rsid w:val="00A8094C"/>
    <w:rsid w:val="00A81E43"/>
    <w:rsid w:val="00A82DDE"/>
    <w:rsid w:val="00A84252"/>
    <w:rsid w:val="00A86E0D"/>
    <w:rsid w:val="00A905F8"/>
    <w:rsid w:val="00A94C34"/>
    <w:rsid w:val="00A96502"/>
    <w:rsid w:val="00A96CB3"/>
    <w:rsid w:val="00A97244"/>
    <w:rsid w:val="00AA209C"/>
    <w:rsid w:val="00AA73E2"/>
    <w:rsid w:val="00AB479E"/>
    <w:rsid w:val="00AB57D6"/>
    <w:rsid w:val="00AC3170"/>
    <w:rsid w:val="00AC31E6"/>
    <w:rsid w:val="00AC7514"/>
    <w:rsid w:val="00AC7B33"/>
    <w:rsid w:val="00AD2AB5"/>
    <w:rsid w:val="00AD2D8B"/>
    <w:rsid w:val="00AE056D"/>
    <w:rsid w:val="00AE4ED7"/>
    <w:rsid w:val="00AF4F7F"/>
    <w:rsid w:val="00B00962"/>
    <w:rsid w:val="00B07327"/>
    <w:rsid w:val="00B10115"/>
    <w:rsid w:val="00B267BF"/>
    <w:rsid w:val="00B30B72"/>
    <w:rsid w:val="00B32B93"/>
    <w:rsid w:val="00B35938"/>
    <w:rsid w:val="00B3776B"/>
    <w:rsid w:val="00B42239"/>
    <w:rsid w:val="00B4248E"/>
    <w:rsid w:val="00B43B49"/>
    <w:rsid w:val="00B44015"/>
    <w:rsid w:val="00B4434F"/>
    <w:rsid w:val="00B542D5"/>
    <w:rsid w:val="00B57243"/>
    <w:rsid w:val="00B7127A"/>
    <w:rsid w:val="00B7235D"/>
    <w:rsid w:val="00B725DD"/>
    <w:rsid w:val="00B7401A"/>
    <w:rsid w:val="00B80739"/>
    <w:rsid w:val="00B823A9"/>
    <w:rsid w:val="00B86189"/>
    <w:rsid w:val="00B903F3"/>
    <w:rsid w:val="00B9267B"/>
    <w:rsid w:val="00B92A44"/>
    <w:rsid w:val="00B96D6F"/>
    <w:rsid w:val="00BA244F"/>
    <w:rsid w:val="00BA4AD2"/>
    <w:rsid w:val="00BB2CD5"/>
    <w:rsid w:val="00BB3D4F"/>
    <w:rsid w:val="00BB70E3"/>
    <w:rsid w:val="00BB74D4"/>
    <w:rsid w:val="00BB7872"/>
    <w:rsid w:val="00BC0D12"/>
    <w:rsid w:val="00BC1405"/>
    <w:rsid w:val="00BC389C"/>
    <w:rsid w:val="00BC39F3"/>
    <w:rsid w:val="00BC480B"/>
    <w:rsid w:val="00BC64B6"/>
    <w:rsid w:val="00BD52E1"/>
    <w:rsid w:val="00BD7C02"/>
    <w:rsid w:val="00BD7E0D"/>
    <w:rsid w:val="00BE6841"/>
    <w:rsid w:val="00BE7573"/>
    <w:rsid w:val="00BF0B06"/>
    <w:rsid w:val="00BF3B07"/>
    <w:rsid w:val="00BF62E7"/>
    <w:rsid w:val="00C00C21"/>
    <w:rsid w:val="00C027FE"/>
    <w:rsid w:val="00C03198"/>
    <w:rsid w:val="00C053A1"/>
    <w:rsid w:val="00C06345"/>
    <w:rsid w:val="00C15007"/>
    <w:rsid w:val="00C15B92"/>
    <w:rsid w:val="00C17DB4"/>
    <w:rsid w:val="00C20F4C"/>
    <w:rsid w:val="00C31933"/>
    <w:rsid w:val="00C328C0"/>
    <w:rsid w:val="00C3348B"/>
    <w:rsid w:val="00C420AF"/>
    <w:rsid w:val="00C438AE"/>
    <w:rsid w:val="00C45CB7"/>
    <w:rsid w:val="00C514BF"/>
    <w:rsid w:val="00C5254B"/>
    <w:rsid w:val="00C54D51"/>
    <w:rsid w:val="00C568D5"/>
    <w:rsid w:val="00C6279A"/>
    <w:rsid w:val="00C65020"/>
    <w:rsid w:val="00C74C65"/>
    <w:rsid w:val="00C81FDB"/>
    <w:rsid w:val="00C82623"/>
    <w:rsid w:val="00C9496E"/>
    <w:rsid w:val="00C970E4"/>
    <w:rsid w:val="00C97F40"/>
    <w:rsid w:val="00CA5164"/>
    <w:rsid w:val="00CA7338"/>
    <w:rsid w:val="00CB2EA6"/>
    <w:rsid w:val="00CC3132"/>
    <w:rsid w:val="00CC32CF"/>
    <w:rsid w:val="00CC64BC"/>
    <w:rsid w:val="00CD6D2D"/>
    <w:rsid w:val="00CD70AF"/>
    <w:rsid w:val="00CD7DF7"/>
    <w:rsid w:val="00CE312A"/>
    <w:rsid w:val="00CF524F"/>
    <w:rsid w:val="00CF53E2"/>
    <w:rsid w:val="00D008E0"/>
    <w:rsid w:val="00D03239"/>
    <w:rsid w:val="00D06EEA"/>
    <w:rsid w:val="00D122B7"/>
    <w:rsid w:val="00D17066"/>
    <w:rsid w:val="00D2101D"/>
    <w:rsid w:val="00D24A95"/>
    <w:rsid w:val="00D25179"/>
    <w:rsid w:val="00D25D88"/>
    <w:rsid w:val="00D3330D"/>
    <w:rsid w:val="00D34196"/>
    <w:rsid w:val="00D3612F"/>
    <w:rsid w:val="00D50A00"/>
    <w:rsid w:val="00D53995"/>
    <w:rsid w:val="00D56D75"/>
    <w:rsid w:val="00D642F8"/>
    <w:rsid w:val="00D671D4"/>
    <w:rsid w:val="00D71736"/>
    <w:rsid w:val="00D7554D"/>
    <w:rsid w:val="00D809CA"/>
    <w:rsid w:val="00D817A4"/>
    <w:rsid w:val="00D93202"/>
    <w:rsid w:val="00D93D7B"/>
    <w:rsid w:val="00DA3EC4"/>
    <w:rsid w:val="00DA5903"/>
    <w:rsid w:val="00DA72C3"/>
    <w:rsid w:val="00DA738B"/>
    <w:rsid w:val="00DB1634"/>
    <w:rsid w:val="00DC0ED9"/>
    <w:rsid w:val="00DC1C82"/>
    <w:rsid w:val="00DC2F9B"/>
    <w:rsid w:val="00DC30C5"/>
    <w:rsid w:val="00DC4472"/>
    <w:rsid w:val="00DC6F73"/>
    <w:rsid w:val="00DD0720"/>
    <w:rsid w:val="00DE2552"/>
    <w:rsid w:val="00DE3B78"/>
    <w:rsid w:val="00DE3DB8"/>
    <w:rsid w:val="00DE4EAC"/>
    <w:rsid w:val="00DF1CA8"/>
    <w:rsid w:val="00DF5FCF"/>
    <w:rsid w:val="00E00ED0"/>
    <w:rsid w:val="00E01961"/>
    <w:rsid w:val="00E105F7"/>
    <w:rsid w:val="00E1405B"/>
    <w:rsid w:val="00E17A10"/>
    <w:rsid w:val="00E22448"/>
    <w:rsid w:val="00E27B16"/>
    <w:rsid w:val="00E405E0"/>
    <w:rsid w:val="00E41671"/>
    <w:rsid w:val="00E42B0C"/>
    <w:rsid w:val="00E62236"/>
    <w:rsid w:val="00E65074"/>
    <w:rsid w:val="00E669C6"/>
    <w:rsid w:val="00E67E68"/>
    <w:rsid w:val="00E74427"/>
    <w:rsid w:val="00E81D45"/>
    <w:rsid w:val="00E81E9C"/>
    <w:rsid w:val="00E81EFE"/>
    <w:rsid w:val="00E90D79"/>
    <w:rsid w:val="00EA2DFA"/>
    <w:rsid w:val="00EA3021"/>
    <w:rsid w:val="00EA6A0C"/>
    <w:rsid w:val="00EB2F62"/>
    <w:rsid w:val="00EB41E4"/>
    <w:rsid w:val="00EB58DB"/>
    <w:rsid w:val="00EC1ED8"/>
    <w:rsid w:val="00EC47DB"/>
    <w:rsid w:val="00EC48CE"/>
    <w:rsid w:val="00EC4DA0"/>
    <w:rsid w:val="00ED202E"/>
    <w:rsid w:val="00ED6094"/>
    <w:rsid w:val="00EE6720"/>
    <w:rsid w:val="00EE6F78"/>
    <w:rsid w:val="00EF01A4"/>
    <w:rsid w:val="00EF402C"/>
    <w:rsid w:val="00EF6759"/>
    <w:rsid w:val="00EF7AAC"/>
    <w:rsid w:val="00F02501"/>
    <w:rsid w:val="00F03470"/>
    <w:rsid w:val="00F0562B"/>
    <w:rsid w:val="00F11B97"/>
    <w:rsid w:val="00F11D7F"/>
    <w:rsid w:val="00F20A4A"/>
    <w:rsid w:val="00F23509"/>
    <w:rsid w:val="00F26129"/>
    <w:rsid w:val="00F26DF8"/>
    <w:rsid w:val="00F30F48"/>
    <w:rsid w:val="00F31258"/>
    <w:rsid w:val="00F32250"/>
    <w:rsid w:val="00F36370"/>
    <w:rsid w:val="00F4024A"/>
    <w:rsid w:val="00F41279"/>
    <w:rsid w:val="00F4741C"/>
    <w:rsid w:val="00F506F8"/>
    <w:rsid w:val="00F50F7F"/>
    <w:rsid w:val="00F51AF6"/>
    <w:rsid w:val="00F52139"/>
    <w:rsid w:val="00F53494"/>
    <w:rsid w:val="00F55CEF"/>
    <w:rsid w:val="00F644E5"/>
    <w:rsid w:val="00F6707F"/>
    <w:rsid w:val="00F71E12"/>
    <w:rsid w:val="00F72948"/>
    <w:rsid w:val="00F82858"/>
    <w:rsid w:val="00F835D0"/>
    <w:rsid w:val="00F836BB"/>
    <w:rsid w:val="00F84A70"/>
    <w:rsid w:val="00F913FC"/>
    <w:rsid w:val="00F95D20"/>
    <w:rsid w:val="00FA1F24"/>
    <w:rsid w:val="00FB16CC"/>
    <w:rsid w:val="00FB2BDE"/>
    <w:rsid w:val="00FB2E92"/>
    <w:rsid w:val="00FC3E98"/>
    <w:rsid w:val="00FC4BD0"/>
    <w:rsid w:val="00FC6045"/>
    <w:rsid w:val="00FD4B14"/>
    <w:rsid w:val="00FE0706"/>
    <w:rsid w:val="00FE114A"/>
    <w:rsid w:val="00FF172A"/>
    <w:rsid w:val="00F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EE1076"/>
  <w15:docId w15:val="{CCE36896-86BE-4B73-BB11-0BBFFB59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C4E22"/>
    <w:rPr>
      <w:sz w:val="22"/>
      <w:szCs w:val="24"/>
      <w:lang w:eastAsia="zh-CN"/>
    </w:rPr>
  </w:style>
  <w:style w:type="paragraph" w:styleId="10">
    <w:name w:val="heading 1"/>
    <w:basedOn w:val="a1"/>
    <w:next w:val="21"/>
    <w:qFormat/>
    <w:rsid w:val="005C4E22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5C4E22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1"/>
    <w:next w:val="a1"/>
    <w:qFormat/>
    <w:rsid w:val="005C4E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qFormat/>
    <w:rsid w:val="005C4E2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5C4E2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5C4E2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5C4E2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5C4E2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5C4E2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5C4E22"/>
  </w:style>
  <w:style w:type="character" w:customStyle="1" w:styleId="WW8Num1z1">
    <w:name w:val="WW8Num1z1"/>
    <w:rsid w:val="005C4E22"/>
  </w:style>
  <w:style w:type="character" w:customStyle="1" w:styleId="WW8Num1z2">
    <w:name w:val="WW8Num1z2"/>
    <w:rsid w:val="005C4E22"/>
  </w:style>
  <w:style w:type="character" w:customStyle="1" w:styleId="WW8Num1z3">
    <w:name w:val="WW8Num1z3"/>
    <w:rsid w:val="005C4E22"/>
  </w:style>
  <w:style w:type="character" w:customStyle="1" w:styleId="WW8Num1z4">
    <w:name w:val="WW8Num1z4"/>
    <w:rsid w:val="005C4E22"/>
  </w:style>
  <w:style w:type="character" w:customStyle="1" w:styleId="WW8Num1z5">
    <w:name w:val="WW8Num1z5"/>
    <w:rsid w:val="005C4E22"/>
  </w:style>
  <w:style w:type="character" w:customStyle="1" w:styleId="WW8Num1z6">
    <w:name w:val="WW8Num1z6"/>
    <w:rsid w:val="005C4E22"/>
  </w:style>
  <w:style w:type="character" w:customStyle="1" w:styleId="WW8Num1z7">
    <w:name w:val="WW8Num1z7"/>
    <w:rsid w:val="005C4E22"/>
  </w:style>
  <w:style w:type="character" w:customStyle="1" w:styleId="WW8Num1z8">
    <w:name w:val="WW8Num1z8"/>
    <w:rsid w:val="005C4E22"/>
  </w:style>
  <w:style w:type="character" w:customStyle="1" w:styleId="WW8Num2z0">
    <w:name w:val="WW8Num2z0"/>
    <w:rsid w:val="005C4E22"/>
  </w:style>
  <w:style w:type="character" w:customStyle="1" w:styleId="WW8Num3z0">
    <w:name w:val="WW8Num3z0"/>
    <w:rsid w:val="005C4E22"/>
  </w:style>
  <w:style w:type="character" w:customStyle="1" w:styleId="WW8Num4z0">
    <w:name w:val="WW8Num4z0"/>
    <w:rsid w:val="005C4E22"/>
  </w:style>
  <w:style w:type="character" w:customStyle="1" w:styleId="WW8Num4z1">
    <w:name w:val="WW8Num4z1"/>
    <w:rsid w:val="005C4E22"/>
  </w:style>
  <w:style w:type="character" w:customStyle="1" w:styleId="WW8Num4z2">
    <w:name w:val="WW8Num4z2"/>
    <w:rsid w:val="005C4E22"/>
  </w:style>
  <w:style w:type="character" w:customStyle="1" w:styleId="WW8Num4z3">
    <w:name w:val="WW8Num4z3"/>
    <w:rsid w:val="005C4E22"/>
  </w:style>
  <w:style w:type="character" w:customStyle="1" w:styleId="WW8Num4z4">
    <w:name w:val="WW8Num4z4"/>
    <w:rsid w:val="005C4E22"/>
  </w:style>
  <w:style w:type="character" w:customStyle="1" w:styleId="WW8Num4z5">
    <w:name w:val="WW8Num4z5"/>
    <w:rsid w:val="005C4E22"/>
  </w:style>
  <w:style w:type="character" w:customStyle="1" w:styleId="WW8Num4z6">
    <w:name w:val="WW8Num4z6"/>
    <w:rsid w:val="005C4E22"/>
  </w:style>
  <w:style w:type="character" w:customStyle="1" w:styleId="WW8Num4z7">
    <w:name w:val="WW8Num4z7"/>
    <w:rsid w:val="005C4E22"/>
  </w:style>
  <w:style w:type="character" w:customStyle="1" w:styleId="WW8Num4z8">
    <w:name w:val="WW8Num4z8"/>
    <w:rsid w:val="005C4E22"/>
  </w:style>
  <w:style w:type="character" w:customStyle="1" w:styleId="WW8Num5z0">
    <w:name w:val="WW8Num5z0"/>
    <w:rsid w:val="005C4E22"/>
    <w:rPr>
      <w:rFonts w:hint="default"/>
    </w:rPr>
  </w:style>
  <w:style w:type="character" w:customStyle="1" w:styleId="WW8Num5z1">
    <w:name w:val="WW8Num5z1"/>
    <w:rsid w:val="005C4E22"/>
  </w:style>
  <w:style w:type="character" w:customStyle="1" w:styleId="WW8Num5z2">
    <w:name w:val="WW8Num5z2"/>
    <w:rsid w:val="005C4E22"/>
  </w:style>
  <w:style w:type="character" w:customStyle="1" w:styleId="WW8Num5z3">
    <w:name w:val="WW8Num5z3"/>
    <w:rsid w:val="005C4E22"/>
  </w:style>
  <w:style w:type="character" w:customStyle="1" w:styleId="WW8Num5z4">
    <w:name w:val="WW8Num5z4"/>
    <w:rsid w:val="005C4E22"/>
  </w:style>
  <w:style w:type="character" w:customStyle="1" w:styleId="WW8Num5z5">
    <w:name w:val="WW8Num5z5"/>
    <w:rsid w:val="005C4E22"/>
  </w:style>
  <w:style w:type="character" w:customStyle="1" w:styleId="WW8Num5z6">
    <w:name w:val="WW8Num5z6"/>
    <w:rsid w:val="005C4E22"/>
  </w:style>
  <w:style w:type="character" w:customStyle="1" w:styleId="WW8Num5z7">
    <w:name w:val="WW8Num5z7"/>
    <w:rsid w:val="005C4E22"/>
  </w:style>
  <w:style w:type="character" w:customStyle="1" w:styleId="WW8Num5z8">
    <w:name w:val="WW8Num5z8"/>
    <w:rsid w:val="005C4E22"/>
  </w:style>
  <w:style w:type="character" w:customStyle="1" w:styleId="20">
    <w:name w:val="Основной шрифт абзаца2"/>
    <w:rsid w:val="005C4E22"/>
  </w:style>
  <w:style w:type="character" w:customStyle="1" w:styleId="WW8Num6z0">
    <w:name w:val="WW8Num6z0"/>
    <w:rsid w:val="005C4E22"/>
    <w:rPr>
      <w:rFonts w:ascii="Symbol" w:hAnsi="Symbol" w:cs="Symbol"/>
    </w:rPr>
  </w:style>
  <w:style w:type="character" w:customStyle="1" w:styleId="WW8Num7z0">
    <w:name w:val="WW8Num7z0"/>
    <w:rsid w:val="005C4E22"/>
    <w:rPr>
      <w:rFonts w:ascii="Symbol" w:hAnsi="Symbol" w:cs="Symbol"/>
    </w:rPr>
  </w:style>
  <w:style w:type="character" w:customStyle="1" w:styleId="WW8Num8z0">
    <w:name w:val="WW8Num8z0"/>
    <w:rsid w:val="005C4E22"/>
    <w:rPr>
      <w:rFonts w:ascii="Symbol" w:hAnsi="Symbol" w:cs="Symbol"/>
    </w:rPr>
  </w:style>
  <w:style w:type="character" w:customStyle="1" w:styleId="WW8Num10z0">
    <w:name w:val="WW8Num10z0"/>
    <w:rsid w:val="005C4E22"/>
    <w:rPr>
      <w:rFonts w:ascii="Symbol" w:hAnsi="Symbol" w:cs="Symbol"/>
    </w:rPr>
  </w:style>
  <w:style w:type="character" w:customStyle="1" w:styleId="WW8Num15z0">
    <w:name w:val="WW8Num15z0"/>
    <w:rsid w:val="005C4E22"/>
    <w:rPr>
      <w:rFonts w:ascii="Book Antiqua" w:hAnsi="Book Antiqua" w:cs="Book Antiqua"/>
    </w:rPr>
  </w:style>
  <w:style w:type="character" w:customStyle="1" w:styleId="WW8Num25z0">
    <w:name w:val="WW8Num25z0"/>
    <w:rsid w:val="005C4E22"/>
    <w:rPr>
      <w:rFonts w:ascii="Symbol" w:hAnsi="Symbol" w:cs="Symbol"/>
    </w:rPr>
  </w:style>
  <w:style w:type="character" w:customStyle="1" w:styleId="WW8Num25z1">
    <w:name w:val="WW8Num25z1"/>
    <w:rsid w:val="005C4E22"/>
    <w:rPr>
      <w:rFonts w:ascii="Courier New" w:hAnsi="Courier New" w:cs="Courier New"/>
    </w:rPr>
  </w:style>
  <w:style w:type="character" w:customStyle="1" w:styleId="WW8Num25z2">
    <w:name w:val="WW8Num25z2"/>
    <w:rsid w:val="005C4E22"/>
    <w:rPr>
      <w:rFonts w:ascii="Wingdings" w:hAnsi="Wingdings" w:cs="Wingdings"/>
    </w:rPr>
  </w:style>
  <w:style w:type="character" w:customStyle="1" w:styleId="WW8Num26z1">
    <w:name w:val="WW8Num26z1"/>
    <w:rsid w:val="005C4E22"/>
    <w:rPr>
      <w:rFonts w:ascii="Symbol" w:hAnsi="Symbol" w:cs="Symbol"/>
    </w:rPr>
  </w:style>
  <w:style w:type="character" w:customStyle="1" w:styleId="11">
    <w:name w:val="Основной шрифт абзаца1"/>
    <w:rsid w:val="005C4E22"/>
  </w:style>
  <w:style w:type="character" w:styleId="a5">
    <w:name w:val="page number"/>
    <w:basedOn w:val="11"/>
    <w:rsid w:val="005C4E22"/>
  </w:style>
  <w:style w:type="character" w:styleId="a6">
    <w:name w:val="Strong"/>
    <w:qFormat/>
    <w:rsid w:val="005C4E22"/>
    <w:rPr>
      <w:b/>
      <w:bCs/>
    </w:rPr>
  </w:style>
  <w:style w:type="character" w:styleId="a7">
    <w:name w:val="Hyperlink"/>
    <w:rsid w:val="005C4E22"/>
    <w:rPr>
      <w:color w:val="0000FF"/>
      <w:u w:val="single"/>
    </w:rPr>
  </w:style>
  <w:style w:type="character" w:customStyle="1" w:styleId="FootnoteCharacters">
    <w:name w:val="Footnote Characters"/>
    <w:rsid w:val="005C4E22"/>
    <w:rPr>
      <w:vertAlign w:val="superscript"/>
    </w:rPr>
  </w:style>
  <w:style w:type="character" w:customStyle="1" w:styleId="MTEquationSection">
    <w:name w:val="MTEquationSection"/>
    <w:rsid w:val="005C4E22"/>
    <w:rPr>
      <w:vanish w:val="0"/>
      <w:color w:val="FF0000"/>
    </w:rPr>
  </w:style>
  <w:style w:type="character" w:customStyle="1" w:styleId="12">
    <w:name w:val="Знак примечания1"/>
    <w:rsid w:val="005C4E22"/>
    <w:rPr>
      <w:sz w:val="16"/>
      <w:szCs w:val="16"/>
    </w:rPr>
  </w:style>
  <w:style w:type="character" w:customStyle="1" w:styleId="a8">
    <w:name w:val="&quot;Доказательство&quot;"/>
    <w:rsid w:val="005C4E22"/>
    <w:rPr>
      <w:spacing w:val="40"/>
    </w:rPr>
  </w:style>
  <w:style w:type="character" w:customStyle="1" w:styleId="a9">
    <w:name w:val="Символ сноски"/>
    <w:rsid w:val="005C4E22"/>
    <w:rPr>
      <w:vertAlign w:val="superscript"/>
    </w:rPr>
  </w:style>
  <w:style w:type="character" w:customStyle="1" w:styleId="aa">
    <w:name w:val="Символы концевой сноски"/>
    <w:rsid w:val="005C4E22"/>
    <w:rPr>
      <w:vertAlign w:val="superscript"/>
    </w:rPr>
  </w:style>
  <w:style w:type="character" w:customStyle="1" w:styleId="EndnoteCharacters">
    <w:name w:val="Endnote Characters"/>
    <w:rsid w:val="005C4E22"/>
  </w:style>
  <w:style w:type="character" w:customStyle="1" w:styleId="13">
    <w:name w:val="Заголовок 1 Знак"/>
    <w:rsid w:val="005C4E22"/>
    <w:rPr>
      <w:b/>
      <w:sz w:val="28"/>
      <w:szCs w:val="28"/>
    </w:rPr>
  </w:style>
  <w:style w:type="character" w:customStyle="1" w:styleId="ab">
    <w:name w:val="Литература Знак"/>
    <w:rsid w:val="005C4E22"/>
    <w:rPr>
      <w:sz w:val="22"/>
      <w:szCs w:val="22"/>
    </w:rPr>
  </w:style>
  <w:style w:type="character" w:styleId="ac">
    <w:name w:val="footnote reference"/>
    <w:rsid w:val="005C4E22"/>
    <w:rPr>
      <w:vertAlign w:val="superscript"/>
    </w:rPr>
  </w:style>
  <w:style w:type="character" w:styleId="ad">
    <w:name w:val="endnote reference"/>
    <w:rsid w:val="005C4E22"/>
    <w:rPr>
      <w:vertAlign w:val="superscript"/>
    </w:rPr>
  </w:style>
  <w:style w:type="paragraph" w:customStyle="1" w:styleId="ae">
    <w:name w:val="Заголовок"/>
    <w:basedOn w:val="a1"/>
    <w:next w:val="af"/>
    <w:rsid w:val="005C4E22"/>
    <w:pPr>
      <w:jc w:val="center"/>
    </w:pPr>
    <w:rPr>
      <w:b/>
      <w:sz w:val="32"/>
      <w:szCs w:val="32"/>
    </w:rPr>
  </w:style>
  <w:style w:type="paragraph" w:styleId="af0">
    <w:name w:val="Body Text"/>
    <w:basedOn w:val="a1"/>
    <w:link w:val="af1"/>
    <w:rsid w:val="005C4E22"/>
    <w:pPr>
      <w:ind w:firstLine="397"/>
      <w:jc w:val="both"/>
    </w:pPr>
    <w:rPr>
      <w:szCs w:val="22"/>
    </w:rPr>
  </w:style>
  <w:style w:type="paragraph" w:styleId="af2">
    <w:name w:val="List"/>
    <w:basedOn w:val="af0"/>
    <w:rsid w:val="005C4E22"/>
  </w:style>
  <w:style w:type="paragraph" w:styleId="af3">
    <w:name w:val="caption"/>
    <w:basedOn w:val="a1"/>
    <w:qFormat/>
    <w:rsid w:val="005C4E2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a1"/>
    <w:rsid w:val="005C4E22"/>
    <w:pPr>
      <w:suppressLineNumbers/>
    </w:pPr>
    <w:rPr>
      <w:rFonts w:cs="Mangal"/>
    </w:rPr>
  </w:style>
  <w:style w:type="paragraph" w:customStyle="1" w:styleId="21">
    <w:name w:val="Основной текст 21"/>
    <w:basedOn w:val="af0"/>
    <w:next w:val="af0"/>
    <w:rsid w:val="005C4E22"/>
    <w:rPr>
      <w:sz w:val="20"/>
      <w:szCs w:val="20"/>
    </w:rPr>
  </w:style>
  <w:style w:type="paragraph" w:customStyle="1" w:styleId="Heading">
    <w:name w:val="Heading"/>
    <w:basedOn w:val="a1"/>
    <w:next w:val="af0"/>
    <w:rsid w:val="005C4E22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15">
    <w:name w:val="Название объекта1"/>
    <w:basedOn w:val="a1"/>
    <w:rsid w:val="005C4E22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1"/>
    <w:rsid w:val="005C4E22"/>
    <w:pPr>
      <w:suppressLineNumbers/>
    </w:pPr>
  </w:style>
  <w:style w:type="paragraph" w:styleId="af4">
    <w:name w:val="header"/>
    <w:basedOn w:val="a1"/>
    <w:rsid w:val="005C4E22"/>
    <w:pPr>
      <w:jc w:val="center"/>
    </w:pPr>
    <w:rPr>
      <w:sz w:val="18"/>
      <w:szCs w:val="18"/>
    </w:rPr>
  </w:style>
  <w:style w:type="paragraph" w:styleId="af5">
    <w:name w:val="footer"/>
    <w:basedOn w:val="a1"/>
    <w:rsid w:val="005C4E22"/>
  </w:style>
  <w:style w:type="paragraph" w:styleId="af6">
    <w:name w:val="footnote text"/>
    <w:basedOn w:val="a1"/>
    <w:link w:val="af7"/>
    <w:rsid w:val="005C4E22"/>
    <w:rPr>
      <w:sz w:val="20"/>
      <w:szCs w:val="20"/>
    </w:rPr>
  </w:style>
  <w:style w:type="paragraph" w:customStyle="1" w:styleId="16">
    <w:name w:val="Название объекта1"/>
    <w:basedOn w:val="a1"/>
    <w:next w:val="a1"/>
    <w:rsid w:val="005C4E22"/>
    <w:rPr>
      <w:b/>
      <w:bCs/>
      <w:sz w:val="20"/>
      <w:szCs w:val="20"/>
    </w:rPr>
  </w:style>
  <w:style w:type="paragraph" w:customStyle="1" w:styleId="MTDisplayEquation">
    <w:name w:val="MTDisplayEquation"/>
    <w:basedOn w:val="a1"/>
    <w:next w:val="af0"/>
    <w:rsid w:val="005C4E22"/>
    <w:pPr>
      <w:spacing w:before="120" w:after="120"/>
    </w:pPr>
  </w:style>
  <w:style w:type="paragraph" w:styleId="af8">
    <w:name w:val="Balloon Text"/>
    <w:basedOn w:val="a1"/>
    <w:rsid w:val="005C4E22"/>
    <w:rPr>
      <w:rFonts w:ascii="Tahoma" w:hAnsi="Tahoma" w:cs="Tahoma"/>
      <w:sz w:val="16"/>
      <w:szCs w:val="16"/>
    </w:rPr>
  </w:style>
  <w:style w:type="paragraph" w:styleId="af">
    <w:name w:val="Subtitle"/>
    <w:basedOn w:val="a1"/>
    <w:next w:val="af9"/>
    <w:qFormat/>
    <w:rsid w:val="005C4E22"/>
    <w:pPr>
      <w:spacing w:after="120"/>
      <w:jc w:val="center"/>
    </w:pPr>
    <w:rPr>
      <w:sz w:val="32"/>
      <w:szCs w:val="32"/>
    </w:rPr>
  </w:style>
  <w:style w:type="paragraph" w:customStyle="1" w:styleId="af9">
    <w:name w:val="Авторы"/>
    <w:basedOn w:val="a1"/>
    <w:next w:val="afa"/>
    <w:rsid w:val="005C4E22"/>
    <w:pPr>
      <w:jc w:val="center"/>
    </w:pPr>
    <w:rPr>
      <w:sz w:val="24"/>
    </w:rPr>
  </w:style>
  <w:style w:type="paragraph" w:customStyle="1" w:styleId="Arial">
    <w:name w:val="Стиль Авторы + Arial"/>
    <w:basedOn w:val="af9"/>
    <w:rsid w:val="005C4E22"/>
    <w:rPr>
      <w:bCs/>
    </w:rPr>
  </w:style>
  <w:style w:type="paragraph" w:customStyle="1" w:styleId="afa">
    <w:name w:val="Аннотация"/>
    <w:basedOn w:val="a1"/>
    <w:rsid w:val="005C4E22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7">
    <w:name w:val="Схема документа1"/>
    <w:basedOn w:val="a1"/>
    <w:rsid w:val="005C4E2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1"/>
    <w:rsid w:val="005C4E22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8">
    <w:name w:val="Текст примечания1"/>
    <w:basedOn w:val="a1"/>
    <w:rsid w:val="005C4E22"/>
    <w:rPr>
      <w:sz w:val="20"/>
      <w:szCs w:val="20"/>
    </w:rPr>
  </w:style>
  <w:style w:type="paragraph" w:styleId="afb">
    <w:name w:val="annotation subject"/>
    <w:basedOn w:val="18"/>
    <w:next w:val="18"/>
    <w:rsid w:val="005C4E22"/>
    <w:rPr>
      <w:b/>
      <w:bCs/>
    </w:rPr>
  </w:style>
  <w:style w:type="paragraph" w:customStyle="1" w:styleId="1">
    <w:name w:val="Нумерованный список1"/>
    <w:basedOn w:val="a1"/>
    <w:rsid w:val="005C4E22"/>
    <w:pPr>
      <w:numPr>
        <w:numId w:val="2"/>
      </w:numPr>
      <w:spacing w:after="120"/>
      <w:ind w:left="720" w:hanging="720"/>
    </w:pPr>
  </w:style>
  <w:style w:type="paragraph" w:customStyle="1" w:styleId="afc">
    <w:name w:val="Подпись к рисунку"/>
    <w:basedOn w:val="16"/>
    <w:next w:val="af0"/>
    <w:rsid w:val="005C4E22"/>
    <w:pPr>
      <w:keepNext/>
      <w:spacing w:before="120" w:after="240"/>
      <w:ind w:left="669" w:hanging="669"/>
    </w:pPr>
    <w:rPr>
      <w:b w:val="0"/>
    </w:rPr>
  </w:style>
  <w:style w:type="paragraph" w:styleId="afd">
    <w:name w:val="table of figures"/>
    <w:basedOn w:val="a1"/>
    <w:next w:val="afc"/>
    <w:rsid w:val="005C4E22"/>
    <w:pPr>
      <w:keepNext/>
      <w:spacing w:before="240"/>
      <w:jc w:val="center"/>
    </w:pPr>
    <w:rPr>
      <w:sz w:val="20"/>
    </w:rPr>
  </w:style>
  <w:style w:type="paragraph" w:customStyle="1" w:styleId="afe">
    <w:name w:val="Определение"/>
    <w:basedOn w:val="af0"/>
    <w:next w:val="af0"/>
    <w:rsid w:val="005C4E22"/>
    <w:pPr>
      <w:spacing w:before="120" w:after="120"/>
    </w:pPr>
  </w:style>
  <w:style w:type="paragraph" w:styleId="HTML">
    <w:name w:val="HTML Preformatted"/>
    <w:basedOn w:val="a1"/>
    <w:rsid w:val="005C4E22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1"/>
    <w:rsid w:val="005C4E22"/>
    <w:pPr>
      <w:suppressLineNumbers/>
    </w:pPr>
  </w:style>
  <w:style w:type="paragraph" w:customStyle="1" w:styleId="TableHeading">
    <w:name w:val="Table Heading"/>
    <w:basedOn w:val="TableContents"/>
    <w:rsid w:val="005C4E22"/>
    <w:pPr>
      <w:jc w:val="center"/>
    </w:pPr>
    <w:rPr>
      <w:b/>
      <w:bCs/>
    </w:rPr>
  </w:style>
  <w:style w:type="paragraph" w:customStyle="1" w:styleId="Framecontents">
    <w:name w:val="Frame contents"/>
    <w:basedOn w:val="af0"/>
    <w:rsid w:val="005C4E22"/>
  </w:style>
  <w:style w:type="paragraph" w:customStyle="1" w:styleId="aff">
    <w:name w:val="Содержимое таблицы"/>
    <w:basedOn w:val="a1"/>
    <w:rsid w:val="005C4E22"/>
    <w:pPr>
      <w:suppressLineNumbers/>
    </w:pPr>
  </w:style>
  <w:style w:type="paragraph" w:customStyle="1" w:styleId="aff0">
    <w:name w:val="Заголовок таблицы"/>
    <w:basedOn w:val="aff"/>
    <w:rsid w:val="005C4E22"/>
    <w:pPr>
      <w:jc w:val="center"/>
    </w:pPr>
    <w:rPr>
      <w:b/>
      <w:bCs/>
    </w:rPr>
  </w:style>
  <w:style w:type="paragraph" w:styleId="aff1">
    <w:name w:val="Title"/>
    <w:basedOn w:val="a1"/>
    <w:next w:val="af"/>
    <w:link w:val="aff2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2">
    <w:name w:val="Название Знак"/>
    <w:basedOn w:val="a2"/>
    <w:link w:val="aff1"/>
    <w:rsid w:val="00A37519"/>
    <w:rPr>
      <w:b/>
      <w:sz w:val="32"/>
      <w:szCs w:val="32"/>
      <w:lang w:eastAsia="ar-SA"/>
    </w:rPr>
  </w:style>
  <w:style w:type="character" w:styleId="aff3">
    <w:name w:val="Placeholder Text"/>
    <w:basedOn w:val="a2"/>
    <w:uiPriority w:val="99"/>
    <w:semiHidden/>
    <w:rsid w:val="00262C22"/>
    <w:rPr>
      <w:color w:val="808080"/>
    </w:rPr>
  </w:style>
  <w:style w:type="character" w:customStyle="1" w:styleId="af1">
    <w:name w:val="Основной текст Знак"/>
    <w:basedOn w:val="a2"/>
    <w:link w:val="af0"/>
    <w:rsid w:val="00904FCC"/>
    <w:rPr>
      <w:sz w:val="22"/>
      <w:szCs w:val="22"/>
      <w:lang w:eastAsia="zh-CN"/>
    </w:rPr>
  </w:style>
  <w:style w:type="paragraph" w:styleId="aff4">
    <w:name w:val="List Paragraph"/>
    <w:basedOn w:val="a1"/>
    <w:uiPriority w:val="34"/>
    <w:qFormat/>
    <w:rsid w:val="00904FCC"/>
    <w:pPr>
      <w:ind w:left="720"/>
      <w:contextualSpacing/>
    </w:pPr>
    <w:rPr>
      <w:lang w:eastAsia="ru-RU"/>
    </w:rPr>
  </w:style>
  <w:style w:type="paragraph" w:customStyle="1" w:styleId="author">
    <w:name w:val="author"/>
    <w:basedOn w:val="a1"/>
    <w:rsid w:val="00512594"/>
    <w:pPr>
      <w:spacing w:before="100" w:beforeAutospacing="1" w:after="100" w:afterAutospacing="1"/>
    </w:pPr>
    <w:rPr>
      <w:sz w:val="24"/>
      <w:lang w:val="en-US" w:eastAsia="en-US"/>
    </w:rPr>
  </w:style>
  <w:style w:type="table" w:styleId="aff5">
    <w:name w:val="Table Grid"/>
    <w:basedOn w:val="a3"/>
    <w:uiPriority w:val="59"/>
    <w:rsid w:val="002A6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Математический"/>
    <w:basedOn w:val="a2"/>
    <w:rsid w:val="002A6110"/>
    <w:rPr>
      <w:rFonts w:ascii="Times New Roman" w:hAnsi="Times New Roman" w:cs="Times New Roman"/>
      <w:i/>
      <w:iCs/>
      <w:spacing w:val="40"/>
      <w:kern w:val="16"/>
      <w:sz w:val="28"/>
      <w:szCs w:val="28"/>
      <w:vertAlign w:val="baseline"/>
      <w:lang w:val="en-US"/>
    </w:rPr>
  </w:style>
  <w:style w:type="character" w:customStyle="1" w:styleId="af7">
    <w:name w:val="Текст сноски Знак"/>
    <w:basedOn w:val="a2"/>
    <w:link w:val="af6"/>
    <w:rsid w:val="002A6110"/>
    <w:rPr>
      <w:lang w:eastAsia="zh-CN"/>
    </w:rPr>
  </w:style>
  <w:style w:type="paragraph" w:customStyle="1" w:styleId="Default">
    <w:name w:val="Default"/>
    <w:rsid w:val="006C75A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7">
    <w:name w:val="annotation reference"/>
    <w:basedOn w:val="a2"/>
    <w:uiPriority w:val="99"/>
    <w:unhideWhenUsed/>
    <w:rsid w:val="00D24A95"/>
    <w:rPr>
      <w:sz w:val="16"/>
      <w:szCs w:val="16"/>
    </w:rPr>
  </w:style>
  <w:style w:type="paragraph" w:styleId="aff8">
    <w:name w:val="annotation text"/>
    <w:basedOn w:val="a1"/>
    <w:link w:val="aff9"/>
    <w:uiPriority w:val="99"/>
    <w:unhideWhenUsed/>
    <w:rsid w:val="00D24A95"/>
    <w:rPr>
      <w:sz w:val="20"/>
      <w:szCs w:val="20"/>
    </w:rPr>
  </w:style>
  <w:style w:type="character" w:customStyle="1" w:styleId="aff9">
    <w:name w:val="Текст примечания Знак"/>
    <w:basedOn w:val="a2"/>
    <w:link w:val="aff8"/>
    <w:uiPriority w:val="99"/>
    <w:rsid w:val="00D24A95"/>
    <w:rPr>
      <w:lang w:eastAsia="zh-CN"/>
    </w:rPr>
  </w:style>
  <w:style w:type="character" w:customStyle="1" w:styleId="doctitle">
    <w:name w:val="doctitle"/>
    <w:basedOn w:val="a2"/>
    <w:rsid w:val="00942395"/>
  </w:style>
  <w:style w:type="character" w:customStyle="1" w:styleId="previewtxt">
    <w:name w:val="previewtxt"/>
    <w:basedOn w:val="a2"/>
    <w:rsid w:val="00942395"/>
  </w:style>
  <w:style w:type="paragraph" w:customStyle="1" w:styleId="referenceitem">
    <w:name w:val="referenceitem"/>
    <w:basedOn w:val="a1"/>
    <w:rsid w:val="005816B7"/>
    <w:pPr>
      <w:numPr>
        <w:numId w:val="2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5816B7"/>
    <w:pPr>
      <w:numPr>
        <w:numId w:val="22"/>
      </w:numPr>
    </w:pPr>
  </w:style>
  <w:style w:type="paragraph" w:customStyle="1" w:styleId="heading1">
    <w:name w:val="heading1"/>
    <w:basedOn w:val="a1"/>
    <w:next w:val="a1"/>
    <w:qFormat/>
    <w:rsid w:val="00AC3170"/>
    <w:pPr>
      <w:keepNext/>
      <w:keepLines/>
      <w:numPr>
        <w:numId w:val="23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b/>
      <w:sz w:val="24"/>
      <w:szCs w:val="20"/>
      <w:lang w:val="en-US" w:eastAsia="en-US"/>
    </w:rPr>
  </w:style>
  <w:style w:type="paragraph" w:customStyle="1" w:styleId="heading2">
    <w:name w:val="heading2"/>
    <w:basedOn w:val="a1"/>
    <w:next w:val="a1"/>
    <w:qFormat/>
    <w:rsid w:val="00AC3170"/>
    <w:pPr>
      <w:keepNext/>
      <w:keepLines/>
      <w:numPr>
        <w:ilvl w:val="1"/>
        <w:numId w:val="23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textAlignment w:val="baseline"/>
      <w:outlineLvl w:val="1"/>
    </w:pPr>
    <w:rPr>
      <w:b/>
      <w:sz w:val="20"/>
      <w:szCs w:val="20"/>
      <w:lang w:val="en-US" w:eastAsia="en-US"/>
    </w:rPr>
  </w:style>
  <w:style w:type="numbering" w:customStyle="1" w:styleId="headings">
    <w:name w:val="headings"/>
    <w:basedOn w:val="a4"/>
    <w:rsid w:val="00AC3170"/>
    <w:pPr>
      <w:numPr>
        <w:numId w:val="23"/>
      </w:numPr>
    </w:pPr>
  </w:style>
  <w:style w:type="paragraph" w:styleId="a0">
    <w:name w:val="List Number"/>
    <w:basedOn w:val="a1"/>
    <w:autoRedefine/>
    <w:rsid w:val="0088422F"/>
    <w:pPr>
      <w:numPr>
        <w:numId w:val="24"/>
      </w:numPr>
      <w:ind w:left="0" w:firstLine="360"/>
      <w:jc w:val="both"/>
    </w:pPr>
    <w:rPr>
      <w:bCs/>
      <w:noProof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mments" Target="comments.xml"/><Relationship Id="rId18" Type="http://schemas.openxmlformats.org/officeDocument/2006/relationships/image" Target="media/image6.wmf"/><Relationship Id="rId26" Type="http://schemas.openxmlformats.org/officeDocument/2006/relationships/hyperlink" Target="https://www.scopus.com/authid/detail.uri?authorId=50061518600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hyperlink" Target="https://www.scopus.com/authid/detail.uri?authorId=660354004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www.scopus.com/record/display.uri?eid=2-s2.0-85027349183&amp;origin=results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scopus.com/authid/detail.uri?authorId=5006151860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1/relationships/commentsExtended" Target="commentsExtended.xml"/><Relationship Id="rId22" Type="http://schemas.openxmlformats.org/officeDocument/2006/relationships/hyperlink" Target="https://www.scopus.com/authid/detail.uri?authorId=6603540044" TargetMode="External"/><Relationship Id="rId27" Type="http://schemas.openxmlformats.org/officeDocument/2006/relationships/hyperlink" Target="https://www.scopus.com/record/display.uri?eid=2-s2.0-85087531385&amp;origin=resultslis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3825D-069B-40E2-8B12-398B3FC7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9888</TotalTime>
  <Pages>12</Pages>
  <Words>6094</Words>
  <Characters>34740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статей на конференцию ПаВТ</vt:lpstr>
    </vt:vector>
  </TitlesOfParts>
  <Company/>
  <LinksUpToDate>false</LinksUpToDate>
  <CharactersWithSpaces>40753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статей на конференцию ПаВТ</dc:title>
  <dc:subject>Оформление статей на конференцию</dc:subject>
  <dc:creator>ПаВТ</dc:creator>
  <cp:keywords>статья, конференция, ПаВТ</cp:keywords>
  <dc:description>С замечаниями и предложениями по содержанию данного документа необходимо обращаться по адресу pavt.conf@gmail.com.</dc:description>
  <cp:lastModifiedBy>gergel</cp:lastModifiedBy>
  <cp:revision>287</cp:revision>
  <cp:lastPrinted>2010-10-13T13:20:00Z</cp:lastPrinted>
  <dcterms:created xsi:type="dcterms:W3CDTF">2016-06-10T12:44:00Z</dcterms:created>
  <dcterms:modified xsi:type="dcterms:W3CDTF">2020-12-06T08:00:00Z</dcterms:modified>
</cp:coreProperties>
</file>